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5275" w14:textId="7CB2C1F1" w:rsidR="004C33D6" w:rsidRDefault="00BA5095" w:rsidP="00AA62AB">
      <w:pPr>
        <w:pStyle w:val="Heading1"/>
        <w:spacing w:line="480" w:lineRule="auto"/>
      </w:pPr>
      <w:bookmarkStart w:id="0" w:name="pedigree-and-genomic-relatedness"/>
      <w:r>
        <w:t>Electronic supplementary materials for:</w:t>
      </w:r>
      <w:r w:rsidR="00B96B27">
        <w:t xml:space="preserve"> </w:t>
      </w:r>
      <w:r w:rsidR="00BF557A" w:rsidRPr="00BF557A">
        <w:t>Heritability and developmental plasticity of growth in an oviparous lizard</w:t>
      </w:r>
      <w:r w:rsidR="00BF557A" w:rsidRPr="00BF557A">
        <w:t xml:space="preserve"> </w:t>
      </w:r>
      <w:r w:rsidR="002B052A">
        <w:t>Pedigree and genomic relatedness</w:t>
      </w:r>
      <w:bookmarkEnd w:id="0"/>
    </w:p>
    <w:p w14:paraId="16C013D8" w14:textId="3A99782A" w:rsidR="004C33D6" w:rsidRDefault="002B052A" w:rsidP="00AA62AB">
      <w:pPr>
        <w:pStyle w:val="BodyText"/>
        <w:spacing w:line="480" w:lineRule="auto"/>
      </w:pPr>
      <w:r>
        <w:t>We submitted a total of 437 tissues samples, five samples experienced problems during extraction and sequencing and were therefore excluded from the final dataset (n = 432).</w:t>
      </w:r>
      <w:r w:rsidR="001D090E">
        <w:t xml:space="preserve"> </w:t>
      </w:r>
      <w:r w:rsidR="001D090E">
        <w:t>One individual was excluded from the dataset and may be related to contamination as this individual appeared to be unrelated to any other samples in the dataset.</w:t>
      </w:r>
    </w:p>
    <w:p w14:paraId="20B6D39F" w14:textId="6BBF5EB9" w:rsidR="00541CCA" w:rsidRDefault="002B052A" w:rsidP="00AA62AB">
      <w:pPr>
        <w:pStyle w:val="BodyText"/>
        <w:spacing w:line="480" w:lineRule="auto"/>
      </w:pPr>
      <w:r>
        <w: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t>
      </w:r>
      <w:r w:rsidRPr="00541CCA">
        <w:rPr>
          <w:i/>
          <w:iCs/>
        </w:rPr>
        <w:t>L.delicata</w:t>
      </w:r>
      <w:r w:rsidR="001D090E">
        <w:rPr>
          <w:i/>
          <w:iCs/>
        </w:rPr>
        <w:t>.</w:t>
      </w:r>
      <w:r>
        <w:t>Sequences were processed using DArT specific pipelines. The main pipeline filtered out poor quality sequences</w:t>
      </w:r>
      <w:r w:rsidR="001D090E">
        <w:t xml:space="preserve"> which </w:t>
      </w:r>
      <w:r>
        <w:t>resulted in a total of 185,963 SNPs</w:t>
      </w:r>
      <w:r w:rsidR="001D090E">
        <w:t xml:space="preserve"> for our final analysis</w:t>
      </w:r>
      <w:r>
        <w:t>.</w:t>
      </w:r>
      <w:r w:rsidR="001D090E">
        <w:t xml:space="preserve"> </w:t>
      </w:r>
    </w:p>
    <w:p w14:paraId="049CD0E2" w14:textId="77777777" w:rsidR="004C33D6" w:rsidRDefault="002B052A" w:rsidP="00AA62AB">
      <w:pPr>
        <w:pStyle w:val="Heading2"/>
        <w:spacing w:line="480" w:lineRule="auto"/>
      </w:pPr>
      <w:bookmarkStart w:id="1" w:name="model-fitting-and-selection-of-random-ef"/>
      <w:r>
        <w:t>Model fitting and selection of random effects structure</w:t>
      </w:r>
      <w:bookmarkEnd w:id="1"/>
    </w:p>
    <w:p w14:paraId="445A3AE0" w14:textId="36073711" w:rsidR="00291237" w:rsidRDefault="00291237" w:rsidP="00AA62AB">
      <w:pPr>
        <w:pStyle w:val="BodyText"/>
        <w:spacing w:line="480" w:lineRule="auto"/>
        <w:ind w:firstLine="720"/>
      </w:pPr>
      <w:r>
        <w:t xml:space="preserve">We fitted </w:t>
      </w:r>
      <w:r w:rsidR="00A3434B">
        <w:t xml:space="preserve">seven </w:t>
      </w:r>
      <w:r>
        <w:t xml:space="preserve">different models to investigate what random effects structure was best suited for our dataset. </w:t>
      </w:r>
      <w:r w:rsidR="00DF5401">
        <w:t>Only the intercept was included as</w:t>
      </w:r>
      <w:r>
        <w:t xml:space="preserve"> fixed effects in these models and lizard identity was included twice to partition out permanent environmental effects (</w:t>
      </w:r>
      <w:r w:rsidRPr="00732C2A">
        <w:rPr>
          <w:i/>
          <w:iCs/>
        </w:rPr>
        <w:t>PE</w:t>
      </w:r>
      <w:r>
        <w:t xml:space="preserve">) </w:t>
      </w:r>
      <w:r w:rsidR="0014506D">
        <w:t xml:space="preserve">given </w:t>
      </w:r>
      <w:r>
        <w:t xml:space="preserve">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xml:space="preserve">. Age was z-transformed. </w:t>
      </w:r>
      <w:r w:rsidRPr="00291237">
        <w:rPr>
          <w:lang w:val="en-GB"/>
        </w:rPr>
        <w:t xml:space="preserve">In model 1 we assume that additive genetic variance, maternal </w:t>
      </w:r>
      <w:r w:rsidR="0014506D">
        <w:rPr>
          <w:lang w:val="en-GB"/>
        </w:rPr>
        <w:t xml:space="preserve">effect </w:t>
      </w:r>
      <w:r w:rsidRPr="00291237">
        <w:rPr>
          <w:lang w:val="en-GB"/>
        </w:rPr>
        <w:t>variance and permanent environment</w:t>
      </w:r>
      <w:r w:rsidR="0014506D">
        <w:rPr>
          <w:lang w:val="en-GB"/>
        </w:rPr>
        <w:t>al</w:t>
      </w:r>
      <w:r w:rsidRPr="00291237">
        <w:rPr>
          <w:lang w:val="en-GB"/>
        </w:rPr>
        <w:t xml:space="preserve"> variance </w:t>
      </w:r>
      <w:r w:rsidR="0014506D">
        <w:rPr>
          <w:lang w:val="en-GB"/>
        </w:rPr>
        <w:t>was</w:t>
      </w:r>
      <w:r w:rsidR="0014506D" w:rsidRPr="00291237">
        <w:rPr>
          <w:lang w:val="en-GB"/>
        </w:rPr>
        <w:t xml:space="preserve"> </w:t>
      </w:r>
      <w:r w:rsidRPr="00291237">
        <w:rPr>
          <w:lang w:val="en-GB"/>
        </w:rPr>
        <w:t xml:space="preserve">constant across age by fitting a random intercept </w:t>
      </w:r>
      <w:r>
        <w:t xml:space="preserve">for lizard identity </w:t>
      </w:r>
      <w:r>
        <w:lastRenderedPageBreak/>
        <w:t>(</w:t>
      </w:r>
      <w:r w:rsidRPr="00732C2A">
        <w:rPr>
          <w:i/>
          <w:iCs/>
        </w:rPr>
        <w:t>G</w:t>
      </w:r>
      <w:r>
        <w:t xml:space="preserve">), dam identity </w:t>
      </w:r>
      <w:r w:rsidRPr="00732C2A">
        <w:rPr>
          <w:i/>
          <w:iCs/>
        </w:rPr>
        <w:t>(M</w:t>
      </w:r>
      <w:r>
        <w:t xml:space="preserve">) and for permanent environmental effects (PE). In model 2, </w:t>
      </w:r>
      <w:r w:rsidRPr="00291237">
        <w:rPr>
          <w:lang w:val="en-GB"/>
        </w:rPr>
        <w:t xml:space="preserve">we assumed all variance components varied across age following a </w:t>
      </w:r>
      <w:r w:rsidR="00A3434B">
        <w:rPr>
          <w:lang w:val="en-GB"/>
        </w:rPr>
        <w:t>linear</w:t>
      </w:r>
      <w:r w:rsidRPr="00291237">
        <w:rPr>
          <w:lang w:val="en-GB"/>
        </w:rPr>
        <w:t xml:space="preserve"> relationship</w:t>
      </w:r>
      <w:r>
        <w:t xml:space="preserve"> and included random </w:t>
      </w:r>
      <w:r w:rsidR="00A3434B">
        <w:t>linear</w:t>
      </w:r>
      <w:r>
        <w:t xml:space="preserve"> slopes for </w:t>
      </w:r>
      <w:r w:rsidRPr="00732C2A">
        <w:rPr>
          <w:i/>
          <w:iCs/>
        </w:rPr>
        <w:t>G, M, PE</w:t>
      </w:r>
      <w:r>
        <w:t xml:space="preserve">. In model 3, </w:t>
      </w:r>
      <w:r w:rsidRPr="00291237">
        <w:rPr>
          <w:lang w:val="en-GB"/>
        </w:rPr>
        <w:t>we assume</w:t>
      </w:r>
      <w:r w:rsidR="0014506D">
        <w:rPr>
          <w:lang w:val="en-GB"/>
        </w:rPr>
        <w:t>d</w:t>
      </w:r>
      <w:r w:rsidRPr="00291237">
        <w:rPr>
          <w:lang w:val="en-GB"/>
        </w:rPr>
        <w:t xml:space="preserve"> that all variance components changed with age in </w:t>
      </w:r>
      <w:r w:rsidR="00A3434B">
        <w:rPr>
          <w:lang w:val="en-GB"/>
        </w:rPr>
        <w:t xml:space="preserve">a quadratic </w:t>
      </w:r>
      <w:r w:rsidRPr="00291237">
        <w:rPr>
          <w:lang w:val="en-GB"/>
        </w:rPr>
        <w:t xml:space="preserve">fashion by </w:t>
      </w:r>
      <w:r>
        <w:t xml:space="preserve">including random </w:t>
      </w:r>
      <w:r w:rsidR="00A3434B">
        <w:t>quadratic</w:t>
      </w:r>
      <w:r>
        <w:t xml:space="preserve"> slopes for </w:t>
      </w:r>
      <w:r w:rsidRPr="00732C2A">
        <w:rPr>
          <w:i/>
          <w:iCs/>
        </w:rPr>
        <w:t>G, M, PE</w:t>
      </w:r>
      <w:r>
        <w:rPr>
          <w:i/>
          <w:iCs/>
        </w:rPr>
        <w:t xml:space="preserve">. </w:t>
      </w:r>
      <w:r>
        <w:t xml:space="preserve">In model 4, we included random intercept for </w:t>
      </w:r>
      <w:r w:rsidRPr="0021377C">
        <w:rPr>
          <w:i/>
          <w:iCs/>
        </w:rPr>
        <w:t>G</w:t>
      </w:r>
      <w:r>
        <w:t xml:space="preserve"> and random linear slopes for </w:t>
      </w:r>
      <w:r w:rsidRPr="00732C2A">
        <w:rPr>
          <w:i/>
          <w:iCs/>
        </w:rPr>
        <w:t>M</w:t>
      </w:r>
      <w:r w:rsidR="00A3434B">
        <w:rPr>
          <w:i/>
          <w:iCs/>
        </w:rPr>
        <w:t xml:space="preserve"> </w:t>
      </w:r>
      <w:r w:rsidR="00A3434B">
        <w:t>and</w:t>
      </w:r>
      <w:r w:rsidRPr="00732C2A">
        <w:rPr>
          <w:i/>
          <w:iCs/>
        </w:rPr>
        <w:t xml:space="preserve"> PE</w:t>
      </w:r>
      <w:r>
        <w:t xml:space="preserve">. In model 5, we included random intercept for M and random linear slopes for </w:t>
      </w:r>
      <w:r>
        <w:rPr>
          <w:i/>
          <w:iCs/>
        </w:rPr>
        <w:t>G</w:t>
      </w:r>
      <w:r w:rsidRPr="00732C2A">
        <w:rPr>
          <w:i/>
          <w:iCs/>
        </w:rPr>
        <w:t>, PE</w:t>
      </w:r>
      <w:r>
        <w:t xml:space="preserve">. In model 6, we included random intercept for </w:t>
      </w:r>
      <w:r w:rsidRPr="00A3434B">
        <w:rPr>
          <w:i/>
          <w:iCs/>
        </w:rPr>
        <w:t>PE</w:t>
      </w:r>
      <w:r>
        <w:t xml:space="preserve"> and random linear slopes for </w:t>
      </w:r>
      <w:r>
        <w:rPr>
          <w:i/>
          <w:iCs/>
        </w:rPr>
        <w:t>G</w:t>
      </w:r>
      <w:r w:rsidR="00A3434B">
        <w:rPr>
          <w:i/>
          <w:iCs/>
        </w:rPr>
        <w:t xml:space="preserve"> </w:t>
      </w:r>
      <w:r w:rsidR="00A3434B">
        <w:t xml:space="preserve">and </w:t>
      </w:r>
      <w:r w:rsidRPr="00732C2A">
        <w:rPr>
          <w:i/>
          <w:iCs/>
        </w:rPr>
        <w:t>PE</w:t>
      </w:r>
      <w:r>
        <w:t>.</w:t>
      </w:r>
      <w:r w:rsidR="00A3434B">
        <w:t xml:space="preserve"> Finally, in model 7, we included a random intercept for </w:t>
      </w:r>
      <w:r w:rsidR="00A3434B" w:rsidRPr="00A3434B">
        <w:rPr>
          <w:i/>
          <w:iCs/>
        </w:rPr>
        <w:t>PE</w:t>
      </w:r>
      <w:r w:rsidR="00A3434B">
        <w:t xml:space="preserve"> and random quadratic slopes for </w:t>
      </w:r>
      <w:r w:rsidR="00A3434B" w:rsidRPr="00A3434B">
        <w:rPr>
          <w:i/>
          <w:iCs/>
        </w:rPr>
        <w:t>G</w:t>
      </w:r>
      <w:r w:rsidR="00A3434B">
        <w:t xml:space="preserve"> and </w:t>
      </w:r>
      <w:r w:rsidR="00A3434B" w:rsidRPr="00A3434B">
        <w:rPr>
          <w:i/>
          <w:iCs/>
        </w:rPr>
        <w:t>M</w:t>
      </w:r>
      <w:r w:rsidR="00A3434B">
        <w:t>. WAIC</w:t>
      </w:r>
      <w:r>
        <w:t xml:space="preserve"> values are presented in Table S1. Model 1 has the highest </w:t>
      </w:r>
      <w:r w:rsidR="00A3434B">
        <w:t>WAIC</w:t>
      </w:r>
      <w:r>
        <w:t xml:space="preserve"> value indicating that it is the least supported model. Model 2 was had the lowest </w:t>
      </w:r>
      <w:r w:rsidR="00A3434B">
        <w:t>WAIC</w:t>
      </w:r>
      <w:r>
        <w:t xml:space="preserve"> value</w:t>
      </w:r>
    </w:p>
    <w:p w14:paraId="34D4DF1F" w14:textId="06F6E97B" w:rsidR="00291237" w:rsidRPr="00291237" w:rsidRDefault="006B74D2" w:rsidP="00AA62AB">
      <w:pPr>
        <w:pStyle w:val="BodyText"/>
        <w:spacing w:line="480" w:lineRule="auto"/>
        <w:ind w:firstLine="720"/>
      </w:pPr>
      <w:r>
        <w:t xml:space="preserve">Model 1 has the </w:t>
      </w:r>
      <w:r w:rsidR="002103E0">
        <w:t>highest</w:t>
      </w:r>
      <w:r>
        <w:t xml:space="preserve"> </w:t>
      </w:r>
      <w:r w:rsidR="0021377C">
        <w:t>WAIC</w:t>
      </w:r>
      <w:r>
        <w:t xml:space="preserve"> value indicating that it is the least supported model. Model </w:t>
      </w:r>
      <w:r w:rsidR="002103E0">
        <w:t>3</w:t>
      </w:r>
      <w:r>
        <w:t xml:space="preserve"> was had the </w:t>
      </w:r>
      <w:r w:rsidR="002103E0">
        <w:t>lowest</w:t>
      </w:r>
      <w:r>
        <w:t xml:space="preserve"> </w:t>
      </w:r>
      <w:r w:rsidR="002103E0">
        <w:t xml:space="preserve">WAIC </w:t>
      </w:r>
      <w:r>
        <w:t>value</w:t>
      </w:r>
      <w:r w:rsidR="00E33665">
        <w:t xml:space="preserve"> indicating that it is the best supported model.</w:t>
      </w:r>
      <w:r w:rsidR="002103E0">
        <w:t xml:space="preserve"> </w:t>
      </w:r>
      <w:r w:rsidR="00E33665">
        <w:t xml:space="preserve">Between model </w:t>
      </w:r>
      <w:r w:rsidR="002103E0">
        <w:t>5</w:t>
      </w:r>
      <w:r w:rsidR="00E33665">
        <w:t xml:space="preserve"> -6, model 6 had the highest </w:t>
      </w:r>
      <m:oMath>
        <m:r>
          <w:rPr>
            <w:rFonts w:ascii="Cambria Math" w:hAnsi="Cambria Math"/>
          </w:rPr>
          <m:t>∆</m:t>
        </m:r>
      </m:oMath>
      <w:r w:rsidR="00E33665">
        <w:t>DIC</w:t>
      </w:r>
      <w:r w:rsidR="00804EC5">
        <w:t xml:space="preserve">, indicating that </w:t>
      </w:r>
      <w:r w:rsidR="00804EC5">
        <w:rPr>
          <w:i/>
          <w:iCs/>
        </w:rPr>
        <w:t>PE</w:t>
      </w:r>
      <w:r w:rsidR="00804EC5">
        <w:t xml:space="preserve"> should be included as a random intercept only.</w:t>
      </w:r>
      <w:r w:rsidR="002103E0">
        <w:t xml:space="preserve"> Model 7 was the second best supported model and improvement in WAIC value was marginal by including a quadratic slope for PE. To avoid overfitting, </w:t>
      </w:r>
      <w:r w:rsidR="002103E0" w:rsidRPr="002103E0">
        <w:t>To avoid overfitting, we selected the more parsimonious model</w:t>
      </w:r>
      <w:r w:rsidR="002103E0">
        <w:t xml:space="preserve"> (Model 7)</w:t>
      </w:r>
      <w:r w:rsidR="002103E0" w:rsidRPr="002103E0">
        <w:t xml:space="preserve"> and used this random effect structure for the remaining analysis unless stated otherwise.</w:t>
      </w:r>
      <w:r w:rsidR="005076D6">
        <w:t xml:space="preserve"> </w:t>
      </w:r>
    </w:p>
    <w:p w14:paraId="7AD56A54" w14:textId="539295CD" w:rsidR="004C33D6" w:rsidRPr="00547E7B" w:rsidRDefault="002B052A" w:rsidP="00AA62AB">
      <w:pPr>
        <w:pStyle w:val="BodyText"/>
        <w:spacing w:line="480" w:lineRule="auto"/>
      </w:pPr>
      <w:r w:rsidRPr="006B74D2">
        <w:rPr>
          <w:b/>
          <w:bCs/>
        </w:rPr>
        <w:t>Table S1</w:t>
      </w:r>
      <w:r>
        <w:t xml:space="preserve"> </w:t>
      </w:r>
      <w:r w:rsidR="00520EFD">
        <w:t>WAIC</w:t>
      </w:r>
      <w:r>
        <w:t xml:space="preserve"> of six intercept models with different combinations of random effects structures for additive genetic variance, maternal variance and permanent environmental variance</w:t>
      </w:r>
      <w:r w:rsidR="00E33665">
        <w:t xml:space="preserve">. </w:t>
      </w:r>
      <m:oMath>
        <m:r>
          <w:rPr>
            <w:rFonts w:ascii="Cambria Math" w:hAnsi="Cambria Math"/>
          </w:rPr>
          <m:t>∆</m:t>
        </m:r>
      </m:oMath>
      <w:r w:rsidR="00E33665">
        <w:t>DIC was calculated by subtracting the DIC value of each model from the DIC value of model 1.</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variance and permanent environment variance, respectively.</w:t>
      </w:r>
    </w:p>
    <w:tbl>
      <w:tblPr>
        <w:tblStyle w:val="Table"/>
        <w:tblW w:w="4513" w:type="pct"/>
        <w:tblLook w:val="07E0" w:firstRow="1" w:lastRow="1" w:firstColumn="1" w:lastColumn="1" w:noHBand="1" w:noVBand="1"/>
      </w:tblPr>
      <w:tblGrid>
        <w:gridCol w:w="5542"/>
        <w:gridCol w:w="891"/>
        <w:gridCol w:w="999"/>
        <w:gridCol w:w="1211"/>
      </w:tblGrid>
      <w:tr w:rsidR="00520EFD" w14:paraId="04CD9C8A" w14:textId="77777777" w:rsidTr="00EB391C">
        <w:tc>
          <w:tcPr>
            <w:tcW w:w="0" w:type="auto"/>
            <w:tcBorders>
              <w:bottom w:val="single" w:sz="0" w:space="0" w:color="auto"/>
            </w:tcBorders>
            <w:vAlign w:val="bottom"/>
          </w:tcPr>
          <w:p w14:paraId="3BD326B4" w14:textId="77777777" w:rsidR="00520EFD" w:rsidRDefault="00520EFD" w:rsidP="00AA62AB">
            <w:pPr>
              <w:pStyle w:val="Compact"/>
              <w:spacing w:line="480" w:lineRule="auto"/>
            </w:pPr>
            <w:bookmarkStart w:id="2" w:name="do-growth-tracjectories-differ-among-inc"/>
            <w:r>
              <w:lastRenderedPageBreak/>
              <w:t>Model</w:t>
            </w:r>
          </w:p>
        </w:tc>
        <w:tc>
          <w:tcPr>
            <w:tcW w:w="0" w:type="auto"/>
            <w:tcBorders>
              <w:bottom w:val="single" w:sz="0" w:space="0" w:color="auto"/>
            </w:tcBorders>
            <w:vAlign w:val="bottom"/>
          </w:tcPr>
          <w:p w14:paraId="2E809086" w14:textId="417B4FF0" w:rsidR="00520EFD" w:rsidRDefault="00520EFD" w:rsidP="00AA62AB">
            <w:pPr>
              <w:pStyle w:val="Compact"/>
              <w:spacing w:line="480" w:lineRule="auto"/>
              <w:jc w:val="center"/>
            </w:pPr>
            <w:r>
              <w:t>WAIC</w:t>
            </w:r>
          </w:p>
        </w:tc>
        <w:tc>
          <w:tcPr>
            <w:tcW w:w="0" w:type="auto"/>
            <w:tcBorders>
              <w:bottom w:val="single" w:sz="0" w:space="0" w:color="auto"/>
            </w:tcBorders>
            <w:vAlign w:val="bottom"/>
          </w:tcPr>
          <w:p w14:paraId="153522F3" w14:textId="210D5A08" w:rsidR="00520EFD" w:rsidRDefault="00520EFD" w:rsidP="00AA62AB">
            <w:pPr>
              <w:pStyle w:val="Compact"/>
              <w:spacing w:line="480" w:lineRule="auto"/>
              <w:jc w:val="center"/>
            </w:pPr>
            <m:oMathPara>
              <m:oMath>
                <m:r>
                  <w:rPr>
                    <w:rFonts w:ascii="Cambria Math" w:hAnsi="Cambria Math"/>
                  </w:rPr>
                  <m:t>∆ELPD</m:t>
                </m:r>
              </m:oMath>
            </m:oMathPara>
          </w:p>
        </w:tc>
        <w:tc>
          <w:tcPr>
            <w:tcW w:w="0" w:type="auto"/>
            <w:tcBorders>
              <w:bottom w:val="single" w:sz="0" w:space="0" w:color="auto"/>
            </w:tcBorders>
            <w:vAlign w:val="bottom"/>
          </w:tcPr>
          <w:p w14:paraId="328A7595" w14:textId="7966DDA7" w:rsidR="00520EFD" w:rsidRDefault="00520EFD" w:rsidP="00AA62AB">
            <w:pPr>
              <w:pStyle w:val="Compact"/>
              <w:spacing w:line="480" w:lineRule="auto"/>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520EFD" w14:paraId="2E90C59E" w14:textId="77777777" w:rsidTr="00EB391C">
        <w:tc>
          <w:tcPr>
            <w:tcW w:w="0" w:type="auto"/>
          </w:tcPr>
          <w:p w14:paraId="5EFB1194" w14:textId="77777777" w:rsidR="00520EFD" w:rsidRDefault="00520EFD" w:rsidP="00AA62AB">
            <w:pPr>
              <w:pStyle w:val="Compact"/>
              <w:spacing w:line="480" w:lineRule="auto"/>
            </w:pPr>
            <w:r>
              <w:t xml:space="preserve">Model 3 - quadratic slopes for </w:t>
            </w:r>
            <w:r w:rsidRPr="00547E7B">
              <w:rPr>
                <w:i/>
                <w:iCs/>
              </w:rPr>
              <w:t>G, M, PE</w:t>
            </w:r>
          </w:p>
        </w:tc>
        <w:tc>
          <w:tcPr>
            <w:tcW w:w="0" w:type="auto"/>
          </w:tcPr>
          <w:p w14:paraId="60DE447D" w14:textId="77777777" w:rsidR="00520EFD" w:rsidRDefault="00520EFD" w:rsidP="00AA62AB">
            <w:pPr>
              <w:pStyle w:val="Compact"/>
              <w:spacing w:line="480" w:lineRule="auto"/>
              <w:jc w:val="center"/>
            </w:pPr>
            <w:r>
              <w:t>-3258</w:t>
            </w:r>
          </w:p>
        </w:tc>
        <w:tc>
          <w:tcPr>
            <w:tcW w:w="0" w:type="auto"/>
          </w:tcPr>
          <w:p w14:paraId="49F65490" w14:textId="77777777" w:rsidR="00520EFD" w:rsidRDefault="00520EFD" w:rsidP="00AA62AB">
            <w:pPr>
              <w:pStyle w:val="Compact"/>
              <w:spacing w:line="480" w:lineRule="auto"/>
              <w:jc w:val="center"/>
            </w:pPr>
            <w:r>
              <w:t>0</w:t>
            </w:r>
          </w:p>
        </w:tc>
        <w:tc>
          <w:tcPr>
            <w:tcW w:w="0" w:type="auto"/>
          </w:tcPr>
          <w:p w14:paraId="0A16FA66" w14:textId="77777777" w:rsidR="00520EFD" w:rsidRDefault="00520EFD" w:rsidP="00AA62AB">
            <w:pPr>
              <w:pStyle w:val="Compact"/>
              <w:spacing w:line="480" w:lineRule="auto"/>
              <w:jc w:val="center"/>
            </w:pPr>
            <w:r>
              <w:t>0</w:t>
            </w:r>
          </w:p>
        </w:tc>
      </w:tr>
      <w:tr w:rsidR="00520EFD" w14:paraId="1570676B" w14:textId="77777777" w:rsidTr="00EB391C">
        <w:tc>
          <w:tcPr>
            <w:tcW w:w="0" w:type="auto"/>
          </w:tcPr>
          <w:p w14:paraId="02F9F879" w14:textId="77777777" w:rsidR="00520EFD" w:rsidRDefault="00520EFD" w:rsidP="00AA62AB">
            <w:pPr>
              <w:pStyle w:val="Compact"/>
              <w:spacing w:line="480" w:lineRule="auto"/>
            </w:pPr>
            <w:r>
              <w:t xml:space="preserve">Model 7 - intercept for </w:t>
            </w:r>
            <w:r w:rsidRPr="00547E7B">
              <w:rPr>
                <w:i/>
                <w:iCs/>
              </w:rPr>
              <w:t>PE</w:t>
            </w:r>
            <w:r>
              <w:t xml:space="preserve">, quadratic slopes for </w:t>
            </w:r>
            <w:r w:rsidRPr="00547E7B">
              <w:rPr>
                <w:i/>
                <w:iCs/>
              </w:rPr>
              <w:t>G, M</w:t>
            </w:r>
          </w:p>
        </w:tc>
        <w:tc>
          <w:tcPr>
            <w:tcW w:w="0" w:type="auto"/>
          </w:tcPr>
          <w:p w14:paraId="4ABDE4AA" w14:textId="77777777" w:rsidR="00520EFD" w:rsidRDefault="00520EFD" w:rsidP="00AA62AB">
            <w:pPr>
              <w:pStyle w:val="Compact"/>
              <w:spacing w:line="480" w:lineRule="auto"/>
              <w:jc w:val="center"/>
            </w:pPr>
            <w:r>
              <w:t>-3261</w:t>
            </w:r>
          </w:p>
        </w:tc>
        <w:tc>
          <w:tcPr>
            <w:tcW w:w="0" w:type="auto"/>
          </w:tcPr>
          <w:p w14:paraId="71FA3C20" w14:textId="77777777" w:rsidR="00520EFD" w:rsidRDefault="00520EFD" w:rsidP="00AA62AB">
            <w:pPr>
              <w:pStyle w:val="Compact"/>
              <w:spacing w:line="480" w:lineRule="auto"/>
              <w:jc w:val="center"/>
            </w:pPr>
            <w:r>
              <w:t>-1.122</w:t>
            </w:r>
          </w:p>
        </w:tc>
        <w:tc>
          <w:tcPr>
            <w:tcW w:w="0" w:type="auto"/>
          </w:tcPr>
          <w:p w14:paraId="27E19DD3" w14:textId="77777777" w:rsidR="00520EFD" w:rsidRDefault="00520EFD" w:rsidP="00AA62AB">
            <w:pPr>
              <w:pStyle w:val="Compact"/>
              <w:spacing w:line="480" w:lineRule="auto"/>
              <w:jc w:val="center"/>
            </w:pPr>
            <w:r>
              <w:t>3.245</w:t>
            </w:r>
          </w:p>
        </w:tc>
      </w:tr>
      <w:tr w:rsidR="00520EFD" w14:paraId="6C3D6B36" w14:textId="77777777" w:rsidTr="00EB391C">
        <w:tc>
          <w:tcPr>
            <w:tcW w:w="0" w:type="auto"/>
          </w:tcPr>
          <w:p w14:paraId="143C3D74" w14:textId="77777777" w:rsidR="00520EFD" w:rsidRDefault="00520EFD" w:rsidP="00AA62AB">
            <w:pPr>
              <w:pStyle w:val="Compact"/>
              <w:spacing w:line="480" w:lineRule="auto"/>
            </w:pPr>
            <w:r>
              <w:t xml:space="preserve">Model 4 - intercept for </w:t>
            </w:r>
            <w:r w:rsidRPr="00547E7B">
              <w:rPr>
                <w:i/>
                <w:iCs/>
              </w:rPr>
              <w:t>G</w:t>
            </w:r>
            <w:r>
              <w:t xml:space="preserve">, linear slopes for </w:t>
            </w:r>
            <w:r w:rsidRPr="00547E7B">
              <w:rPr>
                <w:i/>
                <w:iCs/>
              </w:rPr>
              <w:t>M, PE</w:t>
            </w:r>
          </w:p>
        </w:tc>
        <w:tc>
          <w:tcPr>
            <w:tcW w:w="0" w:type="auto"/>
          </w:tcPr>
          <w:p w14:paraId="660E4CDA" w14:textId="77777777" w:rsidR="00520EFD" w:rsidRDefault="00520EFD" w:rsidP="00AA62AB">
            <w:pPr>
              <w:pStyle w:val="Compact"/>
              <w:spacing w:line="480" w:lineRule="auto"/>
              <w:jc w:val="center"/>
            </w:pPr>
            <w:r>
              <w:t>-1382</w:t>
            </w:r>
          </w:p>
        </w:tc>
        <w:tc>
          <w:tcPr>
            <w:tcW w:w="0" w:type="auto"/>
          </w:tcPr>
          <w:p w14:paraId="4DA72C7F" w14:textId="77777777" w:rsidR="00520EFD" w:rsidRDefault="00520EFD" w:rsidP="00AA62AB">
            <w:pPr>
              <w:pStyle w:val="Compact"/>
              <w:spacing w:line="480" w:lineRule="auto"/>
              <w:jc w:val="center"/>
            </w:pPr>
            <w:r>
              <w:t>-939.4</w:t>
            </w:r>
          </w:p>
        </w:tc>
        <w:tc>
          <w:tcPr>
            <w:tcW w:w="0" w:type="auto"/>
          </w:tcPr>
          <w:p w14:paraId="2162F428" w14:textId="77777777" w:rsidR="00520EFD" w:rsidRDefault="00520EFD" w:rsidP="00AA62AB">
            <w:pPr>
              <w:pStyle w:val="Compact"/>
              <w:spacing w:line="480" w:lineRule="auto"/>
              <w:jc w:val="center"/>
            </w:pPr>
            <w:r>
              <w:t>38.91</w:t>
            </w:r>
          </w:p>
        </w:tc>
      </w:tr>
      <w:tr w:rsidR="00520EFD" w14:paraId="210253A9" w14:textId="77777777" w:rsidTr="00EB391C">
        <w:tc>
          <w:tcPr>
            <w:tcW w:w="0" w:type="auto"/>
          </w:tcPr>
          <w:p w14:paraId="0B46D7CD" w14:textId="77777777" w:rsidR="00520EFD" w:rsidRDefault="00520EFD" w:rsidP="00AA62AB">
            <w:pPr>
              <w:pStyle w:val="Compact"/>
              <w:spacing w:line="480" w:lineRule="auto"/>
            </w:pPr>
            <w:r>
              <w:t xml:space="preserve">Model 2 - linear slopes for G, </w:t>
            </w:r>
            <w:r w:rsidRPr="00547E7B">
              <w:rPr>
                <w:i/>
                <w:iCs/>
              </w:rPr>
              <w:t>M, PE</w:t>
            </w:r>
          </w:p>
        </w:tc>
        <w:tc>
          <w:tcPr>
            <w:tcW w:w="0" w:type="auto"/>
          </w:tcPr>
          <w:p w14:paraId="37D19D94" w14:textId="77777777" w:rsidR="00520EFD" w:rsidRDefault="00520EFD" w:rsidP="00AA62AB">
            <w:pPr>
              <w:pStyle w:val="Compact"/>
              <w:spacing w:line="480" w:lineRule="auto"/>
              <w:jc w:val="center"/>
            </w:pPr>
            <w:r>
              <w:t>-1381</w:t>
            </w:r>
          </w:p>
        </w:tc>
        <w:tc>
          <w:tcPr>
            <w:tcW w:w="0" w:type="auto"/>
          </w:tcPr>
          <w:p w14:paraId="7F9702E4" w14:textId="77777777" w:rsidR="00520EFD" w:rsidRDefault="00520EFD" w:rsidP="00AA62AB">
            <w:pPr>
              <w:pStyle w:val="Compact"/>
              <w:spacing w:line="480" w:lineRule="auto"/>
              <w:jc w:val="center"/>
            </w:pPr>
            <w:r>
              <w:t>-939.5</w:t>
            </w:r>
          </w:p>
        </w:tc>
        <w:tc>
          <w:tcPr>
            <w:tcW w:w="0" w:type="auto"/>
          </w:tcPr>
          <w:p w14:paraId="5F56D3A5" w14:textId="77777777" w:rsidR="00520EFD" w:rsidRDefault="00520EFD" w:rsidP="00AA62AB">
            <w:pPr>
              <w:pStyle w:val="Compact"/>
              <w:spacing w:line="480" w:lineRule="auto"/>
              <w:jc w:val="center"/>
            </w:pPr>
            <w:r>
              <w:t>39.03</w:t>
            </w:r>
          </w:p>
        </w:tc>
      </w:tr>
      <w:tr w:rsidR="00520EFD" w14:paraId="1E6C6EFE" w14:textId="77777777" w:rsidTr="00EB391C">
        <w:tc>
          <w:tcPr>
            <w:tcW w:w="0" w:type="auto"/>
          </w:tcPr>
          <w:p w14:paraId="71503164" w14:textId="77777777" w:rsidR="00520EFD" w:rsidRDefault="00520EFD" w:rsidP="00AA62AB">
            <w:pPr>
              <w:pStyle w:val="Compact"/>
              <w:spacing w:line="480" w:lineRule="auto"/>
            </w:pPr>
            <w:r>
              <w:t xml:space="preserve">Model 6 - intercept for </w:t>
            </w:r>
            <w:r w:rsidRPr="00547E7B">
              <w:rPr>
                <w:i/>
                <w:iCs/>
              </w:rPr>
              <w:t>PE</w:t>
            </w:r>
            <w:r>
              <w:t xml:space="preserve">, linear slopes for </w:t>
            </w:r>
            <w:r w:rsidRPr="00547E7B">
              <w:rPr>
                <w:i/>
                <w:iCs/>
              </w:rPr>
              <w:t>G, M</w:t>
            </w:r>
          </w:p>
        </w:tc>
        <w:tc>
          <w:tcPr>
            <w:tcW w:w="0" w:type="auto"/>
          </w:tcPr>
          <w:p w14:paraId="2C83AF9B" w14:textId="77777777" w:rsidR="00520EFD" w:rsidRDefault="00520EFD" w:rsidP="00AA62AB">
            <w:pPr>
              <w:pStyle w:val="Compact"/>
              <w:spacing w:line="480" w:lineRule="auto"/>
              <w:jc w:val="center"/>
            </w:pPr>
            <w:r>
              <w:t>-1382</w:t>
            </w:r>
          </w:p>
        </w:tc>
        <w:tc>
          <w:tcPr>
            <w:tcW w:w="0" w:type="auto"/>
          </w:tcPr>
          <w:p w14:paraId="52F4A4E6" w14:textId="77777777" w:rsidR="00520EFD" w:rsidRDefault="00520EFD" w:rsidP="00AA62AB">
            <w:pPr>
              <w:pStyle w:val="Compact"/>
              <w:spacing w:line="480" w:lineRule="auto"/>
              <w:jc w:val="center"/>
            </w:pPr>
            <w:r>
              <w:t>-940</w:t>
            </w:r>
          </w:p>
        </w:tc>
        <w:tc>
          <w:tcPr>
            <w:tcW w:w="0" w:type="auto"/>
          </w:tcPr>
          <w:p w14:paraId="0E66F25C" w14:textId="77777777" w:rsidR="00520EFD" w:rsidRDefault="00520EFD" w:rsidP="00AA62AB">
            <w:pPr>
              <w:pStyle w:val="Compact"/>
              <w:spacing w:line="480" w:lineRule="auto"/>
              <w:jc w:val="center"/>
            </w:pPr>
            <w:r>
              <w:t>38.94</w:t>
            </w:r>
          </w:p>
        </w:tc>
      </w:tr>
      <w:tr w:rsidR="00520EFD" w14:paraId="04C059D5" w14:textId="77777777" w:rsidTr="00EB391C">
        <w:tc>
          <w:tcPr>
            <w:tcW w:w="0" w:type="auto"/>
          </w:tcPr>
          <w:p w14:paraId="40EAC942" w14:textId="77777777" w:rsidR="00520EFD" w:rsidRDefault="00520EFD" w:rsidP="00AA62AB">
            <w:pPr>
              <w:pStyle w:val="Compact"/>
              <w:spacing w:line="480" w:lineRule="auto"/>
            </w:pPr>
            <w:r>
              <w:t xml:space="preserve">Model 5 - intercept for </w:t>
            </w:r>
            <w:r w:rsidRPr="00547E7B">
              <w:rPr>
                <w:i/>
                <w:iCs/>
              </w:rPr>
              <w:t>M</w:t>
            </w:r>
            <w:r>
              <w:t xml:space="preserve">, linear slopes for </w:t>
            </w:r>
            <w:r w:rsidRPr="00547E7B">
              <w:rPr>
                <w:i/>
                <w:iCs/>
              </w:rPr>
              <w:t>G, PE</w:t>
            </w:r>
          </w:p>
        </w:tc>
        <w:tc>
          <w:tcPr>
            <w:tcW w:w="0" w:type="auto"/>
          </w:tcPr>
          <w:p w14:paraId="0A37D1A8" w14:textId="77777777" w:rsidR="00520EFD" w:rsidRDefault="00520EFD" w:rsidP="00AA62AB">
            <w:pPr>
              <w:pStyle w:val="Compact"/>
              <w:spacing w:line="480" w:lineRule="auto"/>
              <w:jc w:val="center"/>
            </w:pPr>
            <w:r>
              <w:t>-1370</w:t>
            </w:r>
          </w:p>
        </w:tc>
        <w:tc>
          <w:tcPr>
            <w:tcW w:w="0" w:type="auto"/>
          </w:tcPr>
          <w:p w14:paraId="1A72C3FE" w14:textId="77777777" w:rsidR="00520EFD" w:rsidRDefault="00520EFD" w:rsidP="00AA62AB">
            <w:pPr>
              <w:pStyle w:val="Compact"/>
              <w:spacing w:line="480" w:lineRule="auto"/>
              <w:jc w:val="center"/>
            </w:pPr>
            <w:r>
              <w:t>-945.4</w:t>
            </w:r>
          </w:p>
        </w:tc>
        <w:tc>
          <w:tcPr>
            <w:tcW w:w="0" w:type="auto"/>
          </w:tcPr>
          <w:p w14:paraId="3FD5B653" w14:textId="77777777" w:rsidR="00520EFD" w:rsidRDefault="00520EFD" w:rsidP="00AA62AB">
            <w:pPr>
              <w:pStyle w:val="Compact"/>
              <w:spacing w:line="480" w:lineRule="auto"/>
              <w:jc w:val="center"/>
            </w:pPr>
            <w:r>
              <w:t>40.3</w:t>
            </w:r>
          </w:p>
        </w:tc>
      </w:tr>
      <w:tr w:rsidR="00520EFD" w14:paraId="48FF5DFC" w14:textId="77777777" w:rsidTr="00EB391C">
        <w:tc>
          <w:tcPr>
            <w:tcW w:w="0" w:type="auto"/>
          </w:tcPr>
          <w:p w14:paraId="62430563" w14:textId="77777777" w:rsidR="00520EFD" w:rsidRDefault="00520EFD" w:rsidP="00AA62AB">
            <w:pPr>
              <w:pStyle w:val="Compact"/>
              <w:spacing w:line="480" w:lineRule="auto"/>
            </w:pPr>
            <w:r>
              <w:t xml:space="preserve">Model 1 - intercepts for </w:t>
            </w:r>
            <w:r w:rsidRPr="00547E7B">
              <w:rPr>
                <w:i/>
                <w:iCs/>
              </w:rPr>
              <w:t>G</w:t>
            </w:r>
            <w:r>
              <w:t xml:space="preserve">, </w:t>
            </w:r>
            <w:r w:rsidRPr="00547E7B">
              <w:rPr>
                <w:i/>
                <w:iCs/>
              </w:rPr>
              <w:t>M, PE</w:t>
            </w:r>
          </w:p>
        </w:tc>
        <w:tc>
          <w:tcPr>
            <w:tcW w:w="0" w:type="auto"/>
          </w:tcPr>
          <w:p w14:paraId="40328BF8" w14:textId="77777777" w:rsidR="00520EFD" w:rsidRDefault="00520EFD" w:rsidP="00AA62AB">
            <w:pPr>
              <w:pStyle w:val="Compact"/>
              <w:spacing w:line="480" w:lineRule="auto"/>
              <w:jc w:val="center"/>
            </w:pPr>
            <w:r>
              <w:t>4550</w:t>
            </w:r>
          </w:p>
        </w:tc>
        <w:tc>
          <w:tcPr>
            <w:tcW w:w="0" w:type="auto"/>
          </w:tcPr>
          <w:p w14:paraId="6E307D3C" w14:textId="77777777" w:rsidR="00520EFD" w:rsidRDefault="00520EFD" w:rsidP="00AA62AB">
            <w:pPr>
              <w:pStyle w:val="Compact"/>
              <w:spacing w:line="480" w:lineRule="auto"/>
              <w:jc w:val="center"/>
            </w:pPr>
            <w:r>
              <w:t>-3905</w:t>
            </w:r>
          </w:p>
        </w:tc>
        <w:tc>
          <w:tcPr>
            <w:tcW w:w="0" w:type="auto"/>
          </w:tcPr>
          <w:p w14:paraId="55416653" w14:textId="77777777" w:rsidR="00520EFD" w:rsidRDefault="00520EFD" w:rsidP="00AA62AB">
            <w:pPr>
              <w:pStyle w:val="Compact"/>
              <w:spacing w:line="480" w:lineRule="auto"/>
              <w:jc w:val="center"/>
            </w:pPr>
            <w:r>
              <w:t>49.91</w:t>
            </w:r>
          </w:p>
        </w:tc>
      </w:tr>
    </w:tbl>
    <w:p w14:paraId="23A482F4" w14:textId="3A6A7410" w:rsidR="00113E7D" w:rsidRPr="00490770" w:rsidRDefault="00113E7D" w:rsidP="00AA62AB">
      <w:pPr>
        <w:pStyle w:val="Heading2"/>
        <w:spacing w:line="480" w:lineRule="auto"/>
        <w:rPr>
          <w:szCs w:val="28"/>
        </w:rPr>
      </w:pPr>
      <w:r w:rsidRPr="00490770">
        <w:rPr>
          <w:szCs w:val="28"/>
        </w:rPr>
        <w:t>Does our data have heterogenous residual variance?</w:t>
      </w:r>
    </w:p>
    <w:p w14:paraId="1D13399C" w14:textId="77777777" w:rsidR="00113E7D" w:rsidRDefault="00113E7D" w:rsidP="00AA62AB">
      <w:pPr>
        <w:pStyle w:val="BodyText"/>
        <w:spacing w:line="480" w:lineRule="auto"/>
      </w:pPr>
      <w:r>
        <w:t>Residual variance may conflate with estimates of other variance components if it changes over time (heterogenous variance) and is not properly accounted for. We therefore explicitly modelled residual variance to verify if this was the case using WAIC values. We fitted two models, both of which had the same fixed and random effects structure as Model 7 described above. The first model had homogenous residual variance whereas in the second model we modelled residual variance with a linear slope thereby allowing it to vary with age. The model with heterogenous variance was best supported (Table S2), we therefore modelled heterogenous variance in all subsequent models unless stated otherwise</w:t>
      </w:r>
    </w:p>
    <w:p w14:paraId="0595E4F3" w14:textId="4DD844B1" w:rsidR="00113E7D" w:rsidRPr="00763E36" w:rsidRDefault="00113E7D" w:rsidP="00AA62AB">
      <w:pPr>
        <w:pStyle w:val="TableCaption"/>
        <w:spacing w:line="480" w:lineRule="auto"/>
        <w:rPr>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heterogenous and homogenous residual variance. Note that difference in </w:t>
      </w:r>
      <w:r w:rsidRPr="00763E36">
        <w:rPr>
          <w:rFonts w:ascii="Times New Roman" w:hAnsi="Times New Roman" w:cs="Times New Roman"/>
          <w:i w:val="0"/>
          <w:iCs/>
        </w:rPr>
        <w:lastRenderedPageBreak/>
        <w:t xml:space="preserve">values are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
        <w:tblW w:w="3888" w:type="pct"/>
        <w:tblInd w:w="957" w:type="dxa"/>
        <w:tblLook w:val="07E0" w:firstRow="1" w:lastRow="1" w:firstColumn="1" w:lastColumn="1" w:noHBand="1" w:noVBand="1"/>
      </w:tblPr>
      <w:tblGrid>
        <w:gridCol w:w="4137"/>
        <w:gridCol w:w="951"/>
        <w:gridCol w:w="1066"/>
        <w:gridCol w:w="1292"/>
      </w:tblGrid>
      <w:tr w:rsidR="00113E7D" w14:paraId="52C8EB58" w14:textId="77777777" w:rsidTr="00113E7D">
        <w:tc>
          <w:tcPr>
            <w:tcW w:w="0" w:type="auto"/>
            <w:tcBorders>
              <w:bottom w:val="single" w:sz="0" w:space="0" w:color="auto"/>
            </w:tcBorders>
            <w:vAlign w:val="bottom"/>
          </w:tcPr>
          <w:p w14:paraId="627CF87F" w14:textId="77777777" w:rsidR="00113E7D" w:rsidRDefault="00113E7D" w:rsidP="00AA62AB">
            <w:pPr>
              <w:pStyle w:val="Compact"/>
              <w:spacing w:line="480" w:lineRule="auto"/>
            </w:pPr>
            <w:r>
              <w:t>Model</w:t>
            </w:r>
          </w:p>
        </w:tc>
        <w:tc>
          <w:tcPr>
            <w:tcW w:w="0" w:type="auto"/>
            <w:tcBorders>
              <w:bottom w:val="single" w:sz="0" w:space="0" w:color="auto"/>
            </w:tcBorders>
            <w:vAlign w:val="bottom"/>
          </w:tcPr>
          <w:p w14:paraId="6F55FF25" w14:textId="6382CBCB" w:rsidR="00113E7D" w:rsidRDefault="00113E7D" w:rsidP="00AA62AB">
            <w:pPr>
              <w:pStyle w:val="Compact"/>
              <w:spacing w:line="480" w:lineRule="auto"/>
              <w:jc w:val="center"/>
            </w:pPr>
            <w:r>
              <w:t>WAIC</w:t>
            </w:r>
          </w:p>
        </w:tc>
        <w:tc>
          <w:tcPr>
            <w:tcW w:w="0" w:type="auto"/>
            <w:tcBorders>
              <w:bottom w:val="single" w:sz="0" w:space="0" w:color="auto"/>
            </w:tcBorders>
            <w:vAlign w:val="bottom"/>
          </w:tcPr>
          <w:p w14:paraId="512A1491" w14:textId="0EF9E587" w:rsidR="00113E7D" w:rsidRDefault="00113E7D" w:rsidP="00AA62AB">
            <w:pPr>
              <w:pStyle w:val="Compact"/>
              <w:spacing w:line="480" w:lineRule="auto"/>
              <w:jc w:val="center"/>
            </w:pPr>
            <m:oMathPara>
              <m:oMath>
                <m:r>
                  <w:rPr>
                    <w:rFonts w:ascii="Cambria Math" w:hAnsi="Cambria Math"/>
                  </w:rPr>
                  <m:t>∆ELPD</m:t>
                </m:r>
              </m:oMath>
            </m:oMathPara>
          </w:p>
        </w:tc>
        <w:tc>
          <w:tcPr>
            <w:tcW w:w="0" w:type="auto"/>
            <w:tcBorders>
              <w:bottom w:val="single" w:sz="0" w:space="0" w:color="auto"/>
            </w:tcBorders>
            <w:vAlign w:val="bottom"/>
          </w:tcPr>
          <w:p w14:paraId="5663EEB1" w14:textId="73E20C4C" w:rsidR="00113E7D" w:rsidRDefault="00113E7D" w:rsidP="00AA62AB">
            <w:pPr>
              <w:pStyle w:val="Compact"/>
              <w:spacing w:line="480" w:lineRule="auto"/>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13E7D" w14:paraId="39CE26D0" w14:textId="77777777" w:rsidTr="00113E7D">
        <w:tc>
          <w:tcPr>
            <w:tcW w:w="0" w:type="auto"/>
          </w:tcPr>
          <w:p w14:paraId="00F97028" w14:textId="3706831E" w:rsidR="00113E7D" w:rsidRDefault="004F447D" w:rsidP="00AA62AB">
            <w:pPr>
              <w:pStyle w:val="Compact"/>
              <w:spacing w:line="480" w:lineRule="auto"/>
            </w:pPr>
            <w:r>
              <w:t>Model 7 with h</w:t>
            </w:r>
            <w:r w:rsidR="00113E7D">
              <w:t>eterogenous variance</w:t>
            </w:r>
          </w:p>
        </w:tc>
        <w:tc>
          <w:tcPr>
            <w:tcW w:w="0" w:type="auto"/>
          </w:tcPr>
          <w:p w14:paraId="7C505232" w14:textId="77777777" w:rsidR="00113E7D" w:rsidRDefault="00113E7D" w:rsidP="00AA62AB">
            <w:pPr>
              <w:pStyle w:val="Compact"/>
              <w:spacing w:line="480" w:lineRule="auto"/>
              <w:jc w:val="center"/>
            </w:pPr>
            <w:r>
              <w:t>-3280</w:t>
            </w:r>
          </w:p>
        </w:tc>
        <w:tc>
          <w:tcPr>
            <w:tcW w:w="0" w:type="auto"/>
          </w:tcPr>
          <w:p w14:paraId="306E33B0" w14:textId="77777777" w:rsidR="00113E7D" w:rsidRDefault="00113E7D" w:rsidP="00AA62AB">
            <w:pPr>
              <w:pStyle w:val="Compact"/>
              <w:spacing w:line="480" w:lineRule="auto"/>
              <w:jc w:val="center"/>
            </w:pPr>
            <w:r>
              <w:t>0</w:t>
            </w:r>
          </w:p>
        </w:tc>
        <w:tc>
          <w:tcPr>
            <w:tcW w:w="0" w:type="auto"/>
          </w:tcPr>
          <w:p w14:paraId="0EC1BF22" w14:textId="77777777" w:rsidR="00113E7D" w:rsidRDefault="00113E7D" w:rsidP="00AA62AB">
            <w:pPr>
              <w:pStyle w:val="Compact"/>
              <w:spacing w:line="480" w:lineRule="auto"/>
              <w:jc w:val="center"/>
            </w:pPr>
            <w:r>
              <w:t>0</w:t>
            </w:r>
          </w:p>
        </w:tc>
      </w:tr>
      <w:tr w:rsidR="00113E7D" w14:paraId="30FDE827" w14:textId="77777777" w:rsidTr="00113E7D">
        <w:tc>
          <w:tcPr>
            <w:tcW w:w="0" w:type="auto"/>
          </w:tcPr>
          <w:p w14:paraId="34B3BA87" w14:textId="0FE0DFEE" w:rsidR="00113E7D" w:rsidRDefault="004F447D" w:rsidP="00AA62AB">
            <w:pPr>
              <w:pStyle w:val="Compact"/>
              <w:spacing w:line="480" w:lineRule="auto"/>
            </w:pPr>
            <w:r>
              <w:t>Model 7 with h</w:t>
            </w:r>
            <w:r w:rsidR="00113E7D">
              <w:t>omogenous variance</w:t>
            </w:r>
          </w:p>
        </w:tc>
        <w:tc>
          <w:tcPr>
            <w:tcW w:w="0" w:type="auto"/>
          </w:tcPr>
          <w:p w14:paraId="6E079306" w14:textId="77777777" w:rsidR="00113E7D" w:rsidRDefault="00113E7D" w:rsidP="00AA62AB">
            <w:pPr>
              <w:pStyle w:val="Compact"/>
              <w:spacing w:line="480" w:lineRule="auto"/>
              <w:jc w:val="center"/>
            </w:pPr>
            <w:r>
              <w:t>-3261</w:t>
            </w:r>
          </w:p>
        </w:tc>
        <w:tc>
          <w:tcPr>
            <w:tcW w:w="0" w:type="auto"/>
          </w:tcPr>
          <w:p w14:paraId="33A0400C" w14:textId="77777777" w:rsidR="00113E7D" w:rsidRDefault="00113E7D" w:rsidP="00AA62AB">
            <w:pPr>
              <w:pStyle w:val="Compact"/>
              <w:spacing w:line="480" w:lineRule="auto"/>
              <w:jc w:val="center"/>
            </w:pPr>
            <w:r>
              <w:t>-9.783</w:t>
            </w:r>
          </w:p>
        </w:tc>
        <w:tc>
          <w:tcPr>
            <w:tcW w:w="0" w:type="auto"/>
          </w:tcPr>
          <w:p w14:paraId="25C5D15F" w14:textId="77777777" w:rsidR="00113E7D" w:rsidRDefault="00113E7D" w:rsidP="00AA62AB">
            <w:pPr>
              <w:pStyle w:val="Compact"/>
              <w:spacing w:line="480" w:lineRule="auto"/>
              <w:jc w:val="center"/>
            </w:pPr>
            <w:r>
              <w:t>6.429</w:t>
            </w:r>
          </w:p>
        </w:tc>
      </w:tr>
    </w:tbl>
    <w:p w14:paraId="20F34A7A" w14:textId="4DE931C4" w:rsidR="00113E7D" w:rsidRDefault="00113E7D" w:rsidP="00AA62AB">
      <w:pPr>
        <w:pStyle w:val="BodyText"/>
        <w:spacing w:line="480" w:lineRule="auto"/>
      </w:pPr>
    </w:p>
    <w:p w14:paraId="67411A35" w14:textId="177A3504" w:rsidR="00237D40" w:rsidRDefault="00237D40" w:rsidP="00AA62AB">
      <w:pPr>
        <w:pStyle w:val="Heading2"/>
        <w:spacing w:line="480" w:lineRule="auto"/>
        <w:rPr>
          <w:noProof/>
        </w:rPr>
      </w:pPr>
      <w:bookmarkStart w:id="3" w:name="the-influence-of-developmental-temperatu"/>
      <w:r>
        <w:t>The influence of developmental temperature on genetic and non-genetic variance across age</w:t>
      </w:r>
      <w:r w:rsidRPr="00B75E1A">
        <w:rPr>
          <w:noProof/>
        </w:rPr>
        <w:t xml:space="preserve"> </w:t>
      </w:r>
    </w:p>
    <w:bookmarkEnd w:id="3"/>
    <w:p w14:paraId="4A33E42C" w14:textId="5EF04633" w:rsidR="002C4619" w:rsidRDefault="002C4619" w:rsidP="00AA62AB">
      <w:pPr>
        <w:pStyle w:val="FirstParagraph"/>
        <w:spacing w:line="480" w:lineRule="auto"/>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rPr>
            <w:rFonts w:ascii="Cambria Math" w:hAnsi="Cambria Math"/>
          </w:rPr>
          <m:t>PE</m:t>
        </m:r>
      </m:oMath>
      <w:r>
        <w:t xml:space="preserve"> 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 xml:space="preserve">additive genetic variance, permanent environmental variance and heritability of growth appears to be higher in the hot developmental temperature treatment however, there were no significant differences among treatment groups (Table S3). </w:t>
      </w:r>
    </w:p>
    <w:p w14:paraId="75806787" w14:textId="7F77F3FB" w:rsidR="00E56BA9" w:rsidRPr="00AD38B7" w:rsidRDefault="00B73D40" w:rsidP="00AA62AB">
      <w:pPr>
        <w:pStyle w:val="BodyText"/>
        <w:spacing w:line="480" w:lineRule="auto"/>
      </w:pPr>
      <w:r w:rsidRPr="00DF6366">
        <w:rPr>
          <w:b/>
          <w:bCs/>
        </w:rPr>
        <w:t>Table S</w:t>
      </w:r>
      <w:r>
        <w:rPr>
          <w:b/>
          <w:bCs/>
        </w:rPr>
        <w:t>3</w:t>
      </w:r>
      <w:r>
        <w:t xml:space="preserve"> </w:t>
      </w:r>
      <w:r w:rsidRPr="00B73D40">
        <w:t xml:space="preserve">Treatment comparisons of additive genetic variance, maternal variance, permanent environmental variance, residual variance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 cold treatment group n</w:t>
      </w:r>
      <w:r w:rsidRPr="00AD38B7">
        <w:rPr>
          <w:vertAlign w:val="subscript"/>
        </w:rPr>
        <w:t>obs</w:t>
      </w:r>
      <w:r>
        <w:rPr>
          <w:vertAlign w:val="subscript"/>
        </w:rPr>
        <w:t xml:space="preserve"> </w:t>
      </w:r>
      <w:r>
        <w:t xml:space="preserve">= 2036. </w:t>
      </w:r>
      <w:r w:rsidR="007B6ADE">
        <w:t>Values with * indicate very small values that were above zero.</w:t>
      </w:r>
    </w:p>
    <w:tbl>
      <w:tblPr>
        <w:tblW w:w="8734" w:type="dxa"/>
        <w:tblLook w:val="04A0" w:firstRow="1" w:lastRow="0" w:firstColumn="1" w:lastColumn="0" w:noHBand="0" w:noVBand="1"/>
      </w:tblPr>
      <w:tblGrid>
        <w:gridCol w:w="2058"/>
        <w:gridCol w:w="1277"/>
        <w:gridCol w:w="1020"/>
        <w:gridCol w:w="987"/>
        <w:gridCol w:w="1320"/>
        <w:gridCol w:w="1053"/>
        <w:gridCol w:w="1019"/>
      </w:tblGrid>
      <w:tr w:rsidR="00E56BA9" w:rsidRPr="00E142DB" w14:paraId="6EF6742A" w14:textId="77777777" w:rsidTr="00A84421">
        <w:trPr>
          <w:trHeight w:val="351"/>
        </w:trPr>
        <w:tc>
          <w:tcPr>
            <w:tcW w:w="0" w:type="auto"/>
            <w:tcBorders>
              <w:top w:val="nil"/>
              <w:left w:val="nil"/>
              <w:bottom w:val="nil"/>
              <w:right w:val="nil"/>
            </w:tcBorders>
            <w:shd w:val="clear" w:color="auto" w:fill="auto"/>
            <w:noWrap/>
            <w:vAlign w:val="bottom"/>
            <w:hideMark/>
          </w:tcPr>
          <w:p w14:paraId="5A109742" w14:textId="77777777" w:rsidR="00E56BA9" w:rsidRPr="00E142DB" w:rsidRDefault="00E56BA9" w:rsidP="00AA62AB">
            <w:pPr>
              <w:spacing w:after="0" w:line="480" w:lineRule="auto"/>
              <w:rPr>
                <w:rFonts w:ascii="Times New Roman" w:eastAsia="Times New Roman" w:hAnsi="Times New Roman" w:cs="Times New Roman"/>
                <w:lang w:val="en-HK" w:eastAsia="en-GB"/>
              </w:rPr>
            </w:pPr>
          </w:p>
        </w:tc>
        <w:tc>
          <w:tcPr>
            <w:tcW w:w="0" w:type="auto"/>
            <w:gridSpan w:val="3"/>
            <w:tcBorders>
              <w:top w:val="nil"/>
              <w:left w:val="nil"/>
              <w:bottom w:val="single" w:sz="4" w:space="0" w:color="auto"/>
              <w:right w:val="nil"/>
            </w:tcBorders>
            <w:shd w:val="clear" w:color="auto" w:fill="auto"/>
            <w:noWrap/>
            <w:vAlign w:val="bottom"/>
            <w:hideMark/>
          </w:tcPr>
          <w:p w14:paraId="4987AA80" w14:textId="50A08561"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DF6366">
              <w:rPr>
                <w:rFonts w:ascii="Times New Roman" w:eastAsia="Times New Roman" w:hAnsi="Times New Roman" w:cs="Times New Roman"/>
                <w:color w:val="000000"/>
                <w:lang w:val="en-HK" w:eastAsia="en-GB"/>
              </w:rPr>
              <w:t>Hot developmental temperature</w:t>
            </w:r>
            <w:r w:rsidR="00A84421">
              <w:rPr>
                <w:rFonts w:ascii="Times New Roman" w:eastAsia="Times New Roman" w:hAnsi="Times New Roman" w:cs="Times New Roman"/>
                <w:color w:val="000000"/>
                <w:lang w:val="en-HK" w:eastAsia="en-GB"/>
              </w:rPr>
              <w:br/>
            </w:r>
            <w:r>
              <w:rPr>
                <w:rFonts w:ascii="Times New Roman" w:eastAsia="Times New Roman" w:hAnsi="Times New Roman" w:cs="Times New Roman"/>
                <w:color w:val="000000"/>
                <w:lang w:val="en-HK" w:eastAsia="en-GB"/>
              </w:rPr>
              <w:lastRenderedPageBreak/>
              <w:t xml:space="preserve"> (</w:t>
            </w:r>
            <w:r w:rsidR="00DF4AA5">
              <w:t>n</w:t>
            </w:r>
            <w:r w:rsidR="00DF4AA5" w:rsidRPr="00330A62">
              <w:rPr>
                <w:vertAlign w:val="subscript"/>
              </w:rPr>
              <w:t>lizards</w:t>
            </w:r>
            <w:r w:rsidR="00DF4AA5">
              <w:rPr>
                <w:rFonts w:ascii="Times New Roman" w:eastAsia="Times New Roman" w:hAnsi="Times New Roman" w:cs="Times New Roman"/>
                <w:color w:val="000000"/>
                <w:lang w:val="en-HK" w:eastAsia="en-GB"/>
              </w:rPr>
              <w:t xml:space="preserve"> </w:t>
            </w:r>
            <w:r>
              <w:rPr>
                <w:rFonts w:ascii="Times New Roman" w:eastAsia="Times New Roman" w:hAnsi="Times New Roman" w:cs="Times New Roman"/>
                <w:color w:val="000000"/>
                <w:lang w:val="en-HK" w:eastAsia="en-GB"/>
              </w:rPr>
              <w:t>= 125)</w:t>
            </w:r>
          </w:p>
        </w:tc>
        <w:tc>
          <w:tcPr>
            <w:tcW w:w="0" w:type="auto"/>
            <w:gridSpan w:val="3"/>
            <w:tcBorders>
              <w:top w:val="nil"/>
              <w:left w:val="nil"/>
              <w:bottom w:val="single" w:sz="4" w:space="0" w:color="auto"/>
              <w:right w:val="nil"/>
            </w:tcBorders>
            <w:shd w:val="clear" w:color="auto" w:fill="auto"/>
            <w:noWrap/>
            <w:vAlign w:val="bottom"/>
            <w:hideMark/>
          </w:tcPr>
          <w:p w14:paraId="74A4BD13" w14:textId="477FFE4D"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DF6366">
              <w:rPr>
                <w:rFonts w:ascii="Times New Roman" w:eastAsia="Times New Roman" w:hAnsi="Times New Roman" w:cs="Times New Roman"/>
                <w:color w:val="000000"/>
                <w:lang w:val="en-HK" w:eastAsia="en-GB"/>
              </w:rPr>
              <w:lastRenderedPageBreak/>
              <w:t>Cold developmental temperature</w:t>
            </w:r>
            <w:r>
              <w:rPr>
                <w:rFonts w:ascii="Times New Roman" w:eastAsia="Times New Roman" w:hAnsi="Times New Roman" w:cs="Times New Roman"/>
                <w:color w:val="000000"/>
                <w:lang w:val="en-HK" w:eastAsia="en-GB"/>
              </w:rPr>
              <w:t xml:space="preserve"> </w:t>
            </w:r>
            <w:r w:rsidR="00A84421">
              <w:rPr>
                <w:rFonts w:ascii="Times New Roman" w:eastAsia="Times New Roman" w:hAnsi="Times New Roman" w:cs="Times New Roman"/>
                <w:color w:val="000000"/>
                <w:lang w:val="en-HK" w:eastAsia="en-GB"/>
              </w:rPr>
              <w:br/>
            </w:r>
            <w:r>
              <w:rPr>
                <w:rFonts w:ascii="Times New Roman" w:eastAsia="Times New Roman" w:hAnsi="Times New Roman" w:cs="Times New Roman"/>
                <w:color w:val="000000"/>
                <w:lang w:val="en-HK" w:eastAsia="en-GB"/>
              </w:rPr>
              <w:lastRenderedPageBreak/>
              <w:t>(</w:t>
            </w:r>
            <w:r w:rsidR="00DF4AA5">
              <w:t>n</w:t>
            </w:r>
            <w:r w:rsidR="00DF4AA5" w:rsidRPr="00330A62">
              <w:rPr>
                <w:vertAlign w:val="subscript"/>
              </w:rPr>
              <w:t>lizards</w:t>
            </w:r>
            <w:r w:rsidR="00DF4AA5">
              <w:rPr>
                <w:rFonts w:ascii="Times New Roman" w:eastAsia="Times New Roman" w:hAnsi="Times New Roman" w:cs="Times New Roman"/>
                <w:color w:val="000000"/>
                <w:lang w:val="en-HK" w:eastAsia="en-GB"/>
              </w:rPr>
              <w:t xml:space="preserve"> </w:t>
            </w:r>
            <w:r>
              <w:rPr>
                <w:rFonts w:ascii="Times New Roman" w:eastAsia="Times New Roman" w:hAnsi="Times New Roman" w:cs="Times New Roman"/>
                <w:color w:val="000000"/>
                <w:lang w:val="en-HK" w:eastAsia="en-GB"/>
              </w:rPr>
              <w:t>= 136)</w:t>
            </w:r>
          </w:p>
        </w:tc>
      </w:tr>
      <w:tr w:rsidR="00A84421" w:rsidRPr="00E142DB" w14:paraId="16E8F05D" w14:textId="77777777" w:rsidTr="00A84421">
        <w:trPr>
          <w:trHeight w:val="351"/>
        </w:trPr>
        <w:tc>
          <w:tcPr>
            <w:tcW w:w="0" w:type="auto"/>
            <w:tcBorders>
              <w:top w:val="nil"/>
              <w:left w:val="nil"/>
              <w:bottom w:val="nil"/>
              <w:right w:val="nil"/>
            </w:tcBorders>
            <w:shd w:val="clear" w:color="auto" w:fill="auto"/>
            <w:noWrap/>
            <w:vAlign w:val="bottom"/>
            <w:hideMark/>
          </w:tcPr>
          <w:p w14:paraId="7FD36F9B"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6D6D935A"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Estimate</w:t>
            </w:r>
          </w:p>
        </w:tc>
        <w:tc>
          <w:tcPr>
            <w:tcW w:w="0" w:type="auto"/>
            <w:tcBorders>
              <w:top w:val="nil"/>
              <w:left w:val="nil"/>
              <w:bottom w:val="single" w:sz="4" w:space="0" w:color="auto"/>
              <w:right w:val="nil"/>
            </w:tcBorders>
            <w:shd w:val="clear" w:color="auto" w:fill="auto"/>
            <w:noWrap/>
            <w:vAlign w:val="bottom"/>
            <w:hideMark/>
          </w:tcPr>
          <w:p w14:paraId="1FBAE240"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Lower</w:t>
            </w:r>
          </w:p>
        </w:tc>
        <w:tc>
          <w:tcPr>
            <w:tcW w:w="0" w:type="auto"/>
            <w:tcBorders>
              <w:top w:val="nil"/>
              <w:left w:val="nil"/>
              <w:bottom w:val="single" w:sz="4" w:space="0" w:color="auto"/>
              <w:right w:val="nil"/>
            </w:tcBorders>
            <w:shd w:val="clear" w:color="auto" w:fill="auto"/>
            <w:noWrap/>
            <w:vAlign w:val="bottom"/>
            <w:hideMark/>
          </w:tcPr>
          <w:p w14:paraId="5F868325"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Upper</w:t>
            </w:r>
          </w:p>
        </w:tc>
        <w:tc>
          <w:tcPr>
            <w:tcW w:w="0" w:type="auto"/>
            <w:tcBorders>
              <w:top w:val="nil"/>
              <w:left w:val="nil"/>
              <w:bottom w:val="single" w:sz="4" w:space="0" w:color="auto"/>
              <w:right w:val="nil"/>
            </w:tcBorders>
            <w:shd w:val="clear" w:color="auto" w:fill="auto"/>
            <w:noWrap/>
            <w:vAlign w:val="bottom"/>
            <w:hideMark/>
          </w:tcPr>
          <w:p w14:paraId="466210BC"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Estimate</w:t>
            </w:r>
          </w:p>
        </w:tc>
        <w:tc>
          <w:tcPr>
            <w:tcW w:w="0" w:type="auto"/>
            <w:tcBorders>
              <w:top w:val="nil"/>
              <w:left w:val="nil"/>
              <w:bottom w:val="single" w:sz="4" w:space="0" w:color="auto"/>
              <w:right w:val="nil"/>
            </w:tcBorders>
            <w:shd w:val="clear" w:color="auto" w:fill="auto"/>
            <w:noWrap/>
            <w:vAlign w:val="bottom"/>
            <w:hideMark/>
          </w:tcPr>
          <w:p w14:paraId="3B28E486"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Lower</w:t>
            </w:r>
          </w:p>
        </w:tc>
        <w:tc>
          <w:tcPr>
            <w:tcW w:w="0" w:type="auto"/>
            <w:tcBorders>
              <w:top w:val="nil"/>
              <w:left w:val="nil"/>
              <w:bottom w:val="single" w:sz="4" w:space="0" w:color="auto"/>
              <w:right w:val="nil"/>
            </w:tcBorders>
            <w:shd w:val="clear" w:color="auto" w:fill="auto"/>
            <w:noWrap/>
            <w:vAlign w:val="bottom"/>
            <w:hideMark/>
          </w:tcPr>
          <w:p w14:paraId="2AD3B58F" w14:textId="77777777" w:rsidR="00E56BA9" w:rsidRPr="00E142DB" w:rsidRDefault="00E56BA9" w:rsidP="00AA62AB">
            <w:pPr>
              <w:spacing w:after="0" w:line="480" w:lineRule="auto"/>
              <w:jc w:val="center"/>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Upper</w:t>
            </w:r>
          </w:p>
        </w:tc>
      </w:tr>
      <w:tr w:rsidR="00A84421" w:rsidRPr="00E142DB" w14:paraId="1E454393" w14:textId="77777777" w:rsidTr="00A84421">
        <w:trPr>
          <w:trHeight w:val="351"/>
        </w:trPr>
        <w:tc>
          <w:tcPr>
            <w:tcW w:w="0" w:type="auto"/>
            <w:tcBorders>
              <w:top w:val="nil"/>
              <w:left w:val="nil"/>
              <w:bottom w:val="nil"/>
              <w:right w:val="nil"/>
            </w:tcBorders>
            <w:shd w:val="clear" w:color="auto" w:fill="auto"/>
            <w:noWrap/>
            <w:vAlign w:val="bottom"/>
            <w:hideMark/>
          </w:tcPr>
          <w:p w14:paraId="10EB6BEB" w14:textId="78AFB5AF"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additive g</w:t>
            </w:r>
            <w:r>
              <w:rPr>
                <w:vertAlign w:val="subscript"/>
              </w:rPr>
              <w:t>enetic</w:t>
            </w:r>
          </w:p>
        </w:tc>
        <w:tc>
          <w:tcPr>
            <w:tcW w:w="0" w:type="auto"/>
            <w:tcBorders>
              <w:top w:val="nil"/>
              <w:left w:val="nil"/>
              <w:bottom w:val="nil"/>
              <w:right w:val="nil"/>
            </w:tcBorders>
            <w:shd w:val="clear" w:color="auto" w:fill="auto"/>
            <w:noWrap/>
            <w:hideMark/>
          </w:tcPr>
          <w:p w14:paraId="3297E3A0" w14:textId="0E49F648"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028</w:t>
            </w:r>
          </w:p>
        </w:tc>
        <w:tc>
          <w:tcPr>
            <w:tcW w:w="0" w:type="auto"/>
            <w:tcBorders>
              <w:top w:val="nil"/>
              <w:left w:val="nil"/>
              <w:bottom w:val="nil"/>
              <w:right w:val="nil"/>
            </w:tcBorders>
            <w:shd w:val="clear" w:color="auto" w:fill="auto"/>
            <w:noWrap/>
            <w:hideMark/>
          </w:tcPr>
          <w:p w14:paraId="08042F05" w14:textId="35EDCCF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01</w:t>
            </w:r>
          </w:p>
        </w:tc>
        <w:tc>
          <w:tcPr>
            <w:tcW w:w="0" w:type="auto"/>
            <w:tcBorders>
              <w:top w:val="nil"/>
              <w:left w:val="nil"/>
              <w:bottom w:val="nil"/>
              <w:right w:val="nil"/>
            </w:tcBorders>
            <w:shd w:val="clear" w:color="auto" w:fill="auto"/>
            <w:noWrap/>
            <w:hideMark/>
          </w:tcPr>
          <w:p w14:paraId="238C87A5" w14:textId="1913167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056</w:t>
            </w:r>
          </w:p>
        </w:tc>
        <w:tc>
          <w:tcPr>
            <w:tcW w:w="0" w:type="auto"/>
            <w:tcBorders>
              <w:top w:val="nil"/>
              <w:left w:val="nil"/>
              <w:bottom w:val="nil"/>
              <w:right w:val="nil"/>
            </w:tcBorders>
            <w:shd w:val="clear" w:color="auto" w:fill="auto"/>
            <w:noWrap/>
            <w:hideMark/>
          </w:tcPr>
          <w:p w14:paraId="613C7A97" w14:textId="4A4B1203"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1</w:t>
            </w:r>
          </w:p>
        </w:tc>
        <w:tc>
          <w:tcPr>
            <w:tcW w:w="0" w:type="auto"/>
            <w:tcBorders>
              <w:top w:val="nil"/>
              <w:left w:val="nil"/>
              <w:bottom w:val="nil"/>
              <w:right w:val="nil"/>
            </w:tcBorders>
            <w:shd w:val="clear" w:color="auto" w:fill="auto"/>
            <w:noWrap/>
            <w:hideMark/>
          </w:tcPr>
          <w:p w14:paraId="6837CECA" w14:textId="6B84E043"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hAnsi="Times New Roman" w:cs="Times New Roman"/>
                <w:b/>
                <w:bCs/>
              </w:rPr>
              <w:t>0*</w:t>
            </w:r>
          </w:p>
        </w:tc>
        <w:tc>
          <w:tcPr>
            <w:tcW w:w="0" w:type="auto"/>
            <w:tcBorders>
              <w:top w:val="nil"/>
              <w:left w:val="nil"/>
              <w:bottom w:val="nil"/>
              <w:right w:val="nil"/>
            </w:tcBorders>
            <w:shd w:val="clear" w:color="auto" w:fill="auto"/>
            <w:noWrap/>
            <w:hideMark/>
          </w:tcPr>
          <w:p w14:paraId="400516B7" w14:textId="47D7CB0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18A52058" w14:textId="77777777" w:rsidTr="00A84421">
        <w:trPr>
          <w:trHeight w:val="351"/>
        </w:trPr>
        <w:tc>
          <w:tcPr>
            <w:tcW w:w="0" w:type="auto"/>
            <w:tcBorders>
              <w:top w:val="nil"/>
              <w:left w:val="nil"/>
              <w:bottom w:val="nil"/>
              <w:right w:val="nil"/>
            </w:tcBorders>
            <w:shd w:val="clear" w:color="auto" w:fill="auto"/>
            <w:noWrap/>
            <w:vAlign w:val="bottom"/>
            <w:hideMark/>
          </w:tcPr>
          <w:p w14:paraId="623E10C1" w14:textId="7A3FAC1F"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maternal</w:t>
            </w:r>
          </w:p>
        </w:tc>
        <w:tc>
          <w:tcPr>
            <w:tcW w:w="0" w:type="auto"/>
            <w:tcBorders>
              <w:top w:val="nil"/>
              <w:left w:val="nil"/>
              <w:bottom w:val="nil"/>
              <w:right w:val="nil"/>
            </w:tcBorders>
            <w:shd w:val="clear" w:color="auto" w:fill="auto"/>
            <w:noWrap/>
            <w:hideMark/>
          </w:tcPr>
          <w:p w14:paraId="0215985B" w14:textId="16F18DBB"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6</w:t>
            </w:r>
          </w:p>
        </w:tc>
        <w:tc>
          <w:tcPr>
            <w:tcW w:w="0" w:type="auto"/>
            <w:tcBorders>
              <w:top w:val="nil"/>
              <w:left w:val="nil"/>
              <w:bottom w:val="nil"/>
              <w:right w:val="nil"/>
            </w:tcBorders>
            <w:shd w:val="clear" w:color="auto" w:fill="auto"/>
            <w:noWrap/>
            <w:hideMark/>
          </w:tcPr>
          <w:p w14:paraId="11827F2D" w14:textId="6F5D027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nil"/>
              <w:right w:val="nil"/>
            </w:tcBorders>
            <w:shd w:val="clear" w:color="auto" w:fill="auto"/>
            <w:noWrap/>
            <w:hideMark/>
          </w:tcPr>
          <w:p w14:paraId="5655A9F4" w14:textId="3154351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024</w:t>
            </w:r>
          </w:p>
        </w:tc>
        <w:tc>
          <w:tcPr>
            <w:tcW w:w="0" w:type="auto"/>
            <w:tcBorders>
              <w:top w:val="nil"/>
              <w:left w:val="nil"/>
              <w:bottom w:val="nil"/>
              <w:right w:val="nil"/>
            </w:tcBorders>
            <w:shd w:val="clear" w:color="auto" w:fill="auto"/>
            <w:noWrap/>
            <w:hideMark/>
          </w:tcPr>
          <w:p w14:paraId="2F65E6DC" w14:textId="160CCB35"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w:t>
            </w:r>
            <w:r w:rsidRPr="00B73D40">
              <w:rPr>
                <w:rFonts w:ascii="Times New Roman" w:hAnsi="Times New Roman" w:cs="Times New Roman"/>
                <w:b/>
                <w:bCs/>
              </w:rPr>
              <w:t>5</w:t>
            </w:r>
          </w:p>
        </w:tc>
        <w:tc>
          <w:tcPr>
            <w:tcW w:w="0" w:type="auto"/>
            <w:tcBorders>
              <w:top w:val="nil"/>
              <w:left w:val="nil"/>
              <w:bottom w:val="nil"/>
              <w:right w:val="nil"/>
            </w:tcBorders>
            <w:shd w:val="clear" w:color="auto" w:fill="auto"/>
            <w:noWrap/>
            <w:hideMark/>
          </w:tcPr>
          <w:p w14:paraId="73564B01" w14:textId="6896130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50885156" w14:textId="6263834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16</w:t>
            </w:r>
          </w:p>
        </w:tc>
      </w:tr>
      <w:tr w:rsidR="00A84421" w:rsidRPr="00E142DB" w14:paraId="23CDF0A7" w14:textId="77777777" w:rsidTr="00A84421">
        <w:trPr>
          <w:trHeight w:val="351"/>
        </w:trPr>
        <w:tc>
          <w:tcPr>
            <w:tcW w:w="0" w:type="auto"/>
            <w:tcBorders>
              <w:top w:val="nil"/>
              <w:left w:val="nil"/>
              <w:bottom w:val="nil"/>
              <w:right w:val="nil"/>
            </w:tcBorders>
            <w:shd w:val="clear" w:color="auto" w:fill="auto"/>
            <w:noWrap/>
            <w:vAlign w:val="bottom"/>
            <w:hideMark/>
          </w:tcPr>
          <w:p w14:paraId="11D68A1E" w14:textId="5583D09A" w:rsidR="00B73D40" w:rsidRPr="00E142DB"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pe</w:t>
            </w:r>
            <w:r>
              <w:rPr>
                <w:vertAlign w:val="subscript"/>
              </w:rPr>
              <w:t>rmanent environment</w:t>
            </w:r>
          </w:p>
        </w:tc>
        <w:tc>
          <w:tcPr>
            <w:tcW w:w="0" w:type="auto"/>
            <w:tcBorders>
              <w:top w:val="nil"/>
              <w:left w:val="nil"/>
              <w:bottom w:val="nil"/>
              <w:right w:val="nil"/>
            </w:tcBorders>
            <w:shd w:val="clear" w:color="auto" w:fill="auto"/>
            <w:noWrap/>
            <w:hideMark/>
          </w:tcPr>
          <w:p w14:paraId="6E7D5293" w14:textId="5675361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015</w:t>
            </w:r>
          </w:p>
        </w:tc>
        <w:tc>
          <w:tcPr>
            <w:tcW w:w="0" w:type="auto"/>
            <w:tcBorders>
              <w:top w:val="nil"/>
              <w:left w:val="nil"/>
              <w:bottom w:val="nil"/>
              <w:right w:val="nil"/>
            </w:tcBorders>
            <w:shd w:val="clear" w:color="auto" w:fill="auto"/>
            <w:noWrap/>
            <w:hideMark/>
          </w:tcPr>
          <w:p w14:paraId="58D5BBA6" w14:textId="4E3C497C"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1A8CBF06" w14:textId="05C688E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053</w:t>
            </w:r>
          </w:p>
        </w:tc>
        <w:tc>
          <w:tcPr>
            <w:tcW w:w="0" w:type="auto"/>
            <w:tcBorders>
              <w:top w:val="nil"/>
              <w:left w:val="nil"/>
              <w:bottom w:val="nil"/>
              <w:right w:val="nil"/>
            </w:tcBorders>
            <w:shd w:val="clear" w:color="auto" w:fill="auto"/>
            <w:noWrap/>
            <w:hideMark/>
          </w:tcPr>
          <w:p w14:paraId="24891C5A" w14:textId="2A2937B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08</w:t>
            </w:r>
          </w:p>
        </w:tc>
        <w:tc>
          <w:tcPr>
            <w:tcW w:w="0" w:type="auto"/>
            <w:tcBorders>
              <w:top w:val="nil"/>
              <w:left w:val="nil"/>
              <w:bottom w:val="nil"/>
              <w:right w:val="nil"/>
            </w:tcBorders>
            <w:shd w:val="clear" w:color="auto" w:fill="auto"/>
            <w:noWrap/>
            <w:hideMark/>
          </w:tcPr>
          <w:p w14:paraId="3B117400" w14:textId="21D8FC44" w:rsidR="00B73D40" w:rsidRPr="00B73D40" w:rsidRDefault="007B6ADE" w:rsidP="00AA62AB">
            <w:pPr>
              <w:spacing w:after="0" w:line="480" w:lineRule="auto"/>
              <w:jc w:val="center"/>
              <w:rPr>
                <w:rFonts w:ascii="Times New Roman" w:eastAsia="Times New Roman" w:hAnsi="Times New Roman" w:cs="Times New Roman"/>
                <w:b/>
                <w:bCs/>
                <w:color w:val="000000"/>
                <w:lang w:val="en-HK" w:eastAsia="en-GB"/>
              </w:rPr>
            </w:pPr>
            <w:r>
              <w:rPr>
                <w:rFonts w:ascii="Times New Roman" w:eastAsia="Times New Roman" w:hAnsi="Times New Roman" w:cs="Times New Roman"/>
                <w:b/>
                <w:bCs/>
                <w:color w:val="000000"/>
                <w:lang w:val="en-HK" w:eastAsia="en-GB"/>
              </w:rPr>
              <w:t>0*</w:t>
            </w:r>
          </w:p>
        </w:tc>
        <w:tc>
          <w:tcPr>
            <w:tcW w:w="0" w:type="auto"/>
            <w:tcBorders>
              <w:top w:val="nil"/>
              <w:left w:val="nil"/>
              <w:bottom w:val="nil"/>
              <w:right w:val="nil"/>
            </w:tcBorders>
            <w:shd w:val="clear" w:color="auto" w:fill="auto"/>
            <w:noWrap/>
            <w:hideMark/>
          </w:tcPr>
          <w:p w14:paraId="279BEC88" w14:textId="36DCE787"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w:t>
            </w:r>
            <w:r w:rsidR="00B71132">
              <w:rPr>
                <w:rFonts w:ascii="Times New Roman" w:hAnsi="Times New Roman" w:cs="Times New Roman"/>
                <w:b/>
                <w:bCs/>
              </w:rPr>
              <w:t>25</w:t>
            </w:r>
          </w:p>
        </w:tc>
      </w:tr>
      <w:tr w:rsidR="00A84421" w:rsidRPr="00E142DB" w14:paraId="6533996F" w14:textId="77777777" w:rsidTr="00A84421">
        <w:trPr>
          <w:trHeight w:val="351"/>
        </w:trPr>
        <w:tc>
          <w:tcPr>
            <w:tcW w:w="0" w:type="auto"/>
            <w:tcBorders>
              <w:top w:val="nil"/>
              <w:left w:val="nil"/>
              <w:bottom w:val="nil"/>
              <w:right w:val="nil"/>
            </w:tcBorders>
            <w:shd w:val="clear" w:color="auto" w:fill="auto"/>
            <w:noWrap/>
            <w:vAlign w:val="bottom"/>
          </w:tcPr>
          <w:p w14:paraId="6AA64E24" w14:textId="57F10B38" w:rsidR="00B73D40" w:rsidRDefault="00B73D40" w:rsidP="00AA62AB">
            <w:pPr>
              <w:spacing w:after="0" w:line="480" w:lineRule="auto"/>
              <w:rPr>
                <w:rFonts w:ascii="Times New Roman" w:eastAsia="Times New Roman" w:hAnsi="Times New Roman" w:cs="Times New Roman"/>
                <w:color w:val="000000"/>
                <w:lang w:val="en-HK" w:eastAsia="en-GB"/>
              </w:rPr>
            </w:pPr>
            <w:r>
              <w:t>V</w:t>
            </w:r>
            <w:r w:rsidRPr="002C4619">
              <w:rPr>
                <w:vertAlign w:val="subscript"/>
              </w:rPr>
              <w:t>residual</w:t>
            </w:r>
          </w:p>
        </w:tc>
        <w:tc>
          <w:tcPr>
            <w:tcW w:w="0" w:type="auto"/>
            <w:tcBorders>
              <w:top w:val="nil"/>
              <w:left w:val="nil"/>
              <w:bottom w:val="nil"/>
              <w:right w:val="nil"/>
            </w:tcBorders>
            <w:shd w:val="clear" w:color="auto" w:fill="auto"/>
            <w:noWrap/>
            <w:vAlign w:val="bottom"/>
          </w:tcPr>
          <w:p w14:paraId="09109FB6" w14:textId="74B791EE"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25</w:t>
            </w:r>
          </w:p>
        </w:tc>
        <w:tc>
          <w:tcPr>
            <w:tcW w:w="0" w:type="auto"/>
            <w:tcBorders>
              <w:top w:val="nil"/>
              <w:left w:val="nil"/>
              <w:bottom w:val="nil"/>
              <w:right w:val="nil"/>
            </w:tcBorders>
            <w:shd w:val="clear" w:color="auto" w:fill="auto"/>
            <w:noWrap/>
            <w:vAlign w:val="bottom"/>
          </w:tcPr>
          <w:p w14:paraId="5DCBBA6B" w14:textId="5716790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23</w:t>
            </w:r>
          </w:p>
        </w:tc>
        <w:tc>
          <w:tcPr>
            <w:tcW w:w="0" w:type="auto"/>
            <w:tcBorders>
              <w:top w:val="nil"/>
              <w:left w:val="nil"/>
              <w:bottom w:val="nil"/>
              <w:right w:val="nil"/>
            </w:tcBorders>
            <w:shd w:val="clear" w:color="auto" w:fill="auto"/>
            <w:noWrap/>
            <w:vAlign w:val="bottom"/>
          </w:tcPr>
          <w:p w14:paraId="6BBB88A4" w14:textId="62E23CE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eastAsia="Times New Roman" w:hAnsi="Times New Roman" w:cs="Times New Roman"/>
                <w:b/>
                <w:bCs/>
                <w:color w:val="000000"/>
                <w:lang w:val="en-HK" w:eastAsia="en-GB"/>
              </w:rPr>
              <w:t>0.</w:t>
            </w:r>
            <w:r w:rsidR="007B6ADE">
              <w:rPr>
                <w:rFonts w:ascii="Times New Roman" w:eastAsia="Times New Roman" w:hAnsi="Times New Roman" w:cs="Times New Roman"/>
                <w:b/>
                <w:bCs/>
                <w:color w:val="000000"/>
                <w:lang w:val="en-HK" w:eastAsia="en-GB"/>
              </w:rPr>
              <w:t>271</w:t>
            </w:r>
          </w:p>
        </w:tc>
        <w:tc>
          <w:tcPr>
            <w:tcW w:w="0" w:type="auto"/>
            <w:tcBorders>
              <w:top w:val="nil"/>
              <w:left w:val="nil"/>
              <w:bottom w:val="nil"/>
              <w:right w:val="nil"/>
            </w:tcBorders>
            <w:shd w:val="clear" w:color="auto" w:fill="auto"/>
            <w:noWrap/>
          </w:tcPr>
          <w:p w14:paraId="1475D964" w14:textId="3011BFDF"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274</w:t>
            </w:r>
          </w:p>
        </w:tc>
        <w:tc>
          <w:tcPr>
            <w:tcW w:w="0" w:type="auto"/>
            <w:tcBorders>
              <w:top w:val="nil"/>
              <w:left w:val="nil"/>
              <w:bottom w:val="nil"/>
              <w:right w:val="nil"/>
            </w:tcBorders>
            <w:shd w:val="clear" w:color="auto" w:fill="auto"/>
            <w:noWrap/>
          </w:tcPr>
          <w:p w14:paraId="082194B1" w14:textId="365476A1"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254</w:t>
            </w:r>
          </w:p>
        </w:tc>
        <w:tc>
          <w:tcPr>
            <w:tcW w:w="0" w:type="auto"/>
            <w:tcBorders>
              <w:top w:val="nil"/>
              <w:left w:val="nil"/>
              <w:bottom w:val="nil"/>
              <w:right w:val="nil"/>
            </w:tcBorders>
            <w:shd w:val="clear" w:color="auto" w:fill="auto"/>
            <w:noWrap/>
          </w:tcPr>
          <w:p w14:paraId="0B520918" w14:textId="0BF17B92"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2</w:t>
            </w:r>
            <w:r w:rsidR="00B71132">
              <w:rPr>
                <w:rFonts w:ascii="Times New Roman" w:hAnsi="Times New Roman" w:cs="Times New Roman"/>
                <w:b/>
                <w:bCs/>
              </w:rPr>
              <w:t>94</w:t>
            </w:r>
          </w:p>
        </w:tc>
      </w:tr>
      <w:tr w:rsidR="00A84421" w:rsidRPr="00E142DB" w14:paraId="712B4CB4" w14:textId="77777777" w:rsidTr="00A84421">
        <w:trPr>
          <w:trHeight w:val="351"/>
        </w:trPr>
        <w:tc>
          <w:tcPr>
            <w:tcW w:w="0" w:type="auto"/>
            <w:tcBorders>
              <w:top w:val="nil"/>
              <w:left w:val="nil"/>
              <w:bottom w:val="single" w:sz="4" w:space="0" w:color="auto"/>
              <w:right w:val="nil"/>
            </w:tcBorders>
            <w:shd w:val="clear" w:color="auto" w:fill="auto"/>
            <w:noWrap/>
            <w:vAlign w:val="bottom"/>
            <w:hideMark/>
          </w:tcPr>
          <w:p w14:paraId="2E9608F1" w14:textId="77777777" w:rsidR="00B73D40" w:rsidRPr="00E142DB" w:rsidRDefault="00B73D40" w:rsidP="00AA62AB">
            <w:pPr>
              <w:spacing w:after="0" w:line="480" w:lineRule="auto"/>
              <w:rPr>
                <w:rFonts w:ascii="Times New Roman" w:eastAsia="Times New Roman" w:hAnsi="Times New Roman" w:cs="Times New Roman"/>
                <w:color w:val="000000"/>
                <w:lang w:val="en-HK" w:eastAsia="en-GB"/>
              </w:rPr>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0" w:type="auto"/>
            <w:tcBorders>
              <w:top w:val="nil"/>
              <w:left w:val="nil"/>
              <w:bottom w:val="single" w:sz="4" w:space="0" w:color="auto"/>
              <w:right w:val="nil"/>
            </w:tcBorders>
            <w:shd w:val="clear" w:color="auto" w:fill="auto"/>
            <w:noWrap/>
            <w:hideMark/>
          </w:tcPr>
          <w:p w14:paraId="4CE1C9F6" w14:textId="3A40E72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041</w:t>
            </w:r>
          </w:p>
        </w:tc>
        <w:tc>
          <w:tcPr>
            <w:tcW w:w="0" w:type="auto"/>
            <w:tcBorders>
              <w:top w:val="nil"/>
              <w:left w:val="nil"/>
              <w:bottom w:val="single" w:sz="4" w:space="0" w:color="auto"/>
              <w:right w:val="nil"/>
            </w:tcBorders>
            <w:shd w:val="clear" w:color="auto" w:fill="auto"/>
            <w:noWrap/>
            <w:hideMark/>
          </w:tcPr>
          <w:p w14:paraId="0D0DB5FE" w14:textId="0C30995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0.0</w:t>
            </w:r>
            <w:r w:rsidR="007B6ADE">
              <w:rPr>
                <w:rFonts w:ascii="Times New Roman" w:hAnsi="Times New Roman" w:cs="Times New Roman"/>
                <w:b/>
                <w:bCs/>
              </w:rPr>
              <w:t>02</w:t>
            </w:r>
          </w:p>
        </w:tc>
        <w:tc>
          <w:tcPr>
            <w:tcW w:w="0" w:type="auto"/>
            <w:tcBorders>
              <w:top w:val="nil"/>
              <w:left w:val="nil"/>
              <w:bottom w:val="single" w:sz="4" w:space="0" w:color="auto"/>
              <w:right w:val="nil"/>
            </w:tcBorders>
            <w:shd w:val="clear" w:color="auto" w:fill="auto"/>
            <w:noWrap/>
            <w:hideMark/>
          </w:tcPr>
          <w:p w14:paraId="620B79A8" w14:textId="3632EA46"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083</w:t>
            </w:r>
          </w:p>
        </w:tc>
        <w:tc>
          <w:tcPr>
            <w:tcW w:w="0" w:type="auto"/>
            <w:tcBorders>
              <w:top w:val="nil"/>
              <w:left w:val="nil"/>
              <w:bottom w:val="single" w:sz="4" w:space="0" w:color="auto"/>
              <w:right w:val="nil"/>
            </w:tcBorders>
            <w:shd w:val="clear" w:color="auto" w:fill="auto"/>
            <w:noWrap/>
            <w:hideMark/>
          </w:tcPr>
          <w:p w14:paraId="6D471E8F" w14:textId="76595B09"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013</w:t>
            </w:r>
          </w:p>
        </w:tc>
        <w:tc>
          <w:tcPr>
            <w:tcW w:w="0" w:type="auto"/>
            <w:tcBorders>
              <w:top w:val="nil"/>
              <w:left w:val="nil"/>
              <w:bottom w:val="single" w:sz="4" w:space="0" w:color="auto"/>
              <w:right w:val="nil"/>
            </w:tcBorders>
            <w:shd w:val="clear" w:color="auto" w:fill="auto"/>
            <w:noWrap/>
            <w:hideMark/>
          </w:tcPr>
          <w:p w14:paraId="5C6C4FCE" w14:textId="48FE1810"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w:t>
            </w:r>
          </w:p>
        </w:tc>
        <w:tc>
          <w:tcPr>
            <w:tcW w:w="0" w:type="auto"/>
            <w:tcBorders>
              <w:top w:val="nil"/>
              <w:left w:val="nil"/>
              <w:bottom w:val="single" w:sz="4" w:space="0" w:color="auto"/>
              <w:right w:val="nil"/>
            </w:tcBorders>
            <w:shd w:val="clear" w:color="auto" w:fill="auto"/>
            <w:noWrap/>
            <w:hideMark/>
          </w:tcPr>
          <w:p w14:paraId="423E756A" w14:textId="7F7DC87A" w:rsidR="00B73D40" w:rsidRPr="00B73D40" w:rsidRDefault="00B73D40" w:rsidP="00AA62AB">
            <w:pPr>
              <w:spacing w:after="0" w:line="480" w:lineRule="auto"/>
              <w:jc w:val="center"/>
              <w:rPr>
                <w:rFonts w:ascii="Times New Roman" w:eastAsia="Times New Roman" w:hAnsi="Times New Roman" w:cs="Times New Roman"/>
                <w:b/>
                <w:bCs/>
                <w:color w:val="000000"/>
                <w:lang w:val="en-HK" w:eastAsia="en-GB"/>
              </w:rPr>
            </w:pPr>
            <w:r w:rsidRPr="00B73D40">
              <w:rPr>
                <w:rFonts w:ascii="Times New Roman" w:hAnsi="Times New Roman" w:cs="Times New Roman"/>
                <w:b/>
                <w:bCs/>
              </w:rPr>
              <w:t>0.</w:t>
            </w:r>
            <w:r w:rsidR="007B6ADE">
              <w:rPr>
                <w:rFonts w:ascii="Times New Roman" w:hAnsi="Times New Roman" w:cs="Times New Roman"/>
                <w:b/>
                <w:bCs/>
              </w:rPr>
              <w:t>033</w:t>
            </w:r>
          </w:p>
        </w:tc>
      </w:tr>
    </w:tbl>
    <w:p w14:paraId="773CE093" w14:textId="77777777" w:rsidR="00E56BA9" w:rsidRDefault="00E56BA9" w:rsidP="00AA62AB">
      <w:pPr>
        <w:pStyle w:val="FirstParagraph"/>
        <w:spacing w:line="480" w:lineRule="auto"/>
      </w:pPr>
    </w:p>
    <w:p w14:paraId="05DE2222" w14:textId="75F35D6B" w:rsidR="003B1661" w:rsidRPr="0060796A" w:rsidRDefault="007E61CE" w:rsidP="00AA62AB">
      <w:pPr>
        <w:pStyle w:val="FirstParagraph"/>
        <w:spacing w:line="480" w:lineRule="auto"/>
      </w:pPr>
      <w:r>
        <w:t xml:space="preserve">To test how variance components and heritability change with age in </w:t>
      </w:r>
      <w:r w:rsidR="002C4619">
        <w:t xml:space="preserve">each treatment group, we fitted an intercept in our fixed effects and used the best supported random effect structure (Model 7)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9A98B87" w:rsidR="003B1661" w:rsidRPr="00F862E4" w:rsidRDefault="003B1661" w:rsidP="00AA62AB">
      <w:pPr>
        <w:spacing w:before="180" w:after="180" w:line="480" w:lineRule="auto"/>
        <w:rPr>
          <w:rFonts w:ascii="Times New Roman" w:eastAsia="Calibri" w:hAnsi="Times New Roman" w:cs="Times New Roman"/>
        </w:rPr>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 and quadratic slope) for lizards from the hot developmental temperature treatment group (</w:t>
      </w:r>
      <w:r w:rsidR="00DF4AA5">
        <w:t>n</w:t>
      </w:r>
      <w:r w:rsidR="00DF4AA5" w:rsidRPr="00330A62">
        <w:rPr>
          <w:vertAlign w:val="subscript"/>
        </w:rPr>
        <w:t>lizards</w:t>
      </w:r>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1330</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55" w:type="dxa"/>
        <w:tblLook w:val="04A0" w:firstRow="1" w:lastRow="0" w:firstColumn="1" w:lastColumn="0" w:noHBand="0" w:noVBand="1"/>
      </w:tblPr>
      <w:tblGrid>
        <w:gridCol w:w="1769"/>
        <w:gridCol w:w="1936"/>
        <w:gridCol w:w="2203"/>
        <w:gridCol w:w="2296"/>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3297CA20" w14:textId="77777777" w:rsidTr="008415F3">
        <w:trPr>
          <w:trHeight w:val="680"/>
        </w:trPr>
        <w:tc>
          <w:tcPr>
            <w:tcW w:w="0" w:type="auto"/>
            <w:tcBorders>
              <w:top w:val="nil"/>
              <w:left w:val="nil"/>
              <w:bottom w:val="nil"/>
              <w:right w:val="nil"/>
            </w:tcBorders>
            <w:shd w:val="clear" w:color="auto" w:fill="auto"/>
            <w:noWrap/>
            <w:vAlign w:val="center"/>
            <w:hideMark/>
          </w:tcPr>
          <w:p w14:paraId="546E952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vAlign w:val="center"/>
            <w:hideMark/>
          </w:tcPr>
          <w:p w14:paraId="315CAF58" w14:textId="717C96C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0.008 </w:t>
            </w:r>
            <w:r w:rsidRPr="008415F3">
              <w:rPr>
                <w:rFonts w:ascii="Times New Roman" w:eastAsia="Times New Roman" w:hAnsi="Times New Roman" w:cs="Times New Roman"/>
                <w:b/>
                <w:bCs/>
                <w:color w:val="000000"/>
                <w:lang w:val="en-HK" w:eastAsia="en-GB"/>
              </w:rPr>
              <w:br/>
              <w:t xml:space="preserve">(0.002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0.018)</w:t>
            </w:r>
          </w:p>
        </w:tc>
        <w:tc>
          <w:tcPr>
            <w:tcW w:w="0" w:type="auto"/>
            <w:tcBorders>
              <w:top w:val="nil"/>
              <w:left w:val="nil"/>
              <w:bottom w:val="nil"/>
              <w:right w:val="nil"/>
            </w:tcBorders>
            <w:shd w:val="clear" w:color="auto" w:fill="auto"/>
            <w:vAlign w:val="center"/>
            <w:hideMark/>
          </w:tcPr>
          <w:p w14:paraId="4BBF82F5" w14:textId="4499987A"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0.00163 </w:t>
            </w:r>
            <w:r w:rsidRPr="008415F3">
              <w:rPr>
                <w:rFonts w:ascii="Times New Roman" w:eastAsia="Times New Roman" w:hAnsi="Times New Roman" w:cs="Times New Roman"/>
                <w:color w:val="000000"/>
                <w:lang w:val="en-HK" w:eastAsia="en-GB"/>
              </w:rPr>
              <w:br/>
              <w:t xml:space="preserve">(-0.0023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0.00611)</w:t>
            </w:r>
          </w:p>
        </w:tc>
        <w:tc>
          <w:tcPr>
            <w:tcW w:w="0" w:type="auto"/>
            <w:tcBorders>
              <w:top w:val="nil"/>
              <w:left w:val="nil"/>
              <w:bottom w:val="nil"/>
              <w:right w:val="nil"/>
            </w:tcBorders>
            <w:shd w:val="clear" w:color="auto" w:fill="auto"/>
            <w:vAlign w:val="center"/>
            <w:hideMark/>
          </w:tcPr>
          <w:p w14:paraId="0D0FCF7E" w14:textId="70EFCD86"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-0.0817 </w:t>
            </w:r>
            <w:r w:rsidRPr="008415F3">
              <w:rPr>
                <w:rFonts w:ascii="Times New Roman" w:eastAsia="Times New Roman" w:hAnsi="Times New Roman" w:cs="Times New Roman"/>
                <w:b/>
                <w:bCs/>
                <w:color w:val="000000"/>
                <w:lang w:val="en-HK" w:eastAsia="en-GB"/>
              </w:rPr>
              <w:br/>
              <w:t xml:space="preserve">(-0.134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-0.0447)</w:t>
            </w:r>
          </w:p>
        </w:tc>
      </w:tr>
      <w:tr w:rsidR="008415F3" w:rsidRPr="008415F3" w14:paraId="186BE0EB" w14:textId="77777777" w:rsidTr="008415F3">
        <w:trPr>
          <w:trHeight w:val="680"/>
        </w:trPr>
        <w:tc>
          <w:tcPr>
            <w:tcW w:w="0" w:type="auto"/>
            <w:tcBorders>
              <w:top w:val="nil"/>
              <w:left w:val="nil"/>
              <w:bottom w:val="nil"/>
              <w:right w:val="nil"/>
            </w:tcBorders>
            <w:shd w:val="clear" w:color="auto" w:fill="auto"/>
            <w:noWrap/>
            <w:vAlign w:val="center"/>
            <w:hideMark/>
          </w:tcPr>
          <w:p w14:paraId="0431EDB1"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A785E65" w14:textId="111E3044"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 xml:space="preserve">0.151 </w:t>
            </w:r>
            <w:r w:rsidRPr="008415F3">
              <w:rPr>
                <w:rFonts w:ascii="Times New Roman" w:eastAsia="Times New Roman" w:hAnsi="Times New Roman" w:cs="Times New Roman"/>
                <w:color w:val="000000"/>
                <w:lang w:val="en-HK" w:eastAsia="en-GB"/>
              </w:rPr>
              <w:br/>
              <w:t xml:space="preserve">(-0.287 </w:t>
            </w:r>
            <w:r w:rsidR="00835EC9">
              <w:rPr>
                <w:rFonts w:ascii="Times New Roman" w:eastAsia="Times New Roman" w:hAnsi="Times New Roman" w:cs="Times New Roman"/>
                <w:color w:val="000000"/>
                <w:lang w:val="en-HK" w:eastAsia="en-GB"/>
              </w:rPr>
              <w:t>to</w:t>
            </w:r>
            <w:r w:rsidR="00835EC9" w:rsidRPr="008415F3">
              <w:rPr>
                <w:rFonts w:ascii="Times New Roman" w:eastAsia="Times New Roman" w:hAnsi="Times New Roman" w:cs="Times New Roman"/>
                <w:color w:val="000000"/>
                <w:lang w:val="en-HK" w:eastAsia="en-GB"/>
              </w:rPr>
              <w:t xml:space="preserve"> </w:t>
            </w:r>
            <w:r w:rsidRPr="008415F3">
              <w:rPr>
                <w:rFonts w:ascii="Times New Roman" w:eastAsia="Times New Roman" w:hAnsi="Times New Roman" w:cs="Times New Roman"/>
                <w:color w:val="000000"/>
                <w:lang w:val="en-HK" w:eastAsia="en-GB"/>
              </w:rPr>
              <w:t>0.534)</w:t>
            </w:r>
          </w:p>
        </w:tc>
        <w:tc>
          <w:tcPr>
            <w:tcW w:w="0" w:type="auto"/>
            <w:tcBorders>
              <w:top w:val="nil"/>
              <w:left w:val="nil"/>
              <w:bottom w:val="nil"/>
              <w:right w:val="nil"/>
            </w:tcBorders>
            <w:shd w:val="clear" w:color="auto" w:fill="auto"/>
            <w:vAlign w:val="center"/>
            <w:hideMark/>
          </w:tcPr>
          <w:p w14:paraId="46C9F9EB" w14:textId="4E2E4EA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0.013 </w:t>
            </w:r>
            <w:r w:rsidRPr="008415F3">
              <w:rPr>
                <w:rFonts w:ascii="Times New Roman" w:eastAsia="Times New Roman" w:hAnsi="Times New Roman" w:cs="Times New Roman"/>
                <w:b/>
                <w:bCs/>
                <w:color w:val="000000"/>
                <w:lang w:val="en-HK" w:eastAsia="en-GB"/>
              </w:rPr>
              <w:br/>
              <w:t xml:space="preserve">(0.008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w:t>
            </w:r>
          </w:p>
        </w:tc>
        <w:tc>
          <w:tcPr>
            <w:tcW w:w="0" w:type="auto"/>
            <w:tcBorders>
              <w:top w:val="nil"/>
              <w:left w:val="nil"/>
              <w:bottom w:val="nil"/>
              <w:right w:val="nil"/>
            </w:tcBorders>
            <w:shd w:val="clear" w:color="auto" w:fill="auto"/>
            <w:vAlign w:val="center"/>
            <w:hideMark/>
          </w:tcPr>
          <w:p w14:paraId="255C2D5F" w14:textId="77777777" w:rsidR="004F447D" w:rsidRDefault="008415F3" w:rsidP="00AA62AB">
            <w:pPr>
              <w:spacing w:after="0" w:line="480" w:lineRule="auto"/>
              <w:jc w:val="center"/>
              <w:rPr>
                <w:ins w:id="4" w:author="fonti.kar@gmail.com" w:date="2020-09-29T12:38:00Z"/>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-0.101 </w:t>
            </w:r>
          </w:p>
          <w:p w14:paraId="4D85932C" w14:textId="6B61E35C"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(-0.146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w:t>
            </w:r>
          </w:p>
        </w:tc>
      </w:tr>
      <w:tr w:rsidR="008415F3" w:rsidRPr="008415F3" w14:paraId="18434822" w14:textId="77777777" w:rsidTr="008415F3">
        <w:trPr>
          <w:trHeight w:val="1020"/>
        </w:trPr>
        <w:tc>
          <w:tcPr>
            <w:tcW w:w="0" w:type="auto"/>
            <w:tcBorders>
              <w:top w:val="nil"/>
              <w:left w:val="nil"/>
              <w:bottom w:val="nil"/>
              <w:right w:val="nil"/>
            </w:tcBorders>
            <w:shd w:val="clear" w:color="auto" w:fill="auto"/>
            <w:noWrap/>
            <w:vAlign w:val="center"/>
            <w:hideMark/>
          </w:tcPr>
          <w:p w14:paraId="7DA05A5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BB73DBD" w14:textId="4051FF15"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-0.516 </w:t>
            </w:r>
            <w:r w:rsidRPr="008415F3">
              <w:rPr>
                <w:rFonts w:ascii="Times New Roman" w:eastAsia="Times New Roman" w:hAnsi="Times New Roman" w:cs="Times New Roman"/>
                <w:b/>
                <w:bCs/>
                <w:color w:val="000000"/>
                <w:lang w:val="en-HK" w:eastAsia="en-GB"/>
              </w:rPr>
              <w:br/>
              <w:t xml:space="preserve">(-0.815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-0.141)</w:t>
            </w:r>
          </w:p>
        </w:tc>
        <w:tc>
          <w:tcPr>
            <w:tcW w:w="0" w:type="auto"/>
            <w:tcBorders>
              <w:top w:val="nil"/>
              <w:left w:val="nil"/>
              <w:bottom w:val="nil"/>
              <w:right w:val="nil"/>
            </w:tcBorders>
            <w:shd w:val="clear" w:color="auto" w:fill="auto"/>
            <w:vAlign w:val="center"/>
            <w:hideMark/>
          </w:tcPr>
          <w:p w14:paraId="0FC825B3" w14:textId="24B3A17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0.636 </w:t>
            </w:r>
            <w:r w:rsidRPr="008415F3">
              <w:rPr>
                <w:rFonts w:ascii="Times New Roman" w:eastAsia="Times New Roman" w:hAnsi="Times New Roman" w:cs="Times New Roman"/>
                <w:b/>
                <w:bCs/>
                <w:color w:val="000000"/>
                <w:lang w:val="en-HK" w:eastAsia="en-GB"/>
              </w:rPr>
              <w:br/>
              <w:t xml:space="preserve">(0.356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0.819)</w:t>
            </w:r>
          </w:p>
        </w:tc>
        <w:tc>
          <w:tcPr>
            <w:tcW w:w="0" w:type="auto"/>
            <w:tcBorders>
              <w:top w:val="nil"/>
              <w:left w:val="nil"/>
              <w:bottom w:val="nil"/>
              <w:right w:val="nil"/>
            </w:tcBorders>
            <w:shd w:val="clear" w:color="auto" w:fill="auto"/>
            <w:vAlign w:val="center"/>
            <w:hideMark/>
          </w:tcPr>
          <w:p w14:paraId="0C5AF3AF" w14:textId="1A4748F3"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 </w:t>
            </w:r>
            <w:r w:rsidRPr="008415F3">
              <w:rPr>
                <w:rFonts w:ascii="Times New Roman" w:eastAsia="Times New Roman" w:hAnsi="Times New Roman" w:cs="Times New Roman"/>
                <w:b/>
                <w:bCs/>
                <w:color w:val="000000"/>
                <w:lang w:val="en-HK" w:eastAsia="en-GB"/>
              </w:rPr>
              <w:br/>
              <w:t xml:space="preserve">(0.007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0.017)</w:t>
            </w:r>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r>
      <w:tr w:rsidR="008415F3" w:rsidRPr="008415F3" w14:paraId="5BF637D1" w14:textId="77777777" w:rsidTr="008415F3">
        <w:trPr>
          <w:trHeight w:val="680"/>
        </w:trPr>
        <w:tc>
          <w:tcPr>
            <w:tcW w:w="0" w:type="auto"/>
            <w:tcBorders>
              <w:top w:val="nil"/>
              <w:left w:val="nil"/>
              <w:bottom w:val="nil"/>
              <w:right w:val="nil"/>
            </w:tcBorders>
            <w:shd w:val="clear" w:color="auto" w:fill="auto"/>
            <w:noWrap/>
            <w:vAlign w:val="center"/>
            <w:hideMark/>
          </w:tcPr>
          <w:p w14:paraId="10FF0A6C"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233F8670" w14:textId="3BC6548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0.156 </w:t>
            </w:r>
            <w:r w:rsidRPr="008415F3">
              <w:rPr>
                <w:rFonts w:ascii="Times New Roman" w:eastAsia="Times New Roman" w:hAnsi="Times New Roman" w:cs="Times New Roman"/>
                <w:b/>
                <w:bCs/>
                <w:color w:val="000000"/>
                <w:lang w:val="en-HK" w:eastAsia="en-GB"/>
              </w:rPr>
              <w:br/>
              <w:t xml:space="preserve">(0.052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0.306)</w:t>
            </w:r>
          </w:p>
        </w:tc>
        <w:tc>
          <w:tcPr>
            <w:tcW w:w="0" w:type="auto"/>
            <w:tcBorders>
              <w:top w:val="nil"/>
              <w:left w:val="nil"/>
              <w:bottom w:val="nil"/>
              <w:right w:val="nil"/>
            </w:tcBorders>
            <w:shd w:val="clear" w:color="auto" w:fill="auto"/>
            <w:vAlign w:val="center"/>
            <w:hideMark/>
          </w:tcPr>
          <w:p w14:paraId="571528D0" w14:textId="42A5154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0.19 </w:t>
            </w:r>
            <w:r w:rsidRPr="008415F3">
              <w:rPr>
                <w:rFonts w:ascii="Times New Roman" w:eastAsia="Times New Roman" w:hAnsi="Times New Roman" w:cs="Times New Roman"/>
                <w:b/>
                <w:bCs/>
                <w:color w:val="000000"/>
                <w:lang w:val="en-HK" w:eastAsia="en-GB"/>
              </w:rPr>
              <w:br/>
              <w:t xml:space="preserve">(0.102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0.305)</w:t>
            </w:r>
          </w:p>
        </w:tc>
        <w:tc>
          <w:tcPr>
            <w:tcW w:w="0" w:type="auto"/>
            <w:tcBorders>
              <w:top w:val="nil"/>
              <w:left w:val="nil"/>
              <w:bottom w:val="nil"/>
              <w:right w:val="nil"/>
            </w:tcBorders>
            <w:shd w:val="clear" w:color="auto" w:fill="auto"/>
            <w:vAlign w:val="center"/>
            <w:hideMark/>
          </w:tcPr>
          <w:p w14:paraId="61CBA141" w14:textId="522F4ADE"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-0.00738 </w:t>
            </w:r>
            <w:r w:rsidRPr="008415F3">
              <w:rPr>
                <w:rFonts w:ascii="Times New Roman" w:eastAsia="Times New Roman" w:hAnsi="Times New Roman" w:cs="Times New Roman"/>
                <w:b/>
                <w:bCs/>
                <w:color w:val="000000"/>
                <w:lang w:val="en-HK" w:eastAsia="en-GB"/>
              </w:rPr>
              <w:br/>
              <w:t xml:space="preserve">(-0.0185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-0.00205)</w:t>
            </w:r>
          </w:p>
        </w:tc>
      </w:tr>
      <w:tr w:rsidR="008415F3" w:rsidRPr="008415F3" w14:paraId="0E95703D" w14:textId="77777777" w:rsidTr="008415F3">
        <w:trPr>
          <w:trHeight w:val="680"/>
        </w:trPr>
        <w:tc>
          <w:tcPr>
            <w:tcW w:w="0" w:type="auto"/>
            <w:tcBorders>
              <w:top w:val="nil"/>
              <w:left w:val="nil"/>
              <w:bottom w:val="nil"/>
              <w:right w:val="nil"/>
            </w:tcBorders>
            <w:shd w:val="clear" w:color="auto" w:fill="auto"/>
            <w:noWrap/>
            <w:vAlign w:val="center"/>
            <w:hideMark/>
          </w:tcPr>
          <w:p w14:paraId="0FC83AC6"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0F837C59" w14:textId="7B581850"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0.976 </w:t>
            </w:r>
            <w:r w:rsidRPr="008415F3">
              <w:rPr>
                <w:rFonts w:ascii="Times New Roman" w:eastAsia="Times New Roman" w:hAnsi="Times New Roman" w:cs="Times New Roman"/>
                <w:b/>
                <w:bCs/>
                <w:color w:val="000000"/>
                <w:lang w:val="en-HK" w:eastAsia="en-GB"/>
              </w:rPr>
              <w:br/>
              <w:t xml:space="preserve">(0.932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0.997)</w:t>
            </w:r>
          </w:p>
        </w:tc>
        <w:tc>
          <w:tcPr>
            <w:tcW w:w="0" w:type="auto"/>
            <w:tcBorders>
              <w:top w:val="nil"/>
              <w:left w:val="nil"/>
              <w:bottom w:val="nil"/>
              <w:right w:val="nil"/>
            </w:tcBorders>
            <w:shd w:val="clear" w:color="auto" w:fill="auto"/>
            <w:vAlign w:val="center"/>
            <w:hideMark/>
          </w:tcPr>
          <w:p w14:paraId="42462192" w14:textId="7DA9A3F4"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0.252 </w:t>
            </w:r>
            <w:r w:rsidRPr="008415F3">
              <w:rPr>
                <w:rFonts w:ascii="Times New Roman" w:eastAsia="Times New Roman" w:hAnsi="Times New Roman" w:cs="Times New Roman"/>
                <w:b/>
                <w:bCs/>
                <w:color w:val="000000"/>
                <w:lang w:val="en-HK" w:eastAsia="en-GB"/>
              </w:rPr>
              <w:br/>
              <w:t xml:space="preserve">(0.179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0.362)</w:t>
            </w:r>
          </w:p>
        </w:tc>
        <w:tc>
          <w:tcPr>
            <w:tcW w:w="0" w:type="auto"/>
            <w:tcBorders>
              <w:top w:val="nil"/>
              <w:left w:val="nil"/>
              <w:bottom w:val="nil"/>
              <w:right w:val="nil"/>
            </w:tcBorders>
            <w:shd w:val="clear" w:color="auto" w:fill="auto"/>
            <w:vAlign w:val="center"/>
            <w:hideMark/>
          </w:tcPr>
          <w:p w14:paraId="1782C392" w14:textId="7003C13F"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-0.0113 </w:t>
            </w:r>
            <w:r w:rsidRPr="008415F3">
              <w:rPr>
                <w:rFonts w:ascii="Times New Roman" w:eastAsia="Times New Roman" w:hAnsi="Times New Roman" w:cs="Times New Roman"/>
                <w:b/>
                <w:bCs/>
                <w:color w:val="000000"/>
                <w:lang w:val="en-HK" w:eastAsia="en-GB"/>
              </w:rPr>
              <w:br/>
              <w:t xml:space="preserve">(-0.0225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-0.00545)</w:t>
            </w:r>
          </w:p>
        </w:tc>
      </w:tr>
      <w:tr w:rsidR="008415F3" w:rsidRPr="008415F3" w14:paraId="0187E578" w14:textId="77777777" w:rsidTr="008415F3">
        <w:trPr>
          <w:trHeight w:val="1020"/>
        </w:trPr>
        <w:tc>
          <w:tcPr>
            <w:tcW w:w="0" w:type="auto"/>
            <w:tcBorders>
              <w:top w:val="nil"/>
              <w:left w:val="nil"/>
              <w:bottom w:val="single" w:sz="4" w:space="0" w:color="auto"/>
              <w:right w:val="nil"/>
            </w:tcBorders>
            <w:shd w:val="clear" w:color="auto" w:fill="auto"/>
            <w:noWrap/>
            <w:vAlign w:val="center"/>
            <w:hideMark/>
          </w:tcPr>
          <w:p w14:paraId="15FF907B" w14:textId="77777777" w:rsidR="008415F3" w:rsidRPr="008415F3" w:rsidRDefault="008415F3" w:rsidP="00AA62AB">
            <w:pPr>
              <w:spacing w:after="0" w:line="480" w:lineRule="auto"/>
              <w:jc w:val="center"/>
              <w:rPr>
                <w:rFonts w:ascii="Times New Roman" w:eastAsia="Times New Roman" w:hAnsi="Times New Roman" w:cs="Times New Roman"/>
                <w:color w:val="000000"/>
                <w:lang w:val="en-HK" w:eastAsia="en-GB"/>
              </w:rPr>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08567AA1" w14:textId="5B19869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-0.973 </w:t>
            </w:r>
            <w:r w:rsidRPr="008415F3">
              <w:rPr>
                <w:rFonts w:ascii="Times New Roman" w:eastAsia="Times New Roman" w:hAnsi="Times New Roman" w:cs="Times New Roman"/>
                <w:b/>
                <w:bCs/>
                <w:color w:val="000000"/>
                <w:lang w:val="en-HK" w:eastAsia="en-GB"/>
              </w:rPr>
              <w:br/>
              <w:t xml:space="preserve">(-0.997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-0.924)</w:t>
            </w:r>
          </w:p>
        </w:tc>
        <w:tc>
          <w:tcPr>
            <w:tcW w:w="0" w:type="auto"/>
            <w:tcBorders>
              <w:top w:val="nil"/>
              <w:left w:val="nil"/>
              <w:bottom w:val="nil"/>
              <w:right w:val="nil"/>
            </w:tcBorders>
            <w:shd w:val="clear" w:color="auto" w:fill="auto"/>
            <w:vAlign w:val="center"/>
            <w:hideMark/>
          </w:tcPr>
          <w:p w14:paraId="78AB31F3" w14:textId="7D4D6708"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-0.927 </w:t>
            </w:r>
            <w:r w:rsidRPr="008415F3">
              <w:rPr>
                <w:rFonts w:ascii="Times New Roman" w:eastAsia="Times New Roman" w:hAnsi="Times New Roman" w:cs="Times New Roman"/>
                <w:b/>
                <w:bCs/>
                <w:color w:val="000000"/>
                <w:lang w:val="en-HK" w:eastAsia="en-GB"/>
              </w:rPr>
              <w:br/>
              <w:t xml:space="preserve">(-0.992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-0.818)</w:t>
            </w:r>
          </w:p>
        </w:tc>
        <w:tc>
          <w:tcPr>
            <w:tcW w:w="0" w:type="auto"/>
            <w:tcBorders>
              <w:top w:val="nil"/>
              <w:left w:val="nil"/>
              <w:bottom w:val="nil"/>
              <w:right w:val="nil"/>
            </w:tcBorders>
            <w:shd w:val="clear" w:color="auto" w:fill="auto"/>
            <w:vAlign w:val="center"/>
            <w:hideMark/>
          </w:tcPr>
          <w:p w14:paraId="5AA831B5" w14:textId="1D769AB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0.047 </w:t>
            </w:r>
            <w:r w:rsidRPr="008415F3">
              <w:rPr>
                <w:rFonts w:ascii="Times New Roman" w:eastAsia="Times New Roman" w:hAnsi="Times New Roman" w:cs="Times New Roman"/>
                <w:b/>
                <w:bCs/>
                <w:color w:val="000000"/>
                <w:lang w:val="en-HK" w:eastAsia="en-GB"/>
              </w:rPr>
              <w:br/>
              <w:t xml:space="preserve">(0.031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0.071)</w:t>
            </w:r>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77777777" w:rsidR="008415F3" w:rsidRPr="008415F3" w:rsidRDefault="008415F3" w:rsidP="00AA62AB">
            <w:pPr>
              <w:spacing w:after="0" w:line="480" w:lineRule="auto"/>
              <w:jc w:val="center"/>
              <w:rPr>
                <w:rFonts w:ascii="Times New Roman" w:eastAsia="Times New Roman" w:hAnsi="Times New Roman" w:cs="Times New Roman"/>
                <w:i/>
                <w:iCs/>
                <w:color w:val="000000"/>
                <w:lang w:val="en-HK" w:eastAsia="en-GB"/>
              </w:rPr>
            </w:pPr>
            <w:r w:rsidRPr="008415F3">
              <w:rPr>
                <w:rFonts w:ascii="Times New Roman" w:eastAsia="Times New Roman" w:hAnsi="Times New Roman" w:cs="Times New Roman"/>
                <w:i/>
                <w:iCs/>
                <w:color w:val="000000"/>
                <w:lang w:val="en-HK" w:eastAsia="en-GB"/>
              </w:rPr>
              <w:t>Residual Slope (SD)</w:t>
            </w:r>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w:t>
            </w:r>
          </w:p>
        </w:tc>
      </w:tr>
      <w:tr w:rsidR="008415F3" w:rsidRPr="008415F3" w14:paraId="09C7841F" w14:textId="77777777" w:rsidTr="008415F3">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617C7B39" w14:textId="5A6EF5FD"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0.00463</w:t>
            </w:r>
            <w:r w:rsidRPr="008415F3">
              <w:rPr>
                <w:rFonts w:ascii="Times New Roman" w:eastAsia="Times New Roman" w:hAnsi="Times New Roman" w:cs="Times New Roman"/>
                <w:b/>
                <w:bCs/>
                <w:color w:val="000000"/>
                <w:lang w:val="en-HK" w:eastAsia="en-GB"/>
              </w:rPr>
              <w:br/>
              <w:t xml:space="preserve">(0.000792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0.00796)</w:t>
            </w:r>
          </w:p>
        </w:tc>
        <w:tc>
          <w:tcPr>
            <w:tcW w:w="0" w:type="auto"/>
            <w:tcBorders>
              <w:top w:val="nil"/>
              <w:left w:val="nil"/>
              <w:bottom w:val="single" w:sz="4" w:space="0" w:color="auto"/>
              <w:right w:val="nil"/>
            </w:tcBorders>
            <w:shd w:val="clear" w:color="auto" w:fill="auto"/>
            <w:vAlign w:val="bottom"/>
            <w:hideMark/>
          </w:tcPr>
          <w:p w14:paraId="7F902C0B" w14:textId="5F1CCB82"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 xml:space="preserve"> 4.64</w:t>
            </w:r>
            <w:r w:rsidRPr="008415F3">
              <w:rPr>
                <w:rFonts w:ascii="Times New Roman" w:eastAsia="Times New Roman" w:hAnsi="Times New Roman" w:cs="Times New Roman"/>
                <w:b/>
                <w:bCs/>
                <w:color w:val="000000"/>
                <w:lang w:val="en-HK" w:eastAsia="en-GB"/>
              </w:rPr>
              <w:br/>
              <w:t xml:space="preserve">(4.48 </w:t>
            </w:r>
            <w:r w:rsidR="00835EC9">
              <w:rPr>
                <w:rFonts w:ascii="Times New Roman" w:eastAsia="Times New Roman" w:hAnsi="Times New Roman" w:cs="Times New Roman"/>
                <w:b/>
                <w:bCs/>
                <w:color w:val="000000"/>
                <w:lang w:val="en-HK" w:eastAsia="en-GB"/>
              </w:rPr>
              <w:t>to</w:t>
            </w:r>
            <w:r w:rsidR="00835EC9" w:rsidRPr="008415F3">
              <w:rPr>
                <w:rFonts w:ascii="Times New Roman" w:eastAsia="Times New Roman" w:hAnsi="Times New Roman" w:cs="Times New Roman"/>
                <w:b/>
                <w:bCs/>
                <w:color w:val="000000"/>
                <w:lang w:val="en-HK" w:eastAsia="en-GB"/>
              </w:rPr>
              <w:t xml:space="preserve"> </w:t>
            </w:r>
            <w:r w:rsidRPr="008415F3">
              <w:rPr>
                <w:rFonts w:ascii="Times New Roman" w:eastAsia="Times New Roman" w:hAnsi="Times New Roman" w:cs="Times New Roman"/>
                <w:b/>
                <w:bCs/>
                <w:color w:val="000000"/>
                <w:lang w:val="en-HK" w:eastAsia="en-GB"/>
              </w:rPr>
              <w:t>0.021)</w:t>
            </w:r>
          </w:p>
        </w:tc>
        <w:tc>
          <w:tcPr>
            <w:tcW w:w="0" w:type="auto"/>
            <w:tcBorders>
              <w:top w:val="nil"/>
              <w:left w:val="nil"/>
              <w:bottom w:val="single" w:sz="4" w:space="0" w:color="auto"/>
              <w:right w:val="nil"/>
            </w:tcBorders>
            <w:shd w:val="clear" w:color="auto" w:fill="auto"/>
            <w:vAlign w:val="bottom"/>
            <w:hideMark/>
          </w:tcPr>
          <w:p w14:paraId="58F6A93E" w14:textId="08E49109" w:rsidR="008415F3" w:rsidRPr="008415F3" w:rsidRDefault="008415F3" w:rsidP="00AA62AB">
            <w:pPr>
              <w:spacing w:after="0" w:line="480" w:lineRule="auto"/>
              <w:jc w:val="center"/>
              <w:rPr>
                <w:rFonts w:ascii="Times New Roman" w:eastAsia="Times New Roman" w:hAnsi="Times New Roman" w:cs="Times New Roman"/>
                <w:b/>
                <w:bCs/>
                <w:color w:val="000000"/>
                <w:lang w:val="en-HK" w:eastAsia="en-GB"/>
              </w:rPr>
            </w:pPr>
            <w:r w:rsidRPr="008415F3">
              <w:rPr>
                <w:rFonts w:ascii="Times New Roman" w:eastAsia="Times New Roman" w:hAnsi="Times New Roman" w:cs="Times New Roman"/>
                <w:b/>
                <w:bCs/>
                <w:color w:val="000000"/>
                <w:lang w:val="en-HK" w:eastAsia="en-GB"/>
              </w:rPr>
              <w:t>-0.0237</w:t>
            </w:r>
            <w:r w:rsidRPr="008415F3">
              <w:rPr>
                <w:rFonts w:ascii="Times New Roman" w:eastAsia="Times New Roman" w:hAnsi="Times New Roman" w:cs="Times New Roman"/>
                <w:b/>
                <w:bCs/>
                <w:color w:val="000000"/>
                <w:lang w:val="en-HK" w:eastAsia="en-GB"/>
              </w:rPr>
              <w:br/>
              <w:t xml:space="preserve">(-0.06676 </w:t>
            </w:r>
            <w:r w:rsidR="00835EC9">
              <w:rPr>
                <w:rFonts w:ascii="Times New Roman" w:eastAsia="Times New Roman" w:hAnsi="Times New Roman" w:cs="Times New Roman"/>
                <w:b/>
                <w:bCs/>
                <w:color w:val="000000"/>
                <w:lang w:val="en-HK" w:eastAsia="en-GB"/>
              </w:rPr>
              <w:t>to</w:t>
            </w:r>
            <w:r w:rsidRPr="008415F3">
              <w:rPr>
                <w:rFonts w:ascii="Times New Roman" w:eastAsia="Times New Roman" w:hAnsi="Times New Roman" w:cs="Times New Roman"/>
                <w:b/>
                <w:bCs/>
                <w:color w:val="000000"/>
                <w:lang w:val="en-HK" w:eastAsia="en-GB"/>
              </w:rPr>
              <w:t xml:space="preserve"> -0.021)</w:t>
            </w:r>
          </w:p>
        </w:tc>
      </w:tr>
    </w:tbl>
    <w:p w14:paraId="78E9FFBA" w14:textId="77777777" w:rsidR="003B1661" w:rsidRPr="00F862E4" w:rsidRDefault="003B1661" w:rsidP="00AA62AB">
      <w:pPr>
        <w:spacing w:before="180" w:after="180" w:line="480" w:lineRule="auto"/>
        <w:rPr>
          <w:rFonts w:ascii="Times New Roman" w:eastAsia="Calibri" w:hAnsi="Times New Roman" w:cs="Times New Roman"/>
          <w:b/>
          <w:bCs/>
        </w:rPr>
      </w:pPr>
    </w:p>
    <w:p w14:paraId="440481E0" w14:textId="71919306" w:rsidR="003B1661" w:rsidRPr="00F862E4" w:rsidRDefault="003B1661" w:rsidP="00AA62AB">
      <w:pPr>
        <w:spacing w:before="180" w:after="180" w:line="480" w:lineRule="auto"/>
        <w:rPr>
          <w:rFonts w:ascii="Times New Roman" w:eastAsia="Calibri" w:hAnsi="Times New Roman" w:cs="Times New Roman"/>
        </w:rPr>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slope and quadratic slope) for lizards from the cold developmental temperature treatment </w:t>
      </w:r>
      <w:r w:rsidRPr="00163DB1">
        <w:rPr>
          <w:rFonts w:ascii="Times New Roman" w:eastAsia="Calibri" w:hAnsi="Times New Roman" w:cs="Times New Roman"/>
        </w:rPr>
        <w:t>group (</w:t>
      </w:r>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w:t>
      </w:r>
      <w:r w:rsidRPr="00F862E4">
        <w:rPr>
          <w:rFonts w:ascii="Times New Roman" w:eastAsia="Calibri" w:hAnsi="Times New Roman" w:cs="Times New Roman"/>
        </w:rPr>
        <w:lastRenderedPageBreak/>
        <w:t xml:space="preserve">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rsidP="00AA62AB">
            <w:pPr>
              <w:spacing w:after="0" w:line="480" w:lineRule="auto"/>
              <w:jc w:val="center"/>
              <w:rPr>
                <w:rFonts w:ascii="Times New Roman" w:eastAsia="Times New Roman" w:hAnsi="Times New Roman" w:cs="Times New Roman"/>
                <w:i/>
                <w:iCs/>
                <w:color w:val="000000"/>
                <w:lang w:val="en-HK" w:eastAsia="en-GB"/>
              </w:rPr>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rsidP="00AA62AB">
            <w:pPr>
              <w:spacing w:after="0" w:line="480" w:lineRule="auto"/>
              <w:jc w:val="center"/>
              <w:rPr>
                <w:rFonts w:ascii="Times New Roman" w:eastAsia="Times New Roman" w:hAnsi="Times New Roman" w:cs="Times New Roman"/>
                <w:b/>
                <w:bCs/>
                <w:color w:val="000000"/>
                <w:lang w:val="en-HK" w:eastAsia="en-GB"/>
              </w:rPr>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rsidP="00AA62AB">
            <w:pPr>
              <w:spacing w:after="0" w:line="480" w:lineRule="auto"/>
              <w:jc w:val="center"/>
              <w:rPr>
                <w:rFonts w:ascii="Times New Roman" w:eastAsia="Times New Roman" w:hAnsi="Times New Roman" w:cs="Times New Roman"/>
                <w:color w:val="000000"/>
                <w:lang w:val="en-HK" w:eastAsia="en-GB"/>
              </w:rPr>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rsidP="00AA62AB">
      <w:pPr>
        <w:pStyle w:val="BodyText"/>
        <w:spacing w:line="480" w:lineRule="auto"/>
        <w:rPr>
          <w:b/>
          <w:bCs/>
        </w:rPr>
      </w:pPr>
    </w:p>
    <w:p w14:paraId="25173C1B" w14:textId="77777777" w:rsidR="00490770" w:rsidRDefault="00490770" w:rsidP="00AA62AB">
      <w:pPr>
        <w:pStyle w:val="Heading2"/>
        <w:spacing w:line="480" w:lineRule="auto"/>
      </w:pPr>
      <w:bookmarkStart w:id="5" w:name="accounting-for-scale-effects-using-coeff"/>
      <w:r>
        <w:lastRenderedPageBreak/>
        <w:t>Accounting for scale-effects using coefficients of variation</w:t>
      </w:r>
      <w:bookmarkEnd w:id="5"/>
    </w:p>
    <w:p w14:paraId="076996FA" w14:textId="77777777" w:rsidR="00490770" w:rsidRDefault="00490770" w:rsidP="00AA62AB">
      <w:pPr>
        <w:pStyle w:val="FirstParagraph"/>
        <w:spacing w:line="480" w:lineRule="auto"/>
      </w:pPr>
      <w:r>
        <w:t>As the mean body mass increases over time, the variance may also increase concurrently due to scale effects and potentially bias estimates of quantitative genetics parameters (Wilson, Kruuk, et al., 2005). We therefore calculated coefficients of variation (CV) across age for each variance component using the following equation:</w:t>
      </w:r>
    </w:p>
    <w:p w14:paraId="78D1AD03" w14:textId="3891260D" w:rsidR="00490770" w:rsidRDefault="00490770" w:rsidP="00AA62AB">
      <w:pPr>
        <w:pStyle w:val="BodyText"/>
        <w:spacing w:line="480" w:lineRule="auto"/>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rsidP="00AA62AB">
      <w:pPr>
        <w:pStyle w:val="FirstParagraph"/>
        <w:spacing w:line="480" w:lineRule="auto"/>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rsidP="00AA62AB">
      <w:pPr>
        <w:pStyle w:val="BodyText"/>
        <w:spacing w:line="480" w:lineRule="auto"/>
      </w:pPr>
      <w:r w:rsidRPr="004F3AC3">
        <w:rPr>
          <w:b/>
          <w:bCs/>
        </w:rPr>
        <w:lastRenderedPageBreak/>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73C72054" w14:textId="1AED7B6B" w:rsidR="004C33D6" w:rsidRPr="00042DBD" w:rsidRDefault="002B052A" w:rsidP="00AA62AB">
      <w:pPr>
        <w:pStyle w:val="Heading2"/>
        <w:spacing w:line="480" w:lineRule="auto"/>
        <w:rPr>
          <w:sz w:val="26"/>
          <w:szCs w:val="26"/>
        </w:rPr>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2"/>
    </w:p>
    <w:p w14:paraId="39302928" w14:textId="181E2A87" w:rsidR="004C33D6" w:rsidRDefault="008B36B3" w:rsidP="00AA62AB">
      <w:pPr>
        <w:pStyle w:val="FirstParagraph"/>
        <w:spacing w:line="480" w:lineRule="auto"/>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 xml:space="preserve">d their WAIC values (Table </w:t>
      </w:r>
      <w:r w:rsidR="00D63515">
        <w:t>1</w:t>
      </w:r>
      <w:r>
        <w:t xml:space="preserve">). The best supported </w:t>
      </w:r>
      <w:r w:rsidR="00F2751E">
        <w:t xml:space="preserve">model </w:t>
      </w:r>
      <w:r>
        <w:t xml:space="preserve">was </w:t>
      </w:r>
      <w:r w:rsidR="00F2751E">
        <w:t xml:space="preserve">the full </w:t>
      </w:r>
      <w:r>
        <w:t>model</w:t>
      </w:r>
      <w:r w:rsidR="00D63515">
        <w:t xml:space="preserve"> (Table S5),</w:t>
      </w:r>
      <w:r>
        <w:t xml:space="preserve"> its </w:t>
      </w:r>
      <w:r w:rsidRPr="008B36B3">
        <w:rPr>
          <w:i/>
          <w:iCs/>
        </w:rPr>
        <w:t>G</w:t>
      </w:r>
      <w:r>
        <w:t xml:space="preserve"> and </w:t>
      </w:r>
      <w:r w:rsidRPr="008B36B3">
        <w:rPr>
          <w:i/>
          <w:iCs/>
        </w:rPr>
        <w:t>M</w:t>
      </w:r>
      <w:r>
        <w:rPr>
          <w:i/>
          <w:iCs/>
        </w:rPr>
        <w:t xml:space="preserve"> </w:t>
      </w:r>
      <w:r>
        <w:t>matrix is presented in Table S</w:t>
      </w:r>
      <w:r w:rsidR="00D63515">
        <w:t>6 below. Model coefficients for the other three models are presented in Table S7-</w:t>
      </w:r>
      <w:r w:rsidR="00546BA8">
        <w:t>S</w:t>
      </w:r>
      <w:r w:rsidR="00D63515">
        <w:t>9)</w:t>
      </w:r>
      <w:r w:rsidR="00514493">
        <w:t xml:space="preserve"> </w:t>
      </w:r>
    </w:p>
    <w:p w14:paraId="43E34903" w14:textId="77777777" w:rsidR="00F76718" w:rsidRPr="00F76718" w:rsidRDefault="00F76718" w:rsidP="00AA62AB">
      <w:pPr>
        <w:pStyle w:val="BodyText"/>
        <w:spacing w:line="480" w:lineRule="auto"/>
      </w:pPr>
    </w:p>
    <w:p w14:paraId="6DDABD2B" w14:textId="7393EB84" w:rsidR="0038090E" w:rsidRPr="0038090E" w:rsidRDefault="0038090E" w:rsidP="00AA62AB">
      <w:pPr>
        <w:spacing w:before="180" w:after="180" w:line="480" w:lineRule="auto"/>
        <w:rPr>
          <w:rFonts w:ascii="Times New Roman" w:eastAsia="Calibri" w:hAnsi="Times New Roman" w:cs="Times New Roman"/>
        </w:rPr>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between growth trajectory parameters (intercept, linear slope and quadratic slope) for the overall population (n</w:t>
      </w:r>
      <w:r w:rsidR="00AA0F39" w:rsidRPr="00AA0F39">
        <w:rPr>
          <w:rFonts w:ascii="Times New Roman" w:eastAsia="Calibri" w:hAnsi="Times New Roman" w:cs="Times New Roman"/>
          <w:vertAlign w:val="subscript"/>
        </w:rPr>
        <w:t>lizards</w:t>
      </w:r>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r w:rsidRPr="0038090E">
        <w:rPr>
          <w:rFonts w:ascii="Times New Roman" w:eastAsia="Calibri" w:hAnsi="Times New Roman" w:cs="Times New Roman"/>
          <w:i/>
          <w:iCs/>
        </w:rPr>
        <w:t>PE</w:t>
      </w:r>
      <w:r w:rsidRPr="0038090E">
        <w:rPr>
          <w:rFonts w:ascii="Times New Roman" w:eastAsia="Calibri" w:hAnsi="Times New Roman" w:cs="Times New Roman"/>
        </w:rPr>
        <w:t xml:space="preserve"> </w:t>
      </w:r>
      <w:r>
        <w:rPr>
          <w:rFonts w:ascii="Times New Roman" w:eastAsia="Calibri" w:hAnsi="Times New Roman" w:cs="Times New Roman"/>
        </w:rPr>
        <w:t xml:space="preserve">and Residual </w:t>
      </w:r>
      <w:r w:rsidRPr="0038090E">
        <w:rPr>
          <w:rFonts w:ascii="Times New Roman" w:eastAsia="Calibri" w:hAnsi="Times New Roman" w:cs="Times New Roman"/>
        </w:rPr>
        <w: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 xml:space="preserve">5.82e-05 </w:t>
            </w:r>
            <w:r w:rsidRPr="004A2EA0">
              <w:rPr>
                <w:rFonts w:ascii="Times New Roman" w:eastAsia="Times New Roman" w:hAnsi="Times New Roman" w:cs="Times New Roman"/>
                <w:color w:val="000000"/>
                <w:lang w:val="en-HK" w:eastAsia="en-GB"/>
              </w:rPr>
              <w:br/>
            </w:r>
            <w:r w:rsidRPr="004A2EA0">
              <w:rPr>
                <w:rFonts w:ascii="Times New Roman" w:eastAsia="Times New Roman" w:hAnsi="Times New Roman" w:cs="Times New Roman"/>
                <w:color w:val="000000"/>
                <w:lang w:val="en-HK" w:eastAsia="en-GB"/>
              </w:rPr>
              <w:lastRenderedPageBreak/>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lastRenderedPageBreak/>
              <w:t xml:space="preserve">-0.00724 </w:t>
            </w:r>
            <w:r w:rsidRPr="004A2EA0">
              <w:rPr>
                <w:rFonts w:ascii="Times New Roman" w:eastAsia="Times New Roman" w:hAnsi="Times New Roman" w:cs="Times New Roman"/>
                <w:b/>
                <w:bCs/>
                <w:color w:val="000000"/>
                <w:lang w:val="en-HK" w:eastAsia="en-GB"/>
              </w:rPr>
              <w:br/>
            </w:r>
            <w:r w:rsidRPr="004A2EA0">
              <w:rPr>
                <w:rFonts w:ascii="Times New Roman" w:eastAsia="Times New Roman" w:hAnsi="Times New Roman" w:cs="Times New Roman"/>
                <w:b/>
                <w:bCs/>
                <w:color w:val="000000"/>
                <w:lang w:val="en-HK" w:eastAsia="en-GB"/>
              </w:rPr>
              <w:lastRenderedPageBreak/>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lastRenderedPageBreak/>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rsidP="00AA62AB">
            <w:pPr>
              <w:spacing w:after="0" w:line="480" w:lineRule="auto"/>
              <w:jc w:val="center"/>
              <w:rPr>
                <w:rFonts w:ascii="Times New Roman" w:eastAsia="Times New Roman" w:hAnsi="Times New Roman" w:cs="Times New Roman"/>
                <w:color w:val="000000"/>
                <w:lang w:val="en-HK" w:eastAsia="en-GB"/>
              </w:rPr>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rsidP="00AA62AB">
            <w:pPr>
              <w:spacing w:after="0" w:line="480" w:lineRule="auto"/>
              <w:jc w:val="center"/>
              <w:rPr>
                <w:rFonts w:ascii="Times New Roman" w:eastAsia="Times New Roman" w:hAnsi="Times New Roman" w:cs="Times New Roman"/>
                <w:i/>
                <w:iCs/>
                <w:color w:val="000000"/>
                <w:lang w:val="en-HK" w:eastAsia="en-GB"/>
              </w:rPr>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rsidP="00AA62AB">
            <w:pPr>
              <w:spacing w:after="0" w:line="480" w:lineRule="auto"/>
              <w:jc w:val="center"/>
              <w:rPr>
                <w:rFonts w:ascii="Times New Roman" w:eastAsia="Times New Roman" w:hAnsi="Times New Roman" w:cs="Times New Roman"/>
                <w:b/>
                <w:bCs/>
                <w:color w:val="000000"/>
                <w:lang w:val="en-HK" w:eastAsia="en-GB"/>
              </w:rPr>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rsidP="00AA62AB">
      <w:pPr>
        <w:spacing w:line="480" w:lineRule="auto"/>
      </w:pPr>
    </w:p>
    <w:tbl>
      <w:tblPr>
        <w:tblStyle w:val="Table"/>
        <w:tblW w:w="0" w:type="auto"/>
        <w:jc w:val="center"/>
        <w:tblLook w:val="07E0" w:firstRow="1" w:lastRow="1" w:firstColumn="1" w:lastColumn="1" w:noHBand="1" w:noVBand="1"/>
      </w:tblPr>
      <w:tblGrid>
        <w:gridCol w:w="4682"/>
        <w:gridCol w:w="1896"/>
        <w:gridCol w:w="1513"/>
        <w:gridCol w:w="1485"/>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S7</w:t>
            </w:r>
            <w:r w:rsidRPr="00AA62AB">
              <w:rPr>
                <w:rFonts w:ascii="Times New Roman" w:hAnsi="Times New Roman"/>
              </w:rPr>
              <w:t xml:space="preserve"> Estimates from model with interaction between treatment and age (linear growth rate) only. Bolded estimates are significantly different from zero. * indicates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36135B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9F48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3CBCFD1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lastRenderedPageBreak/>
              <w:t>Fixed effects</w:t>
            </w:r>
          </w:p>
        </w:tc>
        <w:tc>
          <w:tcPr>
            <w:tcW w:w="0" w:type="auto"/>
          </w:tcPr>
          <w:p w14:paraId="3500470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6B207F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6E9B8C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720F934A" w14:textId="77777777" w:rsidTr="000D60D5">
        <w:trPr>
          <w:trHeight w:val="374"/>
          <w:jc w:val="center"/>
        </w:trPr>
        <w:tc>
          <w:tcPr>
            <w:tcW w:w="0" w:type="auto"/>
          </w:tcPr>
          <w:p w14:paraId="5A9A6C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151144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-0.995</w:t>
            </w:r>
          </w:p>
        </w:tc>
        <w:tc>
          <w:tcPr>
            <w:tcW w:w="0" w:type="auto"/>
          </w:tcPr>
          <w:p w14:paraId="4E83449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-1.014</w:t>
            </w:r>
          </w:p>
        </w:tc>
        <w:tc>
          <w:tcPr>
            <w:tcW w:w="0" w:type="auto"/>
          </w:tcPr>
          <w:p w14:paraId="1CEAAD8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-0.977</w:t>
            </w:r>
          </w:p>
        </w:tc>
      </w:tr>
      <w:tr w:rsidR="00AA62AB" w:rsidRPr="00AA62AB" w14:paraId="52C37D8C" w14:textId="77777777" w:rsidTr="000D60D5">
        <w:trPr>
          <w:trHeight w:val="374"/>
          <w:jc w:val="center"/>
        </w:trPr>
        <w:tc>
          <w:tcPr>
            <w:tcW w:w="0" w:type="auto"/>
          </w:tcPr>
          <w:p w14:paraId="5A92852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420A179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-0.072</w:t>
            </w:r>
          </w:p>
        </w:tc>
        <w:tc>
          <w:tcPr>
            <w:tcW w:w="0" w:type="auto"/>
          </w:tcPr>
          <w:p w14:paraId="18378BB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25F8BE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-0.045</w:t>
            </w:r>
          </w:p>
        </w:tc>
      </w:tr>
      <w:tr w:rsidR="00AA62AB" w:rsidRPr="00AA62AB" w14:paraId="0706EFE9" w14:textId="77777777" w:rsidTr="000D60D5">
        <w:trPr>
          <w:trHeight w:val="374"/>
          <w:jc w:val="center"/>
        </w:trPr>
        <w:tc>
          <w:tcPr>
            <w:tcW w:w="0" w:type="auto"/>
          </w:tcPr>
          <w:p w14:paraId="30B43F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E0609D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0.507</w:t>
            </w:r>
          </w:p>
        </w:tc>
        <w:tc>
          <w:tcPr>
            <w:tcW w:w="0" w:type="auto"/>
          </w:tcPr>
          <w:p w14:paraId="18B38E2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B60AE2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0.531</w:t>
            </w:r>
          </w:p>
        </w:tc>
      </w:tr>
      <w:tr w:rsidR="00AA62AB" w:rsidRPr="00AA62AB" w14:paraId="767B7314" w14:textId="77777777" w:rsidTr="000D60D5">
        <w:trPr>
          <w:trHeight w:val="374"/>
          <w:jc w:val="center"/>
        </w:trPr>
        <w:tc>
          <w:tcPr>
            <w:tcW w:w="0" w:type="auto"/>
          </w:tcPr>
          <w:p w14:paraId="302E5EE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4819BDC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-0.199</w:t>
            </w:r>
          </w:p>
        </w:tc>
        <w:tc>
          <w:tcPr>
            <w:tcW w:w="0" w:type="auto"/>
          </w:tcPr>
          <w:p w14:paraId="1E9288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-0.173</w:t>
            </w:r>
          </w:p>
        </w:tc>
      </w:tr>
      <w:tr w:rsidR="00AA62AB" w:rsidRPr="00AA62AB" w14:paraId="40A41BB1" w14:textId="77777777" w:rsidTr="000D60D5">
        <w:trPr>
          <w:trHeight w:val="193"/>
          <w:jc w:val="center"/>
        </w:trPr>
        <w:tc>
          <w:tcPr>
            <w:tcW w:w="0" w:type="auto"/>
          </w:tcPr>
          <w:p w14:paraId="78FAC43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47467F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-0.005</w:t>
            </w:r>
          </w:p>
        </w:tc>
        <w:tc>
          <w:tcPr>
            <w:tcW w:w="0" w:type="auto"/>
          </w:tcPr>
          <w:p w14:paraId="768B70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-0.028</w:t>
            </w:r>
          </w:p>
        </w:tc>
        <w:tc>
          <w:tcPr>
            <w:tcW w:w="0" w:type="auto"/>
          </w:tcPr>
          <w:p w14:paraId="5E60BF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0.018</w:t>
            </w:r>
          </w:p>
        </w:tc>
      </w:tr>
      <w:tr w:rsidR="00AA62AB" w:rsidRPr="00AA62AB" w14:paraId="5D81839E" w14:textId="77777777" w:rsidTr="000D60D5">
        <w:trPr>
          <w:trHeight w:val="193"/>
          <w:jc w:val="center"/>
        </w:trPr>
        <w:tc>
          <w:tcPr>
            <w:tcW w:w="0" w:type="auto"/>
          </w:tcPr>
          <w:p w14:paraId="72C7227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5C827F9B"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5663CB2"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E3334E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1DF69D6" w14:textId="77777777" w:rsidTr="000D60D5">
        <w:trPr>
          <w:trHeight w:val="374"/>
          <w:jc w:val="center"/>
        </w:trPr>
        <w:tc>
          <w:tcPr>
            <w:tcW w:w="0" w:type="auto"/>
          </w:tcPr>
          <w:p w14:paraId="4CA32E5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2B35E00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CE0424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5AD663"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D6770FF" w14:textId="77777777" w:rsidTr="000D60D5">
        <w:trPr>
          <w:trHeight w:val="374"/>
          <w:jc w:val="center"/>
        </w:trPr>
        <w:tc>
          <w:tcPr>
            <w:tcW w:w="0" w:type="auto"/>
          </w:tcPr>
          <w:p w14:paraId="72EBF05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6070ED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0.024</w:t>
            </w:r>
          </w:p>
        </w:tc>
        <w:tc>
          <w:tcPr>
            <w:tcW w:w="0" w:type="auto"/>
          </w:tcPr>
          <w:p w14:paraId="6750CC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21D3977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5C0C7D51" w14:textId="77777777" w:rsidTr="000D60D5">
        <w:trPr>
          <w:trHeight w:val="374"/>
          <w:jc w:val="center"/>
        </w:trPr>
        <w:tc>
          <w:tcPr>
            <w:tcW w:w="0" w:type="auto"/>
          </w:tcPr>
          <w:p w14:paraId="1466D7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486B12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4E9F8EE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w:t>
            </w:r>
          </w:p>
        </w:tc>
        <w:tc>
          <w:tcPr>
            <w:tcW w:w="0" w:type="auto"/>
          </w:tcPr>
          <w:p w14:paraId="5A391CA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39A16F05" w14:textId="77777777" w:rsidTr="000D60D5">
        <w:trPr>
          <w:trHeight w:val="374"/>
          <w:jc w:val="center"/>
        </w:trPr>
        <w:tc>
          <w:tcPr>
            <w:tcW w:w="0" w:type="auto"/>
          </w:tcPr>
          <w:p w14:paraId="6630800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DACE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1CAF56A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0D9C20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0.044</w:t>
            </w:r>
          </w:p>
        </w:tc>
      </w:tr>
      <w:tr w:rsidR="00AA62AB" w:rsidRPr="00AA62AB" w14:paraId="388D63B9" w14:textId="77777777" w:rsidTr="000D60D5">
        <w:trPr>
          <w:trHeight w:val="390"/>
          <w:jc w:val="center"/>
        </w:trPr>
        <w:tc>
          <w:tcPr>
            <w:tcW w:w="0" w:type="auto"/>
          </w:tcPr>
          <w:p w14:paraId="012CE3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3226CA3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-0.058</w:t>
            </w:r>
          </w:p>
        </w:tc>
        <w:tc>
          <w:tcPr>
            <w:tcW w:w="0" w:type="auto"/>
          </w:tcPr>
          <w:p w14:paraId="1528C1E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-0.845</w:t>
            </w:r>
          </w:p>
        </w:tc>
        <w:tc>
          <w:tcPr>
            <w:tcW w:w="0" w:type="auto"/>
          </w:tcPr>
          <w:p w14:paraId="57A38E0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0.776</w:t>
            </w:r>
          </w:p>
        </w:tc>
      </w:tr>
      <w:tr w:rsidR="00AA62AB" w:rsidRPr="00AA62AB" w14:paraId="00036D0E" w14:textId="77777777" w:rsidTr="000D60D5">
        <w:trPr>
          <w:trHeight w:val="374"/>
          <w:jc w:val="center"/>
        </w:trPr>
        <w:tc>
          <w:tcPr>
            <w:tcW w:w="0" w:type="auto"/>
          </w:tcPr>
          <w:p w14:paraId="23378E0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5501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-0.157</w:t>
            </w:r>
          </w:p>
        </w:tc>
        <w:tc>
          <w:tcPr>
            <w:tcW w:w="0" w:type="auto"/>
          </w:tcPr>
          <w:p w14:paraId="0CE2B88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-0.921</w:t>
            </w:r>
          </w:p>
        </w:tc>
        <w:tc>
          <w:tcPr>
            <w:tcW w:w="0" w:type="auto"/>
          </w:tcPr>
          <w:p w14:paraId="70CCE89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0.849</w:t>
            </w:r>
          </w:p>
        </w:tc>
      </w:tr>
      <w:tr w:rsidR="00AA62AB" w:rsidRPr="00AA62AB" w14:paraId="63F9F27E" w14:textId="77777777" w:rsidTr="000D60D5">
        <w:trPr>
          <w:trHeight w:val="374"/>
          <w:jc w:val="center"/>
        </w:trPr>
        <w:tc>
          <w:tcPr>
            <w:tcW w:w="0" w:type="auto"/>
          </w:tcPr>
          <w:p w14:paraId="1E7B6C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FF10B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-0.06</w:t>
            </w:r>
          </w:p>
        </w:tc>
        <w:tc>
          <w:tcPr>
            <w:tcW w:w="0" w:type="auto"/>
          </w:tcPr>
          <w:p w14:paraId="5D570F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-0.877</w:t>
            </w:r>
          </w:p>
        </w:tc>
        <w:tc>
          <w:tcPr>
            <w:tcW w:w="0" w:type="auto"/>
          </w:tcPr>
          <w:p w14:paraId="6FECA16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0.815</w:t>
            </w:r>
          </w:p>
        </w:tc>
      </w:tr>
      <w:tr w:rsidR="00AA62AB" w:rsidRPr="00AA62AB" w14:paraId="6502E4F3" w14:textId="77777777" w:rsidTr="000D60D5">
        <w:trPr>
          <w:trHeight w:val="374"/>
          <w:jc w:val="center"/>
        </w:trPr>
        <w:tc>
          <w:tcPr>
            <w:tcW w:w="0" w:type="auto"/>
          </w:tcPr>
          <w:p w14:paraId="06D8BD9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43EE20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215ADB2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3596608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E0BF60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BE95D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12BBA37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8B93936" w14:textId="77777777" w:rsidTr="000D60D5">
        <w:trPr>
          <w:trHeight w:val="390"/>
          <w:jc w:val="center"/>
        </w:trPr>
        <w:tc>
          <w:tcPr>
            <w:tcW w:w="0" w:type="auto"/>
          </w:tcPr>
          <w:p w14:paraId="611A813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50DB3F9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062286C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759A3A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3AC45AEB" w14:textId="77777777" w:rsidTr="000D60D5">
        <w:trPr>
          <w:trHeight w:val="374"/>
          <w:jc w:val="center"/>
        </w:trPr>
        <w:tc>
          <w:tcPr>
            <w:tcW w:w="0" w:type="auto"/>
          </w:tcPr>
          <w:p w14:paraId="34D49A9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5B3C7C9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A85450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w:t>
            </w:r>
          </w:p>
        </w:tc>
        <w:tc>
          <w:tcPr>
            <w:tcW w:w="0" w:type="auto"/>
          </w:tcPr>
          <w:p w14:paraId="25B563D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6E7E0C4" w14:textId="77777777" w:rsidTr="000D60D5">
        <w:trPr>
          <w:trHeight w:val="374"/>
          <w:jc w:val="center"/>
        </w:trPr>
        <w:tc>
          <w:tcPr>
            <w:tcW w:w="0" w:type="auto"/>
          </w:tcPr>
          <w:p w14:paraId="19E0B01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5BD0C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729336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149157F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0.137</w:t>
            </w:r>
          </w:p>
        </w:tc>
      </w:tr>
      <w:tr w:rsidR="00AA62AB" w:rsidRPr="00AA62AB" w14:paraId="270D4BB9" w14:textId="77777777" w:rsidTr="000D60D5">
        <w:trPr>
          <w:trHeight w:val="374"/>
          <w:jc w:val="center"/>
        </w:trPr>
        <w:tc>
          <w:tcPr>
            <w:tcW w:w="0" w:type="auto"/>
          </w:tcPr>
          <w:p w14:paraId="28A690B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190AFB0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0.014</w:t>
            </w:r>
          </w:p>
        </w:tc>
        <w:tc>
          <w:tcPr>
            <w:tcW w:w="0" w:type="auto"/>
          </w:tcPr>
          <w:p w14:paraId="554CEB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02F90A5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0.242</w:t>
            </w:r>
          </w:p>
        </w:tc>
      </w:tr>
      <w:tr w:rsidR="00AA62AB" w:rsidRPr="00AA62AB" w14:paraId="29451C87" w14:textId="77777777" w:rsidTr="000D60D5">
        <w:trPr>
          <w:trHeight w:val="374"/>
          <w:jc w:val="center"/>
        </w:trPr>
        <w:tc>
          <w:tcPr>
            <w:tcW w:w="0" w:type="auto"/>
          </w:tcPr>
          <w:p w14:paraId="441EB5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928B02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-0.549</w:t>
            </w:r>
          </w:p>
        </w:tc>
        <w:tc>
          <w:tcPr>
            <w:tcW w:w="0" w:type="auto"/>
          </w:tcPr>
          <w:p w14:paraId="58FB9E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-0.742</w:t>
            </w:r>
          </w:p>
        </w:tc>
        <w:tc>
          <w:tcPr>
            <w:tcW w:w="0" w:type="auto"/>
          </w:tcPr>
          <w:p w14:paraId="47EEA53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-0.356</w:t>
            </w:r>
          </w:p>
        </w:tc>
      </w:tr>
      <w:tr w:rsidR="00AA62AB" w:rsidRPr="00AA62AB" w14:paraId="768A13CF" w14:textId="77777777" w:rsidTr="000D60D5">
        <w:trPr>
          <w:trHeight w:val="390"/>
          <w:jc w:val="center"/>
        </w:trPr>
        <w:tc>
          <w:tcPr>
            <w:tcW w:w="0" w:type="auto"/>
          </w:tcPr>
          <w:p w14:paraId="5B642F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2D904D0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0.686</w:t>
            </w:r>
          </w:p>
        </w:tc>
        <w:tc>
          <w:tcPr>
            <w:tcW w:w="0" w:type="auto"/>
          </w:tcPr>
          <w:p w14:paraId="13E6DD0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0.542</w:t>
            </w:r>
          </w:p>
        </w:tc>
        <w:tc>
          <w:tcPr>
            <w:tcW w:w="0" w:type="auto"/>
          </w:tcPr>
          <w:p w14:paraId="1ABA42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0.804</w:t>
            </w:r>
          </w:p>
        </w:tc>
      </w:tr>
      <w:tr w:rsidR="00AA62AB" w:rsidRPr="00AA62AB" w14:paraId="71C3AF95" w14:textId="77777777" w:rsidTr="000D60D5">
        <w:trPr>
          <w:trHeight w:val="374"/>
          <w:jc w:val="center"/>
        </w:trPr>
        <w:tc>
          <w:tcPr>
            <w:tcW w:w="0" w:type="auto"/>
          </w:tcPr>
          <w:p w14:paraId="2A26ED61"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326D5B6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285895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696564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07E6073F" w14:textId="77777777" w:rsidTr="000D60D5">
        <w:trPr>
          <w:trHeight w:val="374"/>
          <w:jc w:val="center"/>
        </w:trPr>
        <w:tc>
          <w:tcPr>
            <w:tcW w:w="0" w:type="auto"/>
          </w:tcPr>
          <w:p w14:paraId="7B33DA2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Residual x Age</w:t>
            </w:r>
          </w:p>
        </w:tc>
        <w:tc>
          <w:tcPr>
            <w:tcW w:w="0" w:type="auto"/>
          </w:tcPr>
          <w:p w14:paraId="0F44906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-0.048</w:t>
            </w:r>
          </w:p>
        </w:tc>
        <w:tc>
          <w:tcPr>
            <w:tcW w:w="0" w:type="auto"/>
          </w:tcPr>
          <w:p w14:paraId="546402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-0.084</w:t>
            </w:r>
          </w:p>
        </w:tc>
        <w:tc>
          <w:tcPr>
            <w:tcW w:w="0" w:type="auto"/>
          </w:tcPr>
          <w:p w14:paraId="1BCC4E5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-0.011</w:t>
            </w:r>
          </w:p>
        </w:tc>
      </w:tr>
    </w:tbl>
    <w:p w14:paraId="626DE46B" w14:textId="77777777" w:rsidR="002B204B" w:rsidRPr="00AA62AB" w:rsidRDefault="002B204B" w:rsidP="00AA62AB">
      <w:pPr>
        <w:pStyle w:val="TableCaption"/>
        <w:spacing w:line="480" w:lineRule="auto"/>
        <w:rPr>
          <w:ins w:id="6" w:author="Daniel Noble" w:date="2020-09-14T09:11:00Z"/>
          <w:rFonts w:ascii="Times New Roman" w:hAnsi="Times New Roman" w:cs="Times New Roman"/>
          <w:b/>
          <w:bCs/>
          <w:i w:val="0"/>
          <w:iCs/>
        </w:rPr>
      </w:pPr>
    </w:p>
    <w:tbl>
      <w:tblPr>
        <w:tblStyle w:val="Table"/>
        <w:tblW w:w="0" w:type="auto"/>
        <w:jc w:val="center"/>
        <w:tblLook w:val="07E0" w:firstRow="1" w:lastRow="1" w:firstColumn="1" w:lastColumn="1" w:noHBand="1" w:noVBand="1"/>
      </w:tblPr>
      <w:tblGrid>
        <w:gridCol w:w="4663"/>
        <w:gridCol w:w="1903"/>
        <w:gridCol w:w="1519"/>
        <w:gridCol w:w="1491"/>
      </w:tblGrid>
      <w:tr w:rsidR="00AA62AB" w:rsidRPr="00AA62AB" w14:paraId="4EB52474" w14:textId="77777777" w:rsidTr="000D60D5">
        <w:trPr>
          <w:trHeight w:val="1890"/>
          <w:jc w:val="center"/>
        </w:trPr>
        <w:tc>
          <w:tcPr>
            <w:tcW w:w="0" w:type="auto"/>
            <w:gridSpan w:val="4"/>
            <w:tcBorders>
              <w:bottom w:val="single" w:sz="0" w:space="0" w:color="auto"/>
            </w:tcBorders>
            <w:vAlign w:val="bottom"/>
          </w:tcPr>
          <w:p w14:paraId="1F63B21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S8</w:t>
            </w:r>
            <w:r w:rsidRPr="00AA62AB">
              <w:rPr>
                <w:rFonts w:ascii="Times New Roman" w:hAnsi="Times New Roman"/>
                <w:b/>
              </w:rPr>
              <w:t xml:space="preserve"> </w:t>
            </w:r>
            <w:r w:rsidRPr="00AA62AB">
              <w:rPr>
                <w:rFonts w:ascii="Times New Roman" w:hAnsi="Times New Roman"/>
              </w:rPr>
              <w: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t>
            </w:r>
          </w:p>
        </w:tc>
      </w:tr>
      <w:tr w:rsidR="00AA62AB" w:rsidRPr="00AA62AB" w14:paraId="4629E5E0" w14:textId="77777777" w:rsidTr="000D60D5">
        <w:trPr>
          <w:trHeight w:val="374"/>
          <w:jc w:val="center"/>
        </w:trPr>
        <w:tc>
          <w:tcPr>
            <w:tcW w:w="0" w:type="auto"/>
            <w:tcBorders>
              <w:bottom w:val="single" w:sz="0" w:space="0" w:color="auto"/>
            </w:tcBorders>
            <w:vAlign w:val="bottom"/>
          </w:tcPr>
          <w:p w14:paraId="1644642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58C25F1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33C5EC8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4B102A0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9F5461F" w14:textId="77777777" w:rsidTr="000D60D5">
        <w:trPr>
          <w:trHeight w:val="390"/>
          <w:jc w:val="center"/>
        </w:trPr>
        <w:tc>
          <w:tcPr>
            <w:tcW w:w="0" w:type="auto"/>
          </w:tcPr>
          <w:p w14:paraId="5064A23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3FAFB14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231E64F"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F5D50E5"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D929374" w14:textId="77777777" w:rsidTr="000D60D5">
        <w:trPr>
          <w:trHeight w:val="374"/>
          <w:jc w:val="center"/>
        </w:trPr>
        <w:tc>
          <w:tcPr>
            <w:tcW w:w="0" w:type="auto"/>
          </w:tcPr>
          <w:p w14:paraId="718FE0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37A205F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w:t>
            </w:r>
          </w:p>
        </w:tc>
        <w:tc>
          <w:tcPr>
            <w:tcW w:w="0" w:type="auto"/>
          </w:tcPr>
          <w:p w14:paraId="5DCC00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-1.009</w:t>
            </w:r>
          </w:p>
        </w:tc>
        <w:tc>
          <w:tcPr>
            <w:tcW w:w="0" w:type="auto"/>
          </w:tcPr>
          <w:p w14:paraId="76491AB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w:t>
            </w:r>
          </w:p>
        </w:tc>
      </w:tr>
      <w:tr w:rsidR="00AA62AB" w:rsidRPr="00AA62AB" w14:paraId="0CAD629A" w14:textId="77777777" w:rsidTr="000D60D5">
        <w:trPr>
          <w:trHeight w:val="374"/>
          <w:jc w:val="center"/>
        </w:trPr>
        <w:tc>
          <w:tcPr>
            <w:tcW w:w="0" w:type="auto"/>
          </w:tcPr>
          <w:p w14:paraId="2B2FB32A"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p>
        </w:tc>
        <w:tc>
          <w:tcPr>
            <w:tcW w:w="0" w:type="auto"/>
          </w:tcPr>
          <w:p w14:paraId="5FF92C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75400B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0.482</w:t>
            </w:r>
          </w:p>
        </w:tc>
        <w:tc>
          <w:tcPr>
            <w:tcW w:w="0" w:type="auto"/>
          </w:tcPr>
          <w:p w14:paraId="34FA983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0.525</w:t>
            </w:r>
          </w:p>
        </w:tc>
      </w:tr>
      <w:tr w:rsidR="00AA62AB" w:rsidRPr="00AA62AB" w14:paraId="3DAD0A85" w14:textId="77777777" w:rsidTr="000D60D5">
        <w:trPr>
          <w:trHeight w:val="374"/>
          <w:jc w:val="center"/>
        </w:trPr>
        <w:tc>
          <w:tcPr>
            <w:tcW w:w="0" w:type="auto"/>
          </w:tcPr>
          <w:p w14:paraId="72AC56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w:t>
            </w:r>
          </w:p>
        </w:tc>
        <w:tc>
          <w:tcPr>
            <w:tcW w:w="0" w:type="auto"/>
          </w:tcPr>
          <w:p w14:paraId="587BB0E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-0.083</w:t>
            </w:r>
          </w:p>
        </w:tc>
        <w:tc>
          <w:tcPr>
            <w:tcW w:w="0" w:type="auto"/>
          </w:tcPr>
          <w:p w14:paraId="1C3EF8D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36DC54C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-0.053</w:t>
            </w:r>
          </w:p>
        </w:tc>
      </w:tr>
      <w:tr w:rsidR="00AA62AB" w:rsidRPr="00AA62AB" w14:paraId="06A50931" w14:textId="77777777" w:rsidTr="000D60D5">
        <w:trPr>
          <w:trHeight w:val="374"/>
          <w:jc w:val="center"/>
        </w:trPr>
        <w:tc>
          <w:tcPr>
            <w:tcW w:w="0" w:type="auto"/>
          </w:tcPr>
          <w:p w14:paraId="32795AF2"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Age</w:t>
            </w:r>
            <w:r w:rsidRPr="00AA62AB">
              <w:rPr>
                <w:rFonts w:ascii="Times New Roman" w:eastAsia="Calibri" w:hAnsi="Times New Roman"/>
                <w:vertAlign w:val="superscript"/>
              </w:rPr>
              <w:t>2</w:t>
            </w:r>
          </w:p>
        </w:tc>
        <w:tc>
          <w:tcPr>
            <w:tcW w:w="0" w:type="auto"/>
          </w:tcPr>
          <w:p w14:paraId="74A2CC7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-0.194</w:t>
            </w:r>
          </w:p>
        </w:tc>
        <w:tc>
          <w:tcPr>
            <w:tcW w:w="0" w:type="auto"/>
          </w:tcPr>
          <w:p w14:paraId="248A767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-0.212</w:t>
            </w:r>
          </w:p>
        </w:tc>
        <w:tc>
          <w:tcPr>
            <w:tcW w:w="0" w:type="auto"/>
          </w:tcPr>
          <w:p w14:paraId="6EEFF55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-0.177</w:t>
            </w:r>
          </w:p>
        </w:tc>
      </w:tr>
      <w:tr w:rsidR="00AA62AB" w:rsidRPr="00AA62AB" w14:paraId="1446F4C0" w14:textId="77777777" w:rsidTr="000D60D5">
        <w:trPr>
          <w:trHeight w:val="193"/>
          <w:jc w:val="center"/>
        </w:trPr>
        <w:tc>
          <w:tcPr>
            <w:tcW w:w="0" w:type="auto"/>
          </w:tcPr>
          <w:p w14:paraId="045E61F7" w14:textId="77777777" w:rsidR="00AA62AB" w:rsidRPr="00AA62AB" w:rsidRDefault="00AA62AB" w:rsidP="00AA62AB">
            <w:pPr>
              <w:pStyle w:val="FigureorTabletext"/>
              <w:spacing w:line="480" w:lineRule="auto"/>
              <w:rPr>
                <w:rFonts w:ascii="Times New Roman" w:hAnsi="Times New Roman"/>
              </w:rPr>
            </w:pPr>
            <w:r w:rsidRPr="00AA62AB">
              <w:rPr>
                <w:rFonts w:ascii="Times New Roman" w:eastAsia="Calibri" w:hAnsi="Times New Roman"/>
              </w:rPr>
              <w:t>Treatment x Age</w:t>
            </w:r>
            <w:r w:rsidRPr="00AA62AB">
              <w:rPr>
                <w:rFonts w:ascii="Times New Roman" w:eastAsia="Calibri" w:hAnsi="Times New Roman"/>
                <w:vertAlign w:val="superscript"/>
              </w:rPr>
              <w:t>2</w:t>
            </w:r>
          </w:p>
        </w:tc>
        <w:tc>
          <w:tcPr>
            <w:tcW w:w="0" w:type="auto"/>
          </w:tcPr>
          <w:p w14:paraId="33E0E6F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0.017</w:t>
            </w:r>
          </w:p>
        </w:tc>
        <w:tc>
          <w:tcPr>
            <w:tcW w:w="0" w:type="auto"/>
          </w:tcPr>
          <w:p w14:paraId="56089DD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-0.007</w:t>
            </w:r>
          </w:p>
        </w:tc>
        <w:tc>
          <w:tcPr>
            <w:tcW w:w="0" w:type="auto"/>
          </w:tcPr>
          <w:p w14:paraId="239B34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rPr>
              <w:t>0.042</w:t>
            </w:r>
          </w:p>
        </w:tc>
      </w:tr>
      <w:tr w:rsidR="00AA62AB" w:rsidRPr="00AA62AB" w14:paraId="577DDBA0" w14:textId="77777777" w:rsidTr="000D60D5">
        <w:trPr>
          <w:trHeight w:val="193"/>
          <w:jc w:val="center"/>
        </w:trPr>
        <w:tc>
          <w:tcPr>
            <w:tcW w:w="0" w:type="auto"/>
          </w:tcPr>
          <w:p w14:paraId="012818A9"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A46B3A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566161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86A0CE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62BC8A8" w14:textId="77777777" w:rsidTr="000D60D5">
        <w:trPr>
          <w:trHeight w:val="374"/>
          <w:jc w:val="center"/>
        </w:trPr>
        <w:tc>
          <w:tcPr>
            <w:tcW w:w="0" w:type="auto"/>
          </w:tcPr>
          <w:p w14:paraId="125F5D9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6F9578B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444D3A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6F7993E6"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42160FE" w14:textId="77777777" w:rsidTr="000D60D5">
        <w:trPr>
          <w:trHeight w:val="374"/>
          <w:jc w:val="center"/>
        </w:trPr>
        <w:tc>
          <w:tcPr>
            <w:tcW w:w="0" w:type="auto"/>
          </w:tcPr>
          <w:p w14:paraId="78BD90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B55A7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4005B9B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36B2CAF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4379772" w14:textId="77777777" w:rsidTr="000D60D5">
        <w:trPr>
          <w:trHeight w:val="374"/>
          <w:jc w:val="center"/>
        </w:trPr>
        <w:tc>
          <w:tcPr>
            <w:tcW w:w="0" w:type="auto"/>
          </w:tcPr>
          <w:p w14:paraId="0F929C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0678BBB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60C743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0.041</w:t>
            </w:r>
          </w:p>
        </w:tc>
        <w:tc>
          <w:tcPr>
            <w:tcW w:w="0" w:type="auto"/>
          </w:tcPr>
          <w:p w14:paraId="578429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r>
      <w:tr w:rsidR="00AA62AB" w:rsidRPr="00AA62AB" w14:paraId="05C30476" w14:textId="77777777" w:rsidTr="000D60D5">
        <w:trPr>
          <w:trHeight w:val="374"/>
          <w:jc w:val="center"/>
        </w:trPr>
        <w:tc>
          <w:tcPr>
            <w:tcW w:w="0" w:type="auto"/>
          </w:tcPr>
          <w:p w14:paraId="63B9A26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397B61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0.016</w:t>
            </w:r>
          </w:p>
        </w:tc>
        <w:tc>
          <w:tcPr>
            <w:tcW w:w="0" w:type="auto"/>
          </w:tcPr>
          <w:p w14:paraId="4E31491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53CD4AF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05B2C180" w14:textId="77777777" w:rsidTr="000D60D5">
        <w:trPr>
          <w:trHeight w:val="390"/>
          <w:jc w:val="center"/>
        </w:trPr>
        <w:tc>
          <w:tcPr>
            <w:tcW w:w="0" w:type="auto"/>
          </w:tcPr>
          <w:p w14:paraId="258EE4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5F2466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-0.091</w:t>
            </w:r>
          </w:p>
        </w:tc>
        <w:tc>
          <w:tcPr>
            <w:tcW w:w="0" w:type="auto"/>
          </w:tcPr>
          <w:p w14:paraId="6A8478A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-0.868</w:t>
            </w:r>
          </w:p>
        </w:tc>
        <w:tc>
          <w:tcPr>
            <w:tcW w:w="0" w:type="auto"/>
          </w:tcPr>
          <w:p w14:paraId="771542D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0.765</w:t>
            </w:r>
          </w:p>
        </w:tc>
      </w:tr>
      <w:tr w:rsidR="00AA62AB" w:rsidRPr="00AA62AB" w14:paraId="4197AD16" w14:textId="77777777" w:rsidTr="000D60D5">
        <w:trPr>
          <w:trHeight w:val="374"/>
          <w:jc w:val="center"/>
        </w:trPr>
        <w:tc>
          <w:tcPr>
            <w:tcW w:w="0" w:type="auto"/>
          </w:tcPr>
          <w:p w14:paraId="35B5FB6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217994B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-0.175</w:t>
            </w:r>
          </w:p>
        </w:tc>
        <w:tc>
          <w:tcPr>
            <w:tcW w:w="0" w:type="auto"/>
          </w:tcPr>
          <w:p w14:paraId="504A766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-0.929</w:t>
            </w:r>
          </w:p>
        </w:tc>
        <w:tc>
          <w:tcPr>
            <w:tcW w:w="0" w:type="auto"/>
          </w:tcPr>
          <w:p w14:paraId="53AD7CC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0.826</w:t>
            </w:r>
          </w:p>
        </w:tc>
      </w:tr>
      <w:tr w:rsidR="00AA62AB" w:rsidRPr="00AA62AB" w14:paraId="06AE57D2" w14:textId="77777777" w:rsidTr="000D60D5">
        <w:trPr>
          <w:trHeight w:val="374"/>
          <w:jc w:val="center"/>
        </w:trPr>
        <w:tc>
          <w:tcPr>
            <w:tcW w:w="0" w:type="auto"/>
          </w:tcPr>
          <w:p w14:paraId="72D80EF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65C207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-0.047</w:t>
            </w:r>
          </w:p>
        </w:tc>
        <w:tc>
          <w:tcPr>
            <w:tcW w:w="0" w:type="auto"/>
          </w:tcPr>
          <w:p w14:paraId="5F9CD1A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-0.902</w:t>
            </w:r>
          </w:p>
        </w:tc>
        <w:tc>
          <w:tcPr>
            <w:tcW w:w="0" w:type="auto"/>
          </w:tcPr>
          <w:p w14:paraId="1E24D9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0.835</w:t>
            </w:r>
          </w:p>
        </w:tc>
      </w:tr>
      <w:tr w:rsidR="00AA62AB" w:rsidRPr="00AA62AB" w14:paraId="6973A1D0" w14:textId="77777777" w:rsidTr="000D60D5">
        <w:trPr>
          <w:trHeight w:val="374"/>
          <w:jc w:val="center"/>
        </w:trPr>
        <w:tc>
          <w:tcPr>
            <w:tcW w:w="0" w:type="auto"/>
          </w:tcPr>
          <w:p w14:paraId="696BCD4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67AF339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0.056</w:t>
            </w:r>
          </w:p>
        </w:tc>
        <w:tc>
          <w:tcPr>
            <w:tcW w:w="0" w:type="auto"/>
          </w:tcPr>
          <w:p w14:paraId="475C4D4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w:t>
            </w:r>
          </w:p>
        </w:tc>
        <w:tc>
          <w:tcPr>
            <w:tcW w:w="0" w:type="auto"/>
          </w:tcPr>
          <w:p w14:paraId="3B0C7F1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6E13FBE" w14:textId="77777777" w:rsidTr="000D60D5">
        <w:trPr>
          <w:trHeight w:val="374"/>
          <w:jc w:val="center"/>
        </w:trPr>
        <w:tc>
          <w:tcPr>
            <w:tcW w:w="0" w:type="auto"/>
          </w:tcPr>
          <w:p w14:paraId="1413A55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50B9FED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A71BBC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83E3E1A"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2DD95E83" w14:textId="77777777" w:rsidTr="000D60D5">
        <w:trPr>
          <w:trHeight w:val="390"/>
          <w:jc w:val="center"/>
        </w:trPr>
        <w:tc>
          <w:tcPr>
            <w:tcW w:w="0" w:type="auto"/>
          </w:tcPr>
          <w:p w14:paraId="5A571CC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Intercept</w:t>
            </w:r>
          </w:p>
        </w:tc>
        <w:tc>
          <w:tcPr>
            <w:tcW w:w="0" w:type="auto"/>
          </w:tcPr>
          <w:p w14:paraId="5AF73C4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59D06F0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2C3FFCF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114D4654" w14:textId="77777777" w:rsidTr="000D60D5">
        <w:trPr>
          <w:trHeight w:val="374"/>
          <w:jc w:val="center"/>
        </w:trPr>
        <w:tc>
          <w:tcPr>
            <w:tcW w:w="0" w:type="auto"/>
          </w:tcPr>
          <w:p w14:paraId="070B90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1C46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0.116</w:t>
            </w:r>
          </w:p>
        </w:tc>
        <w:tc>
          <w:tcPr>
            <w:tcW w:w="0" w:type="auto"/>
          </w:tcPr>
          <w:p w14:paraId="46B3824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c>
          <w:tcPr>
            <w:tcW w:w="0" w:type="auto"/>
          </w:tcPr>
          <w:p w14:paraId="6F9A662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3C9C962A" w14:textId="77777777" w:rsidTr="000D60D5">
        <w:trPr>
          <w:trHeight w:val="374"/>
          <w:jc w:val="center"/>
        </w:trPr>
        <w:tc>
          <w:tcPr>
            <w:tcW w:w="0" w:type="auto"/>
          </w:tcPr>
          <w:p w14:paraId="5C8FB07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0F72E9E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0.118</w:t>
            </w:r>
          </w:p>
        </w:tc>
        <w:tc>
          <w:tcPr>
            <w:tcW w:w="0" w:type="auto"/>
          </w:tcPr>
          <w:p w14:paraId="46832C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0.102</w:t>
            </w:r>
          </w:p>
        </w:tc>
        <w:tc>
          <w:tcPr>
            <w:tcW w:w="0" w:type="auto"/>
          </w:tcPr>
          <w:p w14:paraId="3144EF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0.135</w:t>
            </w:r>
          </w:p>
        </w:tc>
      </w:tr>
      <w:tr w:rsidR="00AA62AB" w:rsidRPr="00AA62AB" w14:paraId="28181C29" w14:textId="77777777" w:rsidTr="000D60D5">
        <w:trPr>
          <w:trHeight w:val="374"/>
          <w:jc w:val="center"/>
        </w:trPr>
        <w:tc>
          <w:tcPr>
            <w:tcW w:w="0" w:type="auto"/>
          </w:tcPr>
          <w:p w14:paraId="5E39B0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6635509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0.006</w:t>
            </w:r>
          </w:p>
        </w:tc>
        <w:tc>
          <w:tcPr>
            <w:tcW w:w="0" w:type="auto"/>
          </w:tcPr>
          <w:p w14:paraId="26621AE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-0.233</w:t>
            </w:r>
          </w:p>
        </w:tc>
        <w:tc>
          <w:tcPr>
            <w:tcW w:w="0" w:type="auto"/>
          </w:tcPr>
          <w:p w14:paraId="1CB0076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0.249</w:t>
            </w:r>
          </w:p>
        </w:tc>
      </w:tr>
      <w:tr w:rsidR="00AA62AB" w:rsidRPr="00AA62AB" w14:paraId="619FA8DA" w14:textId="77777777" w:rsidTr="000D60D5">
        <w:trPr>
          <w:trHeight w:val="374"/>
          <w:jc w:val="center"/>
        </w:trPr>
        <w:tc>
          <w:tcPr>
            <w:tcW w:w="0" w:type="auto"/>
          </w:tcPr>
          <w:p w14:paraId="3FFD17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6B77A15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-0.559</w:t>
            </w:r>
          </w:p>
        </w:tc>
        <w:tc>
          <w:tcPr>
            <w:tcW w:w="0" w:type="auto"/>
          </w:tcPr>
          <w:p w14:paraId="67752EB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-0.755</w:t>
            </w:r>
          </w:p>
        </w:tc>
        <w:tc>
          <w:tcPr>
            <w:tcW w:w="0" w:type="auto"/>
          </w:tcPr>
          <w:p w14:paraId="158D1D0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-0.352</w:t>
            </w:r>
          </w:p>
        </w:tc>
      </w:tr>
      <w:tr w:rsidR="00AA62AB" w:rsidRPr="00AA62AB" w14:paraId="54C07FF8" w14:textId="77777777" w:rsidTr="000D60D5">
        <w:trPr>
          <w:trHeight w:val="390"/>
          <w:jc w:val="center"/>
        </w:trPr>
        <w:tc>
          <w:tcPr>
            <w:tcW w:w="0" w:type="auto"/>
          </w:tcPr>
          <w:p w14:paraId="451D91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1A539CF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0.687</w:t>
            </w:r>
          </w:p>
        </w:tc>
        <w:tc>
          <w:tcPr>
            <w:tcW w:w="0" w:type="auto"/>
          </w:tcPr>
          <w:p w14:paraId="14B944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0.544</w:t>
            </w:r>
          </w:p>
        </w:tc>
        <w:tc>
          <w:tcPr>
            <w:tcW w:w="0" w:type="auto"/>
          </w:tcPr>
          <w:p w14:paraId="2273EFB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w:t>
            </w:r>
          </w:p>
        </w:tc>
      </w:tr>
      <w:tr w:rsidR="00AA62AB" w:rsidRPr="00AA62AB" w14:paraId="4F1015C8" w14:textId="77777777" w:rsidTr="000D60D5">
        <w:trPr>
          <w:trHeight w:val="374"/>
          <w:jc w:val="center"/>
        </w:trPr>
        <w:tc>
          <w:tcPr>
            <w:tcW w:w="0" w:type="auto"/>
          </w:tcPr>
          <w:p w14:paraId="77FA3F48"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5AA67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6EB1001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-2.119</w:t>
            </w:r>
          </w:p>
        </w:tc>
        <w:tc>
          <w:tcPr>
            <w:tcW w:w="0" w:type="auto"/>
          </w:tcPr>
          <w:p w14:paraId="175C680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-2.055</w:t>
            </w:r>
          </w:p>
        </w:tc>
      </w:tr>
      <w:tr w:rsidR="00AA62AB" w:rsidRPr="00AA62AB" w14:paraId="42CD089F" w14:textId="77777777" w:rsidTr="000D60D5">
        <w:trPr>
          <w:trHeight w:val="374"/>
          <w:jc w:val="center"/>
        </w:trPr>
        <w:tc>
          <w:tcPr>
            <w:tcW w:w="0" w:type="auto"/>
          </w:tcPr>
          <w:p w14:paraId="372084C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593A2E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c>
          <w:tcPr>
            <w:tcW w:w="0" w:type="auto"/>
          </w:tcPr>
          <w:p w14:paraId="3BDE8B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-0.084</w:t>
            </w:r>
          </w:p>
        </w:tc>
        <w:tc>
          <w:tcPr>
            <w:tcW w:w="0" w:type="auto"/>
          </w:tcPr>
          <w:p w14:paraId="639413E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bl>
    <w:p w14:paraId="2B521226" w14:textId="0820AED7" w:rsidR="00F76718" w:rsidRPr="00AA62AB" w:rsidRDefault="00F76718" w:rsidP="00AA62AB">
      <w:pPr>
        <w:pStyle w:val="TableCaption"/>
        <w:spacing w:line="480" w:lineRule="auto"/>
        <w:rPr>
          <w:rFonts w:ascii="Times New Roman" w:hAnsi="Times New Roman" w:cs="Times New Roman"/>
          <w:i w:val="0"/>
          <w:iCs/>
        </w:rPr>
      </w:pPr>
    </w:p>
    <w:tbl>
      <w:tblPr>
        <w:tblStyle w:val="Table"/>
        <w:tblW w:w="0" w:type="auto"/>
        <w:jc w:val="center"/>
        <w:tblLook w:val="07E0" w:firstRow="1" w:lastRow="1" w:firstColumn="1" w:lastColumn="1" w:noHBand="1" w:noVBand="1"/>
      </w:tblPr>
      <w:tblGrid>
        <w:gridCol w:w="4674"/>
        <w:gridCol w:w="1899"/>
        <w:gridCol w:w="1516"/>
        <w:gridCol w:w="1487"/>
      </w:tblGrid>
      <w:tr w:rsidR="00AA62AB" w:rsidRPr="00AA62AB" w14:paraId="19282F73" w14:textId="77777777" w:rsidTr="000D60D5">
        <w:trPr>
          <w:trHeight w:val="1890"/>
          <w:jc w:val="center"/>
        </w:trPr>
        <w:tc>
          <w:tcPr>
            <w:tcW w:w="0" w:type="auto"/>
            <w:gridSpan w:val="4"/>
            <w:tcBorders>
              <w:bottom w:val="single" w:sz="0" w:space="0" w:color="auto"/>
            </w:tcBorders>
            <w:vAlign w:val="bottom"/>
          </w:tcPr>
          <w:p w14:paraId="18A5512F" w14:textId="77777777"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S9</w:t>
            </w:r>
            <w:r w:rsidRPr="00AA62AB">
              <w:rPr>
                <w:rFonts w:ascii="Times New Roman" w:hAnsi="Times New Roman"/>
              </w:rPr>
              <w:t xml:space="preserve"> Estimates from model with main effects of treatment and age only. Bolded estimates are significantly different from zero. * indicates that value is above zero prior to rounding. n</w:t>
            </w:r>
            <w:r w:rsidRPr="00AA62AB">
              <w:rPr>
                <w:rFonts w:ascii="Times New Roman" w:hAnsi="Times New Roman"/>
                <w:vertAlign w:val="subscript"/>
              </w:rPr>
              <w:t>obs</w:t>
            </w:r>
            <w:r w:rsidRPr="00AA62AB">
              <w:rPr>
                <w:rFonts w:ascii="Times New Roman" w:hAnsi="Times New Roman"/>
              </w:rPr>
              <w:t xml:space="preserve"> = 2926. G is the additive genetic variance, </w:t>
            </w:r>
            <w:r w:rsidRPr="00AA62AB">
              <w:rPr>
                <w:rFonts w:ascii="Times New Roman" w:eastAsiaTheme="minorEastAsia" w:hAnsi="Times New Roman"/>
              </w:rPr>
              <w:t xml:space="preserve">Age measured in days was z-transformed (mean = 361.34, SD = 185.16). </w:t>
            </w:r>
          </w:p>
        </w:tc>
      </w:tr>
      <w:tr w:rsidR="00AA62AB" w:rsidRPr="00AA62AB" w14:paraId="432369AD" w14:textId="77777777" w:rsidTr="000D60D5">
        <w:trPr>
          <w:trHeight w:val="374"/>
          <w:jc w:val="center"/>
        </w:trPr>
        <w:tc>
          <w:tcPr>
            <w:tcW w:w="0" w:type="auto"/>
            <w:tcBorders>
              <w:bottom w:val="single" w:sz="0" w:space="0" w:color="auto"/>
            </w:tcBorders>
            <w:vAlign w:val="bottom"/>
          </w:tcPr>
          <w:p w14:paraId="35B10B2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Parameter</w:t>
            </w:r>
          </w:p>
        </w:tc>
        <w:tc>
          <w:tcPr>
            <w:tcW w:w="0" w:type="auto"/>
            <w:tcBorders>
              <w:bottom w:val="single" w:sz="0" w:space="0" w:color="auto"/>
            </w:tcBorders>
            <w:vAlign w:val="bottom"/>
          </w:tcPr>
          <w:p w14:paraId="640659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62B387E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1C71570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6C9A12FC" w14:textId="77777777" w:rsidTr="000D60D5">
        <w:trPr>
          <w:trHeight w:val="390"/>
          <w:jc w:val="center"/>
        </w:trPr>
        <w:tc>
          <w:tcPr>
            <w:tcW w:w="0" w:type="auto"/>
          </w:tcPr>
          <w:p w14:paraId="4099E10C"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Fixed effects</w:t>
            </w:r>
          </w:p>
        </w:tc>
        <w:tc>
          <w:tcPr>
            <w:tcW w:w="0" w:type="auto"/>
          </w:tcPr>
          <w:p w14:paraId="6A5B62F9"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EF0CD96"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70BD940"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C24C7DE" w14:textId="77777777" w:rsidTr="000D60D5">
        <w:trPr>
          <w:trHeight w:val="374"/>
          <w:jc w:val="center"/>
        </w:trPr>
        <w:tc>
          <w:tcPr>
            <w:tcW w:w="0" w:type="auto"/>
          </w:tcPr>
          <w:p w14:paraId="6DD74A3A"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Intercept</w:t>
            </w:r>
          </w:p>
        </w:tc>
        <w:tc>
          <w:tcPr>
            <w:tcW w:w="0" w:type="auto"/>
          </w:tcPr>
          <w:p w14:paraId="7747767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-0.997</w:t>
            </w:r>
          </w:p>
        </w:tc>
        <w:tc>
          <w:tcPr>
            <w:tcW w:w="0" w:type="auto"/>
          </w:tcPr>
          <w:p w14:paraId="0B99E7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-1.015</w:t>
            </w:r>
          </w:p>
        </w:tc>
        <w:tc>
          <w:tcPr>
            <w:tcW w:w="0" w:type="auto"/>
          </w:tcPr>
          <w:p w14:paraId="2A5FE6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-0.979</w:t>
            </w:r>
          </w:p>
        </w:tc>
      </w:tr>
      <w:tr w:rsidR="00AA62AB" w:rsidRPr="00AA62AB" w14:paraId="3E732E4F" w14:textId="77777777" w:rsidTr="000D60D5">
        <w:trPr>
          <w:trHeight w:val="374"/>
          <w:jc w:val="center"/>
        </w:trPr>
        <w:tc>
          <w:tcPr>
            <w:tcW w:w="0" w:type="auto"/>
          </w:tcPr>
          <w:p w14:paraId="6A14613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AE380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-0.069</w:t>
            </w:r>
          </w:p>
        </w:tc>
        <w:tc>
          <w:tcPr>
            <w:tcW w:w="0" w:type="auto"/>
          </w:tcPr>
          <w:p w14:paraId="74BE290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-0.095</w:t>
            </w:r>
          </w:p>
        </w:tc>
        <w:tc>
          <w:tcPr>
            <w:tcW w:w="0" w:type="auto"/>
          </w:tcPr>
          <w:p w14:paraId="3E397CB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-0.046</w:t>
            </w:r>
          </w:p>
        </w:tc>
      </w:tr>
      <w:tr w:rsidR="00AA62AB" w:rsidRPr="00AA62AB" w14:paraId="3C31C3B1" w14:textId="77777777" w:rsidTr="000D60D5">
        <w:trPr>
          <w:trHeight w:val="374"/>
          <w:jc w:val="center"/>
        </w:trPr>
        <w:tc>
          <w:tcPr>
            <w:tcW w:w="0" w:type="auto"/>
          </w:tcPr>
          <w:p w14:paraId="63C469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011A283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0.504</w:t>
            </w:r>
          </w:p>
        </w:tc>
        <w:tc>
          <w:tcPr>
            <w:tcW w:w="0" w:type="auto"/>
          </w:tcPr>
          <w:p w14:paraId="6386BA8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0.481</w:t>
            </w:r>
          </w:p>
        </w:tc>
        <w:tc>
          <w:tcPr>
            <w:tcW w:w="0" w:type="auto"/>
          </w:tcPr>
          <w:p w14:paraId="42AE850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0.526</w:t>
            </w:r>
          </w:p>
        </w:tc>
      </w:tr>
      <w:tr w:rsidR="00AA62AB" w:rsidRPr="00AA62AB" w14:paraId="565DAB30" w14:textId="77777777" w:rsidTr="000D60D5">
        <w:trPr>
          <w:trHeight w:val="374"/>
          <w:jc w:val="center"/>
        </w:trPr>
        <w:tc>
          <w:tcPr>
            <w:tcW w:w="0" w:type="auto"/>
          </w:tcPr>
          <w:p w14:paraId="5C2D43F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4F94BBA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-0.186</w:t>
            </w:r>
          </w:p>
        </w:tc>
        <w:tc>
          <w:tcPr>
            <w:tcW w:w="0" w:type="auto"/>
          </w:tcPr>
          <w:p w14:paraId="17EF277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-0.198</w:t>
            </w:r>
          </w:p>
        </w:tc>
        <w:tc>
          <w:tcPr>
            <w:tcW w:w="0" w:type="auto"/>
          </w:tcPr>
          <w:p w14:paraId="4CC901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-0.172</w:t>
            </w:r>
          </w:p>
        </w:tc>
      </w:tr>
      <w:tr w:rsidR="00AA62AB" w:rsidRPr="00AA62AB" w14:paraId="3A50166C" w14:textId="77777777" w:rsidTr="000D60D5">
        <w:trPr>
          <w:trHeight w:val="193"/>
          <w:jc w:val="center"/>
        </w:trPr>
        <w:tc>
          <w:tcPr>
            <w:tcW w:w="0" w:type="auto"/>
          </w:tcPr>
          <w:p w14:paraId="627D2255"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i/>
                <w:iCs/>
              </w:rPr>
              <w:t>Random effects</w:t>
            </w:r>
          </w:p>
        </w:tc>
        <w:tc>
          <w:tcPr>
            <w:tcW w:w="0" w:type="auto"/>
          </w:tcPr>
          <w:p w14:paraId="759B052C"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722513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5A92519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DB5371C" w14:textId="77777777" w:rsidTr="000D60D5">
        <w:trPr>
          <w:trHeight w:val="374"/>
          <w:jc w:val="center"/>
        </w:trPr>
        <w:tc>
          <w:tcPr>
            <w:tcW w:w="0" w:type="auto"/>
          </w:tcPr>
          <w:p w14:paraId="2D78F28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13FD9903"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E3CBC1"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80C5F69"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03A950C2" w14:textId="77777777" w:rsidTr="000D60D5">
        <w:trPr>
          <w:trHeight w:val="374"/>
          <w:jc w:val="center"/>
        </w:trPr>
        <w:tc>
          <w:tcPr>
            <w:tcW w:w="0" w:type="auto"/>
          </w:tcPr>
          <w:p w14:paraId="7C0FF03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0A7FF7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0.025</w:t>
            </w:r>
          </w:p>
        </w:tc>
        <w:tc>
          <w:tcPr>
            <w:tcW w:w="0" w:type="auto"/>
          </w:tcPr>
          <w:p w14:paraId="6A36869E"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48D738C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0.064</w:t>
            </w:r>
          </w:p>
        </w:tc>
      </w:tr>
      <w:tr w:rsidR="00AA62AB" w:rsidRPr="00AA62AB" w14:paraId="01991277" w14:textId="77777777" w:rsidTr="000D60D5">
        <w:trPr>
          <w:trHeight w:val="374"/>
          <w:jc w:val="center"/>
        </w:trPr>
        <w:tc>
          <w:tcPr>
            <w:tcW w:w="0" w:type="auto"/>
          </w:tcPr>
          <w:p w14:paraId="118BD3A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3C42A75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w:t>
            </w:r>
          </w:p>
        </w:tc>
        <w:tc>
          <w:tcPr>
            <w:tcW w:w="0" w:type="auto"/>
          </w:tcPr>
          <w:p w14:paraId="6419DA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0.042</w:t>
            </w:r>
          </w:p>
        </w:tc>
        <w:tc>
          <w:tcPr>
            <w:tcW w:w="0" w:type="auto"/>
          </w:tcPr>
          <w:p w14:paraId="4EED531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0.099</w:t>
            </w:r>
          </w:p>
        </w:tc>
      </w:tr>
      <w:tr w:rsidR="00AA62AB" w:rsidRPr="00AA62AB" w14:paraId="53623359" w14:textId="77777777" w:rsidTr="000D60D5">
        <w:trPr>
          <w:trHeight w:val="374"/>
          <w:jc w:val="center"/>
        </w:trPr>
        <w:tc>
          <w:tcPr>
            <w:tcW w:w="0" w:type="auto"/>
          </w:tcPr>
          <w:p w14:paraId="68661DC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 xml:space="preserve">    Quadratic</w:t>
            </w:r>
          </w:p>
        </w:tc>
        <w:tc>
          <w:tcPr>
            <w:tcW w:w="0" w:type="auto"/>
          </w:tcPr>
          <w:p w14:paraId="3091E84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6889214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0.001</w:t>
            </w:r>
          </w:p>
        </w:tc>
        <w:tc>
          <w:tcPr>
            <w:tcW w:w="0" w:type="auto"/>
          </w:tcPr>
          <w:p w14:paraId="6FCE2B5B"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0.047</w:t>
            </w:r>
          </w:p>
        </w:tc>
      </w:tr>
      <w:tr w:rsidR="00AA62AB" w:rsidRPr="00AA62AB" w14:paraId="59955295" w14:textId="77777777" w:rsidTr="000D60D5">
        <w:trPr>
          <w:trHeight w:val="390"/>
          <w:jc w:val="center"/>
        </w:trPr>
        <w:tc>
          <w:tcPr>
            <w:tcW w:w="0" w:type="auto"/>
          </w:tcPr>
          <w:p w14:paraId="7958CFB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5F26BA3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-0.057</w:t>
            </w:r>
          </w:p>
        </w:tc>
        <w:tc>
          <w:tcPr>
            <w:tcW w:w="0" w:type="auto"/>
          </w:tcPr>
          <w:p w14:paraId="6BC386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-0.871</w:t>
            </w:r>
          </w:p>
        </w:tc>
        <w:tc>
          <w:tcPr>
            <w:tcW w:w="0" w:type="auto"/>
          </w:tcPr>
          <w:p w14:paraId="4713B1B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0.811</w:t>
            </w:r>
          </w:p>
        </w:tc>
      </w:tr>
      <w:tr w:rsidR="00AA62AB" w:rsidRPr="00AA62AB" w14:paraId="3F9FC0C1" w14:textId="77777777" w:rsidTr="000D60D5">
        <w:trPr>
          <w:trHeight w:val="374"/>
          <w:jc w:val="center"/>
        </w:trPr>
        <w:tc>
          <w:tcPr>
            <w:tcW w:w="0" w:type="auto"/>
          </w:tcPr>
          <w:p w14:paraId="508DF233"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709160B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-0.163</w:t>
            </w:r>
          </w:p>
        </w:tc>
        <w:tc>
          <w:tcPr>
            <w:tcW w:w="0" w:type="auto"/>
          </w:tcPr>
          <w:p w14:paraId="14387D0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-0.924</w:t>
            </w:r>
          </w:p>
        </w:tc>
        <w:tc>
          <w:tcPr>
            <w:tcW w:w="0" w:type="auto"/>
          </w:tcPr>
          <w:p w14:paraId="5620B3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0.84</w:t>
            </w:r>
          </w:p>
        </w:tc>
      </w:tr>
      <w:tr w:rsidR="00AA62AB" w:rsidRPr="00AA62AB" w14:paraId="5F372829" w14:textId="77777777" w:rsidTr="000D60D5">
        <w:trPr>
          <w:trHeight w:val="374"/>
          <w:jc w:val="center"/>
        </w:trPr>
        <w:tc>
          <w:tcPr>
            <w:tcW w:w="0" w:type="auto"/>
          </w:tcPr>
          <w:p w14:paraId="6EB285C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51C3F39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w:t>
            </w:r>
          </w:p>
        </w:tc>
        <w:tc>
          <w:tcPr>
            <w:tcW w:w="0" w:type="auto"/>
          </w:tcPr>
          <w:p w14:paraId="656409A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-0.865</w:t>
            </w:r>
          </w:p>
        </w:tc>
        <w:tc>
          <w:tcPr>
            <w:tcW w:w="0" w:type="auto"/>
          </w:tcPr>
          <w:p w14:paraId="49D3D8F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0.814</w:t>
            </w:r>
          </w:p>
        </w:tc>
      </w:tr>
      <w:tr w:rsidR="00AA62AB" w:rsidRPr="00AA62AB" w14:paraId="7F9703F0" w14:textId="77777777" w:rsidTr="000D60D5">
        <w:trPr>
          <w:trHeight w:val="374"/>
          <w:jc w:val="center"/>
        </w:trPr>
        <w:tc>
          <w:tcPr>
            <w:tcW w:w="0" w:type="auto"/>
          </w:tcPr>
          <w:p w14:paraId="620CA21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Permanent Environment Variance</w:t>
            </w:r>
          </w:p>
        </w:tc>
        <w:tc>
          <w:tcPr>
            <w:tcW w:w="0" w:type="auto"/>
          </w:tcPr>
          <w:p w14:paraId="19B2DCC4"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0.055</w:t>
            </w:r>
          </w:p>
        </w:tc>
        <w:tc>
          <w:tcPr>
            <w:tcW w:w="0" w:type="auto"/>
          </w:tcPr>
          <w:p w14:paraId="7DCC1C9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0.017</w:t>
            </w:r>
          </w:p>
        </w:tc>
        <w:tc>
          <w:tcPr>
            <w:tcW w:w="0" w:type="auto"/>
          </w:tcPr>
          <w:p w14:paraId="1A71174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0.081</w:t>
            </w:r>
          </w:p>
        </w:tc>
      </w:tr>
      <w:tr w:rsidR="00AA62AB" w:rsidRPr="00AA62AB" w14:paraId="1A188AE8" w14:textId="77777777" w:rsidTr="000D60D5">
        <w:trPr>
          <w:trHeight w:val="374"/>
          <w:jc w:val="center"/>
        </w:trPr>
        <w:tc>
          <w:tcPr>
            <w:tcW w:w="0" w:type="auto"/>
          </w:tcPr>
          <w:p w14:paraId="5F7F05C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Additive Genetic Variance</w:t>
            </w:r>
          </w:p>
        </w:tc>
        <w:tc>
          <w:tcPr>
            <w:tcW w:w="0" w:type="auto"/>
          </w:tcPr>
          <w:p w14:paraId="270D52E0"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5311BF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80A9C3D"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5142E0D5" w14:textId="77777777" w:rsidTr="000D60D5">
        <w:trPr>
          <w:trHeight w:val="390"/>
          <w:jc w:val="center"/>
        </w:trPr>
        <w:tc>
          <w:tcPr>
            <w:tcW w:w="0" w:type="auto"/>
          </w:tcPr>
          <w:p w14:paraId="3A95A95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8E5E4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0.109</w:t>
            </w:r>
          </w:p>
        </w:tc>
        <w:tc>
          <w:tcPr>
            <w:tcW w:w="0" w:type="auto"/>
          </w:tcPr>
          <w:p w14:paraId="62C2897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0.077</w:t>
            </w:r>
          </w:p>
        </w:tc>
        <w:tc>
          <w:tcPr>
            <w:tcW w:w="0" w:type="auto"/>
          </w:tcPr>
          <w:p w14:paraId="5C1FF69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0.136</w:t>
            </w:r>
          </w:p>
        </w:tc>
      </w:tr>
      <w:tr w:rsidR="00AA62AB" w:rsidRPr="00AA62AB" w14:paraId="5DE1BB49" w14:textId="77777777" w:rsidTr="000D60D5">
        <w:trPr>
          <w:trHeight w:val="374"/>
          <w:jc w:val="center"/>
        </w:trPr>
        <w:tc>
          <w:tcPr>
            <w:tcW w:w="0" w:type="auto"/>
          </w:tcPr>
          <w:p w14:paraId="0DB8222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Slope</w:t>
            </w:r>
          </w:p>
        </w:tc>
        <w:tc>
          <w:tcPr>
            <w:tcW w:w="0" w:type="auto"/>
          </w:tcPr>
          <w:p w14:paraId="6C02CC5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0.115</w:t>
            </w:r>
          </w:p>
        </w:tc>
        <w:tc>
          <w:tcPr>
            <w:tcW w:w="0" w:type="auto"/>
          </w:tcPr>
          <w:p w14:paraId="4265285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0.098</w:t>
            </w:r>
          </w:p>
        </w:tc>
        <w:tc>
          <w:tcPr>
            <w:tcW w:w="0" w:type="auto"/>
          </w:tcPr>
          <w:p w14:paraId="3DC8DD62"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74560186" w14:textId="77777777" w:rsidTr="000D60D5">
        <w:trPr>
          <w:trHeight w:val="374"/>
          <w:jc w:val="center"/>
        </w:trPr>
        <w:tc>
          <w:tcPr>
            <w:tcW w:w="0" w:type="auto"/>
          </w:tcPr>
          <w:p w14:paraId="37DAD2A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Quadratic</w:t>
            </w:r>
          </w:p>
        </w:tc>
        <w:tc>
          <w:tcPr>
            <w:tcW w:w="0" w:type="auto"/>
          </w:tcPr>
          <w:p w14:paraId="60D1646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0.117</w:t>
            </w:r>
          </w:p>
        </w:tc>
        <w:tc>
          <w:tcPr>
            <w:tcW w:w="0" w:type="auto"/>
          </w:tcPr>
          <w:p w14:paraId="5C04D12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0.101</w:t>
            </w:r>
          </w:p>
        </w:tc>
        <w:tc>
          <w:tcPr>
            <w:tcW w:w="0" w:type="auto"/>
          </w:tcPr>
          <w:p w14:paraId="3FD89EE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0.134</w:t>
            </w:r>
          </w:p>
        </w:tc>
      </w:tr>
      <w:tr w:rsidR="00AA62AB" w:rsidRPr="00AA62AB" w14:paraId="22272F1B" w14:textId="77777777" w:rsidTr="000D60D5">
        <w:trPr>
          <w:trHeight w:val="374"/>
          <w:jc w:val="center"/>
        </w:trPr>
        <w:tc>
          <w:tcPr>
            <w:tcW w:w="0" w:type="auto"/>
          </w:tcPr>
          <w:p w14:paraId="2285758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slope</w:t>
            </w:r>
          </w:p>
        </w:tc>
        <w:tc>
          <w:tcPr>
            <w:tcW w:w="0" w:type="auto"/>
          </w:tcPr>
          <w:p w14:paraId="74FB966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0.021</w:t>
            </w:r>
          </w:p>
        </w:tc>
        <w:tc>
          <w:tcPr>
            <w:tcW w:w="0" w:type="auto"/>
          </w:tcPr>
          <w:p w14:paraId="72C715F5"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-0.218</w:t>
            </w:r>
          </w:p>
        </w:tc>
        <w:tc>
          <w:tcPr>
            <w:tcW w:w="0" w:type="auto"/>
          </w:tcPr>
          <w:p w14:paraId="5AA25F1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0.265</w:t>
            </w:r>
          </w:p>
        </w:tc>
      </w:tr>
      <w:tr w:rsidR="00AA62AB" w:rsidRPr="00AA62AB" w14:paraId="00BD069E" w14:textId="77777777" w:rsidTr="000D60D5">
        <w:trPr>
          <w:trHeight w:val="374"/>
          <w:jc w:val="center"/>
        </w:trPr>
        <w:tc>
          <w:tcPr>
            <w:tcW w:w="0" w:type="auto"/>
          </w:tcPr>
          <w:p w14:paraId="5446DD4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intercept - quadratic</w:t>
            </w:r>
          </w:p>
        </w:tc>
        <w:tc>
          <w:tcPr>
            <w:tcW w:w="0" w:type="auto"/>
          </w:tcPr>
          <w:p w14:paraId="3DA4992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-0.552</w:t>
            </w:r>
          </w:p>
        </w:tc>
        <w:tc>
          <w:tcPr>
            <w:tcW w:w="0" w:type="auto"/>
          </w:tcPr>
          <w:p w14:paraId="6E955B1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-0.737</w:t>
            </w:r>
          </w:p>
        </w:tc>
        <w:tc>
          <w:tcPr>
            <w:tcW w:w="0" w:type="auto"/>
          </w:tcPr>
          <w:p w14:paraId="72D56CD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-0.357</w:t>
            </w:r>
          </w:p>
        </w:tc>
      </w:tr>
      <w:tr w:rsidR="00AA62AB" w:rsidRPr="00AA62AB" w14:paraId="1F0D7197" w14:textId="77777777" w:rsidTr="000D60D5">
        <w:trPr>
          <w:trHeight w:val="390"/>
          <w:jc w:val="center"/>
        </w:trPr>
        <w:tc>
          <w:tcPr>
            <w:tcW w:w="0" w:type="auto"/>
          </w:tcPr>
          <w:p w14:paraId="6EB389C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Cor slope - quadratic</w:t>
            </w:r>
          </w:p>
        </w:tc>
        <w:tc>
          <w:tcPr>
            <w:tcW w:w="0" w:type="auto"/>
          </w:tcPr>
          <w:p w14:paraId="78B981D7"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c>
          <w:tcPr>
            <w:tcW w:w="0" w:type="auto"/>
          </w:tcPr>
          <w:p w14:paraId="7FB705B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0.529</w:t>
            </w:r>
          </w:p>
        </w:tc>
        <w:tc>
          <w:tcPr>
            <w:tcW w:w="0" w:type="auto"/>
          </w:tcPr>
          <w:p w14:paraId="2B63645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0.794</w:t>
            </w:r>
          </w:p>
        </w:tc>
      </w:tr>
      <w:tr w:rsidR="00AA62AB" w:rsidRPr="00AA62AB" w14:paraId="68C6D0F1" w14:textId="77777777" w:rsidTr="000D60D5">
        <w:trPr>
          <w:trHeight w:val="374"/>
          <w:jc w:val="center"/>
        </w:trPr>
        <w:tc>
          <w:tcPr>
            <w:tcW w:w="0" w:type="auto"/>
          </w:tcPr>
          <w:p w14:paraId="61CB7DBA" w14:textId="77777777" w:rsidR="00AA62AB" w:rsidRPr="00AA62AB" w:rsidRDefault="00AA62AB" w:rsidP="00AA62AB">
            <w:pPr>
              <w:pStyle w:val="FigureorTabletext"/>
              <w:spacing w:line="480" w:lineRule="auto"/>
              <w:rPr>
                <w:rFonts w:ascii="Times New Roman" w:hAnsi="Times New Roman"/>
                <w:i/>
                <w:iCs/>
              </w:rPr>
            </w:pPr>
            <w:r w:rsidRPr="00AA62AB">
              <w:rPr>
                <w:rFonts w:ascii="Times New Roman" w:hAnsi="Times New Roman"/>
              </w:rPr>
              <w:t>Residual</w:t>
            </w:r>
          </w:p>
        </w:tc>
        <w:tc>
          <w:tcPr>
            <w:tcW w:w="0" w:type="auto"/>
          </w:tcPr>
          <w:p w14:paraId="56A33A89"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-2.087</w:t>
            </w:r>
          </w:p>
        </w:tc>
        <w:tc>
          <w:tcPr>
            <w:tcW w:w="0" w:type="auto"/>
          </w:tcPr>
          <w:p w14:paraId="4F097E2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-2.118</w:t>
            </w:r>
          </w:p>
        </w:tc>
        <w:tc>
          <w:tcPr>
            <w:tcW w:w="0" w:type="auto"/>
          </w:tcPr>
          <w:p w14:paraId="3A3A47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-2.057</w:t>
            </w:r>
          </w:p>
        </w:tc>
      </w:tr>
      <w:tr w:rsidR="00AA62AB" w:rsidRPr="00AA62AB" w14:paraId="6208EB3B" w14:textId="77777777" w:rsidTr="000D60D5">
        <w:trPr>
          <w:trHeight w:val="374"/>
          <w:jc w:val="center"/>
        </w:trPr>
        <w:tc>
          <w:tcPr>
            <w:tcW w:w="0" w:type="auto"/>
          </w:tcPr>
          <w:p w14:paraId="2E4A8A3D"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 x Age</w:t>
            </w:r>
          </w:p>
        </w:tc>
        <w:tc>
          <w:tcPr>
            <w:tcW w:w="0" w:type="auto"/>
          </w:tcPr>
          <w:p w14:paraId="7CA6141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-0.048</w:t>
            </w:r>
          </w:p>
        </w:tc>
        <w:tc>
          <w:tcPr>
            <w:tcW w:w="0" w:type="auto"/>
          </w:tcPr>
          <w:p w14:paraId="0A5D663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-0.085</w:t>
            </w:r>
          </w:p>
        </w:tc>
        <w:tc>
          <w:tcPr>
            <w:tcW w:w="0" w:type="auto"/>
          </w:tcPr>
          <w:p w14:paraId="3C27E85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-0.013</w:t>
            </w:r>
          </w:p>
        </w:tc>
      </w:tr>
    </w:tbl>
    <w:tbl>
      <w:tblPr>
        <w:tblStyle w:val="Table1"/>
        <w:tblW w:w="0" w:type="auto"/>
        <w:tblInd w:w="108" w:type="dxa"/>
        <w:tblLook w:val="07E0" w:firstRow="1" w:lastRow="1" w:firstColumn="1" w:lastColumn="1" w:noHBand="1" w:noVBand="1"/>
      </w:tblPr>
      <w:tblGrid>
        <w:gridCol w:w="3629"/>
        <w:gridCol w:w="2271"/>
        <w:gridCol w:w="1813"/>
        <w:gridCol w:w="1755"/>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rsidP="00AA62AB">
            <w:pPr>
              <w:pStyle w:val="FigureorTabletext"/>
              <w:spacing w:line="480" w:lineRule="auto"/>
              <w:rPr>
                <w:rStyle w:val="AppendixFigureTableHeaderChar"/>
                <w:rFonts w:ascii="Times New Roman" w:hAnsi="Times New Roman"/>
              </w:rPr>
            </w:pPr>
          </w:p>
          <w:p w14:paraId="3C230CAE" w14:textId="3462D745" w:rsidR="00AA62AB" w:rsidRPr="00AA62AB" w:rsidRDefault="00AA62AB" w:rsidP="00AA62AB">
            <w:pPr>
              <w:pStyle w:val="FigureorTabletext"/>
              <w:spacing w:line="480" w:lineRule="auto"/>
              <w:rPr>
                <w:rFonts w:ascii="Times New Roman" w:hAnsi="Times New Roman"/>
              </w:rPr>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indicates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indicates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w:t>
            </w:r>
          </w:p>
        </w:tc>
        <w:tc>
          <w:tcPr>
            <w:tcW w:w="0" w:type="auto"/>
            <w:tcBorders>
              <w:bottom w:val="single" w:sz="0" w:space="0" w:color="auto"/>
            </w:tcBorders>
            <w:vAlign w:val="bottom"/>
          </w:tcPr>
          <w:p w14:paraId="0E1A38FC"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Fixed effects</w:t>
            </w:r>
          </w:p>
        </w:tc>
        <w:tc>
          <w:tcPr>
            <w:tcW w:w="0" w:type="auto"/>
          </w:tcPr>
          <w:p w14:paraId="65CE3E77" w14:textId="77777777" w:rsidR="00AA62AB" w:rsidRPr="00AA62AB" w:rsidRDefault="00AA62AB" w:rsidP="00AA62AB">
            <w:pPr>
              <w:pStyle w:val="FigureorTabletext"/>
              <w:spacing w:line="480" w:lineRule="auto"/>
              <w:rPr>
                <w:rFonts w:ascii="Times New Roman" w:hAnsi="Times New Roman"/>
                <w:b/>
              </w:rPr>
            </w:pPr>
          </w:p>
        </w:tc>
        <w:tc>
          <w:tcPr>
            <w:tcW w:w="0" w:type="auto"/>
          </w:tcPr>
          <w:p w14:paraId="343F4E65"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BAF597F"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30D33D43" w14:textId="77777777" w:rsidTr="00AA62AB">
        <w:tc>
          <w:tcPr>
            <w:tcW w:w="0" w:type="auto"/>
          </w:tcPr>
          <w:p w14:paraId="2D77399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lastRenderedPageBreak/>
              <w:t>Intercept</w:t>
            </w:r>
          </w:p>
        </w:tc>
        <w:tc>
          <w:tcPr>
            <w:tcW w:w="0" w:type="auto"/>
          </w:tcPr>
          <w:p w14:paraId="51E81AF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-0.77</w:t>
            </w:r>
          </w:p>
        </w:tc>
        <w:tc>
          <w:tcPr>
            <w:tcW w:w="0" w:type="auto"/>
          </w:tcPr>
          <w:p w14:paraId="50600EF0"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-0.85</w:t>
            </w:r>
          </w:p>
        </w:tc>
        <w:tc>
          <w:tcPr>
            <w:tcW w:w="0" w:type="auto"/>
          </w:tcPr>
          <w:p w14:paraId="1029DB6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Treatment</w:t>
            </w:r>
          </w:p>
        </w:tc>
        <w:tc>
          <w:tcPr>
            <w:tcW w:w="0" w:type="auto"/>
          </w:tcPr>
          <w:p w14:paraId="230CA74F"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377B563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11A777F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p>
        </w:tc>
        <w:tc>
          <w:tcPr>
            <w:tcW w:w="0" w:type="auto"/>
          </w:tcPr>
          <w:p w14:paraId="5D82D52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0.63</w:t>
            </w:r>
          </w:p>
        </w:tc>
        <w:tc>
          <w:tcPr>
            <w:tcW w:w="0" w:type="auto"/>
          </w:tcPr>
          <w:p w14:paraId="7F387D67"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0.57</w:t>
            </w:r>
          </w:p>
        </w:tc>
        <w:tc>
          <w:tcPr>
            <w:tcW w:w="0" w:type="auto"/>
          </w:tcPr>
          <w:p w14:paraId="352FCDC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-0.05</w:t>
            </w:r>
          </w:p>
        </w:tc>
        <w:tc>
          <w:tcPr>
            <w:tcW w:w="0" w:type="auto"/>
          </w:tcPr>
          <w:p w14:paraId="5D6AC568"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-0.1</w:t>
            </w:r>
          </w:p>
        </w:tc>
        <w:tc>
          <w:tcPr>
            <w:tcW w:w="0" w:type="auto"/>
          </w:tcPr>
          <w:p w14:paraId="64240D82"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1D697CFA"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-0.01</w:t>
            </w:r>
          </w:p>
        </w:tc>
        <w:tc>
          <w:tcPr>
            <w:tcW w:w="0" w:type="auto"/>
          </w:tcPr>
          <w:p w14:paraId="72EC401C"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rsidP="00AA62AB">
            <w:pPr>
              <w:pStyle w:val="FigureorTabletext"/>
              <w:spacing w:line="480" w:lineRule="auto"/>
              <w:rPr>
                <w:rFonts w:ascii="Times New Roman" w:hAnsi="Times New Roman"/>
                <w:vertAlign w:val="superscript"/>
              </w:rPr>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5F1CB5D8"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c>
          <w:tcPr>
            <w:tcW w:w="0" w:type="auto"/>
          </w:tcPr>
          <w:p w14:paraId="6B79003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i/>
                <w:iCs/>
              </w:rPr>
              <w:t>Random effects</w:t>
            </w:r>
          </w:p>
        </w:tc>
        <w:tc>
          <w:tcPr>
            <w:tcW w:w="0" w:type="auto"/>
          </w:tcPr>
          <w:p w14:paraId="51DF648A"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220DAED" w14:textId="77777777" w:rsidR="00AA62AB" w:rsidRPr="00AA62AB" w:rsidRDefault="00AA62AB" w:rsidP="00AA62AB">
            <w:pPr>
              <w:pStyle w:val="FigureorTabletext"/>
              <w:spacing w:line="480" w:lineRule="auto"/>
              <w:rPr>
                <w:rFonts w:ascii="Times New Roman" w:hAnsi="Times New Roman"/>
                <w:b/>
              </w:rPr>
            </w:pPr>
          </w:p>
        </w:tc>
        <w:tc>
          <w:tcPr>
            <w:tcW w:w="0" w:type="auto"/>
          </w:tcPr>
          <w:p w14:paraId="417B72F1"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600AE157" w14:textId="77777777" w:rsidTr="00AA62AB">
        <w:tc>
          <w:tcPr>
            <w:tcW w:w="0" w:type="auto"/>
          </w:tcPr>
          <w:p w14:paraId="58BAC3A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Maternal variance</w:t>
            </w:r>
          </w:p>
        </w:tc>
        <w:tc>
          <w:tcPr>
            <w:tcW w:w="0" w:type="auto"/>
          </w:tcPr>
          <w:p w14:paraId="0FEFC51E" w14:textId="77777777" w:rsidR="00AA62AB" w:rsidRPr="00AA62AB" w:rsidRDefault="00AA62AB" w:rsidP="00AA62AB">
            <w:pPr>
              <w:pStyle w:val="FigureorTabletext"/>
              <w:spacing w:line="480" w:lineRule="auto"/>
              <w:rPr>
                <w:rFonts w:ascii="Times New Roman" w:hAnsi="Times New Roman"/>
                <w:b/>
              </w:rPr>
            </w:pPr>
          </w:p>
        </w:tc>
        <w:tc>
          <w:tcPr>
            <w:tcW w:w="0" w:type="auto"/>
          </w:tcPr>
          <w:p w14:paraId="7C69CA44" w14:textId="77777777" w:rsidR="00AA62AB" w:rsidRPr="00AA62AB" w:rsidRDefault="00AA62AB" w:rsidP="00AA62AB">
            <w:pPr>
              <w:pStyle w:val="FigureorTabletext"/>
              <w:spacing w:line="480" w:lineRule="auto"/>
              <w:rPr>
                <w:rFonts w:ascii="Times New Roman" w:hAnsi="Times New Roman"/>
                <w:b/>
              </w:rPr>
            </w:pPr>
          </w:p>
        </w:tc>
        <w:tc>
          <w:tcPr>
            <w:tcW w:w="0" w:type="auto"/>
          </w:tcPr>
          <w:p w14:paraId="01817FA7" w14:textId="77777777" w:rsidR="00AA62AB" w:rsidRPr="00AA62AB" w:rsidRDefault="00AA62AB" w:rsidP="00AA62AB">
            <w:pPr>
              <w:pStyle w:val="FigureorTabletext"/>
              <w:spacing w:line="480" w:lineRule="auto"/>
              <w:rPr>
                <w:rFonts w:ascii="Times New Roman" w:hAnsi="Times New Roman"/>
                <w:b/>
              </w:rPr>
            </w:pPr>
          </w:p>
        </w:tc>
      </w:tr>
      <w:tr w:rsidR="00AA62AB" w:rsidRPr="00AA62AB" w14:paraId="44F26E0B" w14:textId="77777777" w:rsidTr="00AA62AB">
        <w:tc>
          <w:tcPr>
            <w:tcW w:w="0" w:type="auto"/>
          </w:tcPr>
          <w:p w14:paraId="1C739EE0"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 xml:space="preserve">    Intercept</w:t>
            </w:r>
          </w:p>
        </w:tc>
        <w:tc>
          <w:tcPr>
            <w:tcW w:w="0" w:type="auto"/>
          </w:tcPr>
          <w:p w14:paraId="1AA2B54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0.08</w:t>
            </w:r>
          </w:p>
        </w:tc>
        <w:tc>
          <w:tcPr>
            <w:tcW w:w="0" w:type="auto"/>
          </w:tcPr>
          <w:p w14:paraId="6F10CCE3"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0.06</w:t>
            </w:r>
          </w:p>
        </w:tc>
        <w:tc>
          <w:tcPr>
            <w:tcW w:w="0" w:type="auto"/>
          </w:tcPr>
          <w:p w14:paraId="729122D6"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0.09</w:t>
            </w:r>
          </w:p>
        </w:tc>
      </w:tr>
      <w:tr w:rsidR="00AA62AB" w:rsidRPr="00AA62AB" w14:paraId="7B5BC4CA" w14:textId="77777777" w:rsidTr="00AA62AB">
        <w:tc>
          <w:tcPr>
            <w:tcW w:w="0" w:type="auto"/>
          </w:tcPr>
          <w:p w14:paraId="2374710B" w14:textId="77777777" w:rsidR="00AA62AB" w:rsidRPr="00AA62AB" w:rsidRDefault="00AA62AB" w:rsidP="00AA62AB">
            <w:pPr>
              <w:pStyle w:val="FigureorTabletext"/>
              <w:spacing w:line="480" w:lineRule="auto"/>
              <w:rPr>
                <w:rFonts w:ascii="Times New Roman" w:hAnsi="Times New Roman"/>
              </w:rPr>
            </w:pPr>
            <w:r w:rsidRPr="00AA62AB">
              <w:rPr>
                <w:rFonts w:ascii="Times New Roman" w:hAnsi="Times New Roman"/>
              </w:rPr>
              <w:t>Residual</w:t>
            </w:r>
          </w:p>
        </w:tc>
        <w:tc>
          <w:tcPr>
            <w:tcW w:w="0" w:type="auto"/>
          </w:tcPr>
          <w:p w14:paraId="45216CB1"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2E5396E5"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0.18</w:t>
            </w:r>
          </w:p>
        </w:tc>
        <w:tc>
          <w:tcPr>
            <w:tcW w:w="0" w:type="auto"/>
          </w:tcPr>
          <w:p w14:paraId="57D0ABCD" w14:textId="77777777" w:rsidR="00AA62AB" w:rsidRPr="00AA62AB" w:rsidRDefault="00AA62AB" w:rsidP="00AA62AB">
            <w:pPr>
              <w:pStyle w:val="FigureorTabletext"/>
              <w:spacing w:line="480" w:lineRule="auto"/>
              <w:rPr>
                <w:rFonts w:ascii="Times New Roman" w:hAnsi="Times New Roman"/>
                <w:b/>
              </w:rPr>
            </w:pPr>
            <w:r w:rsidRPr="00AA62AB">
              <w:rPr>
                <w:rFonts w:ascii="Times New Roman" w:hAnsi="Times New Roman"/>
                <w:b/>
              </w:rPr>
              <w:t>0.19</w:t>
            </w:r>
          </w:p>
        </w:tc>
      </w:tr>
    </w:tbl>
    <w:p w14:paraId="6901E36E" w14:textId="77777777" w:rsidR="00D20739" w:rsidRPr="009A6F35" w:rsidRDefault="00D20739" w:rsidP="00AA62AB">
      <w:pPr>
        <w:pStyle w:val="FirstParagraph"/>
        <w:spacing w:line="480" w:lineRule="auto"/>
      </w:pPr>
    </w:p>
    <w:sectPr w:rsidR="00D20739" w:rsidRPr="009A6F35" w:rsidSect="009A6120">
      <w:footerReference w:type="even" r:id="rId8"/>
      <w:footerReference w:type="default" r:id="rId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C5B94" w14:textId="77777777" w:rsidR="00D9582A" w:rsidRDefault="00D9582A">
      <w:pPr>
        <w:spacing w:after="0"/>
      </w:pPr>
      <w:r>
        <w:separator/>
      </w:r>
    </w:p>
  </w:endnote>
  <w:endnote w:type="continuationSeparator" w:id="0">
    <w:p w14:paraId="54ECFECE" w14:textId="77777777" w:rsidR="00D9582A" w:rsidRDefault="00D958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F5CBA" w14:textId="77777777" w:rsidR="00D9582A" w:rsidRDefault="00D9582A">
      <w:r>
        <w:separator/>
      </w:r>
    </w:p>
  </w:footnote>
  <w:footnote w:type="continuationSeparator" w:id="0">
    <w:p w14:paraId="5BAEB427" w14:textId="77777777" w:rsidR="00D9582A" w:rsidRDefault="00D958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E21F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9EF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54AA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40D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CFEA7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C0B9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F83E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3981E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4F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A69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2DBD"/>
    <w:rsid w:val="00046479"/>
    <w:rsid w:val="00047F7C"/>
    <w:rsid w:val="00051418"/>
    <w:rsid w:val="000545CB"/>
    <w:rsid w:val="00076600"/>
    <w:rsid w:val="00077EA9"/>
    <w:rsid w:val="000900D4"/>
    <w:rsid w:val="000D5B81"/>
    <w:rsid w:val="000E55B9"/>
    <w:rsid w:val="00113E7D"/>
    <w:rsid w:val="00137E9F"/>
    <w:rsid w:val="00140FE2"/>
    <w:rsid w:val="0014506D"/>
    <w:rsid w:val="00163DB1"/>
    <w:rsid w:val="0016517D"/>
    <w:rsid w:val="00195B7F"/>
    <w:rsid w:val="00197597"/>
    <w:rsid w:val="001B5127"/>
    <w:rsid w:val="001B6835"/>
    <w:rsid w:val="001D0768"/>
    <w:rsid w:val="001D090E"/>
    <w:rsid w:val="002103E0"/>
    <w:rsid w:val="00212495"/>
    <w:rsid w:val="0021377C"/>
    <w:rsid w:val="002303D8"/>
    <w:rsid w:val="00237D40"/>
    <w:rsid w:val="00263AC9"/>
    <w:rsid w:val="00291237"/>
    <w:rsid w:val="00291290"/>
    <w:rsid w:val="002A2772"/>
    <w:rsid w:val="002A3343"/>
    <w:rsid w:val="002A636E"/>
    <w:rsid w:val="002B052A"/>
    <w:rsid w:val="002B204B"/>
    <w:rsid w:val="002B3754"/>
    <w:rsid w:val="002C4619"/>
    <w:rsid w:val="002E55D5"/>
    <w:rsid w:val="00312CF3"/>
    <w:rsid w:val="00347FBD"/>
    <w:rsid w:val="0035230D"/>
    <w:rsid w:val="0036234B"/>
    <w:rsid w:val="0038090E"/>
    <w:rsid w:val="003A6940"/>
    <w:rsid w:val="003B1661"/>
    <w:rsid w:val="003B2EC0"/>
    <w:rsid w:val="003B6391"/>
    <w:rsid w:val="003E55BD"/>
    <w:rsid w:val="003E5E15"/>
    <w:rsid w:val="0042089A"/>
    <w:rsid w:val="00432494"/>
    <w:rsid w:val="00452B57"/>
    <w:rsid w:val="00484B67"/>
    <w:rsid w:val="0048545D"/>
    <w:rsid w:val="00490770"/>
    <w:rsid w:val="00493E13"/>
    <w:rsid w:val="00495F11"/>
    <w:rsid w:val="004A2EA0"/>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30058"/>
    <w:rsid w:val="0064379B"/>
    <w:rsid w:val="006B74D2"/>
    <w:rsid w:val="006E0378"/>
    <w:rsid w:val="00784D58"/>
    <w:rsid w:val="007B0571"/>
    <w:rsid w:val="007B6ADE"/>
    <w:rsid w:val="007E1DF3"/>
    <w:rsid w:val="007E61CE"/>
    <w:rsid w:val="00804EC5"/>
    <w:rsid w:val="00813458"/>
    <w:rsid w:val="00835EC9"/>
    <w:rsid w:val="008415F3"/>
    <w:rsid w:val="0088351E"/>
    <w:rsid w:val="008B36B3"/>
    <w:rsid w:val="008D6863"/>
    <w:rsid w:val="008E2312"/>
    <w:rsid w:val="008E472C"/>
    <w:rsid w:val="00900993"/>
    <w:rsid w:val="00965DD4"/>
    <w:rsid w:val="00984DFF"/>
    <w:rsid w:val="009A6120"/>
    <w:rsid w:val="009A6F35"/>
    <w:rsid w:val="009C694A"/>
    <w:rsid w:val="009D5663"/>
    <w:rsid w:val="00A025FE"/>
    <w:rsid w:val="00A3434B"/>
    <w:rsid w:val="00A762C1"/>
    <w:rsid w:val="00A84421"/>
    <w:rsid w:val="00AA0F39"/>
    <w:rsid w:val="00AA62AB"/>
    <w:rsid w:val="00AD38B7"/>
    <w:rsid w:val="00AD6B78"/>
    <w:rsid w:val="00AF54F3"/>
    <w:rsid w:val="00B22AF7"/>
    <w:rsid w:val="00B3580B"/>
    <w:rsid w:val="00B64A3C"/>
    <w:rsid w:val="00B71132"/>
    <w:rsid w:val="00B73D40"/>
    <w:rsid w:val="00B86A00"/>
    <w:rsid w:val="00B86B75"/>
    <w:rsid w:val="00B86F39"/>
    <w:rsid w:val="00B9164D"/>
    <w:rsid w:val="00B96B27"/>
    <w:rsid w:val="00BA2056"/>
    <w:rsid w:val="00BA35C4"/>
    <w:rsid w:val="00BA5095"/>
    <w:rsid w:val="00BC48D5"/>
    <w:rsid w:val="00BE14F8"/>
    <w:rsid w:val="00BE6B84"/>
    <w:rsid w:val="00BF34E2"/>
    <w:rsid w:val="00BF557A"/>
    <w:rsid w:val="00C36279"/>
    <w:rsid w:val="00C67801"/>
    <w:rsid w:val="00C764D4"/>
    <w:rsid w:val="00C76FCD"/>
    <w:rsid w:val="00C87477"/>
    <w:rsid w:val="00C90EC7"/>
    <w:rsid w:val="00CA4579"/>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F7BCB"/>
    <w:rsid w:val="00F2751E"/>
    <w:rsid w:val="00F36151"/>
    <w:rsid w:val="00F5129C"/>
    <w:rsid w:val="00F76718"/>
    <w:rsid w:val="00F83289"/>
    <w:rsid w:val="00F862E4"/>
    <w:rsid w:val="00F97BAE"/>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15</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fonti.kar@gmail.com</cp:lastModifiedBy>
  <cp:revision>121</cp:revision>
  <dcterms:created xsi:type="dcterms:W3CDTF">2020-06-11T07:52:00Z</dcterms:created>
  <dcterms:modified xsi:type="dcterms:W3CDTF">2020-11-17T05:17:00Z</dcterms:modified>
</cp:coreProperties>
</file>