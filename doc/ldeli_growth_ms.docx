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DEF36" w14:textId="51249237" w:rsidR="00FE606F" w:rsidRDefault="00665FC8" w:rsidP="00A248E1">
      <w:pPr>
        <w:pStyle w:val="Heading1"/>
      </w:pPr>
      <w:r>
        <w:t xml:space="preserve">Heritability and developmental plasticity </w:t>
      </w:r>
      <w:r w:rsidR="002B0ED6">
        <w:t>of</w:t>
      </w:r>
      <w:r w:rsidR="00BE1C41">
        <w:t xml:space="preserve"> </w:t>
      </w:r>
      <w:r>
        <w:t xml:space="preserve">growth </w:t>
      </w:r>
      <w:r w:rsidR="002B0ED6">
        <w:t>in</w:t>
      </w:r>
      <w:r>
        <w:t xml:space="preserve"> an oviparous lizard</w:t>
      </w:r>
    </w:p>
    <w:p w14:paraId="65134F81" w14:textId="34F17BC9" w:rsidR="00A248E1" w:rsidRPr="00B0332F" w:rsidRDefault="00A248E1" w:rsidP="00A248E1">
      <w:pPr>
        <w:contextualSpacing/>
        <w:rPr>
          <w:vertAlign w:val="superscript"/>
          <w:lang w:val="en-AU"/>
        </w:rPr>
      </w:pPr>
      <w:r w:rsidRPr="00B0332F">
        <w:rPr>
          <w:lang w:val="en-AU"/>
        </w:rPr>
        <w:t>Fonti Kar</w:t>
      </w:r>
      <w:r w:rsidRPr="00B0332F">
        <w:rPr>
          <w:vertAlign w:val="superscript"/>
          <w:lang w:val="en-AU"/>
        </w:rPr>
        <w:t>1</w:t>
      </w:r>
      <w:r w:rsidRPr="00B0332F">
        <w:rPr>
          <w:lang w:val="en-AU"/>
        </w:rPr>
        <w:t>, Shinichi Nakagawa</w:t>
      </w:r>
      <w:r w:rsidRPr="00B0332F">
        <w:rPr>
          <w:vertAlign w:val="superscript"/>
          <w:lang w:val="en-AU"/>
        </w:rPr>
        <w:t>1,2</w:t>
      </w:r>
      <w:r w:rsidRPr="00B0332F">
        <w:rPr>
          <w:lang w:val="en-AU"/>
        </w:rPr>
        <w:t>, Daniel W.A. Noble</w:t>
      </w:r>
      <w:r w:rsidR="006D0B22">
        <w:rPr>
          <w:vertAlign w:val="superscript"/>
          <w:lang w:val="en-AU"/>
        </w:rPr>
        <w:t>1,</w:t>
      </w:r>
      <w:r>
        <w:rPr>
          <w:vertAlign w:val="superscript"/>
          <w:lang w:val="en-AU"/>
        </w:rPr>
        <w:t>3</w:t>
      </w:r>
    </w:p>
    <w:p w14:paraId="30DE0692" w14:textId="77777777" w:rsidR="00A248E1" w:rsidRPr="00B0332F" w:rsidRDefault="00A248E1" w:rsidP="00136C0F">
      <w:pPr>
        <w:ind w:left="284" w:hanging="284"/>
        <w:contextualSpacing/>
        <w:rPr>
          <w:i/>
        </w:rPr>
      </w:pPr>
      <w:r w:rsidRPr="00B0332F">
        <w:rPr>
          <w:lang w:val="en-AU"/>
        </w:rPr>
        <w:t xml:space="preserve">1 </w:t>
      </w:r>
      <w:r w:rsidRPr="00B0332F">
        <w:rPr>
          <w:i/>
        </w:rPr>
        <w:t>School of Biological Earth and Environmental Sciences, Ecology and Evolution Research Centre, University of New South Wales, Sydney, NSW, Australia</w:t>
      </w:r>
    </w:p>
    <w:p w14:paraId="50AED3E6" w14:textId="77777777" w:rsidR="00A248E1" w:rsidRPr="00B0332F" w:rsidRDefault="00A248E1" w:rsidP="00136C0F">
      <w:pPr>
        <w:ind w:left="284" w:hanging="284"/>
        <w:contextualSpacing/>
      </w:pPr>
      <w:r w:rsidRPr="00B0332F">
        <w:rPr>
          <w:lang w:val="en-AU"/>
        </w:rPr>
        <w:t xml:space="preserve">2 </w:t>
      </w:r>
      <w:r w:rsidRPr="00B0332F">
        <w:rPr>
          <w:i/>
        </w:rPr>
        <w:t>Diabetes and Metabolism Division, Garvan Institute of Medical Research, 384 Victoria Street, Darlinghurst, Sydney, NSW 2010, Australia</w:t>
      </w:r>
    </w:p>
    <w:p w14:paraId="58F2B126" w14:textId="74E39B0E" w:rsidR="00A248E1" w:rsidRPr="00B0332F" w:rsidRDefault="006D0B22" w:rsidP="00136C0F">
      <w:pPr>
        <w:ind w:left="284" w:hanging="284"/>
        <w:contextualSpacing/>
        <w:rPr>
          <w:i/>
        </w:rPr>
      </w:pPr>
      <w:r>
        <w:t>3</w:t>
      </w:r>
      <w:r w:rsidRPr="00B0332F">
        <w:t xml:space="preserve"> </w:t>
      </w:r>
      <w:r w:rsidR="00A248E1" w:rsidRPr="00B0332F">
        <w:rPr>
          <w:i/>
        </w:rPr>
        <w:t>Division of</w:t>
      </w:r>
      <w:r w:rsidR="00A248E1" w:rsidRPr="00B0332F">
        <w:t xml:space="preserve"> </w:t>
      </w:r>
      <w:r w:rsidR="00A248E1" w:rsidRPr="00B0332F">
        <w:rPr>
          <w:i/>
        </w:rPr>
        <w:t>Ecology and Evolution, Research School of Biology, The Australian National University, Canberra, ACT, Australia</w:t>
      </w:r>
    </w:p>
    <w:p w14:paraId="7182D738" w14:textId="77777777" w:rsidR="00A248E1" w:rsidRPr="00B0332F" w:rsidRDefault="00A248E1" w:rsidP="00A248E1">
      <w:pPr>
        <w:contextualSpacing/>
        <w:rPr>
          <w:lang w:val="en-AU"/>
        </w:rPr>
      </w:pPr>
    </w:p>
    <w:p w14:paraId="43876612" w14:textId="77777777" w:rsidR="00A248E1" w:rsidRPr="00B0332F" w:rsidRDefault="00A248E1" w:rsidP="00A248E1">
      <w:pPr>
        <w:contextualSpacing/>
        <w:rPr>
          <w:lang w:val="en-AU"/>
        </w:rPr>
      </w:pPr>
      <w:r w:rsidRPr="00B0332F">
        <w:rPr>
          <w:lang w:val="en-AU"/>
        </w:rPr>
        <w:t>Corresponding author: Fonti Kar</w:t>
      </w:r>
    </w:p>
    <w:p w14:paraId="3C639B94" w14:textId="77777777" w:rsidR="00A248E1" w:rsidRPr="00B0332F" w:rsidRDefault="00A248E1" w:rsidP="00A248E1">
      <w:pPr>
        <w:contextualSpacing/>
        <w:rPr>
          <w:lang w:val="en-AU"/>
        </w:rPr>
      </w:pPr>
      <w:r w:rsidRPr="00B0332F">
        <w:rPr>
          <w:lang w:val="en-AU"/>
        </w:rPr>
        <w:t xml:space="preserve">Correspondence email: </w:t>
      </w:r>
      <w:hyperlink r:id="rId6" w:history="1">
        <w:r w:rsidRPr="00B0332F">
          <w:rPr>
            <w:rStyle w:val="Hyperlink"/>
            <w:lang w:val="en-AU"/>
          </w:rPr>
          <w:t>fonti.kar@gmail.com</w:t>
        </w:r>
      </w:hyperlink>
    </w:p>
    <w:p w14:paraId="01A2FEBD" w14:textId="77777777" w:rsidR="00A248E1" w:rsidRDefault="00A248E1" w:rsidP="00632C0E">
      <w:pPr>
        <w:pStyle w:val="Thesisnormal"/>
      </w:pPr>
    </w:p>
    <w:p w14:paraId="31722DEC" w14:textId="1F0AEFEC" w:rsidR="00FE606F" w:rsidRDefault="00FE606F" w:rsidP="00FE606F">
      <w:pPr>
        <w:pStyle w:val="Heading1"/>
      </w:pPr>
      <w:r>
        <w:t>Abstract</w:t>
      </w:r>
    </w:p>
    <w:p w14:paraId="0B6306EE" w14:textId="0E048808" w:rsidR="003215AA" w:rsidRDefault="00B2563C" w:rsidP="00CD67CE">
      <w:r>
        <w:t xml:space="preserve">Selective processes act on phenotypic variation however the evolutionary potential of any given trait relies on </w:t>
      </w:r>
      <w:r w:rsidR="00DA3EC8">
        <w:t xml:space="preserve">the underlying </w:t>
      </w:r>
      <w:r>
        <w:t xml:space="preserve">heritable variation. </w:t>
      </w:r>
      <w:r w:rsidR="00471098">
        <w:t xml:space="preserve">Developmental plasticity </w:t>
      </w:r>
      <w:r>
        <w:t xml:space="preserve">is an important </w:t>
      </w:r>
      <w:r w:rsidR="000D582A">
        <w:t>source of</w:t>
      </w:r>
      <w:r>
        <w:t xml:space="preserve"> phenotypic </w:t>
      </w:r>
      <w:r w:rsidR="004D6425">
        <w:t>variation,</w:t>
      </w:r>
      <w:r>
        <w:t xml:space="preserve"> </w:t>
      </w:r>
      <w:r w:rsidR="00136C0F">
        <w:t xml:space="preserve">but </w:t>
      </w:r>
      <w:r w:rsidR="000D582A">
        <w:t xml:space="preserve">it </w:t>
      </w:r>
      <w:r>
        <w:t xml:space="preserve">can also </w:t>
      </w:r>
      <w:r w:rsidR="00DA3EC8">
        <w:t>promote changes in</w:t>
      </w:r>
      <w:r>
        <w:t xml:space="preserve"> genetic </w:t>
      </w:r>
      <w:r w:rsidR="00126C15">
        <w:t>variation</w:t>
      </w:r>
      <w:r w:rsidR="00517E31">
        <w:t xml:space="preserve">, yet we have a limited understanding on how </w:t>
      </w:r>
      <w:r>
        <w:t xml:space="preserve">they are </w:t>
      </w:r>
      <w:r w:rsidR="00DA3EC8">
        <w:t xml:space="preserve">both </w:t>
      </w:r>
      <w:r>
        <w:t>impacted</w:t>
      </w:r>
      <w:r w:rsidR="00517E31">
        <w:t xml:space="preserve">. Here, we quantified the influence of </w:t>
      </w:r>
      <w:r w:rsidR="00F72BC9">
        <w:t xml:space="preserve">developmental temperature on the growth </w:t>
      </w:r>
      <w:r w:rsidR="00385F73">
        <w:t>in delicate skinks (</w:t>
      </w:r>
      <w:proofErr w:type="spellStart"/>
      <w:r w:rsidR="00385F73">
        <w:rPr>
          <w:i/>
          <w:iCs/>
        </w:rPr>
        <w:t>Lampropholis</w:t>
      </w:r>
      <w:proofErr w:type="spellEnd"/>
      <w:r w:rsidR="00385F73">
        <w:rPr>
          <w:i/>
          <w:iCs/>
        </w:rPr>
        <w:t xml:space="preserve"> </w:t>
      </w:r>
      <w:proofErr w:type="spellStart"/>
      <w:r w:rsidR="00385F73">
        <w:rPr>
          <w:i/>
          <w:iCs/>
        </w:rPr>
        <w:t>delicata</w:t>
      </w:r>
      <w:proofErr w:type="spellEnd"/>
      <w:r w:rsidR="00385F73">
        <w:t xml:space="preserve">) </w:t>
      </w:r>
      <w:r w:rsidR="00126C15">
        <w:t>and partitioned the total variance using an animal model fitted with a genomic relatedness matrix</w:t>
      </w:r>
      <w:r w:rsidR="00F72BC9">
        <w:t>. We measured mass for 262 individuals (</w:t>
      </w:r>
      <w:proofErr w:type="spellStart"/>
      <w:r w:rsidR="00F72BC9">
        <w:t>n</w:t>
      </w:r>
      <w:r w:rsidR="00F72BC9" w:rsidRPr="00615C53">
        <w:rPr>
          <w:vertAlign w:val="subscript"/>
        </w:rPr>
        <w:t>hot</w:t>
      </w:r>
      <w:proofErr w:type="spellEnd"/>
      <w:r w:rsidR="00F72BC9" w:rsidRPr="00615C53">
        <w:rPr>
          <w:vertAlign w:val="subscript"/>
        </w:rPr>
        <w:t xml:space="preserve"> </w:t>
      </w:r>
      <w:r w:rsidR="00F72BC9">
        <w:t xml:space="preserve">= 126, </w:t>
      </w:r>
      <w:proofErr w:type="spellStart"/>
      <w:r w:rsidR="00F72BC9">
        <w:t>n</w:t>
      </w:r>
      <w:r w:rsidR="00F72BC9" w:rsidRPr="00615C53">
        <w:rPr>
          <w:vertAlign w:val="subscript"/>
        </w:rPr>
        <w:t>cold</w:t>
      </w:r>
      <w:proofErr w:type="spellEnd"/>
      <w:r w:rsidR="00F72BC9">
        <w:t xml:space="preserve"> = 136) </w:t>
      </w:r>
      <w:r w:rsidR="00126C15">
        <w:t>over 16 months (</w:t>
      </w:r>
      <w:proofErr w:type="spellStart"/>
      <w:r w:rsidR="00126C15">
        <w:t>n</w:t>
      </w:r>
      <w:r w:rsidR="00126C15" w:rsidRPr="00615C53">
        <w:rPr>
          <w:vertAlign w:val="subscript"/>
        </w:rPr>
        <w:t>observations</w:t>
      </w:r>
      <w:proofErr w:type="spellEnd"/>
      <w:r w:rsidR="00126C15">
        <w:t xml:space="preserve"> = 3</w:t>
      </w:r>
      <w:r w:rsidR="00E33E9B">
        <w:t>,</w:t>
      </w:r>
      <w:r w:rsidR="00126C15">
        <w:t xml:space="preserve">002) and estimated heritability and maternal effects over time. Our results show that </w:t>
      </w:r>
      <w:r w:rsidR="00E33E9B">
        <w:t xml:space="preserve">lizards </w:t>
      </w:r>
      <w:r w:rsidR="00136C0F">
        <w:t>reared</w:t>
      </w:r>
      <w:r w:rsidR="00E33E9B">
        <w:t xml:space="preserve"> in cold developmental temperatures had a higher mass compared to lizards </w:t>
      </w:r>
      <w:r w:rsidR="00136C0F">
        <w:t xml:space="preserve">that were reared in </w:t>
      </w:r>
      <w:r w:rsidR="00E33E9B">
        <w:t>hot developmental temperature</w:t>
      </w:r>
      <w:r w:rsidR="00136C0F">
        <w:t>s</w:t>
      </w:r>
      <w:r w:rsidR="00E33E9B">
        <w:t xml:space="preserve">. However, developmental </w:t>
      </w:r>
      <w:r w:rsidR="00126C15">
        <w:t xml:space="preserve">temperature did not impact the </w:t>
      </w:r>
      <w:r w:rsidR="00E33E9B">
        <w:t xml:space="preserve">rate </w:t>
      </w:r>
      <w:r w:rsidR="00126C15">
        <w:t xml:space="preserve">of growth. </w:t>
      </w:r>
      <w:r w:rsidR="00385F73">
        <w:t>On average, additive genetic variance</w:t>
      </w:r>
      <w:r>
        <w:t xml:space="preserve">, </w:t>
      </w:r>
      <w:r w:rsidR="00385F73">
        <w:t xml:space="preserve">maternal effects </w:t>
      </w:r>
      <w:r>
        <w:t xml:space="preserve">and heritability </w:t>
      </w:r>
      <w:r w:rsidR="00385F73">
        <w:t xml:space="preserve">were higher in hot developmental temperature treatment, however these differences were not statistically significant. </w:t>
      </w:r>
      <w:r w:rsidR="00DA3EC8">
        <w:t xml:space="preserve">Heritability increased with age, whereas maternal effects decreased upon hatching but increased again at a later age. Our work suggests that evolutionary potential of growth is </w:t>
      </w:r>
      <w:r w:rsidR="009231A1">
        <w:t xml:space="preserve">complex, </w:t>
      </w:r>
      <w:r w:rsidR="00DA3EC8">
        <w:t>age dependent and not overt</w:t>
      </w:r>
      <w:r w:rsidR="00F976D0">
        <w:t xml:space="preserve">ly affected by </w:t>
      </w:r>
      <w:r w:rsidR="00906A12">
        <w:t xml:space="preserve">extremes in </w:t>
      </w:r>
      <w:r w:rsidR="00F976D0">
        <w:t>natural</w:t>
      </w:r>
      <w:r w:rsidR="00881EE8">
        <w:t xml:space="preserve"> </w:t>
      </w:r>
      <w:r w:rsidR="00136C0F">
        <w:t xml:space="preserve">nest </w:t>
      </w:r>
      <w:r w:rsidR="00DA3EC8">
        <w:t>temperature</w:t>
      </w:r>
      <w:r w:rsidR="00F976D0">
        <w:t>s.</w:t>
      </w:r>
      <w:r w:rsidR="00DA3EC8">
        <w:t xml:space="preserve"> </w:t>
      </w:r>
    </w:p>
    <w:p w14:paraId="1573B9A7" w14:textId="77777777" w:rsidR="00471098" w:rsidRDefault="00471098" w:rsidP="00CD67CE"/>
    <w:p w14:paraId="51104AB4" w14:textId="6877E522" w:rsidR="00FE606F" w:rsidRDefault="00FE606F" w:rsidP="00FE606F">
      <w:pPr>
        <w:pStyle w:val="Heading1"/>
      </w:pPr>
      <w:r>
        <w:t>Keywords</w:t>
      </w:r>
    </w:p>
    <w:p w14:paraId="5A9E47E7" w14:textId="3D9AED1A" w:rsidR="00F71A57" w:rsidRDefault="00665FC8" w:rsidP="00665FC8">
      <w:r>
        <w:t>Body mass, growth rate, additive genetic variance, incubation temperature, maternal effects</w:t>
      </w:r>
      <w:r w:rsidR="000104DC">
        <w:t>, temperature-size rule</w:t>
      </w:r>
      <w:r w:rsidR="00E24983">
        <w:t>, cr</w:t>
      </w:r>
      <w:r w:rsidR="00922FCF">
        <w:t>yptic genetic variation</w:t>
      </w:r>
    </w:p>
    <w:p w14:paraId="7B86E039" w14:textId="77777777" w:rsidR="00F71A57" w:rsidRDefault="00F71A57">
      <w:r>
        <w:br w:type="page"/>
      </w:r>
    </w:p>
    <w:p w14:paraId="37AD7B0C" w14:textId="3258C2C5" w:rsidR="003030DA" w:rsidRPr="00C13E80" w:rsidRDefault="003030DA" w:rsidP="00894D53">
      <w:pPr>
        <w:pStyle w:val="Heading1"/>
      </w:pPr>
      <w:commentRangeStart w:id="0"/>
      <w:r>
        <w:lastRenderedPageBreak/>
        <w:t>Introduction</w:t>
      </w:r>
      <w:commentRangeEnd w:id="0"/>
      <w:r w:rsidR="004A33A0">
        <w:rPr>
          <w:rStyle w:val="CommentReference"/>
          <w:rFonts w:eastAsiaTheme="minorHAnsi" w:cstheme="minorBidi"/>
          <w:b w:val="0"/>
          <w:color w:val="auto"/>
        </w:rPr>
        <w:commentReference w:id="0"/>
      </w:r>
    </w:p>
    <w:p w14:paraId="3697C90B" w14:textId="00ECE0BF" w:rsidR="002B0ED6" w:rsidRDefault="003030DA" w:rsidP="003030DA">
      <w:pPr>
        <w:ind w:firstLine="720"/>
      </w:pPr>
      <w:r>
        <w:t>Developmental plasticity plays a key role in generating phenotypic variation</w:t>
      </w:r>
      <w:r w:rsidR="00AE0DED">
        <w:t xml:space="preserve"> (Noble et al 2018; </w:t>
      </w:r>
      <w:r w:rsidR="00AE0DED">
        <w:rPr>
          <w:noProof/>
        </w:rPr>
        <w:t>Ghalambor et al., 2007; West-Eberhard, 2003</w:t>
      </w:r>
      <w:r w:rsidR="00AE0DED">
        <w:t>)</w:t>
      </w:r>
      <w:r>
        <w:t xml:space="preserve">. </w:t>
      </w:r>
      <w:r w:rsidR="00D17807">
        <w:t xml:space="preserve">The complex interplay between </w:t>
      </w:r>
      <w:r w:rsidR="000D582A">
        <w:t xml:space="preserve">an </w:t>
      </w:r>
      <w:r w:rsidR="00D17807">
        <w:t>individual</w:t>
      </w:r>
      <w:r w:rsidR="000D582A">
        <w:t>’s</w:t>
      </w:r>
      <w:r w:rsidR="00D17807">
        <w:t xml:space="preserve"> genotype</w:t>
      </w:r>
      <w:r w:rsidR="00392B11">
        <w:t>,</w:t>
      </w:r>
      <w:r w:rsidR="00D17807">
        <w:t xml:space="preserve"> and the developmental environment </w:t>
      </w:r>
      <w:r w:rsidR="00624E65">
        <w:t>in which that genotype finds itself</w:t>
      </w:r>
      <w:r w:rsidR="00392B11">
        <w:t>,</w:t>
      </w:r>
      <w:r w:rsidR="00624E65">
        <w:t xml:space="preserve"> </w:t>
      </w:r>
      <w:r w:rsidR="00D17807">
        <w:t xml:space="preserve">means that </w:t>
      </w:r>
      <w:r w:rsidR="00203D94">
        <w:t xml:space="preserve">a range of different phenotypes </w:t>
      </w:r>
      <w:r w:rsidR="00D17807">
        <w:t xml:space="preserve">can give rise </w:t>
      </w:r>
      <w:r w:rsidR="0017209D">
        <w:fldChar w:fldCharType="begin"/>
      </w:r>
      <w:r w:rsidR="0017209D">
        <w:instrText xml:space="preserve"> ADDIN ZOTERO_ITEM CSL_CITATION {"citationID":"MwdbHyD0","properties":{"formattedCitation":"(Monaghan, 2008; West-Eberhard, 2003)","plainCitation":"(Monaghan, 2008; West-Eberhard, 2003)","noteIndex":0},"citationItems":[{"id":1711,"uris":["http://zotero.org/users/1379426/items/LEKCK6ZB"],"uri":["http://zotero.org/users/1379426/items/LEKCK6ZB"],"itemData":{"id":1711,"type":"article-journal","container-title":"Philosophical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rsidR="0017209D">
        <w:fldChar w:fldCharType="separate"/>
      </w:r>
      <w:r w:rsidR="0017209D">
        <w:rPr>
          <w:noProof/>
        </w:rPr>
        <w:t>(Monaghan, 2008; West-Eberhard, 2003)</w:t>
      </w:r>
      <w:r w:rsidR="0017209D">
        <w:fldChar w:fldCharType="end"/>
      </w:r>
      <w:r w:rsidR="00D17807">
        <w:rPr>
          <w:noProof/>
        </w:rPr>
        <w:t xml:space="preserve">. </w:t>
      </w:r>
      <w:r w:rsidR="00624E65">
        <w:rPr>
          <w:noProof/>
        </w:rPr>
        <w:t>Phenotypic changes</w:t>
      </w:r>
      <w:r w:rsidR="00D17807">
        <w:rPr>
          <w:noProof/>
        </w:rPr>
        <w:t xml:space="preserve"> </w:t>
      </w:r>
      <w:r w:rsidR="00392B11">
        <w:rPr>
          <w:noProof/>
        </w:rPr>
        <w:t xml:space="preserve">resulting from </w:t>
      </w:r>
      <w:r w:rsidR="000D582A">
        <w:rPr>
          <w:noProof/>
        </w:rPr>
        <w:t>distinct</w:t>
      </w:r>
      <w:r w:rsidR="00D17807">
        <w:rPr>
          <w:noProof/>
        </w:rPr>
        <w:t xml:space="preserve"> </w:t>
      </w:r>
      <w:r w:rsidR="00D17807">
        <w:t xml:space="preserve">early </w:t>
      </w:r>
      <w:r w:rsidR="00AF3713">
        <w:t>life</w:t>
      </w:r>
      <w:r w:rsidR="00D17807">
        <w:t xml:space="preserve"> </w:t>
      </w:r>
      <w:r w:rsidR="00B05540">
        <w:t>experiences</w:t>
      </w:r>
      <w:r w:rsidR="00D17807">
        <w:t xml:space="preserve"> </w:t>
      </w:r>
      <w:r w:rsidR="00392B11">
        <w:t xml:space="preserve">can have </w:t>
      </w:r>
      <w:r w:rsidR="005D0603">
        <w:t xml:space="preserve">persistent </w:t>
      </w:r>
      <w:r w:rsidR="00D17807">
        <w:t xml:space="preserve">effects </w:t>
      </w:r>
      <w:r w:rsidR="000D582A">
        <w:t>on</w:t>
      </w:r>
      <w:r w:rsidR="00392B11">
        <w:t xml:space="preserve"> individual </w:t>
      </w:r>
      <w:r w:rsidR="00D17807">
        <w:t xml:space="preserve">fitness </w:t>
      </w:r>
      <w:r w:rsidR="0017209D">
        <w:fldChar w:fldCharType="begin"/>
      </w:r>
      <w:r w:rsidR="0017209D">
        <w:instrText xml:space="preserve"> ADDIN ZOTERO_ITEM CSL_CITATION {"citationID":"OXz3NiUd","properties":{"formattedCitation":"(Monaghan, 2008; Noble et al., 2017)","plainCitation":"(Monaghan, 2008; Noble et al., 2017)","noteIndex":0},"citationItems":[{"id":1711,"uris":["http://zotero.org/users/1379426/items/LEKCK6ZB"],"uri":["http://zotero.org/users/1379426/items/LEKCK6ZB"],"itemData":{"id":1711,"type":"article-journal","container-title":"Philosophical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rsidR="0017209D">
        <w:fldChar w:fldCharType="separate"/>
      </w:r>
      <w:r w:rsidR="0017209D">
        <w:rPr>
          <w:noProof/>
        </w:rPr>
        <w:t>(Monaghan, 2008; Noble et al., 2017)</w:t>
      </w:r>
      <w:r w:rsidR="0017209D">
        <w:fldChar w:fldCharType="end"/>
      </w:r>
      <w:r w:rsidR="00D17807">
        <w:t xml:space="preserve">. </w:t>
      </w:r>
      <w:r w:rsidR="000D582A">
        <w:t xml:space="preserve">Changes </w:t>
      </w:r>
      <w:r>
        <w:t xml:space="preserve">induced </w:t>
      </w:r>
      <w:r w:rsidR="000D582A">
        <w:t xml:space="preserve">by </w:t>
      </w:r>
      <w:r w:rsidR="00CF419C">
        <w:t xml:space="preserve">developmental </w:t>
      </w:r>
      <w:r w:rsidR="000D582A">
        <w:t xml:space="preserve">environments </w:t>
      </w:r>
      <w:r>
        <w:t xml:space="preserve">may result in a better match between </w:t>
      </w:r>
      <w:r w:rsidR="00011838">
        <w:t xml:space="preserve">the </w:t>
      </w:r>
      <w:r>
        <w:t xml:space="preserve">adult phenotype and </w:t>
      </w:r>
      <w:r w:rsidR="000D582A">
        <w:t xml:space="preserve">the subsequent </w:t>
      </w:r>
      <w:r>
        <w:t>selective environment</w:t>
      </w:r>
      <w:r w:rsidR="000D582A">
        <w:t xml:space="preserve">. </w:t>
      </w:r>
      <w:r w:rsidR="00203D94">
        <w:t>However in some cases</w:t>
      </w:r>
      <w:r w:rsidR="00850684">
        <w:t>, m</w:t>
      </w:r>
      <w:r>
        <w:t>aladaptive phenotypes can arise</w:t>
      </w:r>
      <w:r w:rsidR="00850684">
        <w:t xml:space="preserve"> </w:t>
      </w:r>
      <w:r w:rsidR="00DA2B11">
        <w:t xml:space="preserve">if </w:t>
      </w:r>
      <w:r w:rsidR="00BC6055">
        <w:t>there is a</w:t>
      </w:r>
      <w:r w:rsidR="000D582A">
        <w:t xml:space="preserve"> </w:t>
      </w:r>
      <w:r w:rsidR="00DA2B11">
        <w:t>mismatch</w:t>
      </w:r>
      <w:r w:rsidR="000D582A">
        <w:t xml:space="preserve"> between later-life environments and</w:t>
      </w:r>
      <w:r w:rsidR="00DA2B11">
        <w:t xml:space="preserve"> </w:t>
      </w:r>
      <w:r w:rsidR="008A0985">
        <w:t>those experienced early in development</w:t>
      </w:r>
      <w:r w:rsidR="00E53B19">
        <w:t xml:space="preserve"> </w:t>
      </w:r>
      <w:r>
        <w:fldChar w:fldCharType="begin"/>
      </w:r>
      <w:r w:rsidR="0017209D">
        <w:instrText xml:space="preserve"> ADDIN ZOTERO_ITEM CSL_CITATION {"citationID":"cX9Z7iZX","properties":{"formattedCitation":"(Beaman et al., 2016; Ghalambor et al., 2007)","plainCitation":"(Beaman et al., 2016; Ghalambor et al., 2007)","noteIndex":0},"citationItems":[{"id":3599,"uris":["http://zotero.org/users/1379426/items/Z8PCLL9D"],"uri":["http://zotero.org/users/1379426/items/Z8PCLL9D"],"itemData":{"id":3599,"type":"article-journal","abstract":"Phenotypic characteristics of animals can change independently from changes in the genetic code. These plastic phenotypic responses are important for population persistence in changing environments. Plasticity can be induced during early development, with persistent effects on adult phenotypes, and it can occur reversibly throughout life (acclimation). These manifestations of plasticity have been viewed as separate processes. Here we argue that developmental conditions not only change mean trait values but also modify the capacity for acclimation. Acclimation counteracts the potentially negative effects of phenotype–environment mismatches resulting from epigenetic modifications during early development. Developmental plasticity is therefore also beneficial when environmental conditions change within generations. Hence, the evolution of reversible acclimation can no longer be viewed as independent from developmental processes.","container-title":"Trends in Ecology &amp; Evolution","DOI":"10.1016/j.tree.2016.01.004","ISSN":"0169-5347","issue":"3","journalAbbreviation":"Trends in Ecology &amp; Evolution","language":"en","page":"237-249","source":"ScienceDirect","title":"Evolution of Plasticity: Mechanistic Link between Development and Reversible Acclimation","title-short":"Evolution of Plasticity","volume":"31","author":[{"family":"Beaman","given":"Julian E."},{"family":"White","given":"Craig R."},{"family":"Seebacher","given":"Frank"}],"issued":{"date-parts":[["2016",3,1]]}}},{"id":2141,"uris":["http://zotero.org/users/1379426/items/PQEWFCLV"],"uri":["http://zotero.org/users/1379426/items/PQEWFCLV"],"itemData":{"id":2141,"type":"article-journal","abstract":"...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N"}],"issued":{"date-parts":[["2007",6]]}}}],"schema":"https://github.com/citation-style-language/schema/raw/master/csl-citation.json"} </w:instrText>
      </w:r>
      <w:r>
        <w:fldChar w:fldCharType="separate"/>
      </w:r>
      <w:r w:rsidR="0017209D">
        <w:rPr>
          <w:noProof/>
        </w:rPr>
        <w:t>(Beaman et al., 2016; Ghalambor et al., 2007)</w:t>
      </w:r>
      <w:r>
        <w:fldChar w:fldCharType="end"/>
      </w:r>
      <w:r>
        <w:t xml:space="preserve">. </w:t>
      </w:r>
      <w:r w:rsidR="005D27B5">
        <w:t>Regardless</w:t>
      </w:r>
      <w:r w:rsidR="00C254DF">
        <w:t>, phenotypic plasticity</w:t>
      </w:r>
      <w:r w:rsidR="00BC6055">
        <w:t xml:space="preserve"> represents a </w:t>
      </w:r>
      <w:r>
        <w:t xml:space="preserve">promising </w:t>
      </w:r>
      <w:r w:rsidR="00203D94">
        <w:t xml:space="preserve">immediate </w:t>
      </w:r>
      <w:r>
        <w:t xml:space="preserve">solution for </w:t>
      </w:r>
      <w:r w:rsidR="00BC6055">
        <w:t xml:space="preserve">threatened </w:t>
      </w:r>
      <w:r>
        <w:t xml:space="preserve">populations </w:t>
      </w:r>
      <w:r w:rsidR="00F42781">
        <w:t xml:space="preserve">by allowing them to </w:t>
      </w:r>
      <w:r w:rsidR="00BC6055">
        <w:t xml:space="preserve">better track adaptive optima and </w:t>
      </w:r>
      <w:r w:rsidR="00F42781">
        <w:t xml:space="preserve">persist </w:t>
      </w:r>
      <w:r>
        <w:fldChar w:fldCharType="begin"/>
      </w:r>
      <w:r w:rsidR="000F70BF">
        <w:instrText xml:space="preserve"> ADDIN ZOTERO_ITEM CSL_CITATION {"citationID":"hXv6a1VY","properties":{"formattedCitation":"(Beldade et al., 2011; Noble et al., 2019; West-Eberhard, 2003)","plainCitation":"(Beldade et al., 2011; Noble et al., 2019; West-Eberhard, 2003)","noteIndex":0},"citationItems":[{"id":3452,"uris":["http://zotero.org/users/1379426/items/SSZZ3NFI"],"uri":["http://zotero.org/users/1379426/items/SSZZ3NFI"],"itemData":{"id":3452,"type":"article-journal","abstract":"Aside from its selective role in filtering inter-individual variation during evolution by natural selection, the environment also plays an instructive role in producing variation during development. External environmental cues can influence developmental rates and/or trajectories and lead to the production of distinct phenotypes from the same genotype. This can result in a better match between adult phenotype and selective environment and thus represents a potential solution to problems posed by environmental fluctuation. The phenomenon is called adaptive developmental plasticity. The study of developmental plasticity integrates different disciplines (notably ecology and developmental biology) and analyses at all levels of biological organization, from the molecular regulation of changes in organismal development to variation in phenotypes and fitness in natural populations. Here, we focus on recent advances and examples from morphological traits in animals to provide a broad overview covering (i) the evolution of developmental plasticity, as well as its relevance to adaptive evolution, (ii) the ecological significance of alternative environmentally induced phenotypes, and the way the external environment can affect development to produce them, (iii) the molecular mechanisms underlying developmental plasticity, with emphasis on the contribution of genetic, physiological and epigenetic factors, and (iv) current challenges and trends, including the relevance of the environmental sensitivity of development to studies in ecological developmental biology, biomedicine and conservation biology.","container-title":"Molecular Ecology","DOI":"10.1111/j.1365-294X.2011.05016.x","ISSN":"1365-294X","issue":"7","language":"en","note":"_eprint: https://onlinelibrary.wiley.com/doi/pdf/10.1111/j.1365-294X.2011.05016.x","page":"1347-1363","source":"Wiley Online Library","title":"Evolution and molecular mechanisms of adaptive developmental plasticity","volume":"20","author":[{"family":"Beldade","given":"Patrícia"},{"family":"Mateus","given":"Ana Rita A."},{"family":"Keller","given":"Roberto A."}],"issued":{"date-parts":[["2011"]]}}},{"id":3178,"uris":["http://zotero.org/users/1379426/items/74N9ICLR"],"uri":["http://zotero.org/users/1379426/items/74N9ICLR"],"itemData":{"id":3178,"type":"article-journal","abstract":"Environmentally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3230,"uris":["http://zotero.org/users/1379426/items/HFLMSJY7"],"uri":["http://zotero.org/users/1379426/items/HFLMSJY7"],"itemData":{"id":3230,"type":"book","abstract":"The first comprehensive synthesis on development and evolution: it applies to all aspects of development, at all levels of organization and in all organisms, taking advantage of modern findings on behavior, genetics, endocrinology, molecular biology, evolutionary theory and phylogenetics to show the connections between developmental mechanisms and evolutionary change. This book solves key problems that have impeded a definitive synthesis in the past. It uses new concepts and specific examples to show how to relate environmentally sensitive development to the genetic theory of adaptive evolution and to explain major patterns of change. In this book development includes not only embryology and the ontogeny of morphology, sometimes portrayed inadequately as governed by \"regulatory genes,\" but also behavioral development and physiological adaptation, where plasticity is mediated by genetically complex mechanisms like hormones and learning. The book shows how the universal qualities of phenotypes--modular organization and plasticity--facilitate both integration and change. Here you will learn why it is wrong to describe organisms as genetically programmed; why environmental induction is likely to be more important in evolution than random mutation; and why it is crucial to consider both selection and developmental mechanism in explanations of adaptive evolution. This book satisfies the need for a truly general book on development, plasticity and evolution that applies to living organisms in all of their life stages and environments. Using an immense compendium of examples on many kinds of organisms, from viruses and bacteria to higher plants and animals, it shows how the phenotype is reorganized during evolution to produce novelties, and how alternative phenotypes occupy a pivotal role as a phase of evolution that fosters diversification and speeds change. The arguments of this book call for a new view of the major themes of evolutionary biology, as shown in chapters on gradualism, homology, environmental induction, speciation, radiation, macroevolution, punctuation, and the maintenance of sex. No other treatment of development and evolution since Darwin's offers such a comprehensive and critical discussion of the relevant issues. Developmental Plasticity and Evolution is designed for biologists interested in the development and evolution of behavior, life-history patterns, ecology, physiology, morphology and speciation. It will also appeal to evolutionary paleontologists, anthropologists, psychologists, and teachers of general biology.","ISBN":"978-0-19-802856-7","language":"en","note":"Google-Books-ID: 7DQNTPYaHlYC","number-of-pages":"815","publisher":"Oxford University Press","source":"Google Books","title":"Developmental Plasticity and Evolution","author":[{"family":"West-Eberhard","given":"Mary Jane"}],"issued":{"date-parts":[["2003",3,13]]}}}],"schema":"https://github.com/citation-style-language/schema/raw/master/csl-citation.json"} </w:instrText>
      </w:r>
      <w:r>
        <w:fldChar w:fldCharType="separate"/>
      </w:r>
      <w:r w:rsidR="000F70BF">
        <w:rPr>
          <w:noProof/>
        </w:rPr>
        <w:t>(Beldade et al., 2011; Noble et al., 2019; West-Eberhard, 2003)</w:t>
      </w:r>
      <w:r>
        <w:fldChar w:fldCharType="end"/>
      </w:r>
      <w:r>
        <w:t>.</w:t>
      </w:r>
      <w:r w:rsidR="000D582A">
        <w:t xml:space="preserve"> </w:t>
      </w:r>
      <w:r w:rsidR="00F2647C">
        <w:t>U</w:t>
      </w:r>
      <w:r w:rsidR="00955BAF">
        <w:t xml:space="preserve">nderstanding the </w:t>
      </w:r>
      <w:r w:rsidR="00AF3713">
        <w:t>consequences</w:t>
      </w:r>
      <w:r w:rsidR="00955BAF">
        <w:t xml:space="preserve"> of developmental environments</w:t>
      </w:r>
      <w:r w:rsidR="00AF3713">
        <w:t xml:space="preserve"> </w:t>
      </w:r>
      <w:r w:rsidR="000D4C4C">
        <w:t>on phenotype</w:t>
      </w:r>
      <w:r w:rsidR="00BC6055">
        <w:t>s</w:t>
      </w:r>
      <w:r w:rsidR="000D4C4C">
        <w:t xml:space="preserve"> and fitness </w:t>
      </w:r>
      <w:r w:rsidR="00955BAF">
        <w:t xml:space="preserve">is </w:t>
      </w:r>
      <w:r w:rsidR="00F2647C">
        <w:t xml:space="preserve">therefore </w:t>
      </w:r>
      <w:r w:rsidR="00955BAF">
        <w:t xml:space="preserve">critical to </w:t>
      </w:r>
      <w:r w:rsidR="000B1034">
        <w:t>predict</w:t>
      </w:r>
      <w:r w:rsidR="00955BAF">
        <w:t xml:space="preserve"> how populations will </w:t>
      </w:r>
      <w:r w:rsidR="000D582A">
        <w:t xml:space="preserve"> survive </w:t>
      </w:r>
      <w:r w:rsidR="00BC6055">
        <w:t xml:space="preserve">in stressful conditions </w:t>
      </w:r>
      <w:r w:rsidR="00470477">
        <w:fldChar w:fldCharType="begin"/>
      </w:r>
      <w:r w:rsidR="00470477">
        <w:instrText xml:space="preserve"> ADDIN ZOTERO_ITEM CSL_CITATION {"citationID":"DMt2spJ6","properties":{"formattedCitation":"(Botero et al., 2015; Reed et al., 2010)","plainCitation":"(Botero et al., 2015;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470477">
        <w:fldChar w:fldCharType="separate"/>
      </w:r>
      <w:r w:rsidR="00470477">
        <w:rPr>
          <w:noProof/>
        </w:rPr>
        <w:t>(Botero et al., 2015; Reed et al., 2010)</w:t>
      </w:r>
      <w:r w:rsidR="00470477">
        <w:fldChar w:fldCharType="end"/>
      </w:r>
      <w:r w:rsidR="00955BAF">
        <w:t>.</w:t>
      </w:r>
    </w:p>
    <w:p w14:paraId="75FA4428" w14:textId="77777777" w:rsidR="002B0ED6" w:rsidRDefault="002B0ED6" w:rsidP="00203D94"/>
    <w:p w14:paraId="5DFB89D5" w14:textId="5A48875F" w:rsidR="003030DA" w:rsidRPr="002179BE" w:rsidRDefault="005D27B5" w:rsidP="007C535A">
      <w:pPr>
        <w:ind w:firstLine="720"/>
        <w:rPr>
          <w:lang w:val="en-AU"/>
        </w:rPr>
      </w:pPr>
      <w:r>
        <w:t>A population</w:t>
      </w:r>
      <w:r w:rsidR="007506CC">
        <w:t>’</w:t>
      </w:r>
      <w:r>
        <w:t xml:space="preserve">s </w:t>
      </w:r>
      <w:r w:rsidR="003030DA">
        <w:t xml:space="preserve">capacity to evolve </w:t>
      </w:r>
      <w:r w:rsidR="0021007B">
        <w:t>depend</w:t>
      </w:r>
      <w:r w:rsidR="000C2885">
        <w:t>s</w:t>
      </w:r>
      <w:r w:rsidR="0021007B">
        <w:t xml:space="preserve"> </w:t>
      </w:r>
      <w:r>
        <w:t xml:space="preserve">not </w:t>
      </w:r>
      <w:r w:rsidR="000C2885">
        <w:t xml:space="preserve">only </w:t>
      </w:r>
      <w:r w:rsidR="0021007B">
        <w:t xml:space="preserve">on </w:t>
      </w:r>
      <w:r w:rsidR="000C2885">
        <w:t xml:space="preserve">the strength of </w:t>
      </w:r>
      <w:r>
        <w:t>selection</w:t>
      </w:r>
      <w:r w:rsidR="003030DA">
        <w:t xml:space="preserve"> </w:t>
      </w:r>
      <w:r>
        <w:t>but also on the</w:t>
      </w:r>
      <w:r w:rsidR="003030DA">
        <w:t xml:space="preserve"> underlying standing genetic variation </w:t>
      </w:r>
      <w:r w:rsidR="00D61D8E">
        <w:fldChar w:fldCharType="begin"/>
      </w:r>
      <w:r w:rsidR="00D61D8E">
        <w:instrText xml:space="preserve"> ADDIN ZOTERO_ITEM CSL_CITATION {"citationID":"QE7O9U1O","properties":{"formattedCitation":"(Lynch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D61D8E">
        <w:fldChar w:fldCharType="separate"/>
      </w:r>
      <w:r w:rsidR="00D61D8E">
        <w:rPr>
          <w:noProof/>
        </w:rPr>
        <w:t>(Lynch &amp; Walsh, 1998)</w:t>
      </w:r>
      <w:r w:rsidR="00D61D8E">
        <w:fldChar w:fldCharType="end"/>
      </w:r>
      <w:r w:rsidR="003030DA">
        <w:t xml:space="preserve">. </w:t>
      </w:r>
      <w:r w:rsidR="001C5D32">
        <w:t>I</w:t>
      </w:r>
      <w:r w:rsidR="00405EB1">
        <w:t xml:space="preserve">t </w:t>
      </w:r>
      <w:r w:rsidR="00241FE0">
        <w:t>has long been</w:t>
      </w:r>
      <w:r w:rsidR="00405EB1">
        <w:t xml:space="preserve"> recognised that </w:t>
      </w:r>
      <w:r w:rsidR="005E6420">
        <w:t xml:space="preserve">selection and genetic variation </w:t>
      </w:r>
      <w:r w:rsidR="00E9778A">
        <w:t>change</w:t>
      </w:r>
      <w:r w:rsidR="004D6425">
        <w:t>s</w:t>
      </w:r>
      <w:r w:rsidR="005E6420">
        <w:t xml:space="preserve"> across environments</w:t>
      </w:r>
      <w:r w:rsidR="001C5D32">
        <w:t xml:space="preserve"> </w:t>
      </w:r>
      <w:r w:rsidR="001C5D32">
        <w:fldChar w:fldCharType="begin"/>
      </w:r>
      <w:r w:rsidR="00203D94">
        <w:instrText xml:space="preserve"> ADDIN ZOTERO_ITEM CSL_CITATION {"citationID":"Ia42ZUT7","properties":{"formattedCitation":"(Falconer &amp; Mackay, 1996)","plainCitation":"(Falconer &amp; Mackay, 1996)","noteIndex":0},"citationItems":[{"id":"9nT0ITq1/n1CI8i6b","uris":["http://zotero.org/users/1379426/items/KZU3WB8H"],"uri":["http://zotero.org/users/1379426/items/KZU3WB8H"],"itemData":{"id":3989,"type":"book","edition":"4","publisher":"Pearson Education","title":"Introduction to Quantitative Genetics","author":[{"family":"Falconer","given":"D S"},{"family":"Mackay","given":"Trudy F C"}],"issued":{"date-parts":[["1996",1,31]]}}}],"schema":"https://github.com/citation-style-language/schema/raw/master/csl-citation.json"} </w:instrText>
      </w:r>
      <w:r w:rsidR="001C5D32">
        <w:fldChar w:fldCharType="separate"/>
      </w:r>
      <w:r w:rsidR="001C5D32">
        <w:rPr>
          <w:noProof/>
        </w:rPr>
        <w:t>(Falconer &amp; Mackay, 1996)</w:t>
      </w:r>
      <w:r w:rsidR="001C5D32">
        <w:fldChar w:fldCharType="end"/>
      </w:r>
      <w:r w:rsidR="001C5D32">
        <w:t xml:space="preserve">. </w:t>
      </w:r>
      <w:r w:rsidR="00E20440">
        <w:t xml:space="preserve">As such, a great deal of effort has been </w:t>
      </w:r>
      <w:r w:rsidR="00C00B6D">
        <w:t>put towards</w:t>
      </w:r>
      <w:r w:rsidR="00E20440">
        <w:t xml:space="preserve"> understanding the circumstances under which </w:t>
      </w:r>
      <w:r w:rsidR="003030DA">
        <w:t>genetic variation may change</w:t>
      </w:r>
      <w:r w:rsidR="00E20440">
        <w:t xml:space="preserve"> </w:t>
      </w:r>
      <w:r w:rsidR="00F2647C">
        <w:t xml:space="preserve">with the environment </w:t>
      </w:r>
      <w:r w:rsidR="00E20440">
        <w:t>and the magnitude of those changes</w:t>
      </w:r>
      <w:r w:rsidR="003030DA">
        <w:t xml:space="preserve"> </w:t>
      </w:r>
      <w:r w:rsidR="00203D94">
        <w:fldChar w:fldCharType="begin"/>
      </w:r>
      <w:r w:rsidR="00203D94">
        <w:instrText xml:space="preserve"> ADDIN ZOTERO_ITEM CSL_CITATION {"citationID":"ihJsQCkn","properties":{"formattedCitation":"(Charmantier &amp; Garant, 2005; Fischer et al., 2020; Hoffmann &amp; Meril\\uc0\\u228{}, 1999; Noble et al., 2019; Rowi\\uc0\\u324{}ski &amp; Rogell, 2017; Wood &amp; Brodie, 2015)","plainCitation":"(Charmantier &amp; Garant, 2005; Fischer et al., 2020; Hoffmann &amp; Merilä, 1999; Noble et al., 2019; Rowiński &amp; Rogell, 2017; Wood &amp; Brodie, 2015)","noteIndex":0},"citationItems":[{"id":3188,"uris":["http://zotero.org/users/1379426/items/6PT3FWH7"],"uri":["http://zotero.org/users/1379426/items/6PT3FWH7"],"itemData":{"id":3188,"type":"article-journal","abstract":"An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203D94">
        <w:fldChar w:fldCharType="separate"/>
      </w:r>
      <w:r w:rsidR="00203D94" w:rsidRPr="00203D94">
        <w:rPr>
          <w:rFonts w:cs="Times New Roman"/>
        </w:rPr>
        <w:t>(Charmantier &amp; Garant, 2005; Fischer et al., 2020; Hoffmann &amp; Merilä, 1999; Noble et al., 2019; Rowiński &amp; Rogell, 2017; Wood &amp; Brodie, 2015)</w:t>
      </w:r>
      <w:r w:rsidR="00203D94">
        <w:fldChar w:fldCharType="end"/>
      </w:r>
      <w:r w:rsidR="003030DA">
        <w:t>.</w:t>
      </w:r>
      <w:r w:rsidR="003030DA" w:rsidRPr="00AB1956">
        <w:t xml:space="preserve"> </w:t>
      </w:r>
      <w:r w:rsidR="00402A81">
        <w:t>Genetic variance</w:t>
      </w:r>
      <w:r w:rsidR="002179BE">
        <w:t xml:space="preserve"> in novel environments</w:t>
      </w:r>
      <w:r w:rsidR="00402A81">
        <w:t xml:space="preserve"> may increase </w:t>
      </w:r>
      <w:r w:rsidR="00093F53">
        <w:t>due to relaxation of</w:t>
      </w:r>
      <w:r w:rsidR="003030DA">
        <w:t xml:space="preserve"> selection pressure</w:t>
      </w:r>
      <w:r w:rsidR="00093F53">
        <w:t>s</w:t>
      </w:r>
      <w:r w:rsidR="00402A81">
        <w:t xml:space="preserve"> </w:t>
      </w:r>
      <w:r w:rsidR="00167CFD">
        <w:t>combined with higher mutation rates</w:t>
      </w:r>
      <w:r w:rsidR="003030DA">
        <w:t xml:space="preserve"> </w:t>
      </w:r>
      <w:r w:rsidR="003030DA">
        <w:fldChar w:fldCharType="begin"/>
      </w:r>
      <w:r w:rsidR="00402A81">
        <w:instrText xml:space="preserve"> ADDIN ZOTERO_ITEM CSL_CITATION {"citationID":"t60KuxBb","properties":{"formattedCitation":"(Hoffman &amp; Parsons, 1991; Hoffmann &amp; Meril\\uc0\\u228{}, 1999)","plainCitation":"(Hoffman &amp; Parsons, 1991; Hoffmann &amp; Merilä, 1999)","noteIndex":0},"citationItems":[{"id":3470,"uris":["http://zotero.org/users/1379426/items/DU3GMDEE"],"uri":["http://zotero.org/users/1379426/items/DU3GMDEE"],"itemData":{"id":3470,"type":"book","event-place":"Oxford","publisher":"Oxford University Press","publisher-place":"Oxford","title":"Evolutionary genetics and evolutionary stress","author":[{"family":"Hoffman","given":"A A"},{"family":"Parsons","given":"P A"}],"issued":{"date-parts":[["1991"]]}}},{"id":3185,"uris":["http://zotero.org/users/1379426/items/HYCVSXN7"],"uri":["http://zotero.org/users/1379426/items/HYCVSXN7"],"itemData":{"id":3185,"type":"article-journal","abstract":"Genetic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3030DA">
        <w:fldChar w:fldCharType="separate"/>
      </w:r>
      <w:r w:rsidR="00402A81" w:rsidRPr="00402A81">
        <w:rPr>
          <w:rFonts w:cs="Times New Roman"/>
        </w:rPr>
        <w:t>(Hoffman &amp; Parsons, 1991; Hoffmann &amp; Merilä, 1999)</w:t>
      </w:r>
      <w:r w:rsidR="003030DA">
        <w:fldChar w:fldCharType="end"/>
      </w:r>
      <w:r w:rsidR="00167CFD">
        <w:t xml:space="preserve">. </w:t>
      </w:r>
      <w:r w:rsidR="00402A81">
        <w:t>A</w:t>
      </w:r>
      <w:r w:rsidR="00981D3A">
        <w:t>n increase in genetic variance is</w:t>
      </w:r>
      <w:r w:rsidR="00E57CC2">
        <w:t xml:space="preserve"> also expected </w:t>
      </w:r>
      <w:r w:rsidR="006F62BA">
        <w:t>when</w:t>
      </w:r>
      <w:r w:rsidR="003030DA">
        <w:t xml:space="preserve"> buffering mechanisms </w:t>
      </w:r>
      <w:r w:rsidR="00E57CC2">
        <w:t xml:space="preserve">breakdown </w:t>
      </w:r>
      <w:r w:rsidR="006F62BA">
        <w:t>triggering a release of</w:t>
      </w:r>
      <w:r w:rsidR="003030DA">
        <w:t xml:space="preserve"> </w:t>
      </w:r>
      <w:r w:rsidR="00E57CC2">
        <w:t>‘</w:t>
      </w:r>
      <w:r w:rsidR="003030DA">
        <w:t>cryptic genetic variation</w:t>
      </w:r>
      <w:r w:rsidR="00E57CC2">
        <w:t>’</w:t>
      </w:r>
      <w:r w:rsidR="003030DA">
        <w:t xml:space="preserve"> </w:t>
      </w:r>
      <w:r w:rsidR="00981D3A">
        <w:t>in</w:t>
      </w:r>
      <w:r w:rsidR="003030DA">
        <w:t xml:space="preserve"> stressful </w:t>
      </w:r>
      <w:r w:rsidR="004D6425">
        <w:t xml:space="preserve">conditions </w:t>
      </w:r>
      <w:r w:rsidR="003030DA">
        <w:fldChar w:fldCharType="begin"/>
      </w:r>
      <w:r w:rsidR="00203D94">
        <w:instrText xml:space="preserve"> ADDIN ZOTERO_ITEM CSL_CITATION {"citationID":"8InbjA87","properties":{"formattedCitation":"(Paaby &amp; Rockman, 2014)","plainCitation":"(Paaby &amp; Rockman, 2014)","noteIndex":0},"citationItems":[{"id":"9nT0ITq1/ZekjTQdo","uris":["http://zotero.org/users/1379426/items/L8RKS7SG"],"uri":["http://zotero.org/users/1379426/items/L8RKS7SG"],"itemData":{"id":3197,"type":"article-journal","abstract":"Cryptic genetic variation (CGV) is genetic variation that normally has little or no effect on phenotype but that, under atypical conditions that were rare in the history of a population, generates heritable phenotypic variation. Cryptic variants are little exposed to selection and may thus accumulate neutrally.CGV has long provided a theoretical explanation for the presence of standing genetic variation in wild populations that is available to fuel adaptation to new conditions. Early work in Drosophila melanogaster, starting with Waddington's classic experiments, showed that such variation exists and can be 'captured' by selection in a process called genetic assimilation.The mechanisms that conceal CGV are ordinary, familiar genetic phenomena, including dominance, epistasis and gene-by-environment interactions. The ubiquity of these phenomena indicates that CGV is a common feature of populations.CGV is closely related to concepts of robustness and canalization. However, although canalization will promote accumulation of CGV, such variation can accumulate under neutral conditions, and its presence is not necessarily evidence of canalization or robustness.Experimental settings that reveal CGV include production of aberrant phenotypes following inhibition of Hsp90 activity in many different systems; genetic background effects for specific mutations; epistasis in quantitative trait locus mapping populations; genetic modifiers of Mendelian diseases in humans; and increases in additive genetic variance when populations are exposed to novel environments.In principle, CGV can strongly influence the ability of natural populations to adapt to new conditions. Recent experiments have hinted at this potential, and this research field is poised for major advances in the near future.CGV may be playing an important part in the emergence of complex human diseases, but there is currently limited empirical evidence for this hypothesis.","container-title":"Nature Reviews Genetics","DOI":"10.1038/nrg3688","ISSN":"1471-0064","issue":"4","language":"en","note":"number: 4\npublisher: Nature Publishing Group","page":"247-258","source":"www.nature.com","title":"Cryptic genetic variation: evolution's hidden substrate","title-short":"Cryptic genetic variation","volume":"15","author":[{"family":"Paaby","given":"Annalise B."},{"family":"Rockman","given":"Matthew V."}],"issued":{"date-parts":[["2014",4]]}}}],"schema":"https://github.com/citation-style-language/schema/raw/master/csl-citation.json"} </w:instrText>
      </w:r>
      <w:r w:rsidR="003030DA">
        <w:fldChar w:fldCharType="separate"/>
      </w:r>
      <w:r w:rsidR="003030DA">
        <w:rPr>
          <w:noProof/>
        </w:rPr>
        <w:t>(Paaby &amp; Rockman, 2014)</w:t>
      </w:r>
      <w:r w:rsidR="003030DA">
        <w:fldChar w:fldCharType="end"/>
      </w:r>
      <w:r w:rsidR="003030DA">
        <w:t xml:space="preserve">. </w:t>
      </w:r>
      <w:r w:rsidR="00402A81">
        <w:t xml:space="preserve">However, others mechanisms such as low cross-environment genetic correlations or condition-dependence of gene expression can also affect </w:t>
      </w:r>
      <w:r w:rsidR="00DB7E5B">
        <w:t>the amount of genetic variance</w:t>
      </w:r>
      <w:r w:rsidR="003030DA">
        <w:t xml:space="preserve"> </w:t>
      </w:r>
      <w:r w:rsidR="00DB7E5B">
        <w:t>in</w:t>
      </w:r>
      <w:r w:rsidR="00AD24C8">
        <w:t xml:space="preserve"> different environments </w:t>
      </w:r>
      <w:r w:rsidR="003030DA">
        <w:fldChar w:fldCharType="begin"/>
      </w:r>
      <w:r w:rsidR="00203D94">
        <w:instrText xml:space="preserve"> ADDIN ZOTERO_ITEM CSL_CITATION {"citationID":"lbmKQ6hi","properties":{"formattedCitation":"(Charmantier &amp; Garant, 2005; Coltman et al., 2001)","plainCitation":"(Charmantier &amp; Garant, 2005; Coltman et al., 2001)","noteIndex":0},"citationItems":[{"id":3188,"uris":["http://zotero.org/users/1379426/items/6PT3FWH7"],"uri":["http://zotero.org/users/1379426/items/6PT3FWH7"],"itemData":{"id":3188,"type":"article-journal","abstract":"An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3481,"uris":["http://zotero.org/users/1379426/items/HJIJWUN8"],"uri":["http://zotero.org/users/1379426/items/HJIJWUN8"],"itemData":{"id":3481,"type":"article-journal","abstract":"Parasite resistance and body size are subject to directional natural selection in a population of feral Soay sheep (Ovis aries) on the island of St. Kilda, Scotland. Classical evolutionary theory predicts that directional selection should erode additive genetic variation and favor the maintenance of alleles that have negative pleiotropic effects on other traits associated with fitness. Contrary to these predictions, in this study we show that there is considerable additive genetic variation for both parasite resistance, measured as fecal egg count (FEC), and body size, measured as weight and hindleg length, and that there are positive genetic correlations between parasite resistance and body size in both sexes. Body size traits had higher heritabilities than parasite resistance. This was not due to low levels of additive genetic variation for parasite resistance, but was a consequence of high levels of residual variance in FEC. Measured as coefficients of variation, levels of additive genetic variation for FEC were actually higher than for weight or hindleg length. High levels of additive genetic variation for parasite resistance may be maintained by a number of mechanisms including high mutational input, balancing selection, antagonistic pleiotropy, and host-parasite coevolution. The positive genetic correlation between parasite resistance and body size, a trait also subject to sexual selection in males, suggests that parasite resistance and growth are not traded off in Soay sheep, but rather that genetically resistant individuals also experience superior growth.","container-title":"Evolution","DOI":"10.1111/j.0014-3820.2001.tb01326.x","ISSN":"1558-5646","issue":"10","language":"en","note":"_eprint: https://onlinelibrary.wiley.com/doi/pdf/10.1111/j.0014-3820.2001.tb01326.x","page":"2116-2125","source":"Wiley Online Library","title":"Positive Genetic Correlation Between Parasite Resistance and Body Size in a Free-Living Ungulate Population","volume":"55","author":[{"family":"Coltman","given":"D. W."},{"family":"Pilkington","given":"J."},{"family":"Kruuk","given":"L. E. B."},{"family":"Wilson","given":"K."},{"family":"Pemberton","given":"J. M."}],"issued":{"date-parts":[["2001"]]}}}],"schema":"https://github.com/citation-style-language/schema/raw/master/csl-citation.json"} </w:instrText>
      </w:r>
      <w:r w:rsidR="003030DA">
        <w:fldChar w:fldCharType="separate"/>
      </w:r>
      <w:r w:rsidR="00203D94">
        <w:rPr>
          <w:noProof/>
        </w:rPr>
        <w:t>(Charmantier &amp; Garant, 2005; Coltman et al., 2001)</w:t>
      </w:r>
      <w:r w:rsidR="003030DA">
        <w:fldChar w:fldCharType="end"/>
      </w:r>
      <w:r w:rsidR="00402A81">
        <w:t xml:space="preserve">. </w:t>
      </w:r>
      <w:r w:rsidR="00DB7E5B">
        <w:t xml:space="preserve">Environmental dependence of </w:t>
      </w:r>
      <w:r w:rsidR="00AD24C8">
        <w:t>genetic variance implies that under the same selection pressure</w:t>
      </w:r>
      <w:r w:rsidR="00AF4596">
        <w:t>,</w:t>
      </w:r>
      <w:r w:rsidR="00AD24C8">
        <w:t xml:space="preserve"> the speed of evolutionary change would likely </w:t>
      </w:r>
      <w:r w:rsidR="00AF4596">
        <w:t>change thus</w:t>
      </w:r>
      <w:r w:rsidR="00AD24C8">
        <w:t xml:space="preserve"> making it difficult to predict genetic adaptation</w:t>
      </w:r>
      <w:r w:rsidR="00AD24C8">
        <w:rPr>
          <w:lang w:val="en-AU"/>
        </w:rPr>
        <w:t>.</w:t>
      </w:r>
    </w:p>
    <w:p w14:paraId="15E38A85" w14:textId="77777777" w:rsidR="003030DA" w:rsidRDefault="003030DA" w:rsidP="003030DA"/>
    <w:p w14:paraId="5545D77F" w14:textId="2439442F" w:rsidR="003030DA" w:rsidRPr="00E64B49" w:rsidRDefault="003030DA" w:rsidP="00E64B49">
      <w:pPr>
        <w:ind w:firstLine="720"/>
      </w:pPr>
      <w:r>
        <w:t xml:space="preserve">Comparative studies have shown that the influence of </w:t>
      </w:r>
      <w:r w:rsidR="0085156C">
        <w:t xml:space="preserve">environmental stress on genetic variance during </w:t>
      </w:r>
      <w:r>
        <w:t xml:space="preserve">development is not straightforward </w:t>
      </w:r>
      <w:r>
        <w:fldChar w:fldCharType="begin"/>
      </w:r>
      <w:r w:rsidR="00203D94">
        <w:instrText xml:space="preserve"> ADDIN ZOTERO_ITEM CSL_CITATION {"citationID":"JyL0gbiq","properties":{"formattedCitation":"(Charmantier &amp; Garant, 2005; Hoffmann &amp; Meril\\uc0\\u228{}, 1999; Rowi\\uc0\\u324{}ski &amp; Rogell, 2017)","plainCitation":"(Charmantier &amp; Garant, 2005; Hoffmann &amp; Merilä, 1999; Rowiński &amp; Rogell, 2017)","noteIndex":0},"citationItems":[{"id":3188,"uris":["http://zotero.org/users/1379426/items/6PT3FWH7"],"uri":["http://zotero.org/users/1379426/items/6PT3FWH7"],"itemData":{"id":3188,"type":"article-journal","abstract":"An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fldChar w:fldCharType="separate"/>
      </w:r>
      <w:r w:rsidR="00203D94" w:rsidRPr="00203D94">
        <w:rPr>
          <w:rFonts w:cs="Times New Roman"/>
        </w:rPr>
        <w:t>(Charmantier &amp; Garant, 2005; Hoffmann &amp; Merilä, 1999; Rowiński &amp; Rogell, 2017)</w:t>
      </w:r>
      <w:r>
        <w:fldChar w:fldCharType="end"/>
      </w:r>
      <w:r>
        <w:t xml:space="preserve">. In lab studies, </w:t>
      </w:r>
      <w:r w:rsidR="00BC51E9">
        <w:t xml:space="preserve">elevated </w:t>
      </w:r>
      <w:r>
        <w:t>developmental stress ha</w:t>
      </w:r>
      <w:r w:rsidR="00475A8F">
        <w:t>s</w:t>
      </w:r>
      <w:r>
        <w:t xml:space="preserve"> been shown to increase the heritability of morphological traits </w:t>
      </w:r>
      <w:r>
        <w:fldChar w:fldCharType="begin"/>
      </w:r>
      <w:r>
        <w:instrText xml:space="preserve"> ADDIN ZOTERO_ITEM CSL_CITATION {"citationID":"WKaoktqW","properties":{"formattedCitation":"(Hoffmann &amp; Meril\\uc0\\u228{}, 1999)","plainCitation":"(Hoffmann &amp; Merilä, 1999)","noteIndex":0},"citationItems":[{"id":3185,"uris":["http://zotero.org/users/1379426/items/HYCVSXN7"],"uri":["http://zotero.org/users/1379426/items/HYCVSXN7"],"itemData":{"id":3185,"type":"article-journal","abstract":"Genetic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fldChar w:fldCharType="separate"/>
      </w:r>
      <w:r w:rsidRPr="00363705">
        <w:rPr>
          <w:rFonts w:cs="Times New Roman"/>
        </w:rPr>
        <w:t>(Hoffmann &amp; Merilä, 1999)</w:t>
      </w:r>
      <w:r>
        <w:fldChar w:fldCharType="end"/>
      </w:r>
      <w:r>
        <w:t>,</w:t>
      </w:r>
      <w:r w:rsidRPr="0049629B">
        <w:t xml:space="preserve"> </w:t>
      </w:r>
      <w:r>
        <w:t xml:space="preserve">whereas wild, non-domestic populations tend to have higher heritability in favourable environments </w:t>
      </w:r>
      <w:r>
        <w:fldChar w:fldCharType="begin"/>
      </w:r>
      <w:r w:rsidR="00203D94">
        <w:instrText xml:space="preserve"> ADDIN ZOTERO_ITEM CSL_CITATION {"citationID":"DwchPj4P","properties":{"formattedCitation":"(Charmantier &amp; Garant, 2005)","plainCitation":"(Charmantier &amp; Garant, 2005)","noteIndex":0},"citationItems":[{"id":3188,"uris":["http://zotero.org/users/1379426/items/6PT3FWH7"],"uri":["http://zotero.org/users/1379426/items/6PT3FWH7"],"itemData":{"id":3188,"type":"article-journal","abstract":"An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potential","volume":"272","author":[{"family":"Charmantier","given":"A."},{"family":"Garant","given":"Dany"}],"issued":{"date-parts":[["2005",7,22]]}}}],"schema":"https://github.com/citation-style-language/schema/raw/master/csl-citation.json"} </w:instrText>
      </w:r>
      <w:r>
        <w:fldChar w:fldCharType="separate"/>
      </w:r>
      <w:r w:rsidR="00203D94">
        <w:rPr>
          <w:noProof/>
        </w:rPr>
        <w:t>(Charmantier &amp; Garant, 2005)</w:t>
      </w:r>
      <w:r>
        <w:fldChar w:fldCharType="end"/>
      </w:r>
      <w:r>
        <w:t xml:space="preserve">. Lack of consensus may be related to </w:t>
      </w:r>
      <w:r w:rsidR="00BC51E9">
        <w:t>increased</w:t>
      </w:r>
      <w:r w:rsidR="001E0186">
        <w:t xml:space="preserve"> </w:t>
      </w:r>
      <w:r w:rsidR="0085156C">
        <w:t xml:space="preserve">environmental </w:t>
      </w:r>
      <w:r w:rsidR="001E0186">
        <w:t>heterogeneity in wild populations</w:t>
      </w:r>
      <w:r w:rsidR="00BC51E9">
        <w:t xml:space="preserve">, making </w:t>
      </w:r>
      <w:r w:rsidR="00DB7E5B">
        <w:t>them</w:t>
      </w:r>
      <w:r>
        <w:t xml:space="preserve"> more difficult to </w:t>
      </w:r>
      <w:r w:rsidR="0085156C">
        <w:t>compare with lab studies</w:t>
      </w:r>
      <w:r>
        <w:t xml:space="preserve">. </w:t>
      </w:r>
      <w:r w:rsidR="0085156C">
        <w:t>It has been suggested that r</w:t>
      </w:r>
      <w:r w:rsidR="007C535A">
        <w:t xml:space="preserve">esponses to different </w:t>
      </w:r>
      <w:r w:rsidR="00BC51E9">
        <w:t xml:space="preserve">developmental </w:t>
      </w:r>
      <w:r>
        <w:t>stressor</w:t>
      </w:r>
      <w:r w:rsidR="00475A8F">
        <w:t>s</w:t>
      </w:r>
      <w:r>
        <w:t xml:space="preserve"> (e.g. heat shock vs. </w:t>
      </w:r>
      <w:r w:rsidR="00BC51E9">
        <w:t>starvation</w:t>
      </w:r>
      <w:r>
        <w:t xml:space="preserve">) </w:t>
      </w:r>
      <w:r w:rsidR="007C535A">
        <w:t>may be associated with disparate</w:t>
      </w:r>
      <w:r w:rsidR="00BC51E9">
        <w:t xml:space="preserve"> </w:t>
      </w:r>
      <w:r>
        <w:t>patterns of gene expression making</w:t>
      </w:r>
      <w:r w:rsidR="00BC51E9">
        <w:t xml:space="preserve"> broad</w:t>
      </w:r>
      <w:r>
        <w:t xml:space="preserve"> comparisons more </w:t>
      </w:r>
      <w:r w:rsidR="00BC51E9">
        <w:t xml:space="preserve">variable </w:t>
      </w:r>
      <w:r>
        <w:fldChar w:fldCharType="begin"/>
      </w:r>
      <w:r w:rsidR="00203D94">
        <w:instrText xml:space="preserve"> ADDIN ZOTERO_ITEM CSL_CITATION {"citationID":"3DdFIq1W","properties":{"formattedCitation":"(Charmantier &amp; Garant, 2005; Dahlgaard &amp; Hoffmann, 2000)","plainCitation":"(Charmantier &amp; Garant, 2005; Dahlgaard &amp; Hoffmann, 2000)","noteIndex":0},"citationItems":[{"id":3188,"uris":["http://zotero.org/users/1379426/items/6PT3FWH7"],"uri":["http://zotero.org/users/1379426/items/6PT3FWH7"],"itemData":{"id":3188,"type":"article-journal","abstract":"An essential requirement to determine a population's potential for evolutionary change is to quantify the amount of genetic variability expressed for traits under selection. Early investigations in laboratory conditions showed that the magnitude of the genetic and environmental components of phenotypic variation can change with environmental conditions. However, there is no consensus as to how the expression of genetic variation is sensitive to different environmental conditions. Recently, the study of quantitative genetics in the wild has been revitalized by new pedigree analyses based on restricted maximum likelihood, resulting in a number of studies investigating these questions in wild populations. Experimental manipulation of environmental quality in the wild, as well as the use of naturally occurring favourable or stressful environments, has broadened the treatment of different taxa and traits. Here, we conduct a meta-analysis on recent studies comparing heritability in favourable versus unfavourable conditions in non-domestic and non-laboratory animals. The results provide evidence for increased heritability in more favourable conditions, significantly so for morphometric traits but not for traits more closely related to fitness. We discuss how these results are explained by underlying changes in variance components, and how they represent a major step in our understanding of evolutionary processes in wild populations. We also show how these trends contrast with the prevailing view resulting mainly from laboratory experiments on Drosophila. Finally, we underline the importance of taking into account the environmental variation in models predicting quantitative trait evolution.","container-title":"Proceedings of the Royal Society B: Biological Sciences","DOI":"10.1098/rspb.2005.3117","issue":"1571","journalAbbreviation":"Proceedings of the Royal Society B: Biological Sciences","note":"publisher: Royal Society","page":"1415-1425","source":"royalsocietypublishing.org (Atypon)","title":"Environmental quality and evolutionary potential: lessons from wild populations","title-short":"Environmental quality and evolutionary potential","volume":"272","author":[{"family":"Charmantier","given":"A."},{"family":"Garant","given":"Dany"}],"issued":{"date-parts":[["2005",7,22]]}}},{"id":3488,"uris":["http://zotero.org/users/1379426/items/7U86HWJA"],"uri":["http://zotero.org/users/1379426/items/7U86HWJA"],"itemData":{"id":3488,"type":"article-journal","abstract":"Abstract: Both inbreeding and environmental stress can have adverse effects on fitness that affect the conservation of endangered species. Two important issues are whether stress and inbreeding effects are independent as opposed to synergistic, and whether inbreeding effects are general across stresses as opposed to stress-specific. We found that inbreeding reduced resistance to acetone and desiccation in adult Drosophila melanogaster, whereas resistance to knockdown heat stress was not affected. Inbred flies, however, experienced a greater proportional decrease in productivity than outbreds following heat stress. Correlations using line means indicated that all resistance traits were uncorrelated in the inbred as well as in the outbred flies. Recessive, deleterious alleles therefore did not appear to have any general deleterious effects on stress resistance. Inbreeding within a specific environment and selection for resistant genotypes may therefore purge a population of deleterious genes specific to only one environmental stress.","container-title":"Conservation Biology","DOI":"10.1046/j.1523-1739.2000.99206.x","ISSN":"1523-1739","issue":"4","language":"en","note":"_eprint: https://conbio.onlinelibrary.wiley.com/doi/pdf/10.1046/j.1523-1739.2000.99206.x","page":"1187-1192","source":"Wiley Online Library","title":"Stress Resistance and Environmental Dependency of Inbreeding Depression in Drosophila melanogaster","volume":"14","author":[{"family":"Dahlgaard","given":"Jesper"},{"family":"Hoffmann","given":"Ary A."}],"issued":{"date-parts":[["2000"]]}}}],"schema":"https://github.com/citation-style-language/schema/raw/master/csl-citation.json"} </w:instrText>
      </w:r>
      <w:r>
        <w:fldChar w:fldCharType="separate"/>
      </w:r>
      <w:r w:rsidR="00203D94">
        <w:rPr>
          <w:noProof/>
        </w:rPr>
        <w:t>(Charmantier &amp; Garant, 2005; Dahlgaard &amp; Hoffmann, 2000)</w:t>
      </w:r>
      <w:r>
        <w:fldChar w:fldCharType="end"/>
      </w:r>
      <w:r>
        <w:t>.</w:t>
      </w:r>
      <w:r w:rsidR="007C535A">
        <w:t xml:space="preserve"> Importantly, e</w:t>
      </w:r>
      <w:r>
        <w:t xml:space="preserve">nvironmental comparisons of heritability have been criticised as </w:t>
      </w:r>
      <w:r w:rsidR="007C535A">
        <w:t>the</w:t>
      </w:r>
      <w:r w:rsidR="009867E0">
        <w:t xml:space="preserve"> ratio nature of </w:t>
      </w:r>
      <w:r w:rsidR="00F8101C">
        <w:t>its</w:t>
      </w:r>
      <w:r w:rsidR="009867E0">
        <w:t xml:space="preserve"> calculations</w:t>
      </w:r>
      <w:r w:rsidR="004171FC">
        <w:t xml:space="preserve"> </w:t>
      </w:r>
      <w:r w:rsidR="009867E0">
        <w:t>can mask</w:t>
      </w:r>
      <w:r w:rsidR="00326D46">
        <w:t xml:space="preserve"> changes in the</w:t>
      </w:r>
      <w:r>
        <w:t xml:space="preserve"> relative contributions of non-genetic </w:t>
      </w:r>
      <w:r w:rsidR="00326D46">
        <w:t xml:space="preserve">and genetic </w:t>
      </w:r>
      <w:r>
        <w:t>variance</w:t>
      </w:r>
      <w:r w:rsidR="00326D46">
        <w:t xml:space="preserve"> </w:t>
      </w:r>
      <w:r w:rsidR="0085156C">
        <w:fldChar w:fldCharType="begin"/>
      </w:r>
      <w:r w:rsidR="0085156C">
        <w:instrText xml:space="preserve"> ADDIN ZOTERO_ITEM CSL_CITATION {"citationID":"44YX0ise","properties":{"formattedCitation":"(Rowi\\uc0\\u324{}ski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85156C">
        <w:fldChar w:fldCharType="separate"/>
      </w:r>
      <w:r w:rsidR="0085156C" w:rsidRPr="005C0FF3">
        <w:rPr>
          <w:rFonts w:cs="Times New Roman"/>
        </w:rPr>
        <w:t>(Rowiński &amp; Rogell, 2017)</w:t>
      </w:r>
      <w:r w:rsidR="0085156C">
        <w:fldChar w:fldCharType="end"/>
      </w:r>
      <w:r w:rsidR="0085156C">
        <w:t xml:space="preserve">. </w:t>
      </w:r>
      <w:r w:rsidR="007C535A">
        <w:t xml:space="preserve">For example, </w:t>
      </w:r>
      <w:r w:rsidR="0085156C">
        <w:t>a meta-analysis found that</w:t>
      </w:r>
      <w:r w:rsidR="0085156C" w:rsidRPr="0085156C">
        <w:t xml:space="preserve"> heritability</w:t>
      </w:r>
      <w:r w:rsidR="0085156C">
        <w:rPr>
          <w:i/>
          <w:iCs/>
        </w:rPr>
        <w:t xml:space="preserve"> </w:t>
      </w:r>
      <w:r w:rsidR="007C535A">
        <w:t xml:space="preserve">of life history traits </w:t>
      </w:r>
      <w:r w:rsidR="00F8101C">
        <w:t>which</w:t>
      </w:r>
      <w:r w:rsidR="007C535A">
        <w:t xml:space="preserve"> </w:t>
      </w:r>
      <w:r w:rsidR="00EF1492">
        <w:t xml:space="preserve">has been argued </w:t>
      </w:r>
      <w:r w:rsidR="007C535A">
        <w:t>to be more important to fitness</w:t>
      </w:r>
      <w:r w:rsidR="00EF1492">
        <w:t>,</w:t>
      </w:r>
      <w:r w:rsidR="0085156C">
        <w:t xml:space="preserve"> did not change between control and stressful conditions</w:t>
      </w:r>
      <w:r w:rsidR="00EF1492">
        <w:t xml:space="preserve"> </w:t>
      </w:r>
      <w:r w:rsidR="00EF1492">
        <w:fldChar w:fldCharType="begin"/>
      </w:r>
      <w:r w:rsidR="0017209D">
        <w:instrText xml:space="preserve"> ADDIN ZOTERO_ITEM CSL_CITATION {"citationID":"Fbvowixe","properties":{"formattedCitation":"(Rowi\\uc0\\u324{}ski &amp; Rogell, 2017)","plainCitation":"(Rowiński &amp; Rogell, 2017)","noteIndex":0},"citationItems":[{"id":3243,"uris":["http://zotero.org/users/1379426/items/55CE9ZYM"],"uri":["http://zotero.org/users/1379426/items/55CE9ZYM"],"itemData":{"id":3243,"type":"article-journal","abstract":"Adaptive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K."},{"family":"Rogell","given":"Björn"}],"issued":{"date-parts":[["2017"]]}}}],"schema":"https://github.com/citation-style-language/schema/raw/master/csl-citation.json"} </w:instrText>
      </w:r>
      <w:r w:rsidR="00EF1492">
        <w:fldChar w:fldCharType="separate"/>
      </w:r>
      <w:r w:rsidR="00EF1492" w:rsidRPr="005C0FF3">
        <w:rPr>
          <w:rFonts w:cs="Times New Roman"/>
        </w:rPr>
        <w:t xml:space="preserve">(Rowiński &amp; </w:t>
      </w:r>
      <w:r w:rsidR="00EF1492" w:rsidRPr="005C0FF3">
        <w:rPr>
          <w:rFonts w:cs="Times New Roman"/>
        </w:rPr>
        <w:lastRenderedPageBreak/>
        <w:t>Rogell, 2017)</w:t>
      </w:r>
      <w:r w:rsidR="00EF1492">
        <w:fldChar w:fldCharType="end"/>
      </w:r>
      <w:r w:rsidR="0085156C">
        <w:t>. The</w:t>
      </w:r>
      <w:r w:rsidR="00EF1492">
        <w:t xml:space="preserve"> same</w:t>
      </w:r>
      <w:r w:rsidR="0085156C">
        <w:t xml:space="preserve"> pattern was observed for morphological traits</w:t>
      </w:r>
      <w:r w:rsidR="00F8101C">
        <w:t xml:space="preserve"> </w:t>
      </w:r>
      <w:r w:rsidR="00F8101C">
        <w:fldChar w:fldCharType="begin"/>
      </w:r>
      <w:r w:rsidR="00F8101C">
        <w:instrText xml:space="preserve"> ADDIN ZOTERO_ITEM CSL_CITATION {"citationID":"p1gzvavw","properties":{"formattedCitation":"(Fischer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F8101C">
        <w:fldChar w:fldCharType="separate"/>
      </w:r>
      <w:r w:rsidR="00F8101C">
        <w:rPr>
          <w:noProof/>
        </w:rPr>
        <w:t>(Fischer et al., 2020)</w:t>
      </w:r>
      <w:r w:rsidR="00F8101C">
        <w:fldChar w:fldCharType="end"/>
      </w:r>
      <w:r w:rsidR="0085156C">
        <w:t xml:space="preserve">. </w:t>
      </w:r>
      <w:r w:rsidR="00EF1492">
        <w:t>U</w:t>
      </w:r>
      <w:r w:rsidR="0085156C">
        <w:t>pon closer inspection, both additive genetic and environmental variance</w:t>
      </w:r>
      <w:r w:rsidR="0085156C" w:rsidRPr="00E64B49">
        <w:t xml:space="preserve"> </w:t>
      </w:r>
      <w:r w:rsidR="0085156C">
        <w:t>of life history traits increased under stressful conditions whereas the opposite was true for morphological traits (</w:t>
      </w:r>
      <w:proofErr w:type="spellStart"/>
      <w:r w:rsidR="0085156C" w:rsidRPr="005810ED">
        <w:rPr>
          <w:rFonts w:cs="Times New Roman"/>
        </w:rPr>
        <w:t>Rowiński</w:t>
      </w:r>
      <w:proofErr w:type="spellEnd"/>
      <w:r w:rsidR="0085156C" w:rsidRPr="005810ED">
        <w:rPr>
          <w:rFonts w:cs="Times New Roman"/>
        </w:rPr>
        <w:t xml:space="preserve"> &amp; </w:t>
      </w:r>
      <w:proofErr w:type="spellStart"/>
      <w:r w:rsidR="0085156C" w:rsidRPr="005810ED">
        <w:rPr>
          <w:rFonts w:cs="Times New Roman"/>
        </w:rPr>
        <w:t>Rogell</w:t>
      </w:r>
      <w:proofErr w:type="spellEnd"/>
      <w:r w:rsidR="0085156C" w:rsidRPr="005810ED">
        <w:rPr>
          <w:rFonts w:cs="Times New Roman"/>
        </w:rPr>
        <w:t>, 2017</w:t>
      </w:r>
      <w:r w:rsidR="0085156C">
        <w:rPr>
          <w:rFonts w:cs="Times New Roman"/>
        </w:rPr>
        <w:t>).</w:t>
      </w:r>
      <w:r>
        <w:t xml:space="preserve"> </w:t>
      </w:r>
      <w:r w:rsidR="00CD0190">
        <w:t>The dynamics of</w:t>
      </w:r>
      <w:r w:rsidR="00F85072">
        <w:t xml:space="preserve"> both </w:t>
      </w:r>
      <w:r w:rsidR="007C535A">
        <w:t xml:space="preserve">genetic and </w:t>
      </w:r>
      <w:commentRangeStart w:id="1"/>
      <w:r w:rsidR="007C535A">
        <w:t xml:space="preserve">non-genetic sources </w:t>
      </w:r>
      <w:commentRangeEnd w:id="1"/>
      <w:r w:rsidR="004A33A0">
        <w:rPr>
          <w:rStyle w:val="CommentReference"/>
        </w:rPr>
        <w:commentReference w:id="1"/>
      </w:r>
      <w:r w:rsidR="007C535A">
        <w:t>of</w:t>
      </w:r>
      <w:r w:rsidR="00F85072">
        <w:t xml:space="preserve"> variation </w:t>
      </w:r>
      <w:r w:rsidR="0085156C">
        <w:t>under different</w:t>
      </w:r>
      <w:r w:rsidR="00F85072">
        <w:t xml:space="preserve"> developmental environments</w:t>
      </w:r>
      <w:r w:rsidR="002C30B3">
        <w:t xml:space="preserve"> </w:t>
      </w:r>
      <w:r w:rsidR="009867E0">
        <w:t>can</w:t>
      </w:r>
      <w:r w:rsidR="0085156C">
        <w:t xml:space="preserve"> thus</w:t>
      </w:r>
      <w:r w:rsidR="009867E0">
        <w:t xml:space="preserve"> </w:t>
      </w:r>
      <w:r w:rsidR="007C535A">
        <w:t>influence</w:t>
      </w:r>
      <w:r w:rsidR="009867E0">
        <w:t xml:space="preserve"> the evolutionary potential of</w:t>
      </w:r>
      <w:r w:rsidR="002C30B3">
        <w:t xml:space="preserve"> </w:t>
      </w:r>
      <w:r w:rsidR="00CD0190">
        <w:t>fitness related traits</w:t>
      </w:r>
      <w:r w:rsidR="009867E0">
        <w:t>.</w:t>
      </w:r>
    </w:p>
    <w:p w14:paraId="73691267" w14:textId="77777777" w:rsidR="003030DA" w:rsidRDefault="003030DA" w:rsidP="003030DA"/>
    <w:p w14:paraId="49380BE4" w14:textId="2C42E001" w:rsidR="003030DA" w:rsidRDefault="003030DA" w:rsidP="00350C4D">
      <w:pPr>
        <w:ind w:firstLine="720"/>
      </w:pPr>
      <w:r>
        <w:t xml:space="preserve">Body size is </w:t>
      </w:r>
      <w:r w:rsidR="00081A5D">
        <w:t>fundamenta</w:t>
      </w:r>
      <w:r w:rsidR="00624B66">
        <w:t>l</w:t>
      </w:r>
      <w:r w:rsidR="002179BE">
        <w:t xml:space="preserve"> to</w:t>
      </w:r>
      <w:r w:rsidR="00081A5D">
        <w:t xml:space="preserve"> fitness </w:t>
      </w:r>
      <w:r w:rsidR="008C6442">
        <w:t xml:space="preserve">and </w:t>
      </w:r>
      <w:r w:rsidR="00081A5D">
        <w:t xml:space="preserve">is both </w:t>
      </w:r>
      <w:r w:rsidR="000112B6">
        <w:t xml:space="preserve">heritable and environmentally responsive </w:t>
      </w:r>
      <w:r w:rsidR="0098547C">
        <w:fldChar w:fldCharType="begin"/>
      </w:r>
      <w:r w:rsidR="0098547C">
        <w:instrText xml:space="preserve"> ADDIN ZOTERO_ITEM CSL_CITATION {"citationID":"86sWsn1x","properties":{"formattedCitation":"(Noordwijk et al., 1988; Stillwell &amp; Fox, 2009)","plainCitation":"(Noordwijk et al., 1988; Stillwell &amp; Fox, 2009)","noteIndex":0},"citationItems":[{"id":3983,"uris":["http://zotero.org/users/1379426/items/BTIJ4AKQ"],"uri":["http://zotero.org/users/1379426/items/BTIJ4AKQ"],"itemData":{"id":3983,"type":"article-journal","abstract":"We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Van"},{"family":"Scharloo","given":"W."}],"issued":{"date-parts":[["1988",4]]}}},{"id":3868,"uris":["http://zotero.org/users/1379426/items/XQUB6LC3"],"uri":["http://zotero.org/users/1379426/items/XQUB6LC3"],"itemData":{"id":3868,"type":"article-journal","abstract":"Variation in body size, growth and life history traits of ectotherms along latitudinal and altitudinal clines is generally assumed to represent adaptation to local environmental conditions, especially adaptation to temperature. However, the degree to which variation along these clines is due to adaptation vs plasticity remains poorly understood. In addition, geographic patterns often differ between females and males – e.g. sexual dimorphism varies along latitudinal clines, but the extent to which these sex differences are due to genetic differences between sexes vs sex differences in plasticity is poorly understood. We use common garden experiments (beetles reared at 24, 30 and 36°C) to quantify the relative contribution of genetically-based differentiation among populations vs phenotypic plasticity to variation in body size and other traits among six populations of the seed-feeding beetle Stator limbatus collected from various altitudes in Arizona, USA. We found that temperature induces substantial plasticity in survivorship, body size and female lifetime fecundity, indicating that developmental temperature significantly affects growth and life history traits of S. limbatus. We also detected genetic differences among populations for body size and fecundity, and genetic differences among populations in thermal reaction norms, but the altitude of origin (and hence mean temperature) does not appear to explain these genetic differences. This and other recent studies suggest that temperature is not the major environmental factor that generates geographic variation in traits of this species. In addition, though there was no overall difference in plasticity of body size between males and females (when averaged across populations), we did find that the degree to which dimorphism changed with temperature varied among populations. Consequently, future studies should be extremely cautious when using only a few study populations to examine environmental effects on sexual dimorphism.","container-title":"Oikos","DOI":"10.1111/j.1600-0706.2008.17327.x","ISSN":"1600-0706","issue":"5","language":"en","note":"_eprint: https://onlinelibrary.wiley.com/doi/pdf/10.1111/j.1600-0706.2008.17327.x","page":"703-712","source":"Wiley Online Library","title":"Geographic variation in body size, sexual size dimorphism and fitness components of a seed beetle: local adaptation versus phenotypic plasticity","title-short":"Geographic variation in body size, sexual size dimorphism and fitness components of a seed beetle","volume":"118","author":[{"family":"Stillwell","given":"R. Craig"},{"family":"Fox","given":"Charles W."}],"issued":{"date-parts":[["2009"]]}}}],"schema":"https://github.com/citation-style-language/schema/raw/master/csl-citation.json"} </w:instrText>
      </w:r>
      <w:r w:rsidR="0098547C">
        <w:fldChar w:fldCharType="separate"/>
      </w:r>
      <w:r w:rsidR="0098547C">
        <w:rPr>
          <w:noProof/>
        </w:rPr>
        <w:t>(Noordwijk et al., 1988; Stillwell &amp; Fox, 2009)</w:t>
      </w:r>
      <w:r w:rsidR="0098547C">
        <w:fldChar w:fldCharType="end"/>
      </w:r>
      <w:r w:rsidR="0098547C">
        <w:t xml:space="preserve">. </w:t>
      </w:r>
      <w:r w:rsidR="00693C1D">
        <w:t>D</w:t>
      </w:r>
      <w:r>
        <w:t>evelopmental environments</w:t>
      </w:r>
      <w:r w:rsidR="00EC0808">
        <w:t>,</w:t>
      </w:r>
      <w:r>
        <w:t xml:space="preserve"> such as temperature and nutrition</w:t>
      </w:r>
      <w:r w:rsidR="00715381">
        <w:t>al</w:t>
      </w:r>
      <w:r w:rsidR="008C6442">
        <w:t xml:space="preserve"> stress</w:t>
      </w:r>
      <w:r w:rsidR="00715381">
        <w:t xml:space="preserve"> </w:t>
      </w:r>
      <w:r w:rsidR="008C6442">
        <w:t>can</w:t>
      </w:r>
      <w:r>
        <w:t xml:space="preserve"> </w:t>
      </w:r>
      <w:r w:rsidR="00715381">
        <w:t xml:space="preserve">drive substantial </w:t>
      </w:r>
      <w:r>
        <w:t xml:space="preserve">variation in body size, largely through shifts in how organisms grow </w:t>
      </w:r>
      <w:r>
        <w:fldChar w:fldCharType="begin"/>
      </w:r>
      <w:r w:rsidR="000F70BF">
        <w:instrText xml:space="preserve"> ADDIN ZOTERO_ITEM CSL_CITATION {"citationID":"8Gi3sJZA","properties":{"formattedCitation":"(Eyck et al., 2019; Noble et al., 2017)","plainCitation":"(Eyck et al., 2019; Noble et al., 2017)","noteIndex":0},"citationItems":[{"id":3446,"uris":["http://zotero.org/users/1379426/items/GNPGYLVI"],"uri":["http://zotero.org/users/1379426/items/GNPGYLVI"],"itemData":{"id":3446,"type":"article-journal","abstract":"Developmental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fldChar w:fldCharType="separate"/>
      </w:r>
      <w:r w:rsidR="000F70BF">
        <w:rPr>
          <w:noProof/>
        </w:rPr>
        <w:t>(Eyck et al., 2019; Noble et al., 2017)</w:t>
      </w:r>
      <w:r>
        <w:fldChar w:fldCharType="end"/>
      </w:r>
      <w:r>
        <w:t xml:space="preserve">. </w:t>
      </w:r>
      <w:r w:rsidR="004729E4">
        <w:t>M</w:t>
      </w:r>
      <w:r>
        <w:t xml:space="preserve">aternal </w:t>
      </w:r>
      <w:r w:rsidR="00E15365">
        <w:t xml:space="preserve">investment in </w:t>
      </w:r>
      <w:r>
        <w:t>offspring</w:t>
      </w:r>
      <w:r w:rsidR="004729E4">
        <w:t xml:space="preserve"> are also important sources of body size variation</w:t>
      </w:r>
      <w:r w:rsidR="0098547C">
        <w:t xml:space="preserve"> </w:t>
      </w:r>
      <w:r w:rsidR="0098547C">
        <w:fldChar w:fldCharType="begin"/>
      </w:r>
      <w:r w:rsidR="0098547C">
        <w:instrText xml:space="preserve"> ADDIN ZOTERO_ITEM CSL_CITATION {"citationID":"rRDJ8hhq","properties":{"formattedCitation":"(Noble et al., 2014; Wilson &amp; R\\uc0\\u233{}ale, 2006)","plainCitation":"(Noble et al., 2014; Wilson &amp; Réale, 2006)","noteIndex":0},"citationItems":[{"id":3064,"uris":["http://zotero.org/users/1379426/items/HTV2B22E"],"uri":["http://zotero.org/users/1379426/items/HTV2B22E"],"itemData":{"id":3064,"type":"article-journal","container-title":"Behavioral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98547C">
        <w:fldChar w:fldCharType="separate"/>
      </w:r>
      <w:r w:rsidR="0098547C" w:rsidRPr="0098547C">
        <w:rPr>
          <w:rFonts w:cs="Times New Roman"/>
        </w:rPr>
        <w:t>(Noble et al., 2014; Wilson &amp; Réale, 2006)</w:t>
      </w:r>
      <w:r w:rsidR="0098547C">
        <w:fldChar w:fldCharType="end"/>
      </w:r>
      <w:r w:rsidR="00593AB3">
        <w:t xml:space="preserve">. </w:t>
      </w:r>
      <w:r w:rsidR="008C6442">
        <w:t>Variation</w:t>
      </w:r>
      <w:r w:rsidR="00593AB3">
        <w:t xml:space="preserve"> among mothers in </w:t>
      </w:r>
      <w:r>
        <w:t xml:space="preserve">egg </w:t>
      </w:r>
      <w:r w:rsidR="00DA3C97">
        <w:t>investment</w:t>
      </w:r>
      <w:r>
        <w:t>, nest site selection</w:t>
      </w:r>
      <w:r w:rsidR="000112B6">
        <w:t xml:space="preserve"> </w:t>
      </w:r>
      <w:r>
        <w:t>or timing of birth</w:t>
      </w:r>
      <w:r w:rsidR="008C6442">
        <w:t xml:space="preserve"> </w:t>
      </w:r>
      <w:r w:rsidR="0098547C">
        <w:fldChar w:fldCharType="begin"/>
      </w:r>
      <w:r w:rsidR="0098547C">
        <w:instrText xml:space="preserve"> ADDIN ZOTERO_ITEM CSL_CITATION {"citationID":"BNDejJRR","properties":{"formattedCitation":"(Mitchell et al., 2018; Shine &amp; Harlow, 1996; Uller &amp; Olsson, 2010)","plainCitation":"(Mitchell et al., 2018; Shine &amp; Harlow, 1996; Uller &amp; Olsson, 2010)","noteIndex":0},"citationItems":[{"id":3533,"uris":["http://zotero.org/users/1379426/items/GWCD2W8E"],"uri":["http://zotero.org/users/1379426/items/GWCD2W8E"],"itemData":{"id":3533,"type":"article-journal","abstract":"The timing of reproduction strongly influences reproductive success in many organisms. For species with extended reproductive seasons, the quality of the environment may change throughout the season in ways that impact offspring survival, and, accordingly, aspects of reproductive strategies may shift to maximize fitness. Life-history theory predicts that if offspring environments deteriorate through the season, females should shift from producing more, smaller offspring early in the season to fewer, higher quality offspring later in the season. We leverage multiple iterations of anole breeding colonies, which control for temperature, moisture, and food availability, to identify seasonal changes in reproduction. These breeding colonies varied only by the capture date of the adult animals from the field. We show that seasonal cohorts exhibit variation in key reproductive traits such as inter-clutch interval, egg size and hatchling size consistent with seasonal shifts in reproductive effort. Overall, reproductive effort was highest early in the season due to a relatively high rate of egg production. Later season cohorts produced fewer, but larger offspring. We infer that these results indicate a strategy for differential allocation of resources through the season. Females maximize offspring quantity when environments are favorable, and maximize offspring quality when environments are poor for those offspring. Our study also highlights that subtle differences in methodology (such as capture date of study animals) may influence the interpretation of results. Researchers interested in reproduction must be conscious of how their organism’s reproductive patterns may shift through the season when designing experiments or comparing results across studies.","container-title":"Evolutionary Ecology","DOI":"10.1007/s10682-018-9936-5","ISSN":"1573-8477","issue":"2","journalAbbreviation":"Evol Ecol","language":"en","page":"231-245","source":"Springer Link","title":"Female investment in offspring size and number shifts seasonally in a lizard with single-egg clutches","volume":"32","author":[{"family":"Mitchell","given":"Timothy S."},{"family":"Hall","given":"Joshua M."},{"family":"Warner","given":"Daniel A."}],"issued":{"date-parts":[["2018",6,1]]}}},{"id":1965,"uris":["http://zotero.org/users/1379426/items/JVQQT8RY"],"uri":["http://zotero.org/users/1379426/items/JVQQT8RY"],"itemData":{"id":1965,"type":"article-journal","abstract":"Mothers may be able to manipulate the phenotypes of their progeny not only via direct pathways (e.g., allocation of nutrients and energy), but also indirectly, by inducing particular developmental pathways...","container-title":"Ecology","DOI":"10.2307/2265785","issue":"6","language":"English","page":"1808–1817","title":"Maternal Manipulation of Offspring Phenotypes via Nest-Site Selection in an Oviparous Lizard","volume":"77","author":[{"family":"Shine","given":"Richard"},{"family":"Harlow","given":"Peter S"}],"issued":{"date-parts":[["1996",9]]}}},{"id":3395,"uris":["http://zotero.org/users/1379426/items/GYEGFRFL"],"uri":["http://zotero.org/users/1379426/items/GYEGFRFL"],"itemData":{"id":3395,"type":"article-journal","abstract":"Selection on offspring size and timing of birth or hatching could have important consequences for maternal investment strategies. Here we show consistent viability selection on hatchling body length across 2 consecutive years in a lizard that lays several clutches per season. There was no effect of hatching date on survival to maturity. However, both early hatching and large hatchling size increased adult size, which has a positive effect on total reproductive output. Earlier hatching also led to an earlier onset of reproduction. Overall, increased survival probability for large hatchlings and a positive effect of clutch size on recruitment suggest consistent directional selection on both egg size and clutch size within and across years. Because offspring size and timing of hatching are strongly affected by environmental and maternal effects, there should be potential for strong transgenerational effects on reproductive output in this species. We brieﬂy discuss the implications of these results for the evolutionary ecology of maternal investment and population ﬂuctuations in short-lived lizards.","container-title":"Oecologia","DOI":"10.1007/s00442-009-1503-x","ISSN":"0029-8549, 1432-1939","issue":"3","journalAbbreviation":"Oecologia","language":"en","page":"663-671","source":"DOI.org (Crossref)","title":"Offspring size and timing of hatching determine survival and reproductive output in a lizard","volume":"162","author":[{"family":"Uller","given":"Tobias"},{"family":"Olsson","given":"Mats"}],"issued":{"date-parts":[["2010",3]]}}}],"schema":"https://github.com/citation-style-language/schema/raw/master/csl-citation.json"} </w:instrText>
      </w:r>
      <w:r w:rsidR="0098547C">
        <w:fldChar w:fldCharType="separate"/>
      </w:r>
      <w:r w:rsidR="0098547C">
        <w:rPr>
          <w:noProof/>
        </w:rPr>
        <w:t>(Mitchell et al., 2018; Shine &amp; Harlow, 1996; Uller &amp; Olsson, 2010)</w:t>
      </w:r>
      <w:r w:rsidR="0098547C">
        <w:fldChar w:fldCharType="end"/>
      </w:r>
      <w:r w:rsidR="00593AB3">
        <w:t xml:space="preserve"> </w:t>
      </w:r>
      <w:r w:rsidR="00624B66">
        <w:t xml:space="preserve">are </w:t>
      </w:r>
      <w:r w:rsidR="00423B2E">
        <w:t xml:space="preserve">expected to </w:t>
      </w:r>
      <w:r w:rsidR="00F4659D">
        <w:t xml:space="preserve">contribute </w:t>
      </w:r>
      <w:r w:rsidR="008C6442">
        <w:t>the most</w:t>
      </w:r>
      <w:r w:rsidR="00F4659D">
        <w:t xml:space="preserve"> to </w:t>
      </w:r>
      <w:r w:rsidR="00423B2E">
        <w:t xml:space="preserve">offspring </w:t>
      </w:r>
      <w:r w:rsidR="00F4659D">
        <w:t>body size</w:t>
      </w:r>
      <w:r w:rsidR="00423B2E">
        <w:t xml:space="preserve"> </w:t>
      </w:r>
      <w:r w:rsidR="00090C79">
        <w:t xml:space="preserve">early in development </w:t>
      </w:r>
      <w:r w:rsidR="0098547C">
        <w:fldChar w:fldCharType="begin"/>
      </w:r>
      <w:r w:rsidR="0098547C">
        <w:instrText xml:space="preserve"> ADDIN ZOTERO_ITEM CSL_CITATION {"citationID":"VaZsWklZ","properties":{"formattedCitation":"(Mousseau &amp; Fox, 1998)","plainCitation":"(Mousseau &amp; Fox, 1998)","noteIndex":0},"citationItems":[{"id":3994,"uris":["http://zotero.org/users/1379426/items/DEXQJPU2"],"uri":["http://zotero.org/users/1379426/items/DEXQJPU2"],"itemData":{"id":3994,"type":"article-journal","abstract":"Recently, the adaptive significance of maternal effects has been increasingly recognized. No longer are maternal effects relegated as simple `troublesome sources of environmental resemblance' that confound our ability to estimate accurately the genetic basis of traits of interest. Rather, it has become evident that many maternal effects have been shaped by the action of natural selection to act as a mechanism for adaptive phenotypic response to environmental heterogeneity. Consequently, maternal experience is translated into variation in offspring fitness.","container-title":"Trends in Ecology &amp; Evolution","DOI":"10.1016/S0169-5347(98)01472-4","ISSN":"0169-5347","issue":"10","journalAbbreviation":"Trends in Ecology &amp; Evolution","language":"en","page":"403-407","source":"ScienceDirect","title":"The adaptive significance of maternal effects","volume":"13","author":[{"family":"Mousseau","given":"Timothy A."},{"family":"Fox","given":"Charles W."}],"issued":{"date-parts":[["1998",10,1]]}}}],"schema":"https://github.com/citation-style-language/schema/raw/master/csl-citation.json"} </w:instrText>
      </w:r>
      <w:r w:rsidR="0098547C">
        <w:fldChar w:fldCharType="separate"/>
      </w:r>
      <w:r w:rsidR="0098547C">
        <w:rPr>
          <w:noProof/>
        </w:rPr>
        <w:t>(Mousseau &amp; Fox, 1998)</w:t>
      </w:r>
      <w:r w:rsidR="0098547C">
        <w:fldChar w:fldCharType="end"/>
      </w:r>
      <w:r w:rsidR="008C6442">
        <w:rPr>
          <w:lang w:val="en-AU"/>
        </w:rPr>
        <w:t>. However</w:t>
      </w:r>
      <w:r w:rsidR="002179BE">
        <w:rPr>
          <w:lang w:val="en-AU"/>
        </w:rPr>
        <w:t>,</w:t>
      </w:r>
      <w:r w:rsidR="008C6442">
        <w:rPr>
          <w:lang w:val="en-AU"/>
        </w:rPr>
        <w:t xml:space="preserve"> these effects </w:t>
      </w:r>
      <w:r w:rsidR="00624B66">
        <w:rPr>
          <w:lang w:val="en-AU"/>
        </w:rPr>
        <w:t xml:space="preserve">have shown </w:t>
      </w:r>
      <w:r w:rsidR="008C6442">
        <w:rPr>
          <w:lang w:val="en-AU"/>
        </w:rPr>
        <w:t>to</w:t>
      </w:r>
      <w:r w:rsidR="00423B2E">
        <w:rPr>
          <w:lang w:val="en-AU"/>
        </w:rPr>
        <w:t xml:space="preserve"> </w:t>
      </w:r>
      <w:r w:rsidR="008C6442">
        <w:rPr>
          <w:lang w:val="en-AU"/>
        </w:rPr>
        <w:t>decline</w:t>
      </w:r>
      <w:r w:rsidR="008C73F4">
        <w:t xml:space="preserve"> with age </w:t>
      </w:r>
      <w:r w:rsidR="00423B2E">
        <w:t xml:space="preserve">as maternal investment subside </w:t>
      </w:r>
      <w:r w:rsidR="008C73F4">
        <w:fldChar w:fldCharType="begin"/>
      </w:r>
      <w:r w:rsidR="00BC6055">
        <w:instrText xml:space="preserve"> ADDIN ZOTERO_ITEM CSL_CITATION {"citationID":"KBiSt4dK","properties":{"formattedCitation":"(Krist, 2010; Wilson, Kruuk, et al., 2005)","plainCitation":"(Krist, 2010; Wilson, Kruuk, et al., 2005)","noteIndex":0},"citationItems":[{"id":1317,"uris":["http://zotero.org/users/1379426/items/G4VHWH92"],"uri":["http://zotero.org/users/1379426/items/G4VHWH92"],"itemData":{"id":1317,"type":"article-journal","abstract":"Parents affect offspring fitness by propagule size and quality, selection of oviposition site, quality of incubation, feeding of dependent young, and their defence against predators and parasites. Despite many case studies on each of these topics, this knowledge has not been rigorously integrated into individual parental care traits for any taxon. Consequently, we lack a comprehensive, quantitative assessment of how parental care modifies offspring phenotypes. This meta-analysis of 283 studies with 1805 correlations between egg size and offspring quality in birds is intended to fill this gap. The large sample size enabled testing of how the magnitude of the relationship between egg size and offspring quality depends on a number of variables. Egg size was positively related to nearly all studied offspring traits across all stages of the offspring life cycle. Not surprisingly, the relationship was strongest at hatching but persisted until the post-fledging stage. Morphological traits were the most closely related to egg size but significant relationships were also found with hatching success, chick survival, and growth rate. Non-significant effect sizes were found for egg fertility, chick immunity, behaviour, and life-history or sexual traits. Effect size did not depend on whether chicks were raised by their natural parents or were cross-fostered to other territories. Effect size did not depend on species-specific traits such as developmental mode, clutch size, and relative size of the egg, but was larger if tested in captive compared to wild populations and between rather than within broods. In sum, published studies support the view that egg size affects juvenile survival. There are very few studies that tested the relationship between egg size and the fecundity component of offspring fitness, and no studies on offspring survival as adults or on global fitness. More data are also needed for the relationships between egg size and offspring behavioural and physiological traits. It remains to be established whether the relationship between egg size and offspring performance depends on the quality of the offspring environment. Positive effect sizes found in this study are likely to be driven by a causal effect of egg size on offspring quality. However, more studies that control for potential confounding effects of parental post-hatching care, genes, and egg composition are needed to establish firmly this causal link.","container-title":"Biological Reviews","DOI":"10.1111/j.1469-185X.2010.00166.x","issue":"3","language":"English","note":"PMID: 21070586","page":"692–716","title":"Egg size and offspring quality: a meta-analysis in birds","volume":"86","author":[{"family":"Krist","given":"Miloš"}],"issued":{"date-parts":[["2010",11]]}}},{"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C73F4">
        <w:fldChar w:fldCharType="separate"/>
      </w:r>
      <w:r w:rsidR="008C73F4">
        <w:rPr>
          <w:noProof/>
        </w:rPr>
        <w:t>(Krist, 2010; Wilson, Kruuk, et al., 2005)</w:t>
      </w:r>
      <w:r w:rsidR="008C73F4">
        <w:fldChar w:fldCharType="end"/>
      </w:r>
      <w:r w:rsidR="008C73F4">
        <w:t xml:space="preserve">. </w:t>
      </w:r>
      <w:r w:rsidR="00624B66">
        <w:t>Additionally, e</w:t>
      </w:r>
      <w:r w:rsidR="00DF0747">
        <w:t xml:space="preserve">nvironmental </w:t>
      </w:r>
      <w:r w:rsidR="00624B66">
        <w:t>factors</w:t>
      </w:r>
      <w:r w:rsidR="00DF0747">
        <w:t xml:space="preserve"> such as shared habitats or </w:t>
      </w:r>
      <w:r w:rsidR="00735EAD">
        <w:t>long-term</w:t>
      </w:r>
      <w:r w:rsidR="00DF0747">
        <w:t xml:space="preserve"> seasonal effects </w:t>
      </w:r>
      <w:r w:rsidR="002128F6">
        <w:t>can also account for a substantial proportion of variability in body size</w:t>
      </w:r>
      <w:r w:rsidR="00A2753A">
        <w:t xml:space="preserve"> </w:t>
      </w:r>
      <w:r w:rsidR="00A2753A">
        <w:fldChar w:fldCharType="begin"/>
      </w:r>
      <w:r w:rsidR="00A2753A">
        <w:instrText xml:space="preserve"> ADDIN ZOTERO_ITEM CSL_CITATION {"citationID":"jqB2sRmN","properties":{"formattedCitation":"(Kruuk,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A2753A">
        <w:fldChar w:fldCharType="separate"/>
      </w:r>
      <w:r w:rsidR="00A2753A">
        <w:rPr>
          <w:noProof/>
        </w:rPr>
        <w:t>(Kruuk, 2004)</w:t>
      </w:r>
      <w:r w:rsidR="00A2753A">
        <w:fldChar w:fldCharType="end"/>
      </w:r>
      <w:r w:rsidR="002128F6">
        <w:t>. For example</w:t>
      </w:r>
      <w:r w:rsidR="00735EAD">
        <w:t xml:space="preserve">, </w:t>
      </w:r>
      <w:r w:rsidR="00350C4D">
        <w:t xml:space="preserve">permanent environmental effects that varied across years explained 26% – 35% of body size variation in bighorn sheep </w:t>
      </w:r>
      <w:r w:rsidR="00350C4D">
        <w:fldChar w:fldCharType="begin"/>
      </w:r>
      <w:r w:rsidR="00350C4D">
        <w:instrText xml:space="preserve"> ADDIN ZOTERO_ITEM CSL_CITATION {"citationID":"SVyja4dm","properties":{"formattedCitation":"(R\\uc0\\u233{}ale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350C4D">
        <w:fldChar w:fldCharType="separate"/>
      </w:r>
      <w:r w:rsidR="00350C4D" w:rsidRPr="00350C4D">
        <w:rPr>
          <w:rFonts w:cs="Times New Roman"/>
        </w:rPr>
        <w:t>(Réale et al., 1999)</w:t>
      </w:r>
      <w:r w:rsidR="00350C4D">
        <w:fldChar w:fldCharType="end"/>
      </w:r>
      <w:r w:rsidR="00350C4D">
        <w:t>.</w:t>
      </w:r>
      <w:r w:rsidR="00DB7E5B">
        <w:t xml:space="preserve"> Similarly, 56% of variation in body mass was</w:t>
      </w:r>
      <w:r w:rsidR="00624B66">
        <w:t xml:space="preserve"> attributed to </w:t>
      </w:r>
      <w:r w:rsidR="00DB7E5B">
        <w:t xml:space="preserve">nest boxes shared among siblings </w:t>
      </w:r>
      <w:r w:rsidR="00624B66">
        <w:t>in</w:t>
      </w:r>
      <w:r w:rsidR="00DB7E5B">
        <w:t xml:space="preserve"> blue tit chicks</w:t>
      </w:r>
      <w:r w:rsidR="00624B66">
        <w:t xml:space="preserve"> </w:t>
      </w:r>
      <w:r w:rsidR="00624B66">
        <w:fldChar w:fldCharType="begin"/>
      </w:r>
      <w:r w:rsidR="00203D94">
        <w:instrText xml:space="preserve"> ADDIN ZOTERO_ITEM CSL_CITATION {"citationID":"K3wIv6XN","properties":{"formattedCitation":"(Charmantier et al., 2004)","plainCitation":"(Charmantier et al., 2004)","noteIndex":0},"citationItems":[{"id":3999,"uris":["http://zotero.org/users/1379426/items/4ZCSJXDN"],"uri":["http://zotero.org/users/1379426/items/4ZCSJXDN"],"itemData":{"id":3999,"type":"article-journal","abstract":"Quantifying the genetic variation and selection acting on phenotypes is a prerequisite for understanding microevolutionary processes. Surprisingly, long-term comparisons across conspecific populations exposed to different environments are still lacking, hampering evolutionary studies of population differentiation in natural conditions. Here, we present analyses of additive genetic variation and selection using two body-size traits in three blue tit (Parus caeruleus) populations from distinct habitats. Chick tarsus length and body mass at fledging showed substantial levels of genetic variation in the three populations. Estimated heritabilities of body mass increased with habitat quality. The poorer habitats showed weak positive selection on tarsus length, and strong positive selection on body mass, but there was no significant selection on either trait in the good habitat. However, there was no evidence of any microevolutionary response to selection in any population during the study periods. Potential explanations for this absence of a response to selection are discussed, including the effects of spatial heterogeneity associated with gene flow between habitats.","container-title":"Journal of Evolutionary Biology","DOI":"10.1111/j.1420-9101.2004.00734.x","ISSN":"1420-9101","issue":"4","language":"en","note":"_eprint: https://onlinelibrary.wiley.com/doi/pdf/10.1111/j.1420-9101.2004.00734.x","page":"732-743","source":"Wiley Online Library","title":"Testing for microevolution in body size in three blue tit populations","volume":"17","author":[{"family":"Charmantier","given":"A."},{"family":"Kruuk","given":"L. E. B."},{"family":"Blondel","given":"J."},{"family":"Lambrechts","given":"M. M."}],"issued":{"date-parts":[["2004"]]}}}],"schema":"https://github.com/citation-style-language/schema/raw/master/csl-citation.json"} </w:instrText>
      </w:r>
      <w:r w:rsidR="00624B66">
        <w:fldChar w:fldCharType="separate"/>
      </w:r>
      <w:r w:rsidR="00203D94">
        <w:rPr>
          <w:noProof/>
        </w:rPr>
        <w:t>(Charmantier et al., 2004)</w:t>
      </w:r>
      <w:r w:rsidR="00624B66">
        <w:fldChar w:fldCharType="end"/>
      </w:r>
      <w:r w:rsidR="00624B66">
        <w:t>.</w:t>
      </w:r>
      <w:r w:rsidR="00350C4D">
        <w:t xml:space="preserve"> </w:t>
      </w:r>
      <w:r w:rsidR="00350C4D">
        <w:rPr>
          <w:lang w:val="en-AU"/>
        </w:rPr>
        <w:t xml:space="preserve">As such, the </w:t>
      </w:r>
      <w:r w:rsidR="00624B66">
        <w:rPr>
          <w:lang w:val="en-AU"/>
        </w:rPr>
        <w:t>various sources that influence</w:t>
      </w:r>
      <w:r w:rsidR="00350C4D">
        <w:rPr>
          <w:lang w:val="en-AU"/>
        </w:rPr>
        <w:t xml:space="preserve"> body size variation (genetic, environmental, maternal) </w:t>
      </w:r>
      <w:r w:rsidR="002179BE">
        <w:t>are predicted to vary</w:t>
      </w:r>
      <w:r w:rsidR="00350C4D">
        <w:t xml:space="preserve"> across ontogeny and temporal approach is therefore needed in order to evaluate when evolutionary potential of body size is greatest. </w:t>
      </w:r>
    </w:p>
    <w:p w14:paraId="476C607A" w14:textId="77777777" w:rsidR="00350C4D" w:rsidRDefault="00350C4D" w:rsidP="00350C4D">
      <w:pPr>
        <w:ind w:firstLine="720"/>
      </w:pPr>
    </w:p>
    <w:p w14:paraId="6EB3FE54" w14:textId="0D95CD84" w:rsidR="00496477" w:rsidRDefault="003030DA" w:rsidP="00496477">
      <w:pPr>
        <w:ind w:firstLine="720"/>
      </w:pPr>
      <w:r>
        <w:t>Here we investigated the impact of developmental temperature on growth and mass in an oviparous skink (</w:t>
      </w:r>
      <w:proofErr w:type="spellStart"/>
      <w:r w:rsidRPr="00BC72BE">
        <w:rPr>
          <w:i/>
          <w:iCs/>
        </w:rPr>
        <w:t>Lampropholis</w:t>
      </w:r>
      <w:proofErr w:type="spellEnd"/>
      <w:r w:rsidRPr="00BC72BE">
        <w:rPr>
          <w:i/>
          <w:iCs/>
        </w:rPr>
        <w:t xml:space="preserve"> </w:t>
      </w:r>
      <w:proofErr w:type="spellStart"/>
      <w:r w:rsidRPr="00BC72BE">
        <w:rPr>
          <w:i/>
          <w:iCs/>
        </w:rPr>
        <w:t>delicata</w:t>
      </w:r>
      <w:proofErr w:type="spellEnd"/>
      <w:r>
        <w:t>)</w:t>
      </w:r>
      <w:r w:rsidR="00A0102E">
        <w:t xml:space="preserve"> – two traits that are critically important to fitness</w:t>
      </w:r>
      <w:r w:rsidR="006856EA">
        <w:t>. We also</w:t>
      </w:r>
      <w:r>
        <w:t xml:space="preserve"> </w:t>
      </w:r>
      <w:r w:rsidR="006D0B22">
        <w:t xml:space="preserve">test </w:t>
      </w:r>
      <w:r>
        <w:t xml:space="preserve">how developmental environments affect evolutionary potential in these traits. </w:t>
      </w:r>
      <w:r w:rsidR="006856EA">
        <w:t>G</w:t>
      </w:r>
      <w:r w:rsidR="00615C53">
        <w:t>rowth trajectories (</w:t>
      </w:r>
      <w:proofErr w:type="spellStart"/>
      <w:r w:rsidR="00615C53">
        <w:t>n</w:t>
      </w:r>
      <w:r w:rsidR="00615C53" w:rsidRPr="00615C53">
        <w:rPr>
          <w:vertAlign w:val="subscript"/>
        </w:rPr>
        <w:t>observations</w:t>
      </w:r>
      <w:proofErr w:type="spellEnd"/>
      <w:r w:rsidR="00615C53">
        <w:t xml:space="preserve"> = 3</w:t>
      </w:r>
      <w:r w:rsidR="00475A8F">
        <w:t>,</w:t>
      </w:r>
      <w:r w:rsidR="00615C53">
        <w:t>002) for lizards that hatched from two incubation treatments (</w:t>
      </w:r>
      <w:proofErr w:type="spellStart"/>
      <w:r w:rsidR="00615C53">
        <w:t>n</w:t>
      </w:r>
      <w:r w:rsidR="00615C53" w:rsidRPr="00615C53">
        <w:rPr>
          <w:vertAlign w:val="subscript"/>
        </w:rPr>
        <w:t>hot</w:t>
      </w:r>
      <w:proofErr w:type="spellEnd"/>
      <w:r w:rsidR="00615C53" w:rsidRPr="00615C53">
        <w:rPr>
          <w:vertAlign w:val="subscript"/>
        </w:rPr>
        <w:t xml:space="preserve"> </w:t>
      </w:r>
      <w:r w:rsidR="00615C53">
        <w:t xml:space="preserve">= 126, </w:t>
      </w:r>
      <w:proofErr w:type="spellStart"/>
      <w:r w:rsidR="00615C53">
        <w:t>n</w:t>
      </w:r>
      <w:r w:rsidR="00615C53" w:rsidRPr="00615C53">
        <w:rPr>
          <w:vertAlign w:val="subscript"/>
        </w:rPr>
        <w:t>cold</w:t>
      </w:r>
      <w:proofErr w:type="spellEnd"/>
      <w:r w:rsidR="00615C53">
        <w:t xml:space="preserve"> = 136</w:t>
      </w:r>
      <w:r w:rsidR="003A405C">
        <w:t>)</w:t>
      </w:r>
      <w:r w:rsidR="00615C53">
        <w:t xml:space="preserve">, </w:t>
      </w:r>
      <w:r w:rsidR="006856EA">
        <w:t xml:space="preserve">were measured over the first </w:t>
      </w:r>
      <w:r w:rsidR="004B5399">
        <w:t>16 months of life</w:t>
      </w:r>
      <w:r w:rsidR="006856EA">
        <w:t xml:space="preserve">. </w:t>
      </w:r>
      <w:r>
        <w:t xml:space="preserve">Using 8,433 </w:t>
      </w:r>
      <w:r w:rsidR="007926CA">
        <w:t>single nucleotide polymorphic (</w:t>
      </w:r>
      <w:r>
        <w:t>SNP</w:t>
      </w:r>
      <w:r w:rsidR="007926CA">
        <w:t>)</w:t>
      </w:r>
      <w:r>
        <w:t xml:space="preserve"> markers, we derived a genomic relatedness matrix to estimate quantitative genetic parameters</w:t>
      </w:r>
      <w:r w:rsidR="007926CA">
        <w:t xml:space="preserve">. Using these </w:t>
      </w:r>
      <w:r w:rsidR="002179BE">
        <w:t>data,</w:t>
      </w:r>
      <w:r w:rsidR="007926CA">
        <w:t xml:space="preserve"> we</w:t>
      </w:r>
      <w:r>
        <w:t xml:space="preserve"> address </w:t>
      </w:r>
      <w:r w:rsidR="007926CA">
        <w:t xml:space="preserve">two </w:t>
      </w:r>
      <w:r>
        <w:t xml:space="preserve">key questions: 1) How does developmental temperature affect the </w:t>
      </w:r>
      <w:r w:rsidR="00184F53">
        <w:t xml:space="preserve">rate and </w:t>
      </w:r>
      <w:r>
        <w:t>shape of growth trajectories (initial mass, growth rate and curvature of growth trajectory)?</w:t>
      </w:r>
      <w:r w:rsidR="006D0B22">
        <w:t xml:space="preserve"> and 2</w:t>
      </w:r>
      <w:r>
        <w:t xml:space="preserve">) How does developmental temperature affect genetic and non-genetic variance across age? </w:t>
      </w:r>
      <w:r w:rsidR="007C3868">
        <w:t>According to the</w:t>
      </w:r>
      <w:r>
        <w:t xml:space="preserve"> </w:t>
      </w:r>
      <w:r w:rsidR="007C3868">
        <w:t>‘</w:t>
      </w:r>
      <w:r>
        <w:t>temperature-size rule</w:t>
      </w:r>
      <w:r w:rsidR="007C3868">
        <w:t>’</w:t>
      </w:r>
      <w:r>
        <w:t>, we expect lizards</w:t>
      </w:r>
      <w:r w:rsidR="007C3868">
        <w:t xml:space="preserve"> experiencing </w:t>
      </w:r>
      <w:r>
        <w:t>cold developmental temperatures to have larger initial masses</w:t>
      </w:r>
      <w:r w:rsidR="006D0B22">
        <w:t xml:space="preserve"> and </w:t>
      </w:r>
      <w:r>
        <w:t xml:space="preserve">slower growth rates </w:t>
      </w:r>
      <w:r w:rsidR="006D0B22">
        <w:t xml:space="preserve">– </w:t>
      </w:r>
      <w:r w:rsidR="007C3868">
        <w:t xml:space="preserve">possibly </w:t>
      </w:r>
      <w:r w:rsidR="003D3E00">
        <w:t xml:space="preserve">resulting in lizards </w:t>
      </w:r>
      <w:r w:rsidR="006D0B22">
        <w:t xml:space="preserve">reaching </w:t>
      </w:r>
      <w:r w:rsidR="007C3868">
        <w:t>sexual maturity</w:t>
      </w:r>
      <w:r>
        <w:t xml:space="preserve"> at a later age compared to lizards </w:t>
      </w:r>
      <w:r w:rsidR="007C3868">
        <w:t>experiencing</w:t>
      </w:r>
      <w:r>
        <w:t xml:space="preserve"> hot developmental temperatures </w:t>
      </w:r>
      <w:r>
        <w:fldChar w:fldCharType="begin"/>
      </w:r>
      <w:r>
        <w:instrText xml:space="preserve"> ADDIN ZOTERO_ITEM CSL_CITATION {"citationID":"xQDByipm","properties":{"formattedCitation":"(Angilletta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fldChar w:fldCharType="separate"/>
      </w:r>
      <w:r>
        <w:rPr>
          <w:noProof/>
        </w:rPr>
        <w:t>(Angilletta Jr et al., 2017)</w:t>
      </w:r>
      <w:r>
        <w:fldChar w:fldCharType="end"/>
      </w:r>
      <w:r>
        <w:t xml:space="preserve">. </w:t>
      </w:r>
      <w:r w:rsidR="007C3868">
        <w:t xml:space="preserve">In addition, </w:t>
      </w:r>
      <w:r w:rsidR="008B6DB3">
        <w:t xml:space="preserve">we predicted </w:t>
      </w:r>
      <w:r w:rsidR="00184F53">
        <w:t>greater amount of</w:t>
      </w:r>
      <w:r w:rsidR="008B6DB3">
        <w:t xml:space="preserve"> genetic variance under </w:t>
      </w:r>
      <w:r w:rsidR="008A2D4A">
        <w:t>higher</w:t>
      </w:r>
      <w:r w:rsidR="008B6DB3">
        <w:t xml:space="preserve"> developmental temperatures</w:t>
      </w:r>
      <w:r w:rsidR="00F6122D">
        <w:t>, after controlling for non-genetic sources of variance. We expected maternal effects and permanent environment effects to manifest early in development and dissipate over time.</w:t>
      </w:r>
    </w:p>
    <w:p w14:paraId="0A30CD83" w14:textId="77777777" w:rsidR="00496477" w:rsidRPr="00AA1C83" w:rsidRDefault="00496477" w:rsidP="00496477">
      <w:pPr>
        <w:pStyle w:val="Heading1"/>
      </w:pPr>
      <w:r>
        <w:t>Materials and Methods</w:t>
      </w:r>
    </w:p>
    <w:p w14:paraId="0D48CAC6" w14:textId="10BE18A8" w:rsidR="00496477" w:rsidRDefault="005B39E9" w:rsidP="00496477">
      <w:pPr>
        <w:pStyle w:val="Heading2"/>
      </w:pPr>
      <w:r>
        <w:t>Lizard collection and husbandry</w:t>
      </w:r>
    </w:p>
    <w:p w14:paraId="3C97B98A" w14:textId="47ECAD15" w:rsidR="00496477" w:rsidRDefault="00496477" w:rsidP="00496477">
      <w:pPr>
        <w:ind w:firstLine="720"/>
      </w:pPr>
      <w:r>
        <w:t xml:space="preserve">From 2015 – 2017, we established a breeding colony of adult </w:t>
      </w:r>
      <w:r>
        <w:rPr>
          <w:i/>
        </w:rPr>
        <w:t xml:space="preserve">L. </w:t>
      </w:r>
      <w:proofErr w:type="spellStart"/>
      <w:r>
        <w:rPr>
          <w:i/>
        </w:rPr>
        <w:t>delicata</w:t>
      </w:r>
      <w:proofErr w:type="spellEnd"/>
      <w:r>
        <w:t xml:space="preserve"> (</w:t>
      </w:r>
      <w:proofErr w:type="spellStart"/>
      <w:r>
        <w:t>n</w:t>
      </w:r>
      <w:r w:rsidRPr="00237431">
        <w:rPr>
          <w:vertAlign w:val="subscript"/>
        </w:rPr>
        <w:t>females</w:t>
      </w:r>
      <w:proofErr w:type="spellEnd"/>
      <w:r>
        <w:t xml:space="preserve"> = </w:t>
      </w:r>
      <w:proofErr w:type="gramStart"/>
      <w:r>
        <w:t xml:space="preserve">144,  </w:t>
      </w:r>
      <w:proofErr w:type="spellStart"/>
      <w:r>
        <w:t>n</w:t>
      </w:r>
      <w:r w:rsidRPr="00237431">
        <w:rPr>
          <w:vertAlign w:val="subscript"/>
        </w:rPr>
        <w:t>males</w:t>
      </w:r>
      <w:proofErr w:type="spellEnd"/>
      <w:proofErr w:type="gramEnd"/>
      <w:r>
        <w:t xml:space="preserve"> = 50) using wild individuals collected across five sites throughout the Sydney region between August and September 2015. </w:t>
      </w:r>
      <w:r w:rsidR="005B39E9">
        <w:t>Using</w:t>
      </w:r>
      <w:r>
        <w:t xml:space="preserve"> a half-sib breeding design</w:t>
      </w:r>
      <w:r w:rsidR="00CE1983">
        <w:t>,</w:t>
      </w:r>
      <w:r>
        <w:t xml:space="preserve"> </w:t>
      </w:r>
      <w:r w:rsidR="005B39E9">
        <w:t xml:space="preserve">we paired </w:t>
      </w:r>
      <w:r>
        <w:t>three females with a single male in opaque plastic enclosure</w:t>
      </w:r>
      <w:r w:rsidR="005B39E9">
        <w:t>s</w:t>
      </w:r>
      <w:r>
        <w:t xml:space="preserve"> measuring 35cm </w:t>
      </w:r>
      <m:oMath>
        <m:r>
          <w:rPr>
            <w:rFonts w:ascii="Cambria Math" w:hAnsi="Cambria Math"/>
          </w:rPr>
          <m:t>×</m:t>
        </m:r>
      </m:oMath>
      <w:r>
        <w:t xml:space="preserve"> 25cm </w:t>
      </w:r>
      <m:oMath>
        <m:r>
          <w:rPr>
            <w:rFonts w:ascii="Cambria Math" w:hAnsi="Cambria Math"/>
          </w:rPr>
          <w:lastRenderedPageBreak/>
          <m:t xml:space="preserve">× </m:t>
        </m:r>
      </m:oMath>
      <w:r>
        <w:t xml:space="preserve">15cm (L </w:t>
      </w:r>
      <m:oMath>
        <m:r>
          <w:rPr>
            <w:rFonts w:ascii="Cambria Math" w:hAnsi="Cambria Math"/>
          </w:rPr>
          <m:t>×</m:t>
        </m:r>
      </m:oMath>
      <w:r>
        <w:t xml:space="preserve"> W </w:t>
      </w:r>
      <m:oMath>
        <m:r>
          <w:rPr>
            <w:rFonts w:ascii="Cambria Math" w:hAnsi="Cambria Math"/>
          </w:rPr>
          <m:t>×</m:t>
        </m:r>
      </m:oMath>
      <w:r>
        <w:t xml:space="preserve"> H). Enclosures were kept under UV lights (12L:12D) in a </w:t>
      </w:r>
      <w:proofErr w:type="gramStart"/>
      <w:r>
        <w:t>temperature control</w:t>
      </w:r>
      <w:r w:rsidR="005B39E9">
        <w:t>led</w:t>
      </w:r>
      <w:proofErr w:type="gramEnd"/>
      <w:r>
        <w:t xml:space="preserve"> room set </w:t>
      </w:r>
      <w:r w:rsidR="005B39E9">
        <w:t xml:space="preserve">to </w:t>
      </w:r>
      <w:r>
        <w:t>24ºC</w:t>
      </w:r>
      <w:r w:rsidR="005B39E9">
        <w:t>.</w:t>
      </w:r>
      <w:r>
        <w:t xml:space="preserve"> </w:t>
      </w:r>
      <w:r w:rsidR="005B39E9">
        <w:t>Lizards</w:t>
      </w:r>
      <w:r>
        <w:t xml:space="preserve"> were given access to a heat lamp that elevated temperatures to between 28-32</w:t>
      </w:r>
      <w:r w:rsidRPr="004B38FB">
        <w:t xml:space="preserve"> </w:t>
      </w:r>
      <w:r>
        <w:t>ºC. Each enclosure was lined with newspaper and lizards had constant access to water</w:t>
      </w:r>
      <w:r w:rsidR="00105900">
        <w:t>.</w:t>
      </w:r>
      <w:r>
        <w:t xml:space="preserve"> </w:t>
      </w:r>
      <w:r w:rsidR="00105900">
        <w:t>T</w:t>
      </w:r>
      <w:r>
        <w:t xml:space="preserve">ree bark </w:t>
      </w:r>
      <w:r w:rsidR="009421A2">
        <w:t xml:space="preserve">was used </w:t>
      </w:r>
      <w:r>
        <w:t xml:space="preserve">as refuge. Adult lizards were fed medium sized crickets </w:t>
      </w:r>
      <w:r w:rsidRPr="00BF3711">
        <w:rPr>
          <w:i/>
          <w:iCs/>
        </w:rPr>
        <w:t>ad libitum</w:t>
      </w:r>
      <w:r>
        <w:t xml:space="preserve"> (</w:t>
      </w:r>
      <w:r w:rsidRPr="00B0332F">
        <w:rPr>
          <w:rFonts w:cs="Times New Roman"/>
          <w:i/>
        </w:rPr>
        <w:t>Acheta domestica</w:t>
      </w:r>
      <w:r>
        <w:t xml:space="preserve">) dusted with calcium powder and multi-vitamin every two days. From the beginning of </w:t>
      </w:r>
      <w:r w:rsidR="00105900">
        <w:t xml:space="preserve">the </w:t>
      </w:r>
      <w:r>
        <w:t xml:space="preserve">egg laying season (October of each year), we replaced </w:t>
      </w:r>
      <w:r w:rsidR="009421A2">
        <w:t>newspaper</w:t>
      </w:r>
      <w:r>
        <w:t xml:space="preserve"> lining with garden potting mix and placed an opaque plastic box (12 cm </w:t>
      </w:r>
      <m:oMath>
        <m:r>
          <w:rPr>
            <w:rFonts w:ascii="Cambria Math" w:hAnsi="Cambria Math"/>
          </w:rPr>
          <m:t>×</m:t>
        </m:r>
      </m:oMath>
      <w:r>
        <w:t xml:space="preserve"> 17.5 cm </w:t>
      </w:r>
      <m:oMath>
        <m:r>
          <w:rPr>
            <w:rFonts w:ascii="Cambria Math" w:hAnsi="Cambria Math"/>
          </w:rPr>
          <m:t xml:space="preserve">× </m:t>
        </m:r>
      </m:oMath>
      <w:r>
        <w:t xml:space="preserve">4.3 cm) containing moistened vermiculite in each enclosure for females to oviposit their eggs. During this time, enclosures were sprayed with water every second day to maintain a relatively humid environment. From October to November, egg boxes were checked every day. </w:t>
      </w:r>
      <w:r w:rsidR="005B39E9">
        <w:t>T</w:t>
      </w:r>
      <w:r>
        <w:t xml:space="preserve">ail tissue samples </w:t>
      </w:r>
      <w:r w:rsidR="005B39E9">
        <w:t xml:space="preserve">(~1 mm) were taken </w:t>
      </w:r>
      <w:r>
        <w:t xml:space="preserve">from adults that were from enclosures </w:t>
      </w:r>
      <w:r w:rsidR="005B39E9">
        <w:t>producing</w:t>
      </w:r>
      <w:r>
        <w:t xml:space="preserve"> eggs for DNA extraction (see below). All tissues were stored in 70% ethanol. </w:t>
      </w:r>
      <w:r w:rsidRPr="00B0332F">
        <w:rPr>
          <w:rFonts w:cs="Times New Roman"/>
        </w:rPr>
        <w:t xml:space="preserve">Animal collection was approved by the New South Wales National Parks and Wildlife Service (SL101549) and </w:t>
      </w:r>
      <w:r>
        <w:rPr>
          <w:rFonts w:cs="Times New Roman"/>
        </w:rPr>
        <w:t xml:space="preserve">all </w:t>
      </w:r>
      <w:r w:rsidRPr="00B0332F">
        <w:rPr>
          <w:rFonts w:cs="Times New Roman"/>
        </w:rPr>
        <w:t>procedures were approved by the Macquarie University Ethics committee (ARA 2015/015) and University of New South Wales Animal Care and Ethics committee (ACEC 15/51A).</w:t>
      </w:r>
    </w:p>
    <w:p w14:paraId="23B5B209" w14:textId="77777777" w:rsidR="00496477" w:rsidRDefault="00496477" w:rsidP="00632C0E">
      <w:pPr>
        <w:pStyle w:val="Thesisnormal"/>
      </w:pPr>
    </w:p>
    <w:p w14:paraId="0C7BC104" w14:textId="5596681F" w:rsidR="00496477" w:rsidRDefault="00496477" w:rsidP="00496477">
      <w:pPr>
        <w:pStyle w:val="Heading2"/>
      </w:pPr>
      <w:r>
        <w:t xml:space="preserve">Developmental Temperature </w:t>
      </w:r>
      <w:r w:rsidR="005B39E9">
        <w:t>Manipulations</w:t>
      </w:r>
    </w:p>
    <w:p w14:paraId="02A85D58" w14:textId="08563B20" w:rsidR="00496477" w:rsidRDefault="00496477" w:rsidP="00496477">
      <w:pPr>
        <w:ind w:firstLine="720"/>
      </w:pPr>
      <w:r>
        <w:t xml:space="preserve">Eggs were collected </w:t>
      </w:r>
      <w:r w:rsidR="00CE1983">
        <w:t xml:space="preserve">between October to March, </w:t>
      </w:r>
      <w:r>
        <w:t xml:space="preserve">over two </w:t>
      </w:r>
      <w:r w:rsidR="00CE1983">
        <w:t xml:space="preserve">reproductive seasons </w:t>
      </w:r>
      <w:r>
        <w:t>from 2016</w:t>
      </w:r>
      <w:r w:rsidR="00CE1983">
        <w:t xml:space="preserve"> and </w:t>
      </w:r>
      <w:r>
        <w:t>2017</w:t>
      </w:r>
      <w:r w:rsidR="00CE1983">
        <w:t xml:space="preserve">. </w:t>
      </w:r>
      <w:r>
        <w:t>As soon as eggs were found, they were weighed using a digital scale to the nearest 0.01g (Ohaus Scout SKX123). We also measured egg length (distance between the furthest points along the longest axis of the egg) and egg width (distance between the widest points along the axis perpendicular to the longest axis of the egg) using digital callipers to the nearest 0.01mm. Following measurements, each egg was placed in a plastic cup (80ml) containing three grams of vermiculite and four grams of water.</w:t>
      </w:r>
      <w:r w:rsidRPr="0085551F">
        <w:t xml:space="preserve"> </w:t>
      </w:r>
      <w:r>
        <w:t xml:space="preserve">Each cup was then covered using cling wrap and secured </w:t>
      </w:r>
      <w:r w:rsidR="005B39E9">
        <w:t xml:space="preserve">using </w:t>
      </w:r>
      <w:r>
        <w:t>an elastic band.</w:t>
      </w:r>
      <w:r w:rsidRPr="0085551F">
        <w:t xml:space="preserve"> </w:t>
      </w:r>
      <w:r w:rsidR="00CE1983">
        <w:t>We used a split-clutch design where e</w:t>
      </w:r>
      <w:r w:rsidR="00105900">
        <w:t>ggs from</w:t>
      </w:r>
      <w:r w:rsidR="00CE1983">
        <w:t xml:space="preserve"> single</w:t>
      </w:r>
      <w:r w:rsidR="00105900">
        <w:t xml:space="preserve"> </w:t>
      </w:r>
      <w:r>
        <w:t xml:space="preserve">clutch </w:t>
      </w:r>
      <w:r w:rsidR="00105900">
        <w:t xml:space="preserve">were </w:t>
      </w:r>
      <w:r>
        <w:t>pseudo-randomly assigned to one of two developmental temperature treatments</w:t>
      </w:r>
      <w:r w:rsidR="00CE1983">
        <w:t xml:space="preserve">. </w:t>
      </w:r>
      <w:r>
        <w:t xml:space="preserve">We used two incubators to precisely control the temperature of eggs </w:t>
      </w:r>
      <w:r w:rsidRPr="00B0332F">
        <w:rPr>
          <w:rFonts w:cs="Times New Roman"/>
        </w:rPr>
        <w:t>(</w:t>
      </w:r>
      <w:proofErr w:type="spellStart"/>
      <w:r w:rsidRPr="00B0332F">
        <w:rPr>
          <w:rFonts w:cs="Times New Roman"/>
        </w:rPr>
        <w:t>LabWit</w:t>
      </w:r>
      <w:proofErr w:type="spellEnd"/>
      <w:r w:rsidRPr="00B0332F">
        <w:rPr>
          <w:rFonts w:cs="Times New Roman"/>
        </w:rPr>
        <w:t>, ZXSD-R1090)</w:t>
      </w:r>
      <w:r>
        <w:rPr>
          <w:rFonts w:cs="Times New Roman"/>
        </w:rPr>
        <w:t>.</w:t>
      </w:r>
      <w:r w:rsidRPr="00B0332F">
        <w:rPr>
          <w:rFonts w:cs="Times New Roman"/>
        </w:rPr>
        <w:t xml:space="preserve"> </w:t>
      </w:r>
      <w:r>
        <w:t xml:space="preserve">The ‘hot’ treatment was exposed to a mean temperature of 29ºC whereas the ‘cold’ treatment was exposed to a mean temperature of 23ºC. </w:t>
      </w:r>
      <w:r w:rsidR="002544FA">
        <w:t>B</w:t>
      </w:r>
      <w:r>
        <w:t>oth incubators fluctuated +/- 3º</w:t>
      </w:r>
      <w:proofErr w:type="spellStart"/>
      <w:r>
        <w:t>C over</w:t>
      </w:r>
      <w:proofErr w:type="spellEnd"/>
      <w:r>
        <w:t xml:space="preserve"> </w:t>
      </w:r>
      <w:r w:rsidR="005B39E9">
        <w:t xml:space="preserve">a </w:t>
      </w:r>
      <w:proofErr w:type="gramStart"/>
      <w:r>
        <w:t>24 hour</w:t>
      </w:r>
      <w:proofErr w:type="gramEnd"/>
      <w:r w:rsidR="005B39E9">
        <w:t xml:space="preserve"> period</w:t>
      </w:r>
      <w:r w:rsidR="002544FA">
        <w:t xml:space="preserve"> around these mean temperatures to simulate natural nest site </w:t>
      </w:r>
      <w:r w:rsidR="00E70458">
        <w:t xml:space="preserve">temperature </w:t>
      </w:r>
      <w:r w:rsidR="002544FA">
        <w:t>variability</w:t>
      </w:r>
      <w:r>
        <w:t xml:space="preserve">. These treatments represent the temperature extremes of natural nest sites </w:t>
      </w:r>
      <w:r w:rsidR="007E12BE">
        <w:t xml:space="preserve">for </w:t>
      </w:r>
      <w:r>
        <w:rPr>
          <w:i/>
          <w:iCs/>
        </w:rPr>
        <w:t xml:space="preserve">L. </w:t>
      </w:r>
      <w:proofErr w:type="spellStart"/>
      <w:r>
        <w:rPr>
          <w:i/>
          <w:iCs/>
        </w:rPr>
        <w:t>delicata</w:t>
      </w:r>
      <w:proofErr w:type="spellEnd"/>
      <w:r>
        <w:t xml:space="preserve"> </w:t>
      </w:r>
      <w:r>
        <w:fldChar w:fldCharType="begin"/>
      </w:r>
      <w:r>
        <w:instrText xml:space="preserve"> ADDIN ZOTERO_ITEM CSL_CITATION {"citationID":"rTQPkXvo","properties":{"formattedCitation":"(Cheetham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fldChar w:fldCharType="separate"/>
      </w:r>
      <w:r>
        <w:rPr>
          <w:noProof/>
        </w:rPr>
        <w:t>(Cheetham et al., 2011)</w:t>
      </w:r>
      <w:r>
        <w:fldChar w:fldCharType="end"/>
      </w:r>
      <w:r>
        <w:t xml:space="preserve">. </w:t>
      </w:r>
      <w:r w:rsidRPr="00632F8F">
        <w:t>Egg cups were</w:t>
      </w:r>
      <w:r>
        <w:t xml:space="preserve"> rotated within each incubator weekly to avoid uneven heat circulation within incubators. Incubators</w:t>
      </w:r>
      <w:r w:rsidRPr="00443918">
        <w:t xml:space="preserve"> were also checked daily for hatchlings. </w:t>
      </w:r>
    </w:p>
    <w:p w14:paraId="1011B6DD" w14:textId="77777777" w:rsidR="00496477" w:rsidRPr="00B178E1" w:rsidRDefault="00496477" w:rsidP="00496477"/>
    <w:p w14:paraId="12A0F11D" w14:textId="77777777" w:rsidR="00496477" w:rsidRDefault="00496477" w:rsidP="00496477">
      <w:pPr>
        <w:pStyle w:val="Heading2"/>
      </w:pPr>
      <w:r>
        <w:t>Quantifying Growth Rate</w:t>
      </w:r>
    </w:p>
    <w:p w14:paraId="3D16AE4F" w14:textId="51A02974" w:rsidR="00496477" w:rsidRDefault="00496477" w:rsidP="00272B5F">
      <w:pPr>
        <w:ind w:firstLine="720"/>
      </w:pPr>
      <w:r>
        <w:t>Newly emerged hatchlings were weighed to the nearest 0.01g and a small tail tip clipping (~2mm) was taken for genetic analyses. Ventral photographs were taken for digital measurement (Nikon Coolpix A900). For the first two months,</w:t>
      </w:r>
      <w:r w:rsidR="00CE1983">
        <w:t xml:space="preserve"> </w:t>
      </w:r>
      <w:r>
        <w:t>photographs of hatchlings were taken approximately every 14 days.</w:t>
      </w:r>
      <w:r w:rsidR="00CE1983">
        <w:t xml:space="preserve"> </w:t>
      </w:r>
      <w:r>
        <w:t xml:space="preserve">After which, hatchlings were photographed at approximately a 35-day interval. From six months onwards, we manually measured hatchling SVL using a clear </w:t>
      </w:r>
      <w:r w:rsidRPr="000712A7">
        <w:t>ruler</w:t>
      </w:r>
      <w:r w:rsidR="00CE1983">
        <w:t xml:space="preserve"> to the nearest ~0.5mm</w:t>
      </w:r>
      <w:r w:rsidRPr="000712A7">
        <w:t xml:space="preserve">. </w:t>
      </w:r>
      <w:r w:rsidR="00CE1983">
        <w:t>We also recorded the mass of the individual each time photographs or SVL measurements were taken.</w:t>
      </w:r>
      <w:r w:rsidR="002A7E5F">
        <w:t xml:space="preserve"> </w:t>
      </w:r>
      <w:r w:rsidRPr="000712A7">
        <w:t xml:space="preserve">Growth measurements continued until we had approximately 16 measures per individual (mean = </w:t>
      </w:r>
      <w:proofErr w:type="gramStart"/>
      <w:r w:rsidRPr="000712A7">
        <w:t>11.5 ,</w:t>
      </w:r>
      <w:proofErr w:type="gramEnd"/>
      <w:r w:rsidRPr="000712A7">
        <w:t xml:space="preserve"> </w:t>
      </w:r>
      <w:r w:rsidR="00F86910">
        <w:t>SD = 4.71</w:t>
      </w:r>
      <w:r w:rsidRPr="000712A7">
        <w:t>).</w:t>
      </w:r>
      <w:r w:rsidR="00F86910">
        <w:t xml:space="preserve"> By the end of the study, the mean age for hot incubated lizards was 335.82 (range: 0 – 711) and for cold incubated lizards it was 384.8 (range: 0 – 707) which is approximately 25 – 50% of their total lifespan </w:t>
      </w:r>
      <w:r w:rsidR="00F86910">
        <w:fldChar w:fldCharType="begin"/>
      </w:r>
      <w:r w:rsidR="00F86910">
        <w:instrText xml:space="preserve"> ADDIN ZOTERO_ITEM CSL_CITATION {"citationID":"N7Skt1pG","properties":{"formattedCitation":"(Chapple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F86910">
        <w:fldChar w:fldCharType="separate"/>
      </w:r>
      <w:r w:rsidR="00F86910">
        <w:rPr>
          <w:noProof/>
        </w:rPr>
        <w:t>(Chapple et al., 2014)</w:t>
      </w:r>
      <w:r w:rsidR="00F86910">
        <w:fldChar w:fldCharType="end"/>
      </w:r>
      <w:r w:rsidR="00F86910">
        <w:t>.</w:t>
      </w:r>
      <w:r>
        <w:t xml:space="preserve"> From the photographs, we extracted snout-vent-length </w:t>
      </w:r>
      <w:r w:rsidRPr="001C4008">
        <w:rPr>
          <w:rFonts w:eastAsia="Times New Roman" w:cs="Times New Roman"/>
          <w:sz w:val="23"/>
          <w:szCs w:val="23"/>
          <w:shd w:val="clear" w:color="auto" w:fill="FFFFFF"/>
          <w:lang w:val="en-HK" w:eastAsia="en-GB"/>
        </w:rPr>
        <w:t>(SVL; from tip of</w:t>
      </w:r>
      <w:r>
        <w:rPr>
          <w:rFonts w:eastAsia="Times New Roman" w:cs="Times New Roman"/>
          <w:sz w:val="23"/>
          <w:szCs w:val="23"/>
          <w:shd w:val="clear" w:color="auto" w:fill="FFFFFF"/>
          <w:lang w:val="en-HK" w:eastAsia="en-GB"/>
        </w:rPr>
        <w:t xml:space="preserve"> </w:t>
      </w:r>
      <w:r w:rsidRPr="001C4008">
        <w:rPr>
          <w:rFonts w:eastAsia="Times New Roman" w:cs="Times New Roman"/>
          <w:sz w:val="23"/>
          <w:szCs w:val="23"/>
          <w:shd w:val="clear" w:color="auto" w:fill="FFFFFF"/>
          <w:lang w:val="en-HK" w:eastAsia="en-GB"/>
        </w:rPr>
        <w:t>snout to the beginning of the cloaca opening)</w:t>
      </w:r>
      <w:r>
        <w:rPr>
          <w:rFonts w:eastAsia="Times New Roman" w:cs="Times New Roman"/>
          <w:sz w:val="23"/>
          <w:szCs w:val="23"/>
          <w:shd w:val="clear" w:color="auto" w:fill="FFFFFF"/>
          <w:lang w:val="en-HK" w:eastAsia="en-GB"/>
        </w:rPr>
        <w:t xml:space="preserve"> </w:t>
      </w:r>
      <w:r>
        <w:t xml:space="preserve">using ImageJ software </w:t>
      </w:r>
      <w:r>
        <w:fldChar w:fldCharType="begin"/>
      </w:r>
      <w:r>
        <w:instrText xml:space="preserve"> ADDIN ZOTERO_ITEM CSL_CITATION {"citationID":"kdBuWalK","properties":{"formattedCitation":"(Rueden et al., 2017)","plainCitation":"(Rueden et al., 2017)","noteIndex":0},"citationItems":[{"id":3038,"uris":["http://zotero.org/users/1379426/items/HQRDMD5B"],"uri":["http://zotero.org/users/1379426/items/HQRDMD5B"],"itemData":{"id":3038,"type":"article-journal","abstract":"Background: ImageJ is an image analysis program extensively used in the biological sciences and beyond. Due to its ease of use, recordable macro language, and extensible plug-in architecture, ImageJ enjoys contributions from non-programmers, amateur programmers, and professional developers alike. Enabling such a diversity of contributors has resulted in a large community that spans the biological and physical sciences. However, a rapidly growing user base, diverging plugin suites, and technical limitations have revealed a clear need for a concerted software engineering effort to support emerging imaging paradigms, to ensure the software’s ability to handle the requirements of modern science.\nResults: We rewrote the entire ImageJ codebase, engineering a redesigned plugin mechanism intended to facilitate extensibility at every level, with the goal of creating a more powerful tool that continues to serve the existing community while addressing a wider range of scientific requirements. This next-generation ImageJ, called “ImageJ2” in places where the distinction matters, provides a host of new functionality. It separates concerns, fully decoupling the data model from the user interface. It emphasizes integration with external applications to maximize interoperability. Its robust new plugin framework allows everything from image formats, to scripting languages, to visualization to be extended by the community. The redesigned data model supports arbitrarily large, N-dimensional datasets, which are increasingly common in modern image acquisition. Despite the scope of these changes, backwards compatibility is maintained such that this new functionality can be seamlessly integrated with the classic ImageJ interface, allowing users and developers to migrate to these new methods at their own pace.\nConclusions: Scientific imaging benefits from open-source programs that advance new method development and deployment to a diverse audience. ImageJ has continuously evolved with this idea in mind; however, new and emerging scientific requirements have posed corresponding challenges for ImageJ’s development. The described improvements provide a framework engineered for flexibility, intended to support these requirements as well as accommodate future needs. Future efforts will focus on implementing new algorithms in this framework and expanding collaborations with other popular scientific software suites.","container-title":"BMC Bioinformatics","DOI":"10.1186/s12859-017-1934-z","ISSN":"1471-2105","issue":"1","journalAbbreviation":"BMC Bioinformatics","language":"en","page":"529","source":"DOI.org (Crossref)","title":"ImageJ2: ImageJ for the next generation of scientific image data","title-short":"ImageJ2","volume":"18","author":[{"family":"Rueden","given":"Curtis T."},{"family":"Schindelin","given":"Johannes"},{"family":"Hiner","given":"Mark C."},{"family":"DeZonia","given":"Barry E."},{"family":"Walter","given":"Alison E."},{"family":"Arena","given":"Ellen T."},{"family":"Eliceiri","given":"Kevin W."}],"issued":{"date-parts":[["2017",12]]}}}],"schema":"https://github.com/citation-style-language/schema/raw/master/csl-citation.json"} </w:instrText>
      </w:r>
      <w:r>
        <w:fldChar w:fldCharType="separate"/>
      </w:r>
      <w:r>
        <w:rPr>
          <w:noProof/>
        </w:rPr>
        <w:t>(Rueden et al., 2017)</w:t>
      </w:r>
      <w:r>
        <w:fldChar w:fldCharType="end"/>
      </w:r>
      <w:r>
        <w:t xml:space="preserve">. </w:t>
      </w:r>
      <w:r>
        <w:rPr>
          <w:rFonts w:eastAsia="Times New Roman" w:cs="Times New Roman"/>
          <w:sz w:val="23"/>
          <w:szCs w:val="23"/>
          <w:shd w:val="clear" w:color="auto" w:fill="FFFFFF"/>
          <w:lang w:val="en-HK" w:eastAsia="en-GB"/>
        </w:rPr>
        <w:t xml:space="preserve">For the first initial nine months, </w:t>
      </w:r>
      <w:r>
        <w:t xml:space="preserve">hatchlings were housed individually in opaque </w:t>
      </w:r>
      <w:r>
        <w:lastRenderedPageBreak/>
        <w:t>plastic enclosures (</w:t>
      </w:r>
      <w:r w:rsidRPr="007E6C97">
        <w:rPr>
          <w:rFonts w:cs="Times New Roman"/>
        </w:rPr>
        <w:t>32.3cm x 18.5cm x 6cm</w:t>
      </w:r>
      <w:r>
        <w:t xml:space="preserve">) lined with newspaper. Hatchlings were fed the same number of crickets every second day and had constant access to a tree bark refuge and water. Hatchling enclosures were placed in a temperature control room under the same conditions as described above for the adult colony. For logistical reasons, at approximately nine months, hatchlings were housed in groups of five in opaque bins with the same measurements as the adult enclosures. We pseudo-randomised individuals to each shared enclosure while maintaining a similar number of individuals from each treatment. </w:t>
      </w:r>
    </w:p>
    <w:p w14:paraId="2A29E27E" w14:textId="06280D89" w:rsidR="00496477" w:rsidRPr="00D92F42" w:rsidRDefault="00496477" w:rsidP="005579D1">
      <w:pPr>
        <w:pStyle w:val="Thesissubheading"/>
        <w:rPr>
          <w:iCs/>
        </w:rPr>
      </w:pPr>
      <w:r w:rsidRPr="00D92F42">
        <w:t>Genomic Relatedness</w:t>
      </w:r>
      <w:r w:rsidR="003F0035">
        <w:t xml:space="preserve"> Matrix</w:t>
      </w:r>
    </w:p>
    <w:p w14:paraId="500A1B21" w14:textId="6552790B" w:rsidR="00496477" w:rsidRDefault="006A796C" w:rsidP="00496477">
      <w:pPr>
        <w:ind w:firstLine="720"/>
        <w:jc w:val="both"/>
      </w:pPr>
      <w:r>
        <w:t>W</w:t>
      </w:r>
      <w:r w:rsidR="00496477">
        <w:t xml:space="preserve">e derived a genomic relatedness matrix (GRM) using </w:t>
      </w:r>
      <w:r w:rsidR="00064253">
        <w:rPr>
          <w:rFonts w:cs="Times New Roman"/>
        </w:rPr>
        <w:t>s</w:t>
      </w:r>
      <w:r>
        <w:rPr>
          <w:rFonts w:cs="Times New Roman"/>
        </w:rPr>
        <w:t xml:space="preserve">ingle nucleotide polymorphism (SNP) </w:t>
      </w:r>
      <w:r>
        <w:t>genotypes</w:t>
      </w:r>
      <w:r w:rsidR="00496477">
        <w:t xml:space="preserve"> for </w:t>
      </w:r>
      <w:r>
        <w:t xml:space="preserve">all </w:t>
      </w:r>
      <w:r w:rsidR="00496477">
        <w:rPr>
          <w:rFonts w:cs="Times New Roman"/>
        </w:rPr>
        <w:t>26</w:t>
      </w:r>
      <w:r w:rsidR="00D0554B">
        <w:rPr>
          <w:rFonts w:cs="Times New Roman"/>
        </w:rPr>
        <w:t>2</w:t>
      </w:r>
      <w:r w:rsidR="00496477">
        <w:rPr>
          <w:rFonts w:cs="Times New Roman"/>
        </w:rPr>
        <w:t xml:space="preserve"> offspring</w:t>
      </w:r>
      <w:r w:rsidR="00496477">
        <w:t xml:space="preserve"> </w:t>
      </w:r>
      <w:r>
        <w:t xml:space="preserve">with </w:t>
      </w:r>
      <w:r w:rsidR="00496477">
        <w:t>growth data (</w:t>
      </w:r>
      <w:r w:rsidR="00496477">
        <w:rPr>
          <w:rFonts w:cs="Times New Roman"/>
        </w:rPr>
        <w:t xml:space="preserve">132 putative parents; </w:t>
      </w:r>
      <w:proofErr w:type="spellStart"/>
      <w:r w:rsidR="00496477" w:rsidRPr="00BF52F5">
        <w:t>n</w:t>
      </w:r>
      <w:r w:rsidR="00496477" w:rsidRPr="00BF52F5">
        <w:rPr>
          <w:vertAlign w:val="subscript"/>
        </w:rPr>
        <w:t>females</w:t>
      </w:r>
      <w:proofErr w:type="spellEnd"/>
      <w:r w:rsidR="00496477" w:rsidRPr="00BF52F5">
        <w:t xml:space="preserve"> = </w:t>
      </w:r>
      <w:r w:rsidR="00496477">
        <w:t>69</w:t>
      </w:r>
      <w:r w:rsidR="00496477" w:rsidRPr="00BF52F5">
        <w:t xml:space="preserve">, </w:t>
      </w:r>
      <w:proofErr w:type="spellStart"/>
      <w:r w:rsidR="00496477" w:rsidRPr="00BF52F5">
        <w:t>n</w:t>
      </w:r>
      <w:r w:rsidR="00496477" w:rsidRPr="00BF52F5">
        <w:rPr>
          <w:vertAlign w:val="subscript"/>
        </w:rPr>
        <w:t>males</w:t>
      </w:r>
      <w:proofErr w:type="spellEnd"/>
      <w:r w:rsidR="00496477" w:rsidRPr="00BF52F5">
        <w:t xml:space="preserve"> = </w:t>
      </w:r>
      <w:r w:rsidR="00496477">
        <w:t xml:space="preserve">63). While our half-sib breeding design allowed us to assign parentage to derive a pedigree, high levels of sperm storage and low levels of multiple paternity (94% of females had been sired by a single male) meant our pedigree had low resolution to effectively estimate additive genetic variation. Recent studies have shown that GRM derived from SNPs have low error rates (&lt;0.3%) and are able to reconstruct pedigree relationships when at least 200 SNP loci are used </w:t>
      </w:r>
      <w:r w:rsidR="00496477">
        <w:fldChar w:fldCharType="begin"/>
      </w:r>
      <w:r w:rsidR="00496477">
        <w:instrText xml:space="preserve"> ADDIN ZOTERO_ITEM CSL_CITATION {"citationID":"VrPZdEn9","properties":{"formattedCitation":"(B\\uc0\\u233{}r\\uc0\\u233{}nos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Moreover, both relatedness and heritability values estimated from a GRM</w:t>
      </w:r>
      <w:r w:rsidR="002A7E5F">
        <w:t xml:space="preserve"> very similar </w:t>
      </w:r>
      <w:r w:rsidR="00496477">
        <w:t xml:space="preserve">to those inferred using a pedigree </w:t>
      </w:r>
      <w:r w:rsidR="00496477">
        <w:fldChar w:fldCharType="begin"/>
      </w:r>
      <w:r w:rsidR="00496477">
        <w:instrText xml:space="preserve"> ADDIN ZOTERO_ITEM CSL_CITATION {"citationID":"t8LcP7kf","properties":{"formattedCitation":"(B\\uc0\\u233{}r\\uc0\\u233{}nos et al., 2014; Huisman, 2017)","plainCitation":"(Bérénos et al., 2014; Huisman, 2017)","noteIndex":0},"citationItems":[{"id":2995,"uris":["http://zotero.org/users/1379426/items/XMRF2VL4"],"uri":["http://zotero.org/users/1379426/items/XMRF2VL4"],"itemData":{"id":2995,"type":"article-journal","abstract":"The estimation of quantitative genetic parameters in wild populations is generally limited by the accuracy and completeness of the available pedigree information. Using relatedness at genomewide markers can potentially remove this limitation and lead to less biased and more precise estimates. We estimated heritability, maternal genetic effects and genetic correlations for body size traits in an unmanaged long-term study population of Soay sheep on St Kilda using three increasingly complete and accurate estimates of relatedness: (i) Pedigree 1, using observation-derived maternal links and microsatellite-derived paternal links; (ii) Pedigree 2, using SNP-derived assignment of both maternity and paternity; and (iii) whole-genome relatedness at 37 037 autosomal SNPs. In initial analyses, heritability estimates were strikingly similar for all three methods, while standard errors were systematically lower in analyses based on Pedigree 2 and genomic relatedness. Genetic correlations were generally strong, differed little between the three estimates of relatedness and the standard errors declined only very slightly with improved relatedness information. When partitioning maternal effects into separate genetic and environmental components, maternal genetic effects found in juvenile traits increased substantially across the three relatedness estimates. Heritability declined compared to parallel models where only a maternal environment effect was fitted, suggesting that maternal genetic effects are confounded with direct genetic effects and that more accurate estimates of relatedness were better able to separate maternal genetic effects from direct genetic effects. We found that the heritability captured by SNP markers asymptoted at about half the SNPs available, suggesting that denser marker panels are not necessarily required for precise and unbiased heritability estimates. Finally, we present guidelines for the use of genomic relatedness in future quantitative genetics studies in natural populations.","container-title":"Molecular Ecology","DOI":"10.1111/mec.12827","ISSN":"1365-294X","issue":"14","language":"en","note":"_eprint: https://onlinelibrary.wiley.com/doi/pdf/10.1111/mec.12827","page":"3434-3451","source":"Wiley Online Library","title":"Estimating quantitative genetic parameters in wild populations: a comparison of pedigree and genomic approaches","title-short":"Estimating quantitative genetic parameters in wild populations","volume":"23","author":[{"family":"Bérénos","given":"Camillo"},{"family":"Ellis","given":"Philip A."},{"family":"Pilkington","given":"Jill G."},{"family":"Pemberton","given":"Josephine M."}],"issued":{"date-parts":[["2014"]]}}},{"id":2927,"uris":["http://zotero.org/users/1379426/items/8U94HMWP"],"uri":["http://zotero.org/users/1379426/items/8U94HMWP"],"itemData":{"id":2927,"type":"article-journal","abstract":"Data on hundreds or thousands of single nucleotide polymorphisms (SNPs) provide detailed information about the relationships between individuals, but currently few tools can turn this information into a multigenerational pedigree. I present the R package SEQUOIA, which assigns parents, clusters half-siblings sharing an unsampled parent and assigns grandparents to half-sibships. Assignments are made after consideration of the likelihoods of all possible ﬁrst-, second- and third-degree relationships between the focal individuals, as well as the traditional alternative of being unrelated. This careful exploration of the local likelihood surface is implemented in a fast, heuristic hill-climbing algorithm. Distinction between the various categories of second-degree relatives is possible when likelihoods are calculated conditional on at least one parent of each focal individual. Performance was tested on simulated data sets with realistic genotyping error rate and missingness, based on three different large pedigrees (N = 1000–2000). This included a complex pedigree with overlapping generations, occasional close inbreeding and some unknown birth years. Parentage assignment was highly accurate down to about 100 independent SNPs (error rate &lt;0.1%) and fast (&lt;1 min) as most pairs can be excluded from being parent–offspring based on opposite homozygosity. For full pedigree reconstruction, 40% of parents were assumed nongenotyped. Reconstruction resulted in low error rates (&lt;0.3%), high assignment rates (&gt;99%) in limited computation time (typically &lt;1 h) when at least 200 independent SNPs were used. In three empirical data sets, relatedness estimated from the inferred pedigree was strongly correlated to genomic relatedness.","container-title":"Molecular Ecology Resources","DOI":"10.1111/1755-0998.12665","ISSN":"1755098X","issue":"5","journalAbbreviation":"Mol Ecol Resour","language":"en","page":"1009-1024","source":"DOI.org (Crossref)","title":"Pedigree reconstruction from SNP data: parentage assignment, sibship clustering and beyond","title-short":"Pedigree reconstruction from SNP data","volume":"17","author":[{"family":"Huisman","given":"Jisca"}],"issued":{"date-parts":[["2017",9]]}}}],"schema":"https://github.com/citation-style-language/schema/raw/master/csl-citation.json"} </w:instrText>
      </w:r>
      <w:r w:rsidR="00496477">
        <w:fldChar w:fldCharType="separate"/>
      </w:r>
      <w:r w:rsidR="00496477" w:rsidRPr="005C0FF3">
        <w:rPr>
          <w:rFonts w:cs="Times New Roman"/>
        </w:rPr>
        <w:t>(Bérénos et al., 2014; Huisman, 2017)</w:t>
      </w:r>
      <w:r w:rsidR="00496477">
        <w:fldChar w:fldCharType="end"/>
      </w:r>
      <w:r w:rsidR="00496477">
        <w:t xml:space="preserve">. </w:t>
      </w:r>
      <w:r>
        <w:rPr>
          <w:rFonts w:cs="Times New Roman"/>
        </w:rPr>
        <w:t xml:space="preserve">Single nucleotide polymorphism libraries were designed and animals genotyped using </w:t>
      </w:r>
      <w:proofErr w:type="spellStart"/>
      <w:r w:rsidRPr="005D3EB4">
        <w:rPr>
          <w:rFonts w:cs="Times New Roman"/>
        </w:rPr>
        <w:t>DArTseq</w:t>
      </w:r>
      <w:proofErr w:type="spellEnd"/>
      <w:r w:rsidRPr="005D3EB4">
        <w:rPr>
          <w:rFonts w:cs="Times New Roman"/>
        </w:rPr>
        <w:t>™</w:t>
      </w:r>
      <w:r>
        <w:rPr>
          <w:rFonts w:cs="Times New Roman"/>
        </w:rPr>
        <w:t xml:space="preserve"> </w:t>
      </w:r>
      <w:proofErr w:type="gramStart"/>
      <w:r>
        <w:rPr>
          <w:rFonts w:cs="Times New Roman"/>
        </w:rPr>
        <w:t>(</w:t>
      </w:r>
      <w:r w:rsidRPr="005D3EB4">
        <w:rPr>
          <w:rFonts w:cs="Times New Roman"/>
        </w:rPr>
        <w:t xml:space="preserve"> Diversity</w:t>
      </w:r>
      <w:proofErr w:type="gramEnd"/>
      <w:r w:rsidRPr="005D3EB4">
        <w:rPr>
          <w:rFonts w:cs="Times New Roman"/>
        </w:rPr>
        <w:t xml:space="preserve"> Arrays</w:t>
      </w:r>
      <w:r>
        <w:rPr>
          <w:rFonts w:cs="Times New Roman"/>
        </w:rPr>
        <w:t xml:space="preserve"> Technology) methods.</w:t>
      </w:r>
      <w:r w:rsidRPr="005D3EB4">
        <w:rPr>
          <w:rFonts w:cs="Times New Roman"/>
        </w:rPr>
        <w:t xml:space="preserve"> </w:t>
      </w:r>
      <w:r>
        <w:rPr>
          <w:rFonts w:cs="Times New Roman"/>
        </w:rPr>
        <w:t>For more details on DNA extraction and SNP genotyping see ESM.</w:t>
      </w:r>
    </w:p>
    <w:p w14:paraId="2EBFA159" w14:textId="27E33DA7" w:rsidR="00496477" w:rsidRDefault="00496477" w:rsidP="00496477">
      <w:pPr>
        <w:ind w:firstLine="720"/>
        <w:jc w:val="both"/>
      </w:pPr>
      <w:r>
        <w:t xml:space="preserve">Prior to deriving our GRM, we filtered our SNPs </w:t>
      </w:r>
      <w:r>
        <w:rPr>
          <w:rFonts w:cs="Times New Roman"/>
        </w:rPr>
        <w:t xml:space="preserve">using the </w:t>
      </w:r>
      <w:r>
        <w:t xml:space="preserve">R package </w:t>
      </w:r>
      <w:proofErr w:type="spellStart"/>
      <w:r w:rsidRPr="00A85346">
        <w:rPr>
          <w:i/>
          <w:iCs/>
        </w:rPr>
        <w:t>dartR</w:t>
      </w:r>
      <w:proofErr w:type="spellEnd"/>
      <w:r>
        <w:t xml:space="preserve"> </w:t>
      </w:r>
      <w:r>
        <w:fldChar w:fldCharType="begin"/>
      </w:r>
      <w:r>
        <w:instrText xml:space="preserve"> ADDIN ZOTERO_ITEM CSL_CITATION {"citationID":"ZpejQJB7","properties":{"formattedCitation":"(Gruber et al., 2018)","plainCitation":"(Gruber et al., 2018)","noteIndex":0},"citationItems":[{"id":3018,"uris":["http://zotero.org/users/1379426/items/T34CVWEU"],"uri":["http://zotero.org/users/1379426/items/T34CVWEU"],"itemData":{"id":3018,"type":"article-journal","abstract":"Although vast technological advances have been made and genetic software packages are growing in number, it is not a trivial task to analyse SNP data. We announce a new r package, dartr, enabling the analysis of single nucleotide polymorphism data for population genomic and phylogenomic applications. dartr provides user-friendly functions for data quality control and marker selection, and permits rigorous evaluations of conformation to Hardy–Weinberg equilibrium, gametic-phase disequilibrium and neutrality. The package reports standard descriptive statistics, permits exploration of patterns in the data through principal components analysis and conducts standard F-statistics, as well as basic phylogenetic analyses, population assignment, isolation by distance and exports data to a variety of commonly used downstream applications (e.g., newhybrids, faststructure and phylogeny applications) outside of the r environment. The package serves two main purposes: first, a user-friendly approach to lower the hurdle to analyse such data—therefore, the package comes with a detailed tutorial targeted to the r beginner to allow data analysis without requiring deep knowledge of r. Second, we use a single, well-established format—genlight from the adegenet package—as input for all our functions to avoid data reformatting. By strictly using the genlight format, we hope to facilitate this format as the de facto standard of future software developments and hence reduce the format jungle of genetic data sets. The dartr package is available via the r CRAN network and GitHub.","container-title":"Molecular Ecology Resources","DOI":"10.1111/1755-0998.12745","ISSN":"1755-0998","issue":"3","language":"en","note":"_eprint: https://onlinelibrary.wiley.com/doi/pdf/10.1111/1755-0998.12745","page":"691-699","source":"Wiley Online Library","title":"dartr: An r package to facilitate analysis of SNP data generated from reduced representation genome sequencing","title-short":"dartr","volume":"18","author":[{"family":"Gruber","given":"Bernd"},{"family":"Unmack","given":"Peter J."},{"family":"Berry","given":"Oliver F."},{"family":"Georges","given":"Arthur"}],"issued":{"date-parts":[["2018"]]}}}],"schema":"https://github.com/citation-style-language/schema/raw/master/csl-citation.json"} </w:instrText>
      </w:r>
      <w:r>
        <w:fldChar w:fldCharType="separate"/>
      </w:r>
      <w:r>
        <w:rPr>
          <w:noProof/>
        </w:rPr>
        <w:t>(Gruber et al., 2018)</w:t>
      </w:r>
      <w:r>
        <w:fldChar w:fldCharType="end"/>
      </w:r>
      <w:r>
        <w:t xml:space="preserve">. </w:t>
      </w:r>
      <w:r w:rsidR="00B05DC2">
        <w:t>W</w:t>
      </w:r>
      <w:r>
        <w:t xml:space="preserve">e filtered loci based on various metrics in the following order: 1) read depth (8 – 40); reproducibility (&gt; 0.996); call rate by loci (&gt; 0.97) and then by individual (&gt; 0.80); monomorphic loci; minor allele frequencies (&gt; 0.02); Hamming Distance among loci (&gt; 0.25) and Hardy Weinberg Equilibrium. This clean-up process resulted in a dataset of </w:t>
      </w:r>
      <w:r w:rsidRPr="000E0867">
        <w:t>8</w:t>
      </w:r>
      <w:r>
        <w:t>,</w:t>
      </w:r>
      <w:r w:rsidRPr="000E0867">
        <w:t xml:space="preserve">438 </w:t>
      </w:r>
      <w:r>
        <w:t xml:space="preserve">loci with an average call rate of 98.5% (see ESM and provided code). Using these 8,438 loci we derived a GRM, which describes the proportion of the genome that is identical by descent </w:t>
      </w:r>
      <w:r>
        <w:fldChar w:fldCharType="begin"/>
      </w:r>
      <w:r>
        <w:instrText xml:space="preserve"> ADDIN ZOTERO_ITEM CSL_CITATION {"citationID":"cirVtST7","properties":{"formattedCitation":"(VanRaden, 2008)","plainCitation":"(VanRaden, 2008)","noteIndex":0},"citationItems":[{"id":3021,"uris":["http://zotero.org/users/1379426/items/PRAW7ZQ6"],"uri":["http://zotero.org/users/1379426/items/PRAW7ZQ6"],"itemData":{"id":3021,"type":"article-journal","abstract":"Efficient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generations.","container-title":"Journal of Dairy Science","DOI":"10.3168/jds.2007-0980","ISSN":"0022-0302","issue":"11","journalAbbreviation":"Journal of Dairy Science","language":"en","page":"4414-4423","source":"ScienceDirect","title":"Efficient Methods to Compute Genomic Predictions","volume":"91","author":[{"family":"VanRaden","given":"P. M."}],"issued":{"date-parts":[["2008",11,1]]}}}],"schema":"https://github.com/citation-style-language/schema/raw/master/csl-citation.json"} </w:instrText>
      </w:r>
      <w:r>
        <w:fldChar w:fldCharType="separate"/>
      </w:r>
      <w:r>
        <w:rPr>
          <w:noProof/>
        </w:rPr>
        <w:t>(VanRaden, 2008)</w:t>
      </w:r>
      <w:r>
        <w:fldChar w:fldCharType="end"/>
      </w:r>
      <w:r>
        <w:t xml:space="preserve">. We calculated a GRM for all hatchlings using the </w:t>
      </w:r>
      <w:proofErr w:type="spellStart"/>
      <w:r w:rsidRPr="00211263">
        <w:rPr>
          <w:i/>
          <w:iCs/>
        </w:rPr>
        <w:t>snpReady</w:t>
      </w:r>
      <w:proofErr w:type="spellEnd"/>
      <w:r>
        <w:t xml:space="preserve"> R package </w:t>
      </w:r>
      <w:r>
        <w:fldChar w:fldCharType="begin"/>
      </w:r>
      <w:r>
        <w:instrText xml:space="preserve"> ADDIN ZOTERO_ITEM CSL_CITATION {"citationID":"h9icevIy","properties":{"formattedCitation":"(Granato et al., 2018)","plainCitation":"(Granato et al., 2018)","noteIndex":0},"citationItems":[{"id":3026,"uris":["http://zotero.org/users/1379426/items/JIWH9MSU"],"uri":["http://zotero.org/users/1379426/items/JIWH9MSU"],"itemData":{"id":3026,"type":"article-journal","abstract":"The snpReady R package is a new instrument developed to help breeders in genomic projects such as genomic prediction and association studies. This package offers three different methods to build the genomic relationship matrix, a new imputation method for missing markers based on Wright’s theory, and a population genetic overview. Therefore, we implemented three functions (raw.data, G.matrix, and popgen). Hence, this tool allows the raw data to be transformed from different genotyping platforms to numeric matrices and performs quality control (missing data and allele frequency). Moreover, the package generates and exports four different relationship matrices (proposed by Yang et al. (N 569:565–569, 2010), VanRaden (JDS 91:4414–23, 2008), and the Gaussian kernel) depending on the purpose and software to be used in further analysis. Finally, based on the genotypic matrix, the package estimates the genetic variability, effective population size, and endogamy, among other population genetic parameters. Empirical comparisons between the method of imputation proposed and other well-known approaches have shown a lower accuracy of imputation, however, with no significant impact on the genome prediction accuracies when a lower amount of missing data is allowed. The functions and arguments were designed to carry out the preparation of genomic datasets in a straightforward, fast, and more computationally efficient way.","container-title":"Molecular Breeding","DOI":"10.1007/s11032-018-0844-8","ISSN":"1572-9788","issue":"8","journalAbbreviation":"Mol Breeding","language":"en","page":"102","source":"Springer Link","title":"snpReady: a tool to assist breeders in genomic analysis","title-short":"snpReady","volume":"38","author":[{"family":"Granato","given":"Italo S. C."},{"family":"Galli","given":"Giovanni"},{"family":"Oliveira Couto","given":"Evellyn Giselly","non-dropping-particle":"de"},{"family":"Souza","given":"Massaine Bandeira","non-dropping-particle":"e"},{"family":"Mendonça","given":"Leandro Freitas"},{"family":"Fritsche-Neto","given":"Roberto"}],"issued":{"date-parts":[["2018",7,23]]}}}],"schema":"https://github.com/citation-style-language/schema/raw/master/csl-citation.json"} </w:instrText>
      </w:r>
      <w:r>
        <w:fldChar w:fldCharType="separate"/>
      </w:r>
      <w:r>
        <w:rPr>
          <w:noProof/>
        </w:rPr>
        <w:t>(Granato et al., 2018)</w:t>
      </w:r>
      <w:r>
        <w:fldChar w:fldCharType="end"/>
      </w:r>
      <w:r>
        <w:t xml:space="preserve"> following methods described by </w:t>
      </w:r>
      <w:proofErr w:type="spellStart"/>
      <w:r>
        <w:t>VanRaden</w:t>
      </w:r>
      <w:proofErr w:type="spellEnd"/>
      <w:r>
        <w:t xml:space="preserve">, 2008: </w:t>
      </w:r>
    </w:p>
    <w:p w14:paraId="089D9D71" w14:textId="77777777" w:rsidR="00496477" w:rsidRDefault="00496477" w:rsidP="00496477"/>
    <w:p w14:paraId="21AD9DD1" w14:textId="77777777" w:rsidR="00496477" w:rsidRDefault="00496477" w:rsidP="00496477">
      <m:oMathPara>
        <m:oMath>
          <m:r>
            <w:rPr>
              <w:rFonts w:ascii="Cambria Math" w:hAnsi="Cambria Math"/>
            </w:rPr>
            <m:t>GRM=</m:t>
          </m:r>
          <m:f>
            <m:fPr>
              <m:ctrlPr>
                <w:rPr>
                  <w:rFonts w:ascii="Cambria Math" w:hAnsi="Cambria Math"/>
                  <w:i/>
                </w:rPr>
              </m:ctrlPr>
            </m:fPr>
            <m:num>
              <m:r>
                <w:rPr>
                  <w:rFonts w:ascii="Cambria Math" w:hAnsi="Cambria Math"/>
                </w:rPr>
                <m:t>Z</m:t>
              </m:r>
              <m:sSup>
                <m:sSupPr>
                  <m:ctrlPr>
                    <w:rPr>
                      <w:rFonts w:ascii="Cambria Math" w:hAnsi="Cambria Math"/>
                      <w:i/>
                    </w:rPr>
                  </m:ctrlPr>
                </m:sSupPr>
                <m:e>
                  <m:r>
                    <w:rPr>
                      <w:rFonts w:ascii="Cambria Math" w:hAnsi="Cambria Math"/>
                    </w:rPr>
                    <m:t>Z</m:t>
                  </m:r>
                </m:e>
                <m:sup>
                  <m:r>
                    <w:rPr>
                      <w:rFonts w:ascii="Cambria Math" w:hAnsi="Cambria Math"/>
                    </w:rPr>
                    <m:t>'</m:t>
                  </m:r>
                </m:sup>
              </m:sSup>
            </m:num>
            <m:den>
              <m:r>
                <w:rPr>
                  <w:rFonts w:ascii="Cambria Math" w:hAnsi="Cambria Math"/>
                </w:rPr>
                <m:t>2</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den>
          </m:f>
        </m:oMath>
      </m:oMathPara>
    </w:p>
    <w:p w14:paraId="1C8C2362" w14:textId="77777777" w:rsidR="00496477" w:rsidRDefault="00496477" w:rsidP="00496477"/>
    <w:p w14:paraId="473632E1" w14:textId="07B98E08" w:rsidR="00496477" w:rsidRDefault="00496477" w:rsidP="00496477">
      <w:r>
        <w:t xml:space="preserve">where </w:t>
      </w:r>
      <w:r>
        <w:rPr>
          <w:i/>
          <w:iCs/>
        </w:rPr>
        <w:t>Z</w:t>
      </w:r>
      <w:r>
        <w:t xml:space="preserve"> is the </w:t>
      </w:r>
      <w:proofErr w:type="spellStart"/>
      <w:r>
        <w:t>centered</w:t>
      </w:r>
      <w:proofErr w:type="spellEnd"/>
      <w:r>
        <w:t xml:space="preserve"> </w:t>
      </w:r>
      <w:r w:rsidR="00282E36">
        <w:t xml:space="preserve">squared </w:t>
      </w:r>
      <w:r>
        <w:t xml:space="preserve">matrix of SNP genotypes of all individuals. This is calculated from a matrix of </w:t>
      </w:r>
      <w:r w:rsidR="00467FE8">
        <w:t xml:space="preserve">where </w:t>
      </w:r>
      <w:r w:rsidR="008070E7">
        <w:t xml:space="preserve">heterozygote SNP genotypes (AT) </w:t>
      </w:r>
      <w:r w:rsidR="00467FE8">
        <w:t xml:space="preserve">were coded as 0, </w:t>
      </w:r>
      <w:r w:rsidR="008070E7">
        <w:t xml:space="preserve">homozygote genotypes for the SNP allele (AA) </w:t>
      </w:r>
      <w:r w:rsidR="00E76BD9">
        <w:t>were coded as</w:t>
      </w:r>
      <w:r w:rsidR="008070E7">
        <w:t xml:space="preserve"> 1 and homozygotes for the original allele (TT) were coded as -1. </w:t>
      </w:r>
      <w:r w:rsidRPr="00C2499F">
        <w:rPr>
          <w:i/>
          <w:iCs/>
        </w:rPr>
        <w:t>p</w:t>
      </w:r>
      <w:r w:rsidRPr="00C2499F">
        <w:rPr>
          <w:i/>
          <w:iCs/>
          <w:vertAlign w:val="subscript"/>
        </w:rPr>
        <w:t>i</w:t>
      </w:r>
      <w:r>
        <w:rPr>
          <w:vertAlign w:val="subscript"/>
        </w:rPr>
        <w:t xml:space="preserve"> </w:t>
      </w:r>
      <w:r>
        <w:t xml:space="preserve">is the frequency of the second locus at locus </w:t>
      </w:r>
      <w:r w:rsidR="007E5310">
        <w:t>position</w:t>
      </w:r>
      <w:r w:rsidR="007E5310" w:rsidRPr="00C2499F">
        <w:rPr>
          <w:i/>
          <w:iCs/>
        </w:rPr>
        <w:t xml:space="preserve"> </w:t>
      </w:r>
      <w:proofErr w:type="spellStart"/>
      <w:r w:rsidRPr="00C2499F">
        <w:rPr>
          <w:i/>
          <w:iCs/>
        </w:rPr>
        <w:t>i</w:t>
      </w:r>
      <w:proofErr w:type="spellEnd"/>
      <w:r>
        <w:rPr>
          <w:i/>
          <w:iCs/>
        </w:rPr>
        <w:t xml:space="preserve">. </w:t>
      </w:r>
      <w:r>
        <w:t xml:space="preserve">The denominator scales the GRM matrix so that the values approximate a relatedness matrix derived from a pedigree. The GRM was then inverted for modelling fitting (see ESM and provided code). </w:t>
      </w:r>
    </w:p>
    <w:p w14:paraId="054AB822" w14:textId="77777777" w:rsidR="00496477" w:rsidRDefault="00496477" w:rsidP="00496477">
      <w:pPr>
        <w:pStyle w:val="Heading1"/>
      </w:pPr>
      <w:r>
        <w:t>Statistical Analyses</w:t>
      </w:r>
    </w:p>
    <w:p w14:paraId="1E86B464" w14:textId="49AA6370" w:rsidR="00496477" w:rsidRPr="0013470E" w:rsidRDefault="00496477" w:rsidP="00496477">
      <w:pPr>
        <w:pStyle w:val="BodyText"/>
        <w:ind w:firstLine="720"/>
      </w:pPr>
      <w:r w:rsidRPr="00471098">
        <w:t xml:space="preserve">All analyses were performed using </w:t>
      </w:r>
      <w:r w:rsidRPr="00471098">
        <w:rPr>
          <w:i/>
          <w:iCs/>
        </w:rPr>
        <w:t>R</w:t>
      </w:r>
      <w:r w:rsidRPr="00471098">
        <w:t xml:space="preserve"> </w:t>
      </w:r>
      <w:r w:rsidRPr="00471098">
        <w:fldChar w:fldCharType="begin"/>
      </w:r>
      <w:r w:rsidRPr="00471098">
        <w:instrText xml:space="preserve"> ADDIN ZOTERO_ITEM CSL_CITATION {"citationID":"p42eFoRp","properties":{"formattedCitation":"(Core Team, 2013)","plainCitation":"(Core Team, 2013)","noteIndex":0},"citationItems":[{"id":1004,"uris":["http://zotero.org/users/1379426/items/K3MABBJ8"],"uri":["http://zotero.org/users/1379426/items/K3MABBJ8"],"itemData":{"id":1004,"type":"article-journal","title":"Team (2012). R: A language and environment for statistical computing. R Foundation for Statistical Computing, Vienna, Austria","URL":"http://scholar.google.com/scholar?q=related:EKUA0tOF5fAJ:scholar.google.com/&amp;hl=en&amp;num=20&amp;as_sdt=0,5&amp;as_ylo=2013&amp;as_yhi=2013","author":[{"family":"Core Team","given":"R"}],"issued":{"date-parts":[["2013"]]}}}],"schema":"https://github.com/citation-style-language/schema/raw/master/csl-citation.json"} </w:instrText>
      </w:r>
      <w:r w:rsidRPr="00471098">
        <w:fldChar w:fldCharType="separate"/>
      </w:r>
      <w:r w:rsidRPr="00471098">
        <w:rPr>
          <w:noProof/>
        </w:rPr>
        <w:t>(Core Team, 2013)</w:t>
      </w:r>
      <w:r w:rsidRPr="00471098">
        <w:fldChar w:fldCharType="end"/>
      </w:r>
      <w:r w:rsidRPr="00471098">
        <w:t xml:space="preserve">. We checked the data for potential input errors using histograms, scatterplots and Cleveland plots. We fitted Bayesian linear mixed effects models (LMM) in </w:t>
      </w:r>
      <w:r w:rsidR="00471098" w:rsidRPr="00471098">
        <w:rPr>
          <w:i/>
          <w:iCs/>
        </w:rPr>
        <w:t>brms</w:t>
      </w:r>
      <w:r w:rsidR="00632C0E">
        <w:t xml:space="preserve"> with interfaces with Stan</w:t>
      </w:r>
      <w:r w:rsidR="00471098" w:rsidRPr="00471098">
        <w:rPr>
          <w:i/>
          <w:iCs/>
        </w:rPr>
        <w:t xml:space="preserve"> </w:t>
      </w:r>
      <w:r w:rsidR="00471098" w:rsidRPr="00471098">
        <w:rPr>
          <w:i/>
          <w:iCs/>
        </w:rPr>
        <w:fldChar w:fldCharType="begin"/>
      </w:r>
      <w:r w:rsidR="00632C0E">
        <w:rPr>
          <w:i/>
          <w:iCs/>
        </w:rPr>
        <w:instrText xml:space="preserve"> ADDIN ZOTERO_ITEM CSL_CITATION {"citationID":"SngcdeqL","properties":{"formattedCitation":"(B\\uc0\\u252{}rkner, 2017; Gelman et al., 2015)","plainCitation":"(Bürkner, 2017; Gelman et al., 2015)","noteIndex":0},"citationItems":[{"id":1002,"uris":["http://zotero.org/users/1379426/items/RAC2PJKW"],"uri":["http://zotero.org/users/1379426/items/RAC2PJKW"],"itemData":{"id":1002,"type":"article-journal","abstract":"© 2017, American Statistical Association. All rights reserved. 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cross-validation.","container-title":"Journal of Statistical Software","DOI":"10.18637/jss.v080.i01","issue":"1","language":"English","title":"brms: An R package for Bayesian multilevel models using Stan","URL":"http://www.jstatsoft.org/v80/i01/","volume":"80","author":[{"family":"Bürkner","given":"Paul Christian"}],"issued":{"date-parts":[["2017",1]]}}},{"id":3900,"uris":["http://zotero.org/users/1379426/items/NP3PU2IF"],"uri":["http://zotero.org/users/1379426/items/NP3PU2IF"],"itemData":{"id":3900,"type":"article-journal","abstract":"Stan is a free and open-source C++ program that performs Bayesian inference or optimization for arbitrary user-specified models and can be called from the command line, R, Python, Matlab, or Julia and has great promise for fitting large and complex statistical models in many areas of application. We discuss Stan from users’ and developers’ perspectives and illustrate with a simple but nontrivial nonlinear regression example.","container-title":"Journal of Educational and Behavioral Statistics","DOI":"10.3102/1076998615606113","ISSN":"1076-9986","issue":"5","journalAbbreviation":"Journal of Educational and Behavioral Statistics","language":"en","note":"publisher: American Educational Research Association","page":"530-543","source":"SAGE Journals","title":"Stan: A Probabilistic Programming Language for Bayesian Inference and Optimization","title-short":"Stan","volume":"40","author":[{"family":"Gelman","given":"Andrew"},{"family":"Lee","given":"Daniel"},{"family":"Guo","given":"Jiqiang"}],"issued":{"date-parts":[["2015",10,1]]}}}],"schema":"https://github.com/citation-style-language/schema/raw/master/csl-citation.json"} </w:instrText>
      </w:r>
      <w:r w:rsidR="00471098" w:rsidRPr="00471098">
        <w:rPr>
          <w:i/>
          <w:iCs/>
        </w:rPr>
        <w:fldChar w:fldCharType="separate"/>
      </w:r>
      <w:r w:rsidR="00632C0E" w:rsidRPr="00632C0E">
        <w:rPr>
          <w:rFonts w:cs="Times New Roman"/>
          <w:lang w:val="en-GB"/>
        </w:rPr>
        <w:t>(Bürkner, 2017; Gelman et al., 2015)</w:t>
      </w:r>
      <w:r w:rsidR="00471098" w:rsidRPr="00471098">
        <w:rPr>
          <w:i/>
          <w:iCs/>
        </w:rPr>
        <w:fldChar w:fldCharType="end"/>
      </w:r>
      <w:r w:rsidRPr="00471098">
        <w:t xml:space="preserve">. Mass was log-transformed, and age was z-transformed. For all models we used noninformative priors with </w:t>
      </w:r>
      <w:r w:rsidR="00471098">
        <w:t>4000</w:t>
      </w:r>
      <w:r w:rsidRPr="00471098">
        <w:t xml:space="preserve"> iterations with a burn in of </w:t>
      </w:r>
      <w:r w:rsidR="00471098">
        <w:t>1500</w:t>
      </w:r>
      <w:r w:rsidR="00A17F06">
        <w:t xml:space="preserve">, </w:t>
      </w:r>
      <w:r>
        <w:t xml:space="preserve">sampling </w:t>
      </w:r>
      <w:r w:rsidR="00A17F06">
        <w:t xml:space="preserve">from </w:t>
      </w:r>
      <w:r>
        <w:t xml:space="preserve">the posterior </w:t>
      </w:r>
      <w:r w:rsidR="00A17F06">
        <w:t xml:space="preserve">distribution </w:t>
      </w:r>
      <w:r>
        <w:t>every</w:t>
      </w:r>
      <w:r w:rsidR="00471098">
        <w:t xml:space="preserve"> fifth </w:t>
      </w:r>
      <w:r>
        <w:t xml:space="preserve">iteration. We ensured proper mixing by inspecting trace </w:t>
      </w:r>
      <w:r>
        <w:lastRenderedPageBreak/>
        <w:t xml:space="preserve">plots and checked </w:t>
      </w:r>
      <w:r w:rsidR="00A17F06">
        <w:t xml:space="preserve">that </w:t>
      </w:r>
      <w:r w:rsidR="00471098">
        <w:t>scale reduction factors were less than 1.01.</w:t>
      </w:r>
      <w:r>
        <w:t xml:space="preserve"> We report posterior means and 95% credible intervals for all parameters throughout.</w:t>
      </w:r>
    </w:p>
    <w:p w14:paraId="30C3111C" w14:textId="77777777" w:rsidR="00496477" w:rsidRDefault="00496477" w:rsidP="005579D1">
      <w:pPr>
        <w:pStyle w:val="Thesissubheading"/>
      </w:pPr>
      <w:r w:rsidRPr="005C36F1">
        <w:t xml:space="preserve">Impact of </w:t>
      </w:r>
      <w:r>
        <w:t xml:space="preserve">Developmental Temperature </w:t>
      </w:r>
      <w:r w:rsidRPr="005C36F1">
        <w:t>on Additive Genetic</w:t>
      </w:r>
      <w:r>
        <w:t xml:space="preserve"> Variance</w:t>
      </w:r>
      <w:r w:rsidRPr="005C36F1">
        <w:t xml:space="preserve"> and Maternal </w:t>
      </w:r>
      <w:r>
        <w:t>E</w:t>
      </w:r>
      <w:r w:rsidRPr="005C36F1">
        <w:t>ffects</w:t>
      </w:r>
      <w:r>
        <w:t xml:space="preserve"> Across Age</w:t>
      </w:r>
    </w:p>
    <w:p w14:paraId="46741C2A" w14:textId="7B205370" w:rsidR="00496477" w:rsidRDefault="00496477" w:rsidP="00496477">
      <w:pPr>
        <w:ind w:firstLine="720"/>
      </w:pPr>
      <w:r>
        <w:t xml:space="preserve">First, we tested whether developmental temperature influenced the overall heritability of mass and the relative contributions of variance irrespective of age. </w:t>
      </w:r>
      <w:r w:rsidR="009D6769">
        <w:t>For each treatment group</w:t>
      </w:r>
      <w:r>
        <w:t>, we fitted intercept</w:t>
      </w:r>
      <w:r w:rsidR="009D6769">
        <w:t>s</w:t>
      </w:r>
      <w:r>
        <w:t xml:space="preserve"> only</w:t>
      </w:r>
      <w:r w:rsidR="009D6769">
        <w:t xml:space="preserve"> in th</w:t>
      </w:r>
      <w:r w:rsidR="001140C3">
        <w:t>e</w:t>
      </w:r>
      <w:r w:rsidR="009D6769">
        <w:t xml:space="preserve"> fixed effects </w:t>
      </w:r>
      <w:r>
        <w:t>with random intercepts for additive genetic variance (</w:t>
      </w:r>
      <w:r w:rsidRPr="005C36F1">
        <w:rPr>
          <w:i/>
          <w:iCs/>
        </w:rPr>
        <w:t>G</w:t>
      </w:r>
      <w:r>
        <w:t>), maternal effects (</w:t>
      </w:r>
      <w:r w:rsidRPr="005C36F1">
        <w:rPr>
          <w:i/>
          <w:iCs/>
        </w:rPr>
        <w:t>M</w:t>
      </w:r>
      <w:r>
        <w:t>) and permanent environmental effects (</w:t>
      </w:r>
      <w:r>
        <w:rPr>
          <w:i/>
          <w:iCs/>
        </w:rPr>
        <w:t>PE</w:t>
      </w:r>
      <w:r>
        <w:t xml:space="preserve">) as we had repeated measures of the same individuals </w:t>
      </w:r>
      <w:r>
        <w:fldChar w:fldCharType="begin"/>
      </w:r>
      <w:r w:rsidR="00BC6055">
        <w:instrText xml:space="preserve"> ADDIN ZOTERO_ITEM CSL_CITATION {"citationID":"btJ2hqPS","properties":{"formattedCitation":"(Wilson et al., 2010)","plainCitation":"(Wilson et al., 2010)","noteIndex":0},"citationItems":[{"id":1124,"uris":["http://zotero.org/users/1379426/items/L4CSGIEY"],"uri":["http://zotero.org/users/1379426/items/L4CSGIEY"],"itemData":{"id":1124,"type":"article-journal","container-title":"Journal of Animal Ecology","DOI":"10.1111/j.1365-2656.2009.01639.x","issue":"1","language":"English","page":"13–26","title":"An ecologist's guide to the animal model","volume":"79","author":[{"family":"Wilson","given":"Alastair J."},{"family":"Reale","given":"Denis"},{"family":"Clements","given":"Michelle N"},{"family":"Morrissey","given":"Michael M"},{"family":"Postma","given":"Erik"},{"family":"Walling","given":"Craig A"},{"family":"Kruuk","given":"L. E. B."},{"family":"Nussey","given":"Daniel H"}],"issued":{"date-parts":[["2010",1]]}}}],"schema":"https://github.com/citation-style-language/schema/raw/master/csl-citation.json"} </w:instrText>
      </w:r>
      <w:r>
        <w:fldChar w:fldCharType="separate"/>
      </w:r>
      <w:r>
        <w:rPr>
          <w:noProof/>
        </w:rPr>
        <w:t>(Wilson et al., 2010)</w:t>
      </w:r>
      <w:r>
        <w:fldChar w:fldCharType="end"/>
      </w:r>
      <w:r>
        <w:t>. The model also estimated residual variance (</w:t>
      </w:r>
      <w:r w:rsidRPr="00B760A0">
        <w:rPr>
          <w:i/>
          <w:iCs/>
        </w:rPr>
        <w:t>R</w:t>
      </w:r>
      <w:r>
        <w:t xml:space="preserve">). </w:t>
      </w:r>
      <w:r w:rsidR="00A17F06">
        <w:t xml:space="preserve">We included our GRM to estimate additive genetic variation. </w:t>
      </w:r>
      <w:r>
        <w:t>Overall. Heritability (</w:t>
      </w:r>
      <w:r w:rsidRPr="00B760A0">
        <w:rPr>
          <w:i/>
          <w:iCs/>
        </w:rPr>
        <w:t>h</w:t>
      </w:r>
      <w:r w:rsidRPr="00B760A0">
        <w:rPr>
          <w:i/>
          <w:iCs/>
          <w:vertAlign w:val="superscript"/>
        </w:rPr>
        <w:t>2</w:t>
      </w:r>
      <w:r>
        <w:t>) of mass using this intercept (</w:t>
      </w:r>
      <w:r w:rsidRPr="005E14C0">
        <w:rPr>
          <w:i/>
          <w:iCs/>
        </w:rPr>
        <w:t>I</w:t>
      </w:r>
      <w:r>
        <w:t>) model was calculated as:</w:t>
      </w:r>
    </w:p>
    <w:p w14:paraId="6F694B8D" w14:textId="77777777" w:rsidR="00496477" w:rsidRDefault="00B42A91" w:rsidP="00496477">
      <w:pPr>
        <w:pStyle w:val="BodyText"/>
      </w:pPr>
      <m:oMathPara>
        <m:oMathParaPr>
          <m:jc m:val="center"/>
        </m:oMathParaPr>
        <m:oMath>
          <m:sSup>
            <m:sSupPr>
              <m:ctrlPr>
                <w:rPr>
                  <w:rFonts w:ascii="Cambria Math" w:hAnsi="Cambria Math"/>
                </w:rPr>
              </m:ctrlPr>
            </m:sSupPr>
            <m:e>
              <m:r>
                <w:rPr>
                  <w:rFonts w:ascii="Cambria Math" w:hAnsi="Cambria Math"/>
                </w:rPr>
                <m:t>h</m:t>
              </m:r>
            </m:e>
            <m:sup>
              <m:r>
                <w:rPr>
                  <w:rFonts w:ascii="Cambria Math" w:hAnsi="Cambria Math"/>
                </w:rPr>
                <m:t>2</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I</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5DEB08EA" w14:textId="227BFCA3" w:rsidR="00C563B4" w:rsidRDefault="00496477" w:rsidP="007A461C">
      <w:pPr>
        <w:pStyle w:val="Thesisnormal"/>
      </w:pPr>
      <w:r>
        <w:t xml:space="preserve">To then test how </w:t>
      </w:r>
      <w:r w:rsidRPr="00AD3DF1">
        <w:rPr>
          <w:i/>
          <w:iCs/>
        </w:rPr>
        <w:t>G</w:t>
      </w:r>
      <w:r>
        <w:t xml:space="preserve">, </w:t>
      </w:r>
      <w:r w:rsidRPr="00AD3DF1">
        <w:rPr>
          <w:i/>
          <w:iCs/>
        </w:rPr>
        <w:t>M</w:t>
      </w:r>
      <w:r>
        <w:rPr>
          <w:i/>
          <w:iCs/>
        </w:rPr>
        <w:t xml:space="preserve"> </w:t>
      </w:r>
      <w:r>
        <w:t xml:space="preserve">and </w:t>
      </w:r>
      <w:r w:rsidRPr="00A13BCE">
        <w:rPr>
          <w:i/>
          <w:iCs/>
        </w:rPr>
        <w:t>h</w:t>
      </w:r>
      <w:r w:rsidRPr="00A13BCE">
        <w:rPr>
          <w:i/>
          <w:iCs/>
          <w:vertAlign w:val="superscript"/>
        </w:rPr>
        <w:t>2</w:t>
      </w:r>
      <w:r>
        <w:t xml:space="preserve"> change across age, we used model selection to determine the most appropriate random effects structure for our data as we had no </w:t>
      </w:r>
      <w:r>
        <w:rPr>
          <w:i/>
          <w:iCs/>
        </w:rPr>
        <w:t xml:space="preserve">a </w:t>
      </w:r>
      <w:r w:rsidRPr="00A83712">
        <w:rPr>
          <w:i/>
          <w:iCs/>
        </w:rPr>
        <w:t>priori</w:t>
      </w:r>
      <w:r>
        <w:rPr>
          <w:i/>
          <w:iCs/>
        </w:rPr>
        <w:t xml:space="preserve"> </w:t>
      </w:r>
      <w:r>
        <w:t xml:space="preserve">knowledge of </w:t>
      </w:r>
      <w:r w:rsidR="00695C4D">
        <w:t xml:space="preserve">what (or how) </w:t>
      </w:r>
      <w:r w:rsidRPr="003702C6">
        <w:t>variance</w:t>
      </w:r>
      <w:r w:rsidRPr="008778D7">
        <w:t xml:space="preserve"> </w:t>
      </w:r>
      <w:r w:rsidRPr="003702C6">
        <w:t>components</w:t>
      </w:r>
      <w:r w:rsidRPr="008778D7">
        <w:t xml:space="preserve"> </w:t>
      </w:r>
      <w:r>
        <w:t>change with age</w:t>
      </w:r>
      <w:r w:rsidR="00632C0E">
        <w:t xml:space="preserve"> </w:t>
      </w:r>
      <w:r w:rsidR="00632C0E">
        <w:fldChar w:fldCharType="begin"/>
      </w:r>
      <w:r w:rsidR="00632C0E">
        <w:instrText xml:space="preserve"> ADDIN ZOTERO_ITEM CSL_CITATION {"citationID":"fnS5ESk3","properties":{"formattedCitation":"(Wilson &amp; R\\uc0\\u233{}ale, 2006)","plainCitation":"(Wilson &amp; Réale, 2006)","noteIndex":0},"citationItems":[{"id":3274,"uris":["http://zotero.org/users/1379426/items/ZEAHMBJ3"],"uri":["http://zotero.org/users/1379426/items/ZEAHMBJ3"],"itemData":{"id":3274,"type":"article-journal","abstract":"Evolution of size and growth depends on heritable variation arising from additive and maternal genetic effects. Levels of heritable (and nonheritable) variation might change over ontogeny, increasing through “variance compounding” or decreasing through “compensatory growth.” We test for these processes using a meta‐analysis of age‐specific weight traits in domestic ungulates. Generally, mean standardized variance components decrease with age, consistent with compensatory growth. Phenotypic convergence among adult sheep occurs through decreasing environmental and maternal genetic variation. Maternal variation similarly declines in cattle. Maternal genetic effects are thus reduced with age (both in absolute and relative terms). Significant trends in heritability (decreasing in cattle, increasing in sheep) result from declining maternal and environmental components rather than from changing additive variation. There was no evidence for increasing standardized variance components. Any compounding must therefore be masked by more important compensatory processes. While extrapolation of these patterns to processes in natural population is difficult, our results highlight the inadequacy of assuming constancy in genetic parameters over ontogeny. Negative covariance between direct and maternal genetic effects was common. Negative correlations with additive and maternal genetic variances indicate that antagonistic pleiotropy (between additive and maternal genetic effects) may maintain genetic variance and limit responses to selection.","container-title":"The American Naturalist","DOI":"10.1086/498138","ISSN":"0003-0147","issue":"1","journalAbbreviation":"The American Naturalist","note":"publisher: The University of Chicago Press","page":"E23-E38","source":"journals.uchicago.edu (Atypon)","title":"Ontogeny of Additive and Maternal Genetic Effects: Lessons from Domestic Mammals.","title-short":"Ontogeny of Additive and Maternal Genetic Effects","volume":"167","author":[{"family":"Wilson","given":"Alastair J."},{"family":"Réale","given":"Denis"}],"issued":{"date-parts":[["2006",1,1]]}}}],"schema":"https://github.com/citation-style-language/schema/raw/master/csl-citation.json"} </w:instrText>
      </w:r>
      <w:r w:rsidR="00632C0E">
        <w:fldChar w:fldCharType="separate"/>
      </w:r>
      <w:r w:rsidR="00632C0E" w:rsidRPr="00632C0E">
        <w:rPr>
          <w:rFonts w:cs="Times New Roman"/>
        </w:rPr>
        <w:t>(Wilson &amp; Réale, 2006)</w:t>
      </w:r>
      <w:r w:rsidR="00632C0E">
        <w:fldChar w:fldCharType="end"/>
      </w:r>
      <w:r>
        <w:t>. We fitted s</w:t>
      </w:r>
      <w:r w:rsidR="001140C3">
        <w:t>even</w:t>
      </w:r>
      <w:r>
        <w:t xml:space="preserve"> models with varying complexity in their random effects and compared their </w:t>
      </w:r>
      <w:r w:rsidR="00DD012D">
        <w:t>Watanabe–Akaike Information Criterion (</w:t>
      </w:r>
      <w:r w:rsidR="00460026">
        <w:t>W</w:t>
      </w:r>
      <w:r w:rsidR="001140C3">
        <w:t>AIC</w:t>
      </w:r>
      <w:r w:rsidR="00DD012D">
        <w:t>)</w:t>
      </w:r>
      <w:r w:rsidR="001140C3">
        <w:t xml:space="preserve"> </w:t>
      </w:r>
      <w:r>
        <w:t xml:space="preserve">values (Table S1). We fitted random intercepts </w:t>
      </w:r>
      <w:r w:rsidRPr="00632C0E">
        <w:t>and random slopes by including either a linear age term or both linear and quadratic age terms to partition</w:t>
      </w:r>
      <w:r>
        <w:t xml:space="preserve"> variance across age. </w:t>
      </w:r>
      <w:r w:rsidR="001140C3">
        <w:t>Two m</w:t>
      </w:r>
      <w:r>
        <w:t>odel</w:t>
      </w:r>
      <w:r w:rsidR="001140C3">
        <w:t>s were equally supported, the first</w:t>
      </w:r>
      <w:r>
        <w:t xml:space="preserve"> included a random linear and quadratic slope for </w:t>
      </w:r>
      <w:r w:rsidRPr="002C556A">
        <w:rPr>
          <w:i/>
          <w:iCs/>
        </w:rPr>
        <w:t>G</w:t>
      </w:r>
      <w:r>
        <w:t xml:space="preserve"> and </w:t>
      </w:r>
      <w:r w:rsidRPr="005C36F1">
        <w:rPr>
          <w:i/>
          <w:iCs/>
        </w:rPr>
        <w:t>M</w:t>
      </w:r>
      <w:r>
        <w:t xml:space="preserve"> and </w:t>
      </w:r>
      <w:r>
        <w:rPr>
          <w:i/>
          <w:iCs/>
        </w:rPr>
        <w:t>PE</w:t>
      </w:r>
      <w:r>
        <w:t>. (</w:t>
      </w:r>
      <w:r w:rsidR="001F5511">
        <w:t xml:space="preserve">Model </w:t>
      </w:r>
      <w:r w:rsidR="001140C3">
        <w:t>3</w:t>
      </w:r>
      <w:r w:rsidR="001F5511">
        <w:t xml:space="preserve"> - </w:t>
      </w:r>
      <w:r>
        <w:t>Table S1)</w:t>
      </w:r>
      <w:r w:rsidR="001140C3">
        <w:t xml:space="preserve"> and the second included a random linear and quadratic slope for </w:t>
      </w:r>
      <w:r w:rsidR="001140C3" w:rsidRPr="002C556A">
        <w:rPr>
          <w:i/>
          <w:iCs/>
        </w:rPr>
        <w:t>G</w:t>
      </w:r>
      <w:r w:rsidR="001140C3">
        <w:t xml:space="preserve"> and </w:t>
      </w:r>
      <w:r w:rsidR="001140C3" w:rsidRPr="005C36F1">
        <w:rPr>
          <w:i/>
          <w:iCs/>
        </w:rPr>
        <w:t>M</w:t>
      </w:r>
      <w:r w:rsidR="00695C4D">
        <w:rPr>
          <w:i/>
          <w:iCs/>
        </w:rPr>
        <w:t xml:space="preserve">, </w:t>
      </w:r>
      <w:r w:rsidR="00695C4D" w:rsidRPr="007A461C">
        <w:t>respectively,</w:t>
      </w:r>
      <w:r w:rsidR="001140C3">
        <w:rPr>
          <w:i/>
          <w:iCs/>
        </w:rPr>
        <w:t xml:space="preserve"> </w:t>
      </w:r>
      <w:r w:rsidR="001140C3">
        <w:t xml:space="preserve">and a random intercept for </w:t>
      </w:r>
      <w:r w:rsidR="001140C3">
        <w:rPr>
          <w:i/>
          <w:iCs/>
        </w:rPr>
        <w:t>PE</w:t>
      </w:r>
      <w:r w:rsidR="001140C3">
        <w:t xml:space="preserve"> (Model 7 – Table S1)</w:t>
      </w:r>
      <w:r w:rsidR="001140C3">
        <w:rPr>
          <w:i/>
          <w:iCs/>
        </w:rPr>
        <w:t>.</w:t>
      </w:r>
      <w:r w:rsidR="001140C3">
        <w:t xml:space="preserve"> To avoid overfitting, we selected the more parsimonious model and used this random effect structure for the remaining analys</w:t>
      </w:r>
      <w:r w:rsidR="00632C0E">
        <w:t>es</w:t>
      </w:r>
      <w:r w:rsidR="00E4541C">
        <w:t xml:space="preserve"> </w:t>
      </w:r>
      <w:r w:rsidR="001140C3">
        <w:t>unless stated otherwise.</w:t>
      </w:r>
    </w:p>
    <w:p w14:paraId="20FB555C" w14:textId="097CCA04" w:rsidR="00C563B4" w:rsidRPr="001140C3" w:rsidRDefault="00C563B4" w:rsidP="00632C0E">
      <w:pPr>
        <w:pStyle w:val="Thesisnormal"/>
      </w:pPr>
      <w:r w:rsidRPr="0061542D">
        <w:t xml:space="preserve">Residual variance may </w:t>
      </w:r>
      <w:r w:rsidR="00CB2033">
        <w:t xml:space="preserve">be </w:t>
      </w:r>
      <w:r w:rsidRPr="0061542D">
        <w:t>conflate</w:t>
      </w:r>
      <w:r w:rsidR="00CB2033">
        <w:t>d</w:t>
      </w:r>
      <w:r w:rsidRPr="0061542D">
        <w:t xml:space="preserve"> with estimates of other variance components if it changes over time (heterogenous variance) and is not properly accounted for. We therefore explicitly modelled residual variance to verify if this was the case</w:t>
      </w:r>
      <w:r w:rsidR="009F634D">
        <w:t xml:space="preserve"> </w:t>
      </w:r>
      <w:r w:rsidR="00DD012D">
        <w:t xml:space="preserve">and compared homogenous and heterogenous residual variance models using </w:t>
      </w:r>
      <w:r w:rsidR="009F634D">
        <w:t>WAIC</w:t>
      </w:r>
      <w:r>
        <w:t>.</w:t>
      </w:r>
      <w:r w:rsidRPr="0061542D">
        <w:t xml:space="preserve"> We fitted two models</w:t>
      </w:r>
      <w:r>
        <w:t xml:space="preserve">, both of which had </w:t>
      </w:r>
      <w:r w:rsidR="00460026">
        <w:t xml:space="preserve">the same fixed and random effects structure as </w:t>
      </w:r>
      <w:r>
        <w:t>Model 7 described above. T</w:t>
      </w:r>
      <w:r w:rsidRPr="0061542D">
        <w:t>he first</w:t>
      </w:r>
      <w:r>
        <w:t xml:space="preserve"> model had homogenous residual variance</w:t>
      </w:r>
      <w:r w:rsidR="009F634D">
        <w:t xml:space="preserve"> </w:t>
      </w:r>
      <w:r>
        <w:t xml:space="preserve">whereas in the second model we </w:t>
      </w:r>
      <w:r w:rsidRPr="0061542D">
        <w:t xml:space="preserve">modelled residual variance with a linear slope thereby allowing it to vary with age. </w:t>
      </w:r>
      <w:r w:rsidR="009F634D">
        <w:t>The model with heterogenous variance was best supported (</w:t>
      </w:r>
      <w:r w:rsidR="00E37D2D">
        <w:t>Table S2</w:t>
      </w:r>
      <w:r w:rsidR="009F634D">
        <w:t>)</w:t>
      </w:r>
      <w:r w:rsidR="00E4541C">
        <w:t>, we therefore modelled heterogenous variance in all subsequent models unless stated otherwise</w:t>
      </w:r>
      <w:r w:rsidR="00E97C94">
        <w:t>.</w:t>
      </w:r>
    </w:p>
    <w:p w14:paraId="2EB11298" w14:textId="478FB889" w:rsidR="00496477" w:rsidRDefault="007A461C" w:rsidP="00496477">
      <w:pPr>
        <w:ind w:firstLine="720"/>
      </w:pPr>
      <w:r>
        <w:t>To test for treatment differences in variance components, w</w:t>
      </w:r>
      <w:r w:rsidR="00496477">
        <w:t xml:space="preserve">e </w:t>
      </w:r>
      <w:proofErr w:type="spellStart"/>
      <w:r w:rsidR="00CB2033">
        <w:t>subset</w:t>
      </w:r>
      <w:r>
        <w:t>ted</w:t>
      </w:r>
      <w:proofErr w:type="spellEnd"/>
      <w:r w:rsidR="00CB2033">
        <w:t xml:space="preserve"> data for each treatment group and </w:t>
      </w:r>
      <w:r w:rsidR="00496477">
        <w:t>fit</w:t>
      </w:r>
      <w:r>
        <w:t>ted</w:t>
      </w:r>
      <w:r w:rsidR="00496477">
        <w:t xml:space="preserve"> an intercept</w:t>
      </w:r>
      <w:r w:rsidR="00CB2033">
        <w:t xml:space="preserve">-only model with our </w:t>
      </w:r>
      <w:r w:rsidR="007B4BF9">
        <w:t>best supported</w:t>
      </w:r>
      <w:r w:rsidR="00496477">
        <w:t xml:space="preserve"> random effect structure</w:t>
      </w:r>
      <w:r w:rsidR="00F3165B">
        <w:t xml:space="preserve"> (Model 7)</w:t>
      </w:r>
      <w:r w:rsidR="008C60C0">
        <w:t xml:space="preserve"> </w:t>
      </w:r>
      <w:r w:rsidR="00CB2033">
        <w:t xml:space="preserve">and </w:t>
      </w:r>
      <w:r w:rsidR="008C60C0">
        <w:t>heterogenous residual variance</w:t>
      </w:r>
      <w:r w:rsidR="00496477">
        <w:t>. We estimated a genetic variance-covariance matrix for each treatment (</w:t>
      </w:r>
      <m:oMath>
        <m:r>
          <w:rPr>
            <w:rFonts w:ascii="Cambria Math" w:hAnsi="Cambria Math"/>
          </w:rPr>
          <m:t>G</m:t>
        </m:r>
      </m:oMath>
      <w:r w:rsidR="00496477">
        <w:t>), where the diagonal elements represent the additive genetic variances for the intercept (</w:t>
      </w:r>
      <m:oMath>
        <m:sSub>
          <m:sSubPr>
            <m:ctrlPr>
              <w:rPr>
                <w:rFonts w:ascii="Cambria Math" w:hAnsi="Cambria Math"/>
              </w:rPr>
            </m:ctrlPr>
          </m:sSubPr>
          <m:e>
            <m:r>
              <w:rPr>
                <w:rFonts w:ascii="Cambria Math" w:hAnsi="Cambria Math"/>
              </w:rPr>
              <m:t>G</m:t>
            </m:r>
          </m:e>
          <m:sub>
            <m:r>
              <w:rPr>
                <w:rFonts w:ascii="Cambria Math" w:hAnsi="Cambria Math"/>
              </w:rPr>
              <m:t>I</m:t>
            </m:r>
          </m:sub>
        </m:sSub>
      </m:oMath>
      <w:r w:rsidR="00496477">
        <w:t>), slope (</w:t>
      </w:r>
      <m:oMath>
        <m:sSub>
          <m:sSubPr>
            <m:ctrlPr>
              <w:rPr>
                <w:rFonts w:ascii="Cambria Math" w:hAnsi="Cambria Math"/>
              </w:rPr>
            </m:ctrlPr>
          </m:sSubPr>
          <m:e>
            <m:r>
              <w:rPr>
                <w:rFonts w:ascii="Cambria Math" w:hAnsi="Cambria Math"/>
              </w:rPr>
              <m:t>G</m:t>
            </m:r>
          </m:e>
          <m:sub>
            <m:r>
              <w:rPr>
                <w:rFonts w:ascii="Cambria Math" w:hAnsi="Cambria Math"/>
              </w:rPr>
              <m:t>S</m:t>
            </m:r>
          </m:sub>
        </m:sSub>
      </m:oMath>
      <w:r w:rsidR="00496477">
        <w:t>) and the quadratic (</w:t>
      </w:r>
      <m:oMath>
        <m:sSub>
          <m:sSubPr>
            <m:ctrlPr>
              <w:rPr>
                <w:rFonts w:ascii="Cambria Math" w:hAnsi="Cambria Math"/>
              </w:rPr>
            </m:ctrlPr>
          </m:sSubPr>
          <m:e>
            <m:r>
              <w:rPr>
                <w:rFonts w:ascii="Cambria Math" w:hAnsi="Cambria Math"/>
              </w:rPr>
              <m:t>G</m:t>
            </m:r>
          </m:e>
          <m:sub>
            <m:r>
              <w:rPr>
                <w:rFonts w:ascii="Cambria Math" w:hAnsi="Cambria Math"/>
              </w:rPr>
              <m:t>C</m:t>
            </m:r>
          </m:sub>
        </m:sSub>
      </m:oMath>
      <w:r w:rsidR="00496477">
        <w:t xml:space="preserve">) across age. The off-diagonal elements are the additive genetic covariances between the growth curve parameters, for example, </w:t>
      </w:r>
      <m:oMath>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oMath>
      <w:r w:rsidR="00496477">
        <w:t xml:space="preserve"> is the additive genetic variance between the intercept and the quadratic slope.</w:t>
      </w:r>
    </w:p>
    <w:p w14:paraId="5A232A15" w14:textId="77777777" w:rsidR="00496477" w:rsidRDefault="00496477" w:rsidP="00496477">
      <w:pPr>
        <w:pStyle w:val="BodyText"/>
      </w:pPr>
      <m:oMathPara>
        <m:oMathParaPr>
          <m:jc m:val="center"/>
        </m:oMathParaPr>
        <m:oMath>
          <m:r>
            <w:rPr>
              <w:rFonts w:ascii="Cambria Math" w:hAnsi="Cambria Math"/>
            </w:rPr>
            <m:t>G=</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G</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G</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G</m:t>
                        </m:r>
                      </m:e>
                      <m:sub>
                        <m:r>
                          <w:rPr>
                            <w:rFonts w:ascii="Cambria Math" w:hAnsi="Cambria Math"/>
                          </w:rPr>
                          <m:t>C</m:t>
                        </m:r>
                      </m:sub>
                    </m:sSub>
                  </m:e>
                </m:mr>
              </m:m>
            </m:e>
          </m:d>
        </m:oMath>
      </m:oMathPara>
    </w:p>
    <w:p w14:paraId="121251CE" w14:textId="77777777" w:rsidR="00496477" w:rsidRDefault="00496477" w:rsidP="00496477">
      <w:pPr>
        <w:pStyle w:val="FirstParagraph"/>
      </w:pPr>
      <w:r>
        <w:lastRenderedPageBreak/>
        <w:t>Similarly, the variance-covariance matrix for dams (</w:t>
      </w:r>
      <m:oMath>
        <m:r>
          <w:rPr>
            <w:rFonts w:ascii="Cambria Math" w:hAnsi="Cambria Math"/>
          </w:rPr>
          <m:t>M</m:t>
        </m:r>
      </m:oMath>
      <w:r>
        <w:t xml:space="preserve">) can be decomposed in the same manner as </w:t>
      </w:r>
      <m:oMath>
        <m:r>
          <w:rPr>
            <w:rFonts w:ascii="Cambria Math" w:hAnsi="Cambria Math"/>
          </w:rPr>
          <m:t>G</m:t>
        </m:r>
      </m:oMath>
      <w:r>
        <w:t>.</w:t>
      </w:r>
    </w:p>
    <w:p w14:paraId="63D90E12" w14:textId="77777777" w:rsidR="00496477" w:rsidRDefault="00496477" w:rsidP="00496477">
      <w:pPr>
        <w:pStyle w:val="BodyText"/>
      </w:pPr>
      <m:oMathPara>
        <m:oMathParaPr>
          <m:jc m:val="center"/>
        </m:oMathParaPr>
        <m:oMath>
          <m:r>
            <w:rPr>
              <w:rFonts w:ascii="Cambria Math" w:hAnsi="Cambria Math"/>
            </w:rPr>
            <m:t>M=</m:t>
          </m:r>
          <m:d>
            <m:dPr>
              <m:begChr m:val="["/>
              <m:endChr m:val="]"/>
              <m:ctrlPr>
                <w:rPr>
                  <w:rFonts w:ascii="Cambria Math" w:hAnsi="Cambria Math"/>
                </w:rPr>
              </m:ctrlPr>
            </m:dPr>
            <m:e>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M</m:t>
                        </m:r>
                      </m:e>
                      <m:sub>
                        <m:r>
                          <w:rPr>
                            <w:rFonts w:ascii="Cambria Math" w:hAnsi="Cambria Math"/>
                          </w:rPr>
                          <m:t>I</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I,S</m:t>
                        </m:r>
                      </m:sub>
                    </m:sSub>
                  </m:e>
                  <m:e>
                    <m:sSub>
                      <m:sSubPr>
                        <m:ctrlPr>
                          <w:rPr>
                            <w:rFonts w:ascii="Cambria Math" w:hAnsi="Cambria Math"/>
                          </w:rPr>
                        </m:ctrlPr>
                      </m:sSubPr>
                      <m:e>
                        <m:r>
                          <w:rPr>
                            <w:rFonts w:ascii="Cambria Math" w:hAnsi="Cambria Math"/>
                          </w:rPr>
                          <m:t>M</m:t>
                        </m:r>
                      </m:e>
                      <m:sub>
                        <m:r>
                          <w:rPr>
                            <w:rFonts w:ascii="Cambria Math" w:hAnsi="Cambria Math"/>
                          </w:rPr>
                          <m:t>S</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mr>
                <m:mr>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e>
                  <m:e>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e>
                  <m:e>
                    <m:sSub>
                      <m:sSubPr>
                        <m:ctrlPr>
                          <w:rPr>
                            <w:rFonts w:ascii="Cambria Math" w:hAnsi="Cambria Math"/>
                          </w:rPr>
                        </m:ctrlPr>
                      </m:sSubPr>
                      <m:e>
                        <m:r>
                          <w:rPr>
                            <w:rFonts w:ascii="Cambria Math" w:hAnsi="Cambria Math"/>
                          </w:rPr>
                          <m:t>M</m:t>
                        </m:r>
                      </m:e>
                      <m:sub>
                        <m:r>
                          <w:rPr>
                            <w:rFonts w:ascii="Cambria Math" w:hAnsi="Cambria Math"/>
                          </w:rPr>
                          <m:t>C</m:t>
                        </m:r>
                      </m:sub>
                    </m:sSub>
                  </m:e>
                </m:mr>
              </m:m>
            </m:e>
          </m:d>
        </m:oMath>
      </m:oMathPara>
    </w:p>
    <w:p w14:paraId="18FDB843" w14:textId="748A7D0E" w:rsidR="00496477" w:rsidRDefault="00496477" w:rsidP="00496477">
      <w:pPr>
        <w:pStyle w:val="FirstParagraph"/>
      </w:pPr>
      <w:r>
        <w:t xml:space="preserve">For each treatment group, we then calculated additive genetic variance at a given age </w:t>
      </w:r>
      <m:oMath>
        <m:sSub>
          <m:sSubPr>
            <m:ctrlPr>
              <w:rPr>
                <w:rFonts w:ascii="Cambria Math" w:hAnsi="Cambria Math"/>
              </w:rPr>
            </m:ctrlPr>
          </m:sSubPr>
          <m:e>
            <m:r>
              <w:rPr>
                <w:rFonts w:ascii="Cambria Math" w:hAnsi="Cambria Math"/>
              </w:rPr>
              <m:t>G</m:t>
            </m:r>
          </m:e>
          <m:sub>
            <m:r>
              <w:rPr>
                <w:rFonts w:ascii="Cambria Math" w:hAnsi="Cambria Math"/>
              </w:rPr>
              <m:t>x</m:t>
            </m:r>
          </m:sub>
        </m:sSub>
      </m:oMath>
      <w:r>
        <w:t xml:space="preserve"> using the random slope terms and their covariances as follows</w:t>
      </w:r>
      <w:r w:rsidR="00282E36">
        <w:t>:</w:t>
      </w:r>
      <w:del w:id="2" w:author="Shinichi Nakagawa" w:date="2020-10-19T09:42:00Z">
        <w:r w:rsidDel="00282E36">
          <w:delText>,</w:delText>
        </w:r>
      </w:del>
    </w:p>
    <w:p w14:paraId="58928F25" w14:textId="77777777" w:rsidR="00496477" w:rsidRDefault="00B42A91" w:rsidP="00496477">
      <w:pPr>
        <w:pStyle w:val="BodyText"/>
      </w:pPr>
      <m:oMathPara>
        <m:oMathParaPr>
          <m:jc m:val="center"/>
        </m:oMathParaPr>
        <m:oMath>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S</m:t>
              </m:r>
            </m:sub>
          </m:sSub>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C</m:t>
              </m:r>
            </m:sub>
          </m:sSub>
          <m:r>
            <w:rPr>
              <w:rFonts w:ascii="Cambria Math" w:hAnsi="Cambria Math"/>
            </w:rPr>
            <m:t>)+(2x.Co</m:t>
          </m:r>
          <m:sSub>
            <m:sSubPr>
              <m:ctrlPr>
                <w:rPr>
                  <w:rFonts w:ascii="Cambria Math" w:hAnsi="Cambria Math"/>
                </w:rPr>
              </m:ctrlPr>
            </m:sSubPr>
            <m:e>
              <m:r>
                <w:rPr>
                  <w:rFonts w:ascii="Cambria Math" w:hAnsi="Cambria Math"/>
                </w:rPr>
                <m:t>v</m:t>
              </m:r>
            </m:e>
            <m:sub>
              <m:r>
                <w:rPr>
                  <w:rFonts w:ascii="Cambria Math" w:hAnsi="Cambria Math"/>
                </w:rPr>
                <m:t>I,S</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I,C</m:t>
              </m:r>
            </m:sub>
          </m:sSub>
          <m:r>
            <w:rPr>
              <w:rFonts w:ascii="Cambria Math" w:hAnsi="Cambria Math"/>
            </w:rPr>
            <m:t>)+(2</m:t>
          </m:r>
          <m:sSup>
            <m:sSupPr>
              <m:ctrlPr>
                <w:rPr>
                  <w:rFonts w:ascii="Cambria Math" w:hAnsi="Cambria Math"/>
                </w:rPr>
              </m:ctrlPr>
            </m:sSupPr>
            <m:e>
              <m:r>
                <w:rPr>
                  <w:rFonts w:ascii="Cambria Math" w:hAnsi="Cambria Math"/>
                </w:rPr>
                <m:t>x</m:t>
              </m:r>
            </m:e>
            <m:sup>
              <m:r>
                <w:rPr>
                  <w:rFonts w:ascii="Cambria Math" w:hAnsi="Cambria Math"/>
                </w:rPr>
                <m:t>3</m:t>
              </m:r>
            </m:sup>
          </m:sSup>
          <m:r>
            <w:rPr>
              <w:rFonts w:ascii="Cambria Math" w:hAnsi="Cambria Math"/>
            </w:rPr>
            <m:t>.Co</m:t>
          </m:r>
          <m:sSub>
            <m:sSubPr>
              <m:ctrlPr>
                <w:rPr>
                  <w:rFonts w:ascii="Cambria Math" w:hAnsi="Cambria Math"/>
                </w:rPr>
              </m:ctrlPr>
            </m:sSubPr>
            <m:e>
              <m:r>
                <w:rPr>
                  <w:rFonts w:ascii="Cambria Math" w:hAnsi="Cambria Math"/>
                </w:rPr>
                <m:t>v</m:t>
              </m:r>
            </m:e>
            <m:sub>
              <m:r>
                <w:rPr>
                  <w:rFonts w:ascii="Cambria Math" w:hAnsi="Cambria Math"/>
                </w:rPr>
                <m:t>S,C</m:t>
              </m:r>
            </m:sub>
          </m:sSub>
          <m:r>
            <w:rPr>
              <w:rFonts w:ascii="Cambria Math" w:hAnsi="Cambria Math"/>
            </w:rPr>
            <m:t>)</m:t>
          </m:r>
          <w:commentRangeStart w:id="3"/>
          <w:commentRangeEnd w:id="3"/>
          <m:r>
            <m:rPr>
              <m:sty m:val="p"/>
            </m:rPr>
            <w:rPr>
              <w:rStyle w:val="CommentReference"/>
              <w:lang w:val="en-GB"/>
            </w:rPr>
            <w:commentReference w:id="3"/>
          </m:r>
        </m:oMath>
      </m:oMathPara>
    </w:p>
    <w:p w14:paraId="098A701C" w14:textId="349A5A3B" w:rsidR="00496477" w:rsidRDefault="00496477" w:rsidP="00496477">
      <w:pPr>
        <w:pStyle w:val="FirstParagraph"/>
      </w:pPr>
      <w:r>
        <w:t xml:space="preserve">where </w:t>
      </w:r>
      <m:oMath>
        <m:r>
          <w:rPr>
            <w:rFonts w:ascii="Cambria Math" w:hAnsi="Cambria Math"/>
          </w:rPr>
          <m:t>x</m:t>
        </m:r>
      </m:oMath>
      <w:r>
        <w:t xml:space="preserve"> is a specific </w:t>
      </w:r>
      <w:proofErr w:type="gramStart"/>
      <w:r>
        <w:t>age.</w:t>
      </w:r>
      <w:proofErr w:type="gramEnd"/>
      <w:r>
        <w:t xml:space="preserve"> Age-specific maternal effect </w:t>
      </w:r>
      <m:oMath>
        <m:sSub>
          <m:sSubPr>
            <m:ctrlPr>
              <w:rPr>
                <w:rFonts w:ascii="Cambria Math" w:hAnsi="Cambria Math"/>
              </w:rPr>
            </m:ctrlPr>
          </m:sSubPr>
          <m:e>
            <m:r>
              <w:rPr>
                <w:rFonts w:ascii="Cambria Math" w:hAnsi="Cambria Math"/>
              </w:rPr>
              <m:t>M</m:t>
            </m:r>
          </m:e>
          <m:sub>
            <m:r>
              <w:rPr>
                <w:rFonts w:ascii="Cambria Math" w:hAnsi="Cambria Math"/>
              </w:rPr>
              <m:t>x</m:t>
            </m:r>
          </m:sub>
        </m:sSub>
      </m:oMath>
      <w:r>
        <w:t xml:space="preserve"> was calculated using the same formula but with the relevant variance components from </w:t>
      </w:r>
      <m:oMath>
        <m:r>
          <w:rPr>
            <w:rFonts w:ascii="Cambria Math" w:hAnsi="Cambria Math"/>
          </w:rPr>
          <m:t>M</m:t>
        </m:r>
      </m:oMath>
      <w:r>
        <w:t>. Age-specific heritability</w:t>
      </w:r>
      <w:r w:rsidR="00CB2033">
        <w:t>,</w:t>
      </w:r>
      <w:r>
        <w:t xml:space="preserve"> </w:t>
      </w:r>
      <m:oMath>
        <m:sSubSup>
          <m:sSubSupPr>
            <m:ctrlPr>
              <w:rPr>
                <w:rFonts w:ascii="Cambria Math" w:hAnsi="Cambria Math"/>
                <w:i/>
              </w:rPr>
            </m:ctrlPr>
          </m:sSubSupPr>
          <m:e>
            <m:r>
              <w:rPr>
                <w:rFonts w:ascii="Cambria Math" w:hAnsi="Cambria Math"/>
              </w:rPr>
              <m:t>h</m:t>
            </m:r>
          </m:e>
          <m:sub>
            <m:r>
              <w:rPr>
                <w:rFonts w:ascii="Cambria Math" w:hAnsi="Cambria Math"/>
              </w:rPr>
              <m:t>x</m:t>
            </m:r>
          </m:sub>
          <m:sup>
            <m:r>
              <w:rPr>
                <w:rFonts w:ascii="Cambria Math" w:hAnsi="Cambria Math"/>
              </w:rPr>
              <m:t>2</m:t>
            </m:r>
          </m:sup>
        </m:sSubSup>
      </m:oMath>
      <w:r w:rsidR="00CB2033">
        <w:rPr>
          <w:rFonts w:eastAsiaTheme="minorEastAsia"/>
        </w:rPr>
        <w:t>,</w:t>
      </w:r>
      <w:r>
        <w:t xml:space="preserve"> is thus a ratio of all variance components at a given age </w:t>
      </w:r>
      <m:oMath>
        <m:r>
          <w:rPr>
            <w:rFonts w:ascii="Cambria Math" w:hAnsi="Cambria Math"/>
          </w:rPr>
          <m:t>x</m:t>
        </m:r>
      </m:oMath>
      <w:r>
        <w:t>. The proportion of variance explained by maternal effects (</w:t>
      </w:r>
      <w:r w:rsidRPr="00BB47DD">
        <w:rPr>
          <w:i/>
          <w:iCs/>
        </w:rPr>
        <w:t>m</w:t>
      </w:r>
      <w:r w:rsidRPr="00BB47DD">
        <w:rPr>
          <w:i/>
          <w:iCs/>
          <w:vertAlign w:val="superscript"/>
        </w:rPr>
        <w:t>2</w:t>
      </w:r>
      <w:r>
        <w:t>) is calculated in the same manner.</w:t>
      </w:r>
    </w:p>
    <w:p w14:paraId="1EFBAAB4" w14:textId="77777777" w:rsidR="00496477" w:rsidRDefault="00B42A91" w:rsidP="00496477">
      <w:pPr>
        <w:pStyle w:val="BodyText"/>
      </w:pPr>
      <m:oMathPara>
        <m:oMath>
          <m:sSubSup>
            <m:sSubSupPr>
              <m:ctrlPr>
                <w:rPr>
                  <w:rFonts w:ascii="Cambria Math" w:hAnsi="Cambria Math"/>
                </w:rPr>
              </m:ctrlPr>
            </m:sSubSupPr>
            <m:e>
              <m:r>
                <w:rPr>
                  <w:rFonts w:ascii="Cambria Math" w:hAnsi="Cambria Math"/>
                </w:rPr>
                <m:t>h</m:t>
              </m:r>
            </m:e>
            <m:sub>
              <m:r>
                <w:rPr>
                  <w:rFonts w:ascii="Cambria Math" w:hAnsi="Cambria Math"/>
                </w:rPr>
                <m:t>x</m:t>
              </m:r>
            </m:sub>
            <m:sup>
              <m:r>
                <w:rPr>
                  <w:rFonts w:ascii="Cambria Math" w:hAnsi="Cambria Math"/>
                </w:rPr>
                <m:t>2</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G</m:t>
                  </m:r>
                </m:e>
                <m:sub>
                  <m:r>
                    <w:rPr>
                      <w:rFonts w:ascii="Cambria Math" w:hAnsi="Cambria Math"/>
                    </w:rPr>
                    <m:t>x</m:t>
                  </m:r>
                </m:sub>
              </m:sSub>
            </m:num>
            <m:den>
              <m: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+P</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m:t>
              </m:r>
            </m:den>
          </m:f>
        </m:oMath>
      </m:oMathPara>
    </w:p>
    <w:p w14:paraId="7A396A8C" w14:textId="45C9151F" w:rsidR="001F5511" w:rsidRDefault="001F5511" w:rsidP="00632C0E">
      <w:pPr>
        <w:pStyle w:val="Thesisnormal"/>
      </w:pPr>
      <w:r>
        <w:t xml:space="preserve">As the mean body mass increases over time, the variance may also increase concurrently due to scale effects and potentially bias estimates of quantitative genetics parameters </w:t>
      </w:r>
      <w:r>
        <w:fldChar w:fldCharType="begin"/>
      </w:r>
      <w:r w:rsidR="00BC6055">
        <w:instrText xml:space="preserve"> ADDIN ZOTERO_ITEM CSL_CITATION {"citationID":"pD9IJynQ","properties":{"formattedCitation":"(Wilson, Kruuk, et al., 2005)","plainCitation":"(Wilson, Kruuk, et al., 2005)","noteIndex":0},"citationItems":[{"id":3286,"uris":["http://zotero.org/users/1379426/items/5UNHP3XA"],"uri":["http://zotero.org/users/1379426/items/5UNHP3XA"],"itemData":{"id":3286,"type":"article-journal","abstract":"Body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w:instrText>
      </w:r>
      <w:r w:rsidR="00BC6055">
        <w:rPr>
          <w:rFonts w:ascii="Cambria Math" w:hAnsi="Cambria Math" w:cs="Cambria Math"/>
        </w:rPr>
        <w:instrText>‐</w:instrText>
      </w:r>
      <w:r w:rsidR="00BC6055">
        <w:instrText xml:space="preserv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fldChar w:fldCharType="separate"/>
      </w:r>
      <w:r>
        <w:rPr>
          <w:noProof/>
        </w:rPr>
        <w:t>(Wilson, Kruuk, et al., 2005)</w:t>
      </w:r>
      <w:r>
        <w:fldChar w:fldCharType="end"/>
      </w:r>
      <w:r>
        <w:t xml:space="preserve">. We therefore calculated coefficients of variation (CV) across </w:t>
      </w:r>
      <w:r w:rsidRPr="008C60C0">
        <w:t xml:space="preserve">age for each variance component by dividing variance by the </w:t>
      </w:r>
      <w:r w:rsidR="00D87C8F" w:rsidRPr="008C60C0">
        <w:t xml:space="preserve">predicted </w:t>
      </w:r>
      <w:r w:rsidRPr="008C60C0">
        <w:t xml:space="preserve">mean mass at a given age. </w:t>
      </w:r>
      <w:r w:rsidRPr="00ED179D">
        <w:t>Interpretations using CV estimates did not change our overall conclusions</w:t>
      </w:r>
      <w:r w:rsidR="0056192A" w:rsidRPr="00ED179D">
        <w:t xml:space="preserve"> for </w:t>
      </w:r>
      <w:r w:rsidR="00D37078" w:rsidRPr="00ED179D">
        <w:t>additive genetic variance or maternal effects</w:t>
      </w:r>
      <w:r w:rsidRPr="00ED179D">
        <w:t>, we therefore present the raw estimates of each variance component below (See ESM).</w:t>
      </w:r>
      <w:r>
        <w:t xml:space="preserve"> </w:t>
      </w:r>
    </w:p>
    <w:p w14:paraId="53F85DF5" w14:textId="77777777" w:rsidR="001F5511" w:rsidRDefault="001F5511" w:rsidP="00632C0E">
      <w:pPr>
        <w:pStyle w:val="Thesisnormal"/>
      </w:pPr>
    </w:p>
    <w:p w14:paraId="37D08EA3" w14:textId="39D60DB1" w:rsidR="00496477" w:rsidRPr="005579D1" w:rsidRDefault="00496477" w:rsidP="005579D1">
      <w:pPr>
        <w:pStyle w:val="Thesissubheading"/>
      </w:pPr>
      <w:r w:rsidRPr="005579D1">
        <w:t>The Influence of Developmental Temperature on Growth Trajectories</w:t>
      </w:r>
    </w:p>
    <w:p w14:paraId="68483B82" w14:textId="77777777" w:rsidR="00AC4E55" w:rsidRDefault="00CB2033" w:rsidP="00AC4E55">
      <w:pPr>
        <w:ind w:firstLine="720"/>
      </w:pPr>
      <w:r>
        <w:t xml:space="preserve">To test how developmental temperatures affect average growth trajectories, we also </w:t>
      </w:r>
      <w:r w:rsidR="00496477">
        <w:t>fitted three models that varied in their fixed effect structure</w:t>
      </w:r>
      <w:r w:rsidR="00496477" w:rsidRPr="00150361">
        <w:t xml:space="preserve"> </w:t>
      </w:r>
      <w:r w:rsidR="00496477">
        <w:t>t</w:t>
      </w:r>
      <w:r w:rsidR="00496477" w:rsidRPr="00F23043">
        <w:t>o determine how</w:t>
      </w:r>
      <w:r w:rsidR="00496477">
        <w:t xml:space="preserve"> developmental temperatures affect</w:t>
      </w:r>
      <w:r>
        <w:t>:</w:t>
      </w:r>
      <w:r w:rsidR="00496477">
        <w:t xml:space="preserve"> 1) initial mass (intercept of curve), 2) linear rate of growth (linear slope) and 3) curvature of the growth </w:t>
      </w:r>
      <w:r w:rsidR="00064253">
        <w:t>trajectory</w:t>
      </w:r>
      <w:r w:rsidR="00496477">
        <w:t xml:space="preserve"> (quadratic term). We also wanted to test for treatment differences in age at which lizards reach their maximum mass </w:t>
      </w:r>
      <w:r w:rsidR="00284B8C">
        <w:t xml:space="preserve">by solving for the </w:t>
      </w:r>
      <w:r w:rsidR="00496477">
        <w:t>maxima of quadratic</w:t>
      </w:r>
      <w:r w:rsidR="00284B8C">
        <w:t xml:space="preserve"> regression equation</w:t>
      </w:r>
      <w:r w:rsidR="00496477">
        <w:t xml:space="preserve">. We fit mass as the response </w:t>
      </w:r>
      <w:r>
        <w:t>accounting for the same random effects described above</w:t>
      </w:r>
      <w:r w:rsidR="00496477">
        <w:t>. The first model included the main effect of developmental temperature and the linear and quadratic term for age (Table S2). The other two models differed in their interaction terms between developmental temperature with age and age</w:t>
      </w:r>
      <w:r w:rsidR="00496477" w:rsidRPr="00146C86">
        <w:rPr>
          <w:vertAlign w:val="superscript"/>
        </w:rPr>
        <w:t>2</w:t>
      </w:r>
      <w:r w:rsidR="00496477">
        <w:rPr>
          <w:vertAlign w:val="superscript"/>
        </w:rPr>
        <w:t xml:space="preserve"> </w:t>
      </w:r>
      <w:r w:rsidR="00496477">
        <w:t xml:space="preserve">(Table 2, S3). We then compared </w:t>
      </w:r>
      <w:r>
        <w:t xml:space="preserve">WAIC </w:t>
      </w:r>
      <w:r w:rsidR="00496477">
        <w:t xml:space="preserve">values to select the best model for our data that explained changes in mass across age between the two developmental temperature treatments (Table 1). </w:t>
      </w:r>
    </w:p>
    <w:p w14:paraId="00B6780B" w14:textId="77777777" w:rsidR="00AC4E55" w:rsidRDefault="00AC4E55" w:rsidP="00AC4E55"/>
    <w:p w14:paraId="3C96E0D2" w14:textId="361FE58F" w:rsidR="00496477" w:rsidRDefault="00496477" w:rsidP="00AC4E55">
      <w:r w:rsidRPr="00AC4E55">
        <w:rPr>
          <w:rStyle w:val="Heading1Char"/>
        </w:rPr>
        <w:t>Results</w:t>
      </w:r>
    </w:p>
    <w:p w14:paraId="07D5A4F5" w14:textId="298617B3" w:rsidR="00AC4E55" w:rsidRDefault="00885D52" w:rsidP="00AC4E55">
      <w:pPr>
        <w:pStyle w:val="FirstParagraph"/>
        <w:ind w:firstLine="720"/>
      </w:pPr>
      <w:r>
        <w:t xml:space="preserve">Over two years, we </w:t>
      </w:r>
      <w:commentRangeStart w:id="4"/>
      <w:commentRangeStart w:id="5"/>
      <w:commentRangeStart w:id="6"/>
      <w:commentRangeStart w:id="7"/>
      <w:r>
        <w:t>collected 3</w:t>
      </w:r>
      <w:r w:rsidR="00723E50">
        <w:t>,</w:t>
      </w:r>
      <w:r>
        <w:t xml:space="preserve">002 observations </w:t>
      </w:r>
      <w:commentRangeEnd w:id="4"/>
      <w:r w:rsidR="00DA2B1D">
        <w:rPr>
          <w:rStyle w:val="CommentReference"/>
          <w:lang w:val="en-GB"/>
        </w:rPr>
        <w:commentReference w:id="4"/>
      </w:r>
      <w:commentRangeEnd w:id="5"/>
      <w:r w:rsidR="005579D1">
        <w:rPr>
          <w:rStyle w:val="CommentReference"/>
          <w:lang w:val="en-GB"/>
        </w:rPr>
        <w:commentReference w:id="5"/>
      </w:r>
      <w:commentRangeEnd w:id="6"/>
      <w:r w:rsidR="00B73F56">
        <w:rPr>
          <w:rStyle w:val="CommentReference"/>
          <w:lang w:val="en-GB"/>
        </w:rPr>
        <w:commentReference w:id="6"/>
      </w:r>
      <w:commentRangeEnd w:id="7"/>
      <w:r w:rsidR="00F71A57">
        <w:rPr>
          <w:rStyle w:val="CommentReference"/>
          <w:lang w:val="en-GB"/>
        </w:rPr>
        <w:commentReference w:id="7"/>
      </w:r>
      <w:r>
        <w:t>of mass data for a total of 261 individuals (</w:t>
      </w:r>
      <m:oMath>
        <m:sSub>
          <m:sSubPr>
            <m:ctrlPr>
              <w:rPr>
                <w:rFonts w:ascii="Cambria Math" w:hAnsi="Cambria Math"/>
              </w:rPr>
            </m:ctrlPr>
          </m:sSubPr>
          <m:e>
            <m:r>
              <w:rPr>
                <w:rFonts w:ascii="Cambria Math" w:hAnsi="Cambria Math"/>
              </w:rPr>
              <m:t>n</m:t>
            </m:r>
          </m:e>
          <m:sub>
            <m:r>
              <w:rPr>
                <w:rFonts w:ascii="Cambria Math" w:hAnsi="Cambria Math"/>
              </w:rPr>
              <m:t>hot</m:t>
            </m:r>
          </m:sub>
        </m:sSub>
      </m:oMath>
      <w:r>
        <w:t xml:space="preserve"> = 125, </w:t>
      </w:r>
      <m:oMath>
        <m:sSub>
          <m:sSubPr>
            <m:ctrlPr>
              <w:rPr>
                <w:rFonts w:ascii="Cambria Math" w:hAnsi="Cambria Math"/>
              </w:rPr>
            </m:ctrlPr>
          </m:sSubPr>
          <m:e>
            <m:r>
              <w:rPr>
                <w:rFonts w:ascii="Cambria Math" w:hAnsi="Cambria Math"/>
              </w:rPr>
              <m:t>n</m:t>
            </m:r>
          </m:e>
          <m:sub>
            <m:r>
              <w:rPr>
                <w:rFonts w:ascii="Cambria Math" w:hAnsi="Cambria Math"/>
              </w:rPr>
              <m:t>cold</m:t>
            </m:r>
          </m:sub>
        </m:sSub>
      </m:oMath>
      <w:r>
        <w:t xml:space="preserve"> = 136). </w:t>
      </w:r>
      <w:r w:rsidR="00C1620E" w:rsidRPr="00443918">
        <w:t>On average, the incubation period for the ‘hot’ treatment was 29.36 days (SD = 2.17, range = 15 - 49) days and 48.48 days (SD = 4.18, range = 25 - 56) for the ‘cold’ treatment</w:t>
      </w:r>
      <w:r w:rsidR="00F86910">
        <w:t>.</w:t>
      </w:r>
    </w:p>
    <w:p w14:paraId="7E2C6754" w14:textId="7283B361" w:rsidR="00C6294D" w:rsidRDefault="0096446A" w:rsidP="00AC4E55">
      <w:pPr>
        <w:pStyle w:val="FirstParagraph"/>
        <w:ind w:firstLine="720"/>
      </w:pPr>
      <w:r>
        <w:lastRenderedPageBreak/>
        <w:t>Overall, additive genetic variance, permanent environmental variance and heritability</w:t>
      </w:r>
      <w:r w:rsidR="008E1FF0">
        <w:t xml:space="preserve"> (</w:t>
      </w:r>
      <m:oMath>
        <m:sSup>
          <m:sSupPr>
            <m:ctrlPr>
              <w:rPr>
                <w:rFonts w:ascii="Cambria Math" w:hAnsi="Cambria Math"/>
              </w:rPr>
            </m:ctrlPr>
          </m:sSupPr>
          <m:e>
            <m:r>
              <w:rPr>
                <w:rFonts w:ascii="Cambria Math" w:hAnsi="Cambria Math"/>
              </w:rPr>
              <m:t>h</m:t>
            </m:r>
          </m:e>
          <m:sup>
            <m:r>
              <w:rPr>
                <w:rFonts w:ascii="Cambria Math" w:hAnsi="Cambria Math"/>
              </w:rPr>
              <m:t>2</m:t>
            </m:r>
          </m:sup>
        </m:sSup>
      </m:oMath>
      <w:r w:rsidR="008E1FF0">
        <w:t>)</w:t>
      </w:r>
      <w:r>
        <w:t xml:space="preserve"> of growth appears to be higher in the </w:t>
      </w:r>
      <w:r w:rsidR="002945FB">
        <w:t>hot</w:t>
      </w:r>
      <w:r w:rsidR="00DC6F6E">
        <w:t xml:space="preserve"> </w:t>
      </w:r>
      <w:r>
        <w:t xml:space="preserve">developmental temperature treatment (Fig. 1). However, there were no significant differences among treatment groups (Table S3). </w:t>
      </w:r>
    </w:p>
    <w:p w14:paraId="70F62925" w14:textId="56606EC4" w:rsidR="00C6294D" w:rsidRPr="00C6294D" w:rsidRDefault="00AC4E55" w:rsidP="00C6294D">
      <w:pPr>
        <w:rPr>
          <w:lang w:val="en-HK"/>
        </w:rPr>
      </w:pPr>
      <w:commentRangeStart w:id="8"/>
      <w:r w:rsidRPr="00B32DFC">
        <w:rPr>
          <w:noProof/>
        </w:rPr>
        <w:drawing>
          <wp:anchor distT="0" distB="0" distL="114300" distR="114300" simplePos="0" relativeHeight="251661312" behindDoc="1" locked="0" layoutInCell="1" allowOverlap="1" wp14:anchorId="6F6C88ED" wp14:editId="1F422022">
            <wp:simplePos x="0" y="0"/>
            <wp:positionH relativeFrom="column">
              <wp:posOffset>1407795</wp:posOffset>
            </wp:positionH>
            <wp:positionV relativeFrom="paragraph">
              <wp:posOffset>-875665</wp:posOffset>
            </wp:positionV>
            <wp:extent cx="2967990" cy="4719955"/>
            <wp:effectExtent l="317" t="0" r="4128" b="4127"/>
            <wp:wrapTight wrapText="bothSides">
              <wp:wrapPolygon edited="0">
                <wp:start x="21598" y="-1"/>
                <wp:lineTo x="62" y="-1"/>
                <wp:lineTo x="62" y="21561"/>
                <wp:lineTo x="21598" y="21561"/>
                <wp:lineTo x="21598" y="-1"/>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0717" t="5731" r="6359"/>
                    <a:stretch/>
                  </pic:blipFill>
                  <pic:spPr bwMode="auto">
                    <a:xfrm rot="16200000">
                      <a:off x="0" y="0"/>
                      <a:ext cx="2967990" cy="47199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294D">
        <w:rPr>
          <w:b/>
          <w:bCs/>
        </w:rPr>
        <w:t>Figure 1</w:t>
      </w:r>
      <w:r w:rsidR="00C6294D">
        <w:t xml:space="preserve"> Pie charts depicting </w:t>
      </w:r>
      <w:commentRangeEnd w:id="8"/>
      <w:r w:rsidR="00282E36">
        <w:rPr>
          <w:rStyle w:val="CommentReference"/>
        </w:rPr>
        <w:commentReference w:id="8"/>
      </w:r>
      <w:r w:rsidR="00C6294D">
        <w:t>the overall relative contributions of mass variance for the hot (</w:t>
      </w:r>
      <w:proofErr w:type="spellStart"/>
      <w:proofErr w:type="gramStart"/>
      <w:r w:rsidR="00C6294D">
        <w:t>n</w:t>
      </w:r>
      <w:r w:rsidR="00C6294D" w:rsidRPr="00330A62">
        <w:rPr>
          <w:vertAlign w:val="subscript"/>
        </w:rPr>
        <w:t>lizards</w:t>
      </w:r>
      <w:proofErr w:type="spellEnd"/>
      <w:r w:rsidR="00C6294D" w:rsidDel="002B435C">
        <w:t xml:space="preserve"> </w:t>
      </w:r>
      <w:r w:rsidR="00C6294D">
        <w:t xml:space="preserve"> =</w:t>
      </w:r>
      <w:proofErr w:type="gramEnd"/>
      <w:r w:rsidR="00C6294D">
        <w:t xml:space="preserve"> 126) and cold (</w:t>
      </w:r>
      <w:proofErr w:type="spellStart"/>
      <w:r w:rsidR="00C6294D">
        <w:t>n</w:t>
      </w:r>
      <w:r w:rsidR="00C6294D" w:rsidRPr="00330A62">
        <w:rPr>
          <w:vertAlign w:val="subscript"/>
        </w:rPr>
        <w:t>lizards</w:t>
      </w:r>
      <w:proofErr w:type="spellEnd"/>
      <w:r w:rsidR="00C6294D" w:rsidDel="002B435C">
        <w:t xml:space="preserve"> </w:t>
      </w:r>
      <w:r w:rsidR="00C6294D">
        <w:t xml:space="preserve"> =136) developmental treatment group irrespective of age. Point estimates and 95% credible intervals are presented in Table S3. There were no significant differences in variance components between developmental temperature treatments.</w:t>
      </w:r>
      <w:r w:rsidR="00C6294D" w:rsidRPr="00AE09BC">
        <w:rPr>
          <w:lang w:val="en-HK"/>
        </w:rPr>
        <w:t xml:space="preserve"> </w:t>
      </w:r>
      <w:r w:rsidR="00C6294D">
        <w:rPr>
          <w:lang w:val="en-HK"/>
        </w:rPr>
        <w:t>* in indicates very small values that were above 0.</w:t>
      </w:r>
      <w:r w:rsidR="00C6294D">
        <w:t>The influence of developmental temperature on genetic and non-genetic variance across age</w:t>
      </w:r>
      <w:r w:rsidR="00C6294D" w:rsidRPr="00B75E1A">
        <w:rPr>
          <w:noProof/>
        </w:rPr>
        <w:t xml:space="preserve"> </w:t>
      </w:r>
    </w:p>
    <w:p w14:paraId="5DB40C31" w14:textId="5AE27B19" w:rsidR="00AC4E55" w:rsidRPr="007650FB" w:rsidRDefault="00AC4E55" w:rsidP="007650FB">
      <w:pPr>
        <w:pStyle w:val="FirstParagraph"/>
      </w:pPr>
      <w:r w:rsidRPr="00C00E8D">
        <w:rPr>
          <w:noProof/>
          <w:lang w:val="en-HK"/>
        </w:rPr>
        <w:drawing>
          <wp:anchor distT="0" distB="0" distL="114300" distR="114300" simplePos="0" relativeHeight="251660288" behindDoc="1" locked="0" layoutInCell="1" allowOverlap="1" wp14:anchorId="06414FA2" wp14:editId="14C168E9">
            <wp:simplePos x="0" y="0"/>
            <wp:positionH relativeFrom="column">
              <wp:posOffset>1457325</wp:posOffset>
            </wp:positionH>
            <wp:positionV relativeFrom="paragraph">
              <wp:posOffset>548005</wp:posOffset>
            </wp:positionV>
            <wp:extent cx="2893060" cy="5673725"/>
            <wp:effectExtent l="0" t="6033"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0766" r="16470"/>
                    <a:stretch/>
                  </pic:blipFill>
                  <pic:spPr bwMode="auto">
                    <a:xfrm rot="16200000">
                      <a:off x="0" y="0"/>
                      <a:ext cx="2893060" cy="5673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6446A">
        <w:t xml:space="preserve">Treatment groups did not differ in how the relative contributions of </w:t>
      </w:r>
      <m:oMath>
        <m:r>
          <w:rPr>
            <w:rFonts w:ascii="Cambria Math" w:hAnsi="Cambria Math"/>
          </w:rPr>
          <m:t>G</m:t>
        </m:r>
      </m:oMath>
      <w:r w:rsidR="0096446A">
        <w:t xml:space="preserve"> and </w:t>
      </w:r>
      <m:oMath>
        <m:r>
          <w:rPr>
            <w:rFonts w:ascii="Cambria Math" w:hAnsi="Cambria Math"/>
          </w:rPr>
          <m:t>M</m:t>
        </m:r>
      </m:oMath>
      <w:r w:rsidR="0096446A">
        <w:t xml:space="preserve"> changed with age as their 95% credible intervals overlapped (Fig. </w:t>
      </w:r>
      <w:r w:rsidR="005036BC">
        <w:t>2</w:t>
      </w:r>
      <w:r w:rsidR="0096446A">
        <w:t xml:space="preserve">). Additive genetic variance remained relatively low and constant upon emergence until approximately nine months of age, after which it increased rapidly (Fig. </w:t>
      </w:r>
      <w:r w:rsidR="005036BC">
        <w:t>2</w:t>
      </w:r>
      <w:r w:rsidR="0096446A">
        <w:t>). Maternal effects decreas</w:t>
      </w:r>
      <w:r w:rsidR="009D4AF6">
        <w:t>ed</w:t>
      </w:r>
      <w:r w:rsidR="0096446A">
        <w:t xml:space="preserve"> sharply upon hatching and dropped to the minimum at approximately six months before it increased</w:t>
      </w:r>
      <w:r w:rsidR="004946B4">
        <w:t xml:space="preserve"> again</w:t>
      </w:r>
      <w:r w:rsidR="0096446A">
        <w:t xml:space="preserve"> (Fig. </w:t>
      </w:r>
      <w:r w:rsidR="005036BC">
        <w:t>2</w:t>
      </w:r>
      <w:r w:rsidR="0096446A">
        <w:t xml:space="preserve">). There were some differences among developmental treatments in how residual variance </w:t>
      </w:r>
      <w:r w:rsidR="0096446A">
        <w:lastRenderedPageBreak/>
        <w:t xml:space="preserve">changed with age (Fig. S1). Residual variance in cold incubated lizards </w:t>
      </w:r>
      <w:r w:rsidR="0046316A">
        <w:t xml:space="preserve">had a much higher intercept </w:t>
      </w:r>
      <w:r w:rsidR="002179BE">
        <w:t>compared to</w:t>
      </w:r>
      <w:r w:rsidR="0096446A">
        <w:t xml:space="preserve"> </w:t>
      </w:r>
      <w:r w:rsidR="0046316A">
        <w:t xml:space="preserve">hot incubated lizard </w:t>
      </w:r>
      <w:r w:rsidR="002179BE">
        <w:t>however their</w:t>
      </w:r>
      <w:r w:rsidR="0046316A">
        <w:t xml:space="preserve"> residual variance</w:t>
      </w:r>
      <w:r w:rsidR="0096446A">
        <w:t xml:space="preserve"> </w:t>
      </w:r>
      <w:r w:rsidR="002179BE">
        <w:t xml:space="preserve">converged by eight months of age </w:t>
      </w:r>
      <w:r w:rsidR="0096446A">
        <w:t xml:space="preserve">(Fig. </w:t>
      </w:r>
      <w:r w:rsidR="005036BC">
        <w:t>2</w:t>
      </w:r>
      <w:r w:rsidR="0096446A">
        <w:t xml:space="preserve">). </w:t>
      </w:r>
    </w:p>
    <w:p w14:paraId="040ABF16" w14:textId="7788FF38" w:rsidR="005036BC" w:rsidRPr="005036BC" w:rsidRDefault="005036BC" w:rsidP="005036BC">
      <w:pPr>
        <w:pStyle w:val="BodyText"/>
        <w:rPr>
          <w:b/>
          <w:bCs/>
        </w:rPr>
      </w:pPr>
      <w:r w:rsidRPr="004F3AC3">
        <w:rPr>
          <w:b/>
          <w:bCs/>
        </w:rPr>
        <w:t>Fig</w:t>
      </w:r>
      <w:r>
        <w:rPr>
          <w:b/>
          <w:bCs/>
        </w:rPr>
        <w:t>ure</w:t>
      </w:r>
      <w:r w:rsidRPr="004F3AC3">
        <w:rPr>
          <w:b/>
          <w:bCs/>
        </w:rPr>
        <w:t xml:space="preserve">. </w:t>
      </w:r>
      <w:r>
        <w:rPr>
          <w:b/>
          <w:bCs/>
        </w:rPr>
        <w:t xml:space="preserve">2 </w:t>
      </w:r>
      <w:r>
        <w:t>Scatterplot showing how additive genetic variance (</w:t>
      </w:r>
      <w:r w:rsidRPr="00900993">
        <w:rPr>
          <w:i/>
          <w:iCs/>
        </w:rPr>
        <w:t>G</w:t>
      </w:r>
      <w:r>
        <w:t>), maternal effects (</w:t>
      </w:r>
      <w:r w:rsidRPr="00900993">
        <w:rPr>
          <w:i/>
          <w:iCs/>
        </w:rPr>
        <w:t>M</w:t>
      </w:r>
      <w:r>
        <w:t>), residual variance changed with age for the hot developmental treatment (</w:t>
      </w:r>
      <w:proofErr w:type="spellStart"/>
      <w:r>
        <w:t>n</w:t>
      </w:r>
      <w:r w:rsidRPr="00330A62">
        <w:rPr>
          <w:vertAlign w:val="subscript"/>
        </w:rPr>
        <w:t>lizards</w:t>
      </w:r>
      <w:proofErr w:type="spellEnd"/>
      <w:r>
        <w:t xml:space="preserve"> = 125, red) and the cold developmental treatment (n = 136, blue). Points represent posterior means, thin lines represent the 95% credible intervals, thick lines represent the mean for each treatment group. Note that permanent environmental effects were treated as constant across age. </w:t>
      </w:r>
      <w:proofErr w:type="spellStart"/>
      <w:r>
        <w:t>V</w:t>
      </w:r>
      <w:r w:rsidRPr="002C4619">
        <w:rPr>
          <w:vertAlign w:val="subscript"/>
        </w:rPr>
        <w:t>pe</w:t>
      </w:r>
      <w:r>
        <w:rPr>
          <w:vertAlign w:val="subscript"/>
        </w:rPr>
        <w:t>rmanent</w:t>
      </w:r>
      <w:proofErr w:type="spellEnd"/>
      <w:r>
        <w:rPr>
          <w:vertAlign w:val="subscript"/>
        </w:rPr>
        <w:t xml:space="preserve"> environment</w:t>
      </w:r>
      <w:r>
        <w:t xml:space="preserve"> for the hot treatment group was </w:t>
      </w:r>
      <w:r w:rsidRPr="00630058">
        <w:t>0.004</w:t>
      </w:r>
      <w:r>
        <w:t>7 [</w:t>
      </w:r>
      <w:r w:rsidRPr="00630058">
        <w:t>0.0001</w:t>
      </w:r>
      <w:r>
        <w:t>7 –</w:t>
      </w:r>
      <w:r w:rsidRPr="00630058">
        <w:t xml:space="preserve"> 0.009</w:t>
      </w:r>
      <w:r>
        <w:t xml:space="preserve">6], </w:t>
      </w:r>
      <w:proofErr w:type="spellStart"/>
      <w:r>
        <w:t>V</w:t>
      </w:r>
      <w:r w:rsidRPr="002C4619">
        <w:rPr>
          <w:vertAlign w:val="subscript"/>
        </w:rPr>
        <w:t>pe</w:t>
      </w:r>
      <w:r>
        <w:rPr>
          <w:vertAlign w:val="subscript"/>
        </w:rPr>
        <w:t>rmanent</w:t>
      </w:r>
      <w:proofErr w:type="spellEnd"/>
      <w:r>
        <w:rPr>
          <w:vertAlign w:val="subscript"/>
        </w:rPr>
        <w:t xml:space="preserve"> environment </w:t>
      </w:r>
      <w:r>
        <w:t xml:space="preserve">for the cold treatment group was </w:t>
      </w:r>
      <w:r w:rsidRPr="00630058">
        <w:t>0.004</w:t>
      </w:r>
      <w:r>
        <w:t>7 [</w:t>
      </w:r>
      <w:r w:rsidRPr="00630058">
        <w:t>0.0006</w:t>
      </w:r>
      <w:r>
        <w:t>5 –</w:t>
      </w:r>
      <w:r w:rsidRPr="00630058">
        <w:t xml:space="preserve"> 0.008</w:t>
      </w:r>
      <w:r>
        <w:t>5].</w:t>
      </w:r>
    </w:p>
    <w:p w14:paraId="4EF3F7C8" w14:textId="49306B37" w:rsidR="005A5DF2" w:rsidRDefault="00806B78" w:rsidP="00512ACF">
      <w:pPr>
        <w:pStyle w:val="FirstParagraph"/>
        <w:ind w:firstLine="720"/>
      </w:pPr>
      <w:r>
        <w:t xml:space="preserve">We investigated whether increases in </w:t>
      </w:r>
      <w:r w:rsidR="00512ACF">
        <w:t xml:space="preserve">average </w:t>
      </w:r>
      <w:r>
        <w:t xml:space="preserve">mass over time </w:t>
      </w:r>
      <w:r w:rsidR="00F25A16">
        <w:t>affected</w:t>
      </w:r>
      <w:r>
        <w:t xml:space="preserve"> variance estimates</w:t>
      </w:r>
      <w:r w:rsidR="00750010">
        <w:t xml:space="preserve"> due to </w:t>
      </w:r>
      <w:r w:rsidR="00D54EAA">
        <w:t>scaling</w:t>
      </w:r>
      <w:r w:rsidR="00750010">
        <w:t xml:space="preserve"> effects between </w:t>
      </w:r>
      <w:r w:rsidR="00615377">
        <w:t xml:space="preserve">the </w:t>
      </w:r>
      <w:r w:rsidR="00750010">
        <w:t>mean and variance</w:t>
      </w:r>
      <w:r>
        <w:t xml:space="preserve">. </w:t>
      </w:r>
      <w:r w:rsidR="00512ACF">
        <w:t xml:space="preserve">However, we </w:t>
      </w:r>
      <w:r>
        <w:t xml:space="preserve">found that </w:t>
      </w:r>
      <w:r w:rsidR="00512ACF">
        <w:t xml:space="preserve">the </w:t>
      </w:r>
      <w:r>
        <w:t xml:space="preserve">CV of </w:t>
      </w:r>
      <w:r>
        <w:rPr>
          <w:i/>
          <w:iCs/>
        </w:rPr>
        <w:t xml:space="preserve">G </w:t>
      </w:r>
      <w:r>
        <w:t xml:space="preserve">and </w:t>
      </w:r>
      <w:r w:rsidRPr="00806B78">
        <w:rPr>
          <w:i/>
          <w:iCs/>
        </w:rPr>
        <w:t>M</w:t>
      </w:r>
      <w:r>
        <w:t xml:space="preserve"> followed the same pattern as the raw variance estimates </w:t>
      </w:r>
      <w:r w:rsidR="00512ACF">
        <w:t xml:space="preserve">suggesting that changes in variance </w:t>
      </w:r>
      <w:r w:rsidR="005A5DF2">
        <w:t>were</w:t>
      </w:r>
      <w:r w:rsidR="00512ACF">
        <w:t xml:space="preserve"> not the result of</w:t>
      </w:r>
      <w:r>
        <w:t xml:space="preserve"> </w:t>
      </w:r>
      <w:r w:rsidR="008E1FF0">
        <w:t>increasing mean body mass with age</w:t>
      </w:r>
      <w:r>
        <w:t xml:space="preserve"> (Fig. S</w:t>
      </w:r>
      <w:r w:rsidR="00CC5FA0">
        <w:t>1</w:t>
      </w:r>
      <w:r>
        <w:t xml:space="preserve">). </w:t>
      </w:r>
    </w:p>
    <w:p w14:paraId="54F28024" w14:textId="0FE119A3" w:rsidR="00B75E1A" w:rsidRDefault="0096446A" w:rsidP="0037432B">
      <w:pPr>
        <w:pStyle w:val="FirstParagraph"/>
        <w:ind w:firstLine="720"/>
      </w:pPr>
      <w:r w:rsidRPr="00806B78">
        <w:t>After</w:t>
      </w:r>
      <w:r>
        <w:t xml:space="preserve"> </w:t>
      </w:r>
      <w:r w:rsidR="00806B78">
        <w:t>accounting</w:t>
      </w:r>
      <w:r>
        <w:t xml:space="preserve"> for heterogenous residual variance, we found no treatment differences in </w:t>
      </w:r>
      <w:r w:rsidR="009A1FDF">
        <w:t>heritability</w:t>
      </w:r>
      <w:r>
        <w:t xml:space="preserve"> or the proportion of variance explained by maternal effects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(Fig. </w:t>
      </w:r>
      <w:r w:rsidR="005036BC">
        <w:t>3</w:t>
      </w:r>
      <w:r>
        <w:t>). Heritability</w:t>
      </w:r>
      <w:r w:rsidR="008E1FF0">
        <w:t xml:space="preserve"> </w:t>
      </w:r>
      <w:r>
        <w:t xml:space="preserve">was very low for the first year of growth in </w:t>
      </w:r>
      <w:r>
        <w:rPr>
          <w:i/>
          <w:iCs/>
        </w:rPr>
        <w:t xml:space="preserve">L. </w:t>
      </w:r>
      <w:proofErr w:type="spellStart"/>
      <w:r>
        <w:rPr>
          <w:i/>
          <w:iCs/>
        </w:rPr>
        <w:t>delicata</w:t>
      </w:r>
      <w:proofErr w:type="spellEnd"/>
      <w:r>
        <w:t xml:space="preserve"> and only began increasing at one year of age (Fig. </w:t>
      </w:r>
      <w:r w:rsidR="005036BC">
        <w:t>3</w:t>
      </w:r>
      <w:r>
        <w:t xml:space="preserve">). As predicted </w:t>
      </w:r>
      <m:oMath>
        <m:sSup>
          <m:sSupPr>
            <m:ctrlPr>
              <w:rPr>
                <w:rFonts w:ascii="Cambria Math" w:hAnsi="Cambria Math"/>
              </w:rPr>
            </m:ctrlPr>
          </m:sSupPr>
          <m:e>
            <m:r>
              <w:rPr>
                <w:rFonts w:ascii="Cambria Math" w:hAnsi="Cambria Math"/>
              </w:rPr>
              <m:t>M</m:t>
            </m:r>
          </m:e>
          <m:sup>
            <m:r>
              <w:rPr>
                <w:rFonts w:ascii="Cambria Math" w:hAnsi="Cambria Math"/>
              </w:rPr>
              <m:t>2</m:t>
            </m:r>
          </m:sup>
        </m:sSup>
      </m:oMath>
      <w:r>
        <w:t xml:space="preserve"> decreased </w:t>
      </w:r>
      <w:r w:rsidR="005A5DF2">
        <w:t xml:space="preserve">soon after </w:t>
      </w:r>
      <w:r>
        <w:t xml:space="preserve">hatching, however it increased slightly </w:t>
      </w:r>
      <w:r w:rsidR="005A5DF2">
        <w:t xml:space="preserve">again </w:t>
      </w:r>
      <w:r>
        <w:t xml:space="preserve">from six months of age (Fig. </w:t>
      </w:r>
      <w:r w:rsidR="005036BC">
        <w:t>3</w:t>
      </w:r>
      <w:r>
        <w:t xml:space="preserve">). The </w:t>
      </w:r>
      <m:oMath>
        <m:r>
          <w:rPr>
            <w:rFonts w:ascii="Cambria Math" w:hAnsi="Cambria Math"/>
          </w:rPr>
          <m:t>G</m:t>
        </m:r>
      </m:oMath>
      <w:r>
        <w:t xml:space="preserve"> and </w:t>
      </w:r>
      <m:oMath>
        <m:r>
          <w:rPr>
            <w:rFonts w:ascii="Cambria Math" w:hAnsi="Cambria Math"/>
          </w:rPr>
          <m:t>M</m:t>
        </m:r>
      </m:oMath>
      <w:r>
        <w:t xml:space="preserve"> matrices for each treatment group are presented in Table S4-S5.</w:t>
      </w:r>
    </w:p>
    <w:p w14:paraId="5A272B73" w14:textId="70D48043" w:rsidR="00B75E1A" w:rsidRDefault="007650FB" w:rsidP="0096446A">
      <w:pPr>
        <w:pStyle w:val="BodyText"/>
      </w:pPr>
      <w:r w:rsidRPr="0037432B">
        <w:rPr>
          <w:noProof/>
        </w:rPr>
        <w:drawing>
          <wp:anchor distT="0" distB="0" distL="114300" distR="114300" simplePos="0" relativeHeight="251662336" behindDoc="1" locked="0" layoutInCell="1" allowOverlap="1" wp14:anchorId="1B62A1B8" wp14:editId="09EF03FC">
            <wp:simplePos x="0" y="0"/>
            <wp:positionH relativeFrom="column">
              <wp:posOffset>568729</wp:posOffset>
            </wp:positionH>
            <wp:positionV relativeFrom="paragraph">
              <wp:posOffset>104314</wp:posOffset>
            </wp:positionV>
            <wp:extent cx="4639310" cy="4606925"/>
            <wp:effectExtent l="0" t="0" r="0" b="3175"/>
            <wp:wrapTight wrapText="bothSides">
              <wp:wrapPolygon edited="0">
                <wp:start x="0" y="0"/>
                <wp:lineTo x="0" y="21555"/>
                <wp:lineTo x="21523" y="21555"/>
                <wp:lineTo x="2152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393" b="11876"/>
                    <a:stretch/>
                  </pic:blipFill>
                  <pic:spPr bwMode="auto">
                    <a:xfrm>
                      <a:off x="0" y="0"/>
                      <a:ext cx="4639310" cy="46069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D3428D" w14:textId="77777777" w:rsidR="007650FB" w:rsidRDefault="007650FB" w:rsidP="0096446A">
      <w:pPr>
        <w:pStyle w:val="BodyText"/>
        <w:rPr>
          <w:b/>
          <w:bCs/>
        </w:rPr>
      </w:pPr>
    </w:p>
    <w:p w14:paraId="2ECEBB21" w14:textId="77777777" w:rsidR="007650FB" w:rsidRDefault="007650FB" w:rsidP="0096446A">
      <w:pPr>
        <w:pStyle w:val="BodyText"/>
        <w:rPr>
          <w:b/>
          <w:bCs/>
        </w:rPr>
      </w:pPr>
    </w:p>
    <w:p w14:paraId="77DDA2F0" w14:textId="77777777" w:rsidR="007650FB" w:rsidRDefault="007650FB" w:rsidP="0096446A">
      <w:pPr>
        <w:pStyle w:val="BodyText"/>
        <w:rPr>
          <w:b/>
          <w:bCs/>
        </w:rPr>
      </w:pPr>
    </w:p>
    <w:p w14:paraId="5AFFE8BA" w14:textId="77777777" w:rsidR="007650FB" w:rsidRDefault="007650FB" w:rsidP="0096446A">
      <w:pPr>
        <w:pStyle w:val="BodyText"/>
        <w:rPr>
          <w:b/>
          <w:bCs/>
        </w:rPr>
      </w:pPr>
    </w:p>
    <w:p w14:paraId="0133610C" w14:textId="77777777" w:rsidR="007650FB" w:rsidRDefault="007650FB" w:rsidP="0096446A">
      <w:pPr>
        <w:pStyle w:val="BodyText"/>
        <w:rPr>
          <w:b/>
          <w:bCs/>
        </w:rPr>
      </w:pPr>
    </w:p>
    <w:p w14:paraId="56EB7C25" w14:textId="77777777" w:rsidR="007650FB" w:rsidRDefault="007650FB" w:rsidP="0096446A">
      <w:pPr>
        <w:pStyle w:val="BodyText"/>
        <w:rPr>
          <w:b/>
          <w:bCs/>
        </w:rPr>
      </w:pPr>
    </w:p>
    <w:p w14:paraId="4AD4061A" w14:textId="77777777" w:rsidR="007650FB" w:rsidRDefault="007650FB" w:rsidP="0096446A">
      <w:pPr>
        <w:pStyle w:val="BodyText"/>
        <w:rPr>
          <w:b/>
          <w:bCs/>
        </w:rPr>
      </w:pPr>
    </w:p>
    <w:p w14:paraId="3195C25D" w14:textId="77777777" w:rsidR="007650FB" w:rsidRDefault="007650FB" w:rsidP="0096446A">
      <w:pPr>
        <w:pStyle w:val="BodyText"/>
        <w:rPr>
          <w:b/>
          <w:bCs/>
        </w:rPr>
      </w:pPr>
    </w:p>
    <w:p w14:paraId="26DC0CF5" w14:textId="77777777" w:rsidR="007650FB" w:rsidRDefault="007650FB" w:rsidP="0096446A">
      <w:pPr>
        <w:pStyle w:val="BodyText"/>
        <w:rPr>
          <w:b/>
          <w:bCs/>
        </w:rPr>
      </w:pPr>
    </w:p>
    <w:p w14:paraId="433B6BA0" w14:textId="77777777" w:rsidR="007650FB" w:rsidRDefault="007650FB" w:rsidP="0096446A">
      <w:pPr>
        <w:pStyle w:val="BodyText"/>
        <w:rPr>
          <w:b/>
          <w:bCs/>
        </w:rPr>
      </w:pPr>
    </w:p>
    <w:p w14:paraId="6900DCA1" w14:textId="77777777" w:rsidR="007650FB" w:rsidRDefault="007650FB" w:rsidP="0096446A">
      <w:pPr>
        <w:pStyle w:val="BodyText"/>
        <w:rPr>
          <w:b/>
          <w:bCs/>
        </w:rPr>
      </w:pPr>
    </w:p>
    <w:p w14:paraId="2E43E49A" w14:textId="77777777" w:rsidR="007650FB" w:rsidRDefault="007650FB" w:rsidP="0096446A">
      <w:pPr>
        <w:pStyle w:val="BodyText"/>
        <w:rPr>
          <w:b/>
          <w:bCs/>
        </w:rPr>
      </w:pPr>
    </w:p>
    <w:p w14:paraId="5775F6D1" w14:textId="77777777" w:rsidR="007650FB" w:rsidRDefault="007650FB" w:rsidP="0096446A">
      <w:pPr>
        <w:pStyle w:val="BodyText"/>
        <w:rPr>
          <w:b/>
          <w:bCs/>
        </w:rPr>
      </w:pPr>
    </w:p>
    <w:p w14:paraId="55AE6C0C" w14:textId="77777777" w:rsidR="007650FB" w:rsidRDefault="007650FB" w:rsidP="0096446A">
      <w:pPr>
        <w:pStyle w:val="BodyText"/>
        <w:rPr>
          <w:b/>
          <w:bCs/>
        </w:rPr>
      </w:pPr>
    </w:p>
    <w:p w14:paraId="3AB6DBD7" w14:textId="77777777" w:rsidR="007650FB" w:rsidRDefault="007650FB" w:rsidP="0096446A">
      <w:pPr>
        <w:pStyle w:val="BodyText"/>
        <w:rPr>
          <w:b/>
          <w:bCs/>
        </w:rPr>
      </w:pPr>
    </w:p>
    <w:p w14:paraId="275D4C59" w14:textId="77777777" w:rsidR="007650FB" w:rsidRDefault="007650FB" w:rsidP="0096446A">
      <w:pPr>
        <w:pStyle w:val="BodyText"/>
        <w:rPr>
          <w:b/>
          <w:bCs/>
        </w:rPr>
      </w:pPr>
    </w:p>
    <w:p w14:paraId="356ABAAA" w14:textId="141C93C3" w:rsidR="00B75E1A" w:rsidRPr="0096446A" w:rsidRDefault="00B75E1A" w:rsidP="0096446A">
      <w:pPr>
        <w:pStyle w:val="BodyText"/>
      </w:pPr>
      <w:commentRangeStart w:id="9"/>
      <w:r w:rsidRPr="00757A64">
        <w:rPr>
          <w:b/>
          <w:bCs/>
        </w:rPr>
        <w:lastRenderedPageBreak/>
        <w:t xml:space="preserve">Figure </w:t>
      </w:r>
      <w:r w:rsidR="00D42EB3">
        <w:rPr>
          <w:b/>
          <w:bCs/>
        </w:rPr>
        <w:t>3</w:t>
      </w:r>
      <w:r>
        <w:t xml:space="preserve"> </w:t>
      </w:r>
      <w:r w:rsidR="000B703E">
        <w:t>H</w:t>
      </w:r>
      <w:r>
        <w:t xml:space="preserve">eritability </w:t>
      </w:r>
      <w:commentRangeEnd w:id="9"/>
      <w:r w:rsidR="00D063BE">
        <w:rPr>
          <w:rStyle w:val="CommentReference"/>
          <w:lang w:val="en-GB"/>
        </w:rPr>
        <w:commentReference w:id="9"/>
      </w:r>
      <w:r>
        <w:t>(</w:t>
      </w:r>
      <w:r w:rsidRPr="00192500">
        <w:rPr>
          <w:i/>
          <w:iCs/>
        </w:rPr>
        <w:t>h</w:t>
      </w:r>
      <w:r w:rsidRPr="00192500">
        <w:rPr>
          <w:i/>
          <w:iCs/>
          <w:vertAlign w:val="superscript"/>
        </w:rPr>
        <w:t>2</w:t>
      </w:r>
      <w:r>
        <w:rPr>
          <w:i/>
          <w:iCs/>
        </w:rPr>
        <w:t xml:space="preserve">, </w:t>
      </w:r>
      <w:r>
        <w:rPr>
          <w:b/>
          <w:bCs/>
        </w:rPr>
        <w:t>A</w:t>
      </w:r>
      <w:r>
        <w:t>) and the proportion of total variance explained by maternal effect</w:t>
      </w:r>
      <w:r w:rsidR="000B703E">
        <w:t xml:space="preserve"> variance</w:t>
      </w:r>
      <w:r>
        <w:t xml:space="preserve"> (</w:t>
      </w:r>
      <w:commentRangeStart w:id="10"/>
      <w:commentRangeStart w:id="11"/>
      <w:r w:rsidRPr="00D42EB3">
        <w:rPr>
          <w:i/>
          <w:iCs/>
        </w:rPr>
        <w:t>M</w:t>
      </w:r>
      <w:r w:rsidRPr="00B75E1A">
        <w:rPr>
          <w:vertAlign w:val="superscript"/>
        </w:rPr>
        <w:t>2</w:t>
      </w:r>
      <w:r>
        <w:t xml:space="preserve">, </w:t>
      </w:r>
      <w:commentRangeEnd w:id="10"/>
      <w:r w:rsidR="00F71A57">
        <w:rPr>
          <w:rStyle w:val="CommentReference"/>
          <w:lang w:val="en-GB"/>
        </w:rPr>
        <w:commentReference w:id="10"/>
      </w:r>
      <w:commentRangeEnd w:id="11"/>
      <w:r w:rsidR="003657E4">
        <w:rPr>
          <w:rStyle w:val="CommentReference"/>
          <w:lang w:val="en-GB"/>
        </w:rPr>
        <w:commentReference w:id="11"/>
      </w:r>
      <w:r w:rsidRPr="00B75E1A">
        <w:rPr>
          <w:b/>
          <w:bCs/>
        </w:rPr>
        <w:t>B</w:t>
      </w:r>
      <w:r>
        <w:t xml:space="preserve">) </w:t>
      </w:r>
      <w:r w:rsidR="000B703E">
        <w:t>across</w:t>
      </w:r>
      <w:r>
        <w:t xml:space="preserve"> age</w:t>
      </w:r>
      <w:r w:rsidR="006F0D07">
        <w:t xml:space="preserve"> (days)</w:t>
      </w:r>
      <w:r>
        <w:t xml:space="preserve"> for the hot developmental treatment (</w:t>
      </w:r>
      <w:proofErr w:type="spellStart"/>
      <w:r>
        <w:t>n</w:t>
      </w:r>
      <w:r w:rsidR="006F0D07" w:rsidRPr="0037432B">
        <w:rPr>
          <w:vertAlign w:val="subscript"/>
        </w:rPr>
        <w:t>lizards</w:t>
      </w:r>
      <w:proofErr w:type="spellEnd"/>
      <w:r>
        <w:t xml:space="preserve"> = 125, red) and the cold developmental treatment (</w:t>
      </w:r>
      <w:proofErr w:type="spellStart"/>
      <w:proofErr w:type="gramStart"/>
      <w:r w:rsidR="006F0D07">
        <w:t>n</w:t>
      </w:r>
      <w:r w:rsidR="006F0D07" w:rsidRPr="00330A62">
        <w:rPr>
          <w:vertAlign w:val="subscript"/>
        </w:rPr>
        <w:t>lizards</w:t>
      </w:r>
      <w:proofErr w:type="spellEnd"/>
      <w:r w:rsidR="006F0D07">
        <w:t xml:space="preserve"> </w:t>
      </w:r>
      <w:r>
        <w:t xml:space="preserve"> =</w:t>
      </w:r>
      <w:proofErr w:type="gramEnd"/>
      <w:r>
        <w:t xml:space="preserve"> 136, blue). Points represent estimates generated from the posterior distribution of the variance-covariance matrix, thin lines represent the 95% credible intervals, thick lines represent the mean for each treatment group. </w:t>
      </w:r>
    </w:p>
    <w:p w14:paraId="233ED865" w14:textId="77777777" w:rsidR="00496477" w:rsidRDefault="00496477" w:rsidP="005579D1">
      <w:pPr>
        <w:pStyle w:val="Thesissubheading"/>
      </w:pPr>
      <w:r>
        <w:t>Developmental plasticity in growth trajectories in response to temperature</w:t>
      </w:r>
    </w:p>
    <w:p w14:paraId="57300212" w14:textId="25B5D0E6" w:rsidR="00876764" w:rsidRDefault="00496477" w:rsidP="00496477">
      <w:pPr>
        <w:ind w:firstLine="720"/>
      </w:pPr>
      <w:r>
        <w:t xml:space="preserve">While </w:t>
      </w:r>
      <w:r w:rsidR="00E57D21">
        <w:t xml:space="preserve">the </w:t>
      </w:r>
      <w:r>
        <w:t xml:space="preserve">model containing </w:t>
      </w:r>
      <w:r w:rsidR="00B004BF">
        <w:t>a</w:t>
      </w:r>
      <w:r>
        <w:t xml:space="preserve"> </w:t>
      </w:r>
      <w:r w:rsidR="00E57D21">
        <w:t xml:space="preserve">full </w:t>
      </w:r>
      <w:r>
        <w:t>interaction between treatment and linear and quadratic</w:t>
      </w:r>
      <w:r w:rsidR="00E57D21">
        <w:t xml:space="preserve"> age</w:t>
      </w:r>
      <w:r>
        <w:t xml:space="preserve"> was best supported</w:t>
      </w:r>
      <w:r w:rsidR="00E57D21">
        <w:t xml:space="preserve">, </w:t>
      </w:r>
      <w:r>
        <w:t>the improvement</w:t>
      </w:r>
      <w:r w:rsidR="00EE2410">
        <w:t xml:space="preserve"> in WAIC value</w:t>
      </w:r>
      <w:r>
        <w:t xml:space="preserve"> was marginal</w:t>
      </w:r>
      <w:r w:rsidR="00E57D21">
        <w:t xml:space="preserve"> (Table 1)</w:t>
      </w:r>
      <w:r>
        <w:t>.</w:t>
      </w:r>
      <w:r w:rsidR="00E57D21">
        <w:t xml:space="preserve"> Moreover, the l</w:t>
      </w:r>
      <w:r>
        <w:t>inear growth rate</w:t>
      </w:r>
      <w:r w:rsidR="00E57D21">
        <w:t xml:space="preserve"> (Age)</w:t>
      </w:r>
      <w:r>
        <w:t xml:space="preserve"> and curvature of the growth trajectory </w:t>
      </w:r>
      <w:r w:rsidR="00E57D21">
        <w:t>(Age</w:t>
      </w:r>
      <w:r w:rsidR="00E57D21" w:rsidRPr="00E57D21">
        <w:rPr>
          <w:vertAlign w:val="superscript"/>
        </w:rPr>
        <w:t>2</w:t>
      </w:r>
      <w:r w:rsidR="00E57D21">
        <w:t xml:space="preserve">) </w:t>
      </w:r>
      <w:r>
        <w:t xml:space="preserve">did not differ significantly between the two developmental temperature treatments </w:t>
      </w:r>
      <w:r w:rsidR="00E57D21">
        <w:t xml:space="preserve">in any of the models containing interactions </w:t>
      </w:r>
      <w:r>
        <w:t>(</w:t>
      </w:r>
      <w:r w:rsidR="00E57D21">
        <w:t>Table S</w:t>
      </w:r>
      <w:r w:rsidR="00D003D9">
        <w:t>7</w:t>
      </w:r>
      <w:r w:rsidR="00CC5FA0">
        <w:t xml:space="preserve"> - S</w:t>
      </w:r>
      <w:r w:rsidR="00E57D21">
        <w:t>9</w:t>
      </w:r>
      <w:r>
        <w:t>). Irrespective of treatment, lizard mass increased by 1.65</w:t>
      </w:r>
      <w:r w:rsidR="00240A92">
        <w:t xml:space="preserve"> </w:t>
      </w:r>
      <w:r>
        <w:t xml:space="preserve">g for every </w:t>
      </w:r>
      <w:r w:rsidR="00064253">
        <w:t xml:space="preserve">1 </w:t>
      </w:r>
      <w:r>
        <w:t xml:space="preserve">SD unit increase in age. </w:t>
      </w:r>
    </w:p>
    <w:p w14:paraId="558BCE96" w14:textId="77777777" w:rsidR="00140AC7" w:rsidRDefault="00140AC7" w:rsidP="00140AC7">
      <w:pPr>
        <w:pStyle w:val="BodyText"/>
      </w:pPr>
      <w:r w:rsidRPr="00EA169D">
        <w:rPr>
          <w:b/>
          <w:bCs/>
        </w:rPr>
        <w:t>Table 1</w:t>
      </w:r>
      <w:r>
        <w:t xml:space="preserve"> Comparisons of WAIC values of four models (</w:t>
      </w:r>
      <m:oMath>
        <m:sSub>
          <m:sSubPr>
            <m:ctrlPr>
              <w:rPr>
                <w:rFonts w:ascii="Cambria Math" w:hAnsi="Cambria Math"/>
              </w:rPr>
            </m:ctrlPr>
          </m:sSubPr>
          <m:e>
            <m:r>
              <w:rPr>
                <w:rFonts w:ascii="Cambria Math" w:hAnsi="Cambria Math"/>
              </w:rPr>
              <m:t>n</m:t>
            </m:r>
          </m:e>
          <m:sub>
            <m:r>
              <w:rPr>
                <w:rFonts w:ascii="Cambria Math" w:hAnsi="Cambria Math"/>
              </w:rPr>
              <m:t>obs</m:t>
            </m:r>
          </m:sub>
        </m:sSub>
      </m:oMath>
      <w:r>
        <w:t xml:space="preserve"> = 2926) with different combinations of treatment interactions with age parameters. </w:t>
      </w:r>
      <m:oMath>
        <m:r>
          <w:rPr>
            <w:rFonts w:ascii="Cambria Math" w:hAnsi="Cambria Math"/>
          </w:rPr>
          <m:t>∆ELPD</m:t>
        </m:r>
      </m:oMath>
      <w:r>
        <w:rPr>
          <w:rFonts w:eastAsiaTheme="minorEastAsia"/>
        </w:rPr>
        <w:t xml:space="preserve"> represents the difference in expected log predicted density. Age measured in days was z-transformed (mean = </w:t>
      </w:r>
      <w:r w:rsidRPr="00B73F56">
        <w:rPr>
          <w:rFonts w:eastAsiaTheme="minorEastAsia"/>
        </w:rPr>
        <w:t>361.34</w:t>
      </w:r>
      <w:r>
        <w:rPr>
          <w:rFonts w:eastAsiaTheme="minorEastAsia"/>
        </w:rPr>
        <w:t xml:space="preserve">, SD = </w:t>
      </w:r>
      <w:r w:rsidRPr="00825F4F">
        <w:rPr>
          <w:rFonts w:eastAsiaTheme="minorEastAsia"/>
        </w:rPr>
        <w:t>185.16</w:t>
      </w:r>
      <w:r>
        <w:rPr>
          <w:rFonts w:eastAsiaTheme="minorEastAsia"/>
        </w:rPr>
        <w:t>)</w:t>
      </w:r>
    </w:p>
    <w:tbl>
      <w:tblPr>
        <w:tblStyle w:val="Table"/>
        <w:tblW w:w="10232" w:type="dxa"/>
        <w:tblInd w:w="-602" w:type="dxa"/>
        <w:tblLook w:val="07E0" w:firstRow="1" w:lastRow="1" w:firstColumn="1" w:lastColumn="1" w:noHBand="1" w:noVBand="1"/>
      </w:tblPr>
      <w:tblGrid>
        <w:gridCol w:w="6753"/>
        <w:gridCol w:w="879"/>
        <w:gridCol w:w="984"/>
        <w:gridCol w:w="1616"/>
      </w:tblGrid>
      <w:tr w:rsidR="00140AC7" w14:paraId="099C1EBF" w14:textId="77777777" w:rsidTr="00D756B0">
        <w:trPr>
          <w:trHeight w:val="335"/>
        </w:trPr>
        <w:tc>
          <w:tcPr>
            <w:tcW w:w="0" w:type="auto"/>
            <w:tcBorders>
              <w:top w:val="single" w:sz="2" w:space="0" w:color="auto"/>
              <w:bottom w:val="single" w:sz="2" w:space="0" w:color="auto"/>
            </w:tcBorders>
            <w:vAlign w:val="bottom"/>
          </w:tcPr>
          <w:p w14:paraId="6F8141A2" w14:textId="77777777" w:rsidR="00140AC7" w:rsidRDefault="00140AC7" w:rsidP="00D756B0">
            <w:pPr>
              <w:pStyle w:val="Compact"/>
            </w:pPr>
            <w:r>
              <w:t>Formula of Fixed Effects</w:t>
            </w:r>
          </w:p>
        </w:tc>
        <w:tc>
          <w:tcPr>
            <w:tcW w:w="0" w:type="auto"/>
            <w:tcBorders>
              <w:top w:val="single" w:sz="2" w:space="0" w:color="auto"/>
              <w:bottom w:val="single" w:sz="2" w:space="0" w:color="auto"/>
            </w:tcBorders>
            <w:vAlign w:val="bottom"/>
          </w:tcPr>
          <w:p w14:paraId="4CBFC854" w14:textId="77777777" w:rsidR="00140AC7" w:rsidRDefault="00140AC7" w:rsidP="00D756B0">
            <w:pPr>
              <w:pStyle w:val="Compact"/>
              <w:jc w:val="center"/>
            </w:pPr>
            <w:r>
              <w:t>WAIC</w:t>
            </w:r>
          </w:p>
        </w:tc>
        <w:tc>
          <w:tcPr>
            <w:tcW w:w="0" w:type="auto"/>
            <w:tcBorders>
              <w:top w:val="single" w:sz="2" w:space="0" w:color="auto"/>
              <w:bottom w:val="single" w:sz="2" w:space="0" w:color="auto"/>
            </w:tcBorders>
            <w:vAlign w:val="bottom"/>
          </w:tcPr>
          <w:p w14:paraId="74752EAE" w14:textId="77777777" w:rsidR="00140AC7" w:rsidRDefault="00140AC7" w:rsidP="00D756B0">
            <w:pPr>
              <w:pStyle w:val="Compact"/>
              <w:jc w:val="center"/>
            </w:pPr>
            <m:oMathPara>
              <m:oMath>
                <m:r>
                  <w:rPr>
                    <w:rFonts w:ascii="Cambria Math" w:hAnsi="Cambria Math"/>
                  </w:rPr>
                  <m:t>∆ELPD</m:t>
                </m:r>
              </m:oMath>
            </m:oMathPara>
          </w:p>
        </w:tc>
        <w:tc>
          <w:tcPr>
            <w:tcW w:w="0" w:type="auto"/>
            <w:tcBorders>
              <w:top w:val="single" w:sz="2" w:space="0" w:color="auto"/>
              <w:bottom w:val="single" w:sz="2" w:space="0" w:color="auto"/>
            </w:tcBorders>
            <w:vAlign w:val="bottom"/>
          </w:tcPr>
          <w:p w14:paraId="4E8CC631" w14:textId="77777777" w:rsidR="00140AC7" w:rsidRDefault="00140AC7" w:rsidP="00D756B0">
            <w:pPr>
              <w:pStyle w:val="Compact"/>
              <w:jc w:val="center"/>
            </w:pPr>
            <w:r>
              <w:t xml:space="preserve">Std. Error </w:t>
            </w:r>
            <m:oMath>
              <m:r>
                <m:rPr>
                  <m:sty m:val="p"/>
                </m:rPr>
                <w:rPr>
                  <w:rFonts w:ascii="Cambria Math" w:hAnsi="Cambria Math"/>
                </w:rPr>
                <w:br/>
              </m:r>
            </m:oMath>
            <m:oMathPara>
              <m:oMath>
                <m:r>
                  <w:rPr>
                    <w:rFonts w:ascii="Cambria Math" w:hAnsi="Cambria Math"/>
                  </w:rPr>
                  <m:t>∆ELPD</m:t>
                </m:r>
              </m:oMath>
            </m:oMathPara>
          </w:p>
        </w:tc>
      </w:tr>
      <w:tr w:rsidR="00140AC7" w14:paraId="2ACE8CF5" w14:textId="77777777" w:rsidTr="00D756B0">
        <w:trPr>
          <w:trHeight w:val="342"/>
        </w:trPr>
        <w:tc>
          <w:tcPr>
            <w:tcW w:w="0" w:type="auto"/>
            <w:tcBorders>
              <w:top w:val="single" w:sz="2" w:space="0" w:color="auto"/>
            </w:tcBorders>
          </w:tcPr>
          <w:p w14:paraId="455429CD" w14:textId="77777777" w:rsidR="00140AC7" w:rsidRDefault="00140AC7" w:rsidP="00D756B0">
            <w:pPr>
              <w:pStyle w:val="Compact"/>
            </w:pPr>
            <w:r>
              <w:t>Treatment + Age + Age</w:t>
            </w:r>
            <w:r w:rsidRPr="00470E70">
              <w:rPr>
                <w:vertAlign w:val="superscript"/>
              </w:rPr>
              <w:t>2</w:t>
            </w:r>
            <w:r>
              <w:t xml:space="preserve"> </w:t>
            </w:r>
            <w:proofErr w:type="gramStart"/>
            <w:r>
              <w:t xml:space="preserve">+ </w:t>
            </w:r>
            <w:r>
              <w:rPr>
                <w:vertAlign w:val="superscript"/>
              </w:rPr>
              <w:t xml:space="preserve"> </w:t>
            </w:r>
            <w:r>
              <w:t>Treatment</w:t>
            </w:r>
            <w:proofErr w:type="gramEnd"/>
            <w:r>
              <w:t xml:space="preserve"> </w:t>
            </w:r>
            <m:oMath>
              <m:r>
                <w:rPr>
                  <w:rFonts w:ascii="Cambria Math" w:hAnsi="Cambria Math"/>
                </w:rPr>
                <m:t>×</m:t>
              </m:r>
            </m:oMath>
            <w:r>
              <w:rPr>
                <w:rFonts w:eastAsiaTheme="minorEastAsia"/>
              </w:rPr>
              <w:t xml:space="preserve"> </w:t>
            </w:r>
            <w:r w:rsidRPr="001F105A">
              <w:rPr>
                <w:iCs/>
              </w:rPr>
              <w:t>Age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Borders>
              <w:top w:val="single" w:sz="2" w:space="0" w:color="auto"/>
            </w:tcBorders>
          </w:tcPr>
          <w:p w14:paraId="48D481F4" w14:textId="77777777" w:rsidR="00140AC7" w:rsidRDefault="00140AC7" w:rsidP="00D756B0">
            <w:pPr>
              <w:pStyle w:val="Compact"/>
              <w:jc w:val="center"/>
            </w:pPr>
            <w:r>
              <w:t>-3301</w:t>
            </w:r>
          </w:p>
        </w:tc>
        <w:tc>
          <w:tcPr>
            <w:tcW w:w="0" w:type="auto"/>
            <w:tcBorders>
              <w:top w:val="single" w:sz="2" w:space="0" w:color="auto"/>
            </w:tcBorders>
          </w:tcPr>
          <w:p w14:paraId="1B8A375F" w14:textId="77777777" w:rsidR="00140AC7" w:rsidRDefault="00140AC7" w:rsidP="00D756B0">
            <w:pPr>
              <w:pStyle w:val="Compact"/>
              <w:jc w:val="center"/>
            </w:pPr>
            <w:r>
              <w:t>0</w:t>
            </w:r>
          </w:p>
        </w:tc>
        <w:tc>
          <w:tcPr>
            <w:tcW w:w="0" w:type="auto"/>
            <w:tcBorders>
              <w:top w:val="single" w:sz="2" w:space="0" w:color="auto"/>
            </w:tcBorders>
          </w:tcPr>
          <w:p w14:paraId="207B072A" w14:textId="77777777" w:rsidR="00140AC7" w:rsidRDefault="00140AC7" w:rsidP="00D756B0">
            <w:pPr>
              <w:pStyle w:val="Compact"/>
              <w:jc w:val="center"/>
            </w:pPr>
            <w:r>
              <w:t>0</w:t>
            </w:r>
          </w:p>
        </w:tc>
      </w:tr>
      <w:tr w:rsidR="00140AC7" w14:paraId="2EACC52E" w14:textId="77777777" w:rsidTr="00D756B0">
        <w:trPr>
          <w:trHeight w:val="188"/>
        </w:trPr>
        <w:tc>
          <w:tcPr>
            <w:tcW w:w="0" w:type="auto"/>
          </w:tcPr>
          <w:p w14:paraId="51025D68" w14:textId="77777777" w:rsidR="00140AC7" w:rsidRDefault="00140AC7" w:rsidP="00D756B0">
            <w:pPr>
              <w:pStyle w:val="Compact"/>
            </w:pPr>
            <w:r>
              <w:t>Treatment + Age + Age</w:t>
            </w:r>
            <w:r w:rsidRPr="00470E70">
              <w:rPr>
                <w:vertAlign w:val="superscript"/>
              </w:rPr>
              <w:t>2</w:t>
            </w:r>
            <w:r>
              <w:rPr>
                <w:vertAlign w:val="superscript"/>
              </w:rPr>
              <w:t xml:space="preserve"> </w:t>
            </w:r>
            <w:r>
              <w:t>+ Treatment</w:t>
            </w:r>
            <w:r>
              <w:rPr>
                <w:i/>
              </w:rPr>
              <w:t xml:space="preserve"> </w:t>
            </w:r>
            <m:oMath>
              <m:r>
                <w:rPr>
                  <w:rFonts w:ascii="Cambria Math" w:hAnsi="Cambria Math"/>
                </w:rPr>
                <m:t>×</m:t>
              </m:r>
            </m:oMath>
            <w:r>
              <w:rPr>
                <w:rFonts w:eastAsiaTheme="minorEastAsia"/>
              </w:rPr>
              <w:t xml:space="preserve"> </w:t>
            </w:r>
            <w:r>
              <w:t>Age</w:t>
            </w:r>
          </w:p>
        </w:tc>
        <w:tc>
          <w:tcPr>
            <w:tcW w:w="0" w:type="auto"/>
          </w:tcPr>
          <w:p w14:paraId="62C646C8" w14:textId="77777777" w:rsidR="00140AC7" w:rsidRDefault="00140AC7" w:rsidP="00D756B0">
            <w:pPr>
              <w:pStyle w:val="Compact"/>
              <w:jc w:val="center"/>
            </w:pPr>
            <w:r>
              <w:t>-3295</w:t>
            </w:r>
          </w:p>
        </w:tc>
        <w:tc>
          <w:tcPr>
            <w:tcW w:w="0" w:type="auto"/>
          </w:tcPr>
          <w:p w14:paraId="6B9644FD" w14:textId="77777777" w:rsidR="00140AC7" w:rsidRDefault="00140AC7" w:rsidP="00D756B0">
            <w:pPr>
              <w:pStyle w:val="Compact"/>
              <w:jc w:val="center"/>
            </w:pPr>
            <w:r>
              <w:t>-0.62</w:t>
            </w:r>
          </w:p>
        </w:tc>
        <w:tc>
          <w:tcPr>
            <w:tcW w:w="0" w:type="auto"/>
          </w:tcPr>
          <w:p w14:paraId="7EE1920C" w14:textId="77777777" w:rsidR="00140AC7" w:rsidRDefault="00140AC7" w:rsidP="00D756B0">
            <w:pPr>
              <w:pStyle w:val="Compact"/>
              <w:jc w:val="center"/>
            </w:pPr>
            <w:r>
              <w:t>1.182</w:t>
            </w:r>
          </w:p>
        </w:tc>
      </w:tr>
      <w:tr w:rsidR="00140AC7" w14:paraId="50C48D64" w14:textId="77777777" w:rsidTr="00D756B0">
        <w:trPr>
          <w:trHeight w:val="188"/>
        </w:trPr>
        <w:tc>
          <w:tcPr>
            <w:tcW w:w="0" w:type="auto"/>
          </w:tcPr>
          <w:p w14:paraId="35154210" w14:textId="77777777" w:rsidR="00140AC7" w:rsidRDefault="00140AC7" w:rsidP="00D756B0">
            <w:pPr>
              <w:pStyle w:val="Compact"/>
            </w:pPr>
            <w:commentRangeStart w:id="12"/>
            <w:commentRangeStart w:id="13"/>
            <w:r>
              <w:t>Treatment + Age + Age</w:t>
            </w:r>
            <w:r w:rsidRPr="00470E70">
              <w:rPr>
                <w:vertAlign w:val="superscript"/>
              </w:rPr>
              <w:t>2</w:t>
            </w:r>
            <w:r>
              <w:t xml:space="preserve"> + 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0B943D2D" w14:textId="77777777" w:rsidR="00140AC7" w:rsidRDefault="00140AC7" w:rsidP="00D756B0">
            <w:pPr>
              <w:pStyle w:val="Compact"/>
              <w:jc w:val="center"/>
            </w:pPr>
            <w:r>
              <w:t>-3300</w:t>
            </w:r>
          </w:p>
        </w:tc>
        <w:tc>
          <w:tcPr>
            <w:tcW w:w="0" w:type="auto"/>
          </w:tcPr>
          <w:p w14:paraId="50FBA743" w14:textId="77777777" w:rsidR="00140AC7" w:rsidRDefault="00140AC7" w:rsidP="00D756B0">
            <w:pPr>
              <w:pStyle w:val="Compact"/>
              <w:jc w:val="center"/>
            </w:pPr>
            <w:r>
              <w:t>-2.798</w:t>
            </w:r>
          </w:p>
        </w:tc>
        <w:tc>
          <w:tcPr>
            <w:tcW w:w="0" w:type="auto"/>
          </w:tcPr>
          <w:p w14:paraId="614C8CDB" w14:textId="77777777" w:rsidR="00140AC7" w:rsidRDefault="00140AC7" w:rsidP="00D756B0">
            <w:pPr>
              <w:pStyle w:val="Compact"/>
              <w:jc w:val="center"/>
            </w:pPr>
            <w:r>
              <w:t>1.375</w:t>
            </w:r>
            <w:commentRangeEnd w:id="12"/>
            <w:r>
              <w:rPr>
                <w:rStyle w:val="CommentReference"/>
                <w:lang w:val="en-GB"/>
              </w:rPr>
              <w:commentReference w:id="12"/>
            </w:r>
            <w:r>
              <w:rPr>
                <w:rStyle w:val="CommentReference"/>
                <w:lang w:val="en-GB"/>
              </w:rPr>
              <w:commentReference w:id="13"/>
            </w:r>
          </w:p>
        </w:tc>
      </w:tr>
      <w:commentRangeEnd w:id="13"/>
      <w:tr w:rsidR="00140AC7" w14:paraId="04051EF4" w14:textId="77777777" w:rsidTr="00D756B0">
        <w:trPr>
          <w:trHeight w:val="188"/>
        </w:trPr>
        <w:tc>
          <w:tcPr>
            <w:tcW w:w="0" w:type="auto"/>
            <w:tcBorders>
              <w:bottom w:val="single" w:sz="4" w:space="0" w:color="auto"/>
            </w:tcBorders>
          </w:tcPr>
          <w:p w14:paraId="1F711B62" w14:textId="77777777" w:rsidR="00140AC7" w:rsidRDefault="00140AC7" w:rsidP="00D756B0">
            <w:pPr>
              <w:pStyle w:val="Compact"/>
            </w:pPr>
            <w:r>
              <w:t>Treatment + Age + Age</w:t>
            </w:r>
            <w:r w:rsidRPr="00470E70">
              <w:rPr>
                <w:vertAlign w:val="superscript"/>
              </w:rPr>
              <w:t>2</w:t>
            </w:r>
          </w:p>
        </w:tc>
        <w:tc>
          <w:tcPr>
            <w:tcW w:w="0" w:type="auto"/>
            <w:tcBorders>
              <w:bottom w:val="single" w:sz="4" w:space="0" w:color="auto"/>
            </w:tcBorders>
          </w:tcPr>
          <w:p w14:paraId="51344136" w14:textId="77777777" w:rsidR="00140AC7" w:rsidRDefault="00140AC7" w:rsidP="00D756B0">
            <w:pPr>
              <w:pStyle w:val="Compact"/>
              <w:jc w:val="center"/>
            </w:pPr>
            <w:r>
              <w:t>-3292</w:t>
            </w:r>
          </w:p>
        </w:tc>
        <w:tc>
          <w:tcPr>
            <w:tcW w:w="0" w:type="auto"/>
            <w:tcBorders>
              <w:bottom w:val="single" w:sz="4" w:space="0" w:color="auto"/>
            </w:tcBorders>
          </w:tcPr>
          <w:p w14:paraId="5CB6A0D0" w14:textId="77777777" w:rsidR="00140AC7" w:rsidRDefault="00140AC7" w:rsidP="00D756B0">
            <w:pPr>
              <w:pStyle w:val="Compact"/>
              <w:jc w:val="center"/>
            </w:pPr>
            <w:r>
              <w:t>-4.452</w:t>
            </w:r>
          </w:p>
        </w:tc>
        <w:tc>
          <w:tcPr>
            <w:tcW w:w="0" w:type="auto"/>
            <w:tcBorders>
              <w:bottom w:val="single" w:sz="4" w:space="0" w:color="auto"/>
            </w:tcBorders>
          </w:tcPr>
          <w:p w14:paraId="6544307D" w14:textId="77777777" w:rsidR="00140AC7" w:rsidRDefault="00140AC7" w:rsidP="00D756B0">
            <w:pPr>
              <w:pStyle w:val="Compact"/>
              <w:jc w:val="center"/>
            </w:pPr>
            <w:r>
              <w:t>1.563</w:t>
            </w:r>
          </w:p>
        </w:tc>
      </w:tr>
    </w:tbl>
    <w:p w14:paraId="4E7765DE" w14:textId="77777777" w:rsidR="00140AC7" w:rsidRDefault="00140AC7" w:rsidP="00140AC7"/>
    <w:p w14:paraId="54F6946B" w14:textId="35C801D3" w:rsidR="00496477" w:rsidRDefault="00496477" w:rsidP="0073218D">
      <w:pPr>
        <w:ind w:firstLine="720"/>
      </w:pPr>
      <w:r>
        <w:t xml:space="preserve">Developmental temperature </w:t>
      </w:r>
      <w:r w:rsidR="00387140">
        <w:t>did,</w:t>
      </w:r>
      <w:r>
        <w:t xml:space="preserve"> however</w:t>
      </w:r>
      <w:r w:rsidR="00387140">
        <w:t>,</w:t>
      </w:r>
      <w:r>
        <w:t xml:space="preserve"> </w:t>
      </w:r>
      <w:r w:rsidR="00387140">
        <w:t>influenced</w:t>
      </w:r>
      <w:r>
        <w:t xml:space="preserve"> </w:t>
      </w:r>
      <w:r w:rsidR="002728AB">
        <w:t xml:space="preserve">hatching </w:t>
      </w:r>
      <w:r>
        <w:t xml:space="preserve">mass (Table </w:t>
      </w:r>
      <w:r w:rsidR="0045396B">
        <w:t>1</w:t>
      </w:r>
      <w:r>
        <w:t xml:space="preserve">, Fig. </w:t>
      </w:r>
      <w:r w:rsidR="0045396B">
        <w:t>3</w:t>
      </w:r>
      <w:r>
        <w:t xml:space="preserve">). Lizards from the ‘cold’ treatment were on average 0.030 g (0.018g – 0.041g) heavier compared to lizards from the ‘hot’ treatment (Table. </w:t>
      </w:r>
      <w:r w:rsidR="00387140">
        <w:t>2</w:t>
      </w:r>
      <w:r>
        <w:t>). Larger initial masses meant that lizards from the ‘cold’ treatment reached their maximum mass slightly earlier (3</w:t>
      </w:r>
      <w:r w:rsidR="0045396B">
        <w:t>82</w:t>
      </w:r>
      <w:r>
        <w:t>.</w:t>
      </w:r>
      <w:r w:rsidR="0045396B">
        <w:t>97</w:t>
      </w:r>
      <w:r>
        <w:t xml:space="preserve"> days, 95% CI: </w:t>
      </w:r>
      <w:r w:rsidR="0045396B">
        <w:t>358.84</w:t>
      </w:r>
      <w:r w:rsidR="00240A92">
        <w:t xml:space="preserve"> </w:t>
      </w:r>
      <w:r>
        <w:t>– 40</w:t>
      </w:r>
      <w:r w:rsidR="006F29A9">
        <w:t>9</w:t>
      </w:r>
      <w:r>
        <w:t>.</w:t>
      </w:r>
      <w:r w:rsidR="006F29A9">
        <w:t>78</w:t>
      </w:r>
      <w:r>
        <w:t>) compared to lizards from ‘hot’ treatment (4</w:t>
      </w:r>
      <w:r w:rsidR="006F29A9">
        <w:t>13</w:t>
      </w:r>
      <w:r>
        <w:t>.</w:t>
      </w:r>
      <w:r w:rsidR="006F29A9">
        <w:t>04</w:t>
      </w:r>
      <w:r>
        <w:t xml:space="preserve"> days, 95% CI: 37</w:t>
      </w:r>
      <w:r w:rsidR="006F29A9">
        <w:t>9</w:t>
      </w:r>
      <w:r>
        <w:t>.7</w:t>
      </w:r>
      <w:r w:rsidR="006F29A9">
        <w:t>0</w:t>
      </w:r>
      <w:r>
        <w:t xml:space="preserve"> – 4</w:t>
      </w:r>
      <w:r w:rsidR="006F29A9">
        <w:t>52</w:t>
      </w:r>
      <w:r>
        <w:t>.</w:t>
      </w:r>
      <w:r w:rsidR="006F29A9">
        <w:t>34</w:t>
      </w:r>
      <w:r>
        <w:t xml:space="preserve">). </w:t>
      </w:r>
      <w:r>
        <w:rPr>
          <w:i/>
          <w:iCs/>
        </w:rPr>
        <w:t xml:space="preserve">G </w:t>
      </w:r>
      <w:r>
        <w:t xml:space="preserve">and </w:t>
      </w:r>
      <w:r>
        <w:rPr>
          <w:i/>
          <w:iCs/>
        </w:rPr>
        <w:t>M</w:t>
      </w:r>
      <w:r>
        <w:t xml:space="preserve"> matrices </w:t>
      </w:r>
      <w:r w:rsidR="00876764">
        <w:t xml:space="preserve">from this model, along with </w:t>
      </w:r>
      <w:r>
        <w:t>other variance components</w:t>
      </w:r>
      <w:r w:rsidR="00876764">
        <w:t>,</w:t>
      </w:r>
      <w:r>
        <w:t xml:space="preserve"> are presented in Table S</w:t>
      </w:r>
      <w:r w:rsidR="00140AC7">
        <w:t>6</w:t>
      </w:r>
      <w:r>
        <w:t>.</w:t>
      </w:r>
    </w:p>
    <w:p w14:paraId="2A7A7332" w14:textId="0ADA34C1" w:rsidR="00140AC7" w:rsidRDefault="007650FB" w:rsidP="007650FB">
      <w:pPr>
        <w:jc w:val="center"/>
      </w:pPr>
      <w:r>
        <w:rPr>
          <w:noProof/>
        </w:rPr>
        <w:lastRenderedPageBreak/>
        <w:drawing>
          <wp:inline distT="0" distB="0" distL="0" distR="0" wp14:anchorId="70268A08" wp14:editId="118A5567">
            <wp:extent cx="3865418" cy="340301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1.pdf"/>
                    <pic:cNvPicPr/>
                  </pic:nvPicPr>
                  <pic:blipFill rotWithShape="1">
                    <a:blip r:embed="rId14">
                      <a:extLst>
                        <a:ext uri="{28A0092B-C50C-407E-A947-70E740481C1C}">
                          <a14:useLocalDpi xmlns:a14="http://schemas.microsoft.com/office/drawing/2010/main" val="0"/>
                        </a:ext>
                      </a:extLst>
                    </a:blip>
                    <a:srcRect b="6124"/>
                    <a:stretch/>
                  </pic:blipFill>
                  <pic:spPr bwMode="auto">
                    <a:xfrm>
                      <a:off x="0" y="0"/>
                      <a:ext cx="3869252" cy="3406389"/>
                    </a:xfrm>
                    <a:prstGeom prst="rect">
                      <a:avLst/>
                    </a:prstGeom>
                    <a:ln>
                      <a:noFill/>
                    </a:ln>
                    <a:extLst>
                      <a:ext uri="{53640926-AAD7-44D8-BBD7-CCE9431645EC}">
                        <a14:shadowObscured xmlns:a14="http://schemas.microsoft.com/office/drawing/2010/main"/>
                      </a:ext>
                    </a:extLst>
                  </pic:spPr>
                </pic:pic>
              </a:graphicData>
            </a:graphic>
          </wp:inline>
        </w:drawing>
      </w:r>
    </w:p>
    <w:p w14:paraId="01506049" w14:textId="38C9F7DC" w:rsidR="00140AC7" w:rsidRDefault="00140AC7" w:rsidP="007650FB">
      <w:pPr>
        <w:pStyle w:val="BodyText"/>
      </w:pPr>
      <w:r w:rsidRPr="00543621">
        <w:rPr>
          <w:b/>
          <w:bCs/>
        </w:rPr>
        <w:t>Fig</w:t>
      </w:r>
      <w:r>
        <w:rPr>
          <w:b/>
          <w:bCs/>
        </w:rPr>
        <w:t xml:space="preserve">ure 3 </w:t>
      </w:r>
      <w:r>
        <w:t>Model predictions of log-transformed mass over age from the two developmental temperatures. We randomly subset 40 lizards (20 from each treatment) to plot their individual growth curves. Points represent mean estimates for each lizard from the hot developmental treatment (hot) and the cold developmental treatment (blue). Thick lines represent average growth curve for each treatment. Faint grey lines are each individual’s growth curve. Model predictions were generated from the full model where interaction terms between treatment and both the linear component and quadratic component were included</w:t>
      </w:r>
    </w:p>
    <w:p w14:paraId="3B7E2353" w14:textId="4421F403" w:rsidR="00140AC7" w:rsidRPr="00AA3E17" w:rsidRDefault="00140AC7" w:rsidP="00140AC7">
      <w:pPr>
        <w:pStyle w:val="BodyText"/>
        <w:rPr>
          <w:rFonts w:cs="Times New Roman"/>
          <w:i/>
          <w:iCs/>
        </w:rPr>
      </w:pPr>
      <w:r w:rsidRPr="00AA0F39">
        <w:rPr>
          <w:rFonts w:cs="Times New Roman"/>
          <w:b/>
          <w:bCs/>
        </w:rPr>
        <w:t xml:space="preserve">Table </w:t>
      </w:r>
      <w:r>
        <w:rPr>
          <w:rFonts w:cs="Times New Roman"/>
          <w:b/>
          <w:bCs/>
        </w:rPr>
        <w:t>2</w:t>
      </w:r>
      <w:r w:rsidRPr="00AA0F39">
        <w:rPr>
          <w:rFonts w:cs="Times New Roman"/>
        </w:rPr>
        <w:t xml:space="preserve"> Coefficient estimates from full model testing the effects of developmental treatment on mass and how mass changes with age. Bolded estimates are significantly different from zero. * indicates that value is above zero prior to rounding. n</w:t>
      </w:r>
      <w:r w:rsidRPr="00AA0F39">
        <w:rPr>
          <w:rFonts w:cs="Times New Roman"/>
          <w:vertAlign w:val="subscript"/>
        </w:rPr>
        <w:t>obs</w:t>
      </w:r>
      <w:r w:rsidRPr="00AA0F39">
        <w:rPr>
          <w:rFonts w:cs="Times New Roman"/>
        </w:rPr>
        <w:t xml:space="preserve"> = 2926. </w:t>
      </w:r>
      <w:r w:rsidRPr="00AA0F39">
        <w:rPr>
          <w:rFonts w:eastAsiaTheme="minorEastAsia"/>
        </w:rPr>
        <w:t>Age measured in days was z-transformed (mean = 361.34, SD = 185.16)</w:t>
      </w:r>
      <w:r>
        <w:rPr>
          <w:rFonts w:eastAsiaTheme="minorEastAsia"/>
        </w:rPr>
        <w:t xml:space="preserve">. </w:t>
      </w:r>
      <w:r>
        <w:rPr>
          <w:rFonts w:eastAsiaTheme="minorEastAsia"/>
          <w:i/>
          <w:iCs/>
        </w:rPr>
        <w:t xml:space="preserve">G </w:t>
      </w:r>
      <w:r w:rsidRPr="00547E7B">
        <w:rPr>
          <w:rFonts w:eastAsiaTheme="minorEastAsia"/>
        </w:rPr>
        <w:t>and</w:t>
      </w:r>
      <w:r>
        <w:rPr>
          <w:rFonts w:eastAsiaTheme="minorEastAsia"/>
          <w:i/>
          <w:iCs/>
        </w:rPr>
        <w:t xml:space="preserve"> </w:t>
      </w:r>
      <w:r w:rsidRPr="00547E7B">
        <w:rPr>
          <w:rFonts w:eastAsiaTheme="minorEastAsia"/>
        </w:rPr>
        <w:t>M</w:t>
      </w:r>
      <w:r>
        <w:rPr>
          <w:rFonts w:eastAsiaTheme="minorEastAsia"/>
        </w:rPr>
        <w:t xml:space="preserve"> matrices for this model is presented in Table S6.</w:t>
      </w:r>
    </w:p>
    <w:tbl>
      <w:tblPr>
        <w:tblStyle w:val="Table"/>
        <w:tblW w:w="3402" w:type="pct"/>
        <w:tblInd w:w="1425" w:type="dxa"/>
        <w:tblLook w:val="07E0" w:firstRow="1" w:lastRow="1" w:firstColumn="1" w:lastColumn="1" w:noHBand="1" w:noVBand="1"/>
      </w:tblPr>
      <w:tblGrid>
        <w:gridCol w:w="2572"/>
        <w:gridCol w:w="1376"/>
        <w:gridCol w:w="1099"/>
        <w:gridCol w:w="1090"/>
      </w:tblGrid>
      <w:tr w:rsidR="00140AC7" w14:paraId="255817AE" w14:textId="77777777" w:rsidTr="00D756B0">
        <w:tc>
          <w:tcPr>
            <w:tcW w:w="0" w:type="auto"/>
            <w:tcBorders>
              <w:bottom w:val="single" w:sz="0" w:space="0" w:color="auto"/>
            </w:tcBorders>
            <w:vAlign w:val="bottom"/>
          </w:tcPr>
          <w:p w14:paraId="711E0602" w14:textId="77777777" w:rsidR="00140AC7" w:rsidRDefault="00140AC7" w:rsidP="00D756B0">
            <w:pPr>
              <w:pStyle w:val="Compact"/>
            </w:pPr>
            <w:r>
              <w:t>Parameter</w:t>
            </w:r>
          </w:p>
        </w:tc>
        <w:tc>
          <w:tcPr>
            <w:tcW w:w="0" w:type="auto"/>
            <w:tcBorders>
              <w:bottom w:val="single" w:sz="0" w:space="0" w:color="auto"/>
            </w:tcBorders>
            <w:vAlign w:val="bottom"/>
          </w:tcPr>
          <w:p w14:paraId="27D97948" w14:textId="77777777" w:rsidR="00140AC7" w:rsidRDefault="00140AC7" w:rsidP="00D756B0">
            <w:pPr>
              <w:pStyle w:val="Compact"/>
              <w:jc w:val="center"/>
            </w:pPr>
            <w:r>
              <w:t>Estimate</w:t>
            </w:r>
          </w:p>
        </w:tc>
        <w:tc>
          <w:tcPr>
            <w:tcW w:w="0" w:type="auto"/>
            <w:tcBorders>
              <w:bottom w:val="single" w:sz="0" w:space="0" w:color="auto"/>
            </w:tcBorders>
            <w:vAlign w:val="bottom"/>
          </w:tcPr>
          <w:p w14:paraId="5D0E910D" w14:textId="77777777" w:rsidR="00140AC7" w:rsidRDefault="00140AC7" w:rsidP="00D756B0">
            <w:pPr>
              <w:pStyle w:val="Compact"/>
              <w:jc w:val="center"/>
            </w:pPr>
            <w:r>
              <w:t>Lower</w:t>
            </w:r>
          </w:p>
        </w:tc>
        <w:tc>
          <w:tcPr>
            <w:tcW w:w="0" w:type="auto"/>
            <w:tcBorders>
              <w:bottom w:val="single" w:sz="0" w:space="0" w:color="auto"/>
            </w:tcBorders>
            <w:vAlign w:val="bottom"/>
          </w:tcPr>
          <w:p w14:paraId="12DF8E05" w14:textId="77777777" w:rsidR="00140AC7" w:rsidRDefault="00140AC7" w:rsidP="00D756B0">
            <w:pPr>
              <w:pStyle w:val="Compact"/>
              <w:jc w:val="center"/>
            </w:pPr>
            <w:r>
              <w:t>Upper</w:t>
            </w:r>
          </w:p>
        </w:tc>
      </w:tr>
      <w:tr w:rsidR="00140AC7" w14:paraId="3F5BD18D" w14:textId="77777777" w:rsidTr="00D756B0">
        <w:tc>
          <w:tcPr>
            <w:tcW w:w="0" w:type="auto"/>
          </w:tcPr>
          <w:p w14:paraId="3F913B16" w14:textId="77777777" w:rsidR="00140AC7" w:rsidRDefault="00140AC7" w:rsidP="00D756B0">
            <w:pPr>
              <w:pStyle w:val="Compact"/>
            </w:pPr>
            <w:r>
              <w:t>Intercept</w:t>
            </w:r>
          </w:p>
        </w:tc>
        <w:tc>
          <w:tcPr>
            <w:tcW w:w="0" w:type="auto"/>
          </w:tcPr>
          <w:p w14:paraId="4194A2C5" w14:textId="77777777" w:rsidR="00140AC7" w:rsidRPr="00AA3E17" w:rsidRDefault="00140AC7" w:rsidP="00D756B0">
            <w:pPr>
              <w:pStyle w:val="Compact"/>
              <w:jc w:val="center"/>
              <w:rPr>
                <w:b/>
                <w:bCs/>
              </w:rPr>
            </w:pPr>
            <w:r w:rsidRPr="00AA3E17">
              <w:rPr>
                <w:b/>
                <w:bCs/>
              </w:rPr>
              <w:t>-0.991</w:t>
            </w:r>
          </w:p>
        </w:tc>
        <w:tc>
          <w:tcPr>
            <w:tcW w:w="0" w:type="auto"/>
          </w:tcPr>
          <w:p w14:paraId="7E3528FE" w14:textId="77777777" w:rsidR="00140AC7" w:rsidRPr="00AA3E17" w:rsidRDefault="00140AC7" w:rsidP="00D756B0">
            <w:pPr>
              <w:pStyle w:val="Compact"/>
              <w:jc w:val="center"/>
              <w:rPr>
                <w:b/>
                <w:bCs/>
              </w:rPr>
            </w:pPr>
            <w:r w:rsidRPr="00AA3E17">
              <w:rPr>
                <w:b/>
                <w:bCs/>
              </w:rPr>
              <w:t>-1.01</w:t>
            </w:r>
          </w:p>
        </w:tc>
        <w:tc>
          <w:tcPr>
            <w:tcW w:w="0" w:type="auto"/>
          </w:tcPr>
          <w:p w14:paraId="587298C6" w14:textId="77777777" w:rsidR="00140AC7" w:rsidRPr="00AA3E17" w:rsidRDefault="00140AC7" w:rsidP="00D756B0">
            <w:pPr>
              <w:pStyle w:val="Compact"/>
              <w:jc w:val="center"/>
              <w:rPr>
                <w:b/>
                <w:bCs/>
              </w:rPr>
            </w:pPr>
            <w:r w:rsidRPr="00AA3E17">
              <w:rPr>
                <w:b/>
                <w:bCs/>
              </w:rPr>
              <w:t>-0.971</w:t>
            </w:r>
          </w:p>
        </w:tc>
      </w:tr>
      <w:tr w:rsidR="00140AC7" w14:paraId="0F024FB0" w14:textId="77777777" w:rsidTr="00D756B0">
        <w:tc>
          <w:tcPr>
            <w:tcW w:w="0" w:type="auto"/>
          </w:tcPr>
          <w:p w14:paraId="4082DE19" w14:textId="77777777" w:rsidR="00140AC7" w:rsidRDefault="00140AC7" w:rsidP="00D756B0">
            <w:pPr>
              <w:pStyle w:val="Compact"/>
            </w:pPr>
            <w:r>
              <w:t>Treatment</w:t>
            </w:r>
          </w:p>
        </w:tc>
        <w:tc>
          <w:tcPr>
            <w:tcW w:w="0" w:type="auto"/>
          </w:tcPr>
          <w:p w14:paraId="778F30AE" w14:textId="77777777" w:rsidR="00140AC7" w:rsidRPr="00AA3E17" w:rsidRDefault="00140AC7" w:rsidP="00D756B0">
            <w:pPr>
              <w:pStyle w:val="Compact"/>
              <w:jc w:val="center"/>
              <w:rPr>
                <w:b/>
                <w:bCs/>
              </w:rPr>
            </w:pPr>
            <w:r w:rsidRPr="00AA3E17">
              <w:rPr>
                <w:b/>
                <w:bCs/>
              </w:rPr>
              <w:t>-0.083</w:t>
            </w:r>
          </w:p>
        </w:tc>
        <w:tc>
          <w:tcPr>
            <w:tcW w:w="0" w:type="auto"/>
          </w:tcPr>
          <w:p w14:paraId="4B4B8DFA" w14:textId="77777777" w:rsidR="00140AC7" w:rsidRPr="00AA3E17" w:rsidRDefault="00140AC7" w:rsidP="00D756B0">
            <w:pPr>
              <w:pStyle w:val="Compact"/>
              <w:jc w:val="center"/>
              <w:rPr>
                <w:b/>
                <w:bCs/>
              </w:rPr>
            </w:pPr>
            <w:r w:rsidRPr="00AA3E17">
              <w:rPr>
                <w:b/>
                <w:bCs/>
              </w:rPr>
              <w:t>-0.114</w:t>
            </w:r>
          </w:p>
        </w:tc>
        <w:tc>
          <w:tcPr>
            <w:tcW w:w="0" w:type="auto"/>
          </w:tcPr>
          <w:p w14:paraId="2C9298F2" w14:textId="77777777" w:rsidR="00140AC7" w:rsidRPr="00AA3E17" w:rsidRDefault="00140AC7" w:rsidP="00D756B0">
            <w:pPr>
              <w:pStyle w:val="Compact"/>
              <w:jc w:val="center"/>
              <w:rPr>
                <w:b/>
                <w:bCs/>
              </w:rPr>
            </w:pPr>
            <w:r w:rsidRPr="00AA3E17">
              <w:rPr>
                <w:b/>
                <w:bCs/>
              </w:rPr>
              <w:t>-0.05</w:t>
            </w:r>
          </w:p>
        </w:tc>
      </w:tr>
      <w:tr w:rsidR="00140AC7" w14:paraId="5B51E942" w14:textId="77777777" w:rsidTr="00D756B0">
        <w:tc>
          <w:tcPr>
            <w:tcW w:w="0" w:type="auto"/>
          </w:tcPr>
          <w:p w14:paraId="66B7C942" w14:textId="77777777" w:rsidR="00140AC7" w:rsidRDefault="00140AC7" w:rsidP="00D756B0">
            <w:pPr>
              <w:pStyle w:val="Compact"/>
            </w:pPr>
            <w:r>
              <w:t>Age</w:t>
            </w:r>
          </w:p>
        </w:tc>
        <w:tc>
          <w:tcPr>
            <w:tcW w:w="0" w:type="auto"/>
          </w:tcPr>
          <w:p w14:paraId="33B0DD44" w14:textId="77777777" w:rsidR="00140AC7" w:rsidRPr="00AA3E17" w:rsidRDefault="00140AC7" w:rsidP="00D756B0">
            <w:pPr>
              <w:pStyle w:val="Compact"/>
              <w:jc w:val="center"/>
              <w:rPr>
                <w:b/>
                <w:bCs/>
              </w:rPr>
            </w:pPr>
            <w:r w:rsidRPr="00AA3E17">
              <w:rPr>
                <w:b/>
                <w:bCs/>
              </w:rPr>
              <w:t>0.5</w:t>
            </w:r>
          </w:p>
        </w:tc>
        <w:tc>
          <w:tcPr>
            <w:tcW w:w="0" w:type="auto"/>
          </w:tcPr>
          <w:p w14:paraId="23254FF3" w14:textId="77777777" w:rsidR="00140AC7" w:rsidRPr="00AA3E17" w:rsidRDefault="00140AC7" w:rsidP="00D756B0">
            <w:pPr>
              <w:pStyle w:val="Compact"/>
              <w:jc w:val="center"/>
              <w:rPr>
                <w:b/>
                <w:bCs/>
              </w:rPr>
            </w:pPr>
            <w:r w:rsidRPr="00AA3E17">
              <w:rPr>
                <w:b/>
                <w:bCs/>
              </w:rPr>
              <w:t>0.476</w:t>
            </w:r>
          </w:p>
        </w:tc>
        <w:tc>
          <w:tcPr>
            <w:tcW w:w="0" w:type="auto"/>
          </w:tcPr>
          <w:p w14:paraId="6978D360" w14:textId="77777777" w:rsidR="00140AC7" w:rsidRPr="00AA3E17" w:rsidRDefault="00140AC7" w:rsidP="00D756B0">
            <w:pPr>
              <w:pStyle w:val="Compact"/>
              <w:jc w:val="center"/>
              <w:rPr>
                <w:b/>
                <w:bCs/>
              </w:rPr>
            </w:pPr>
            <w:r w:rsidRPr="00AA3E17">
              <w:rPr>
                <w:b/>
                <w:bCs/>
              </w:rPr>
              <w:t>0.526</w:t>
            </w:r>
          </w:p>
        </w:tc>
      </w:tr>
      <w:tr w:rsidR="00140AC7" w14:paraId="249DEA64" w14:textId="77777777" w:rsidTr="00D756B0">
        <w:tc>
          <w:tcPr>
            <w:tcW w:w="0" w:type="auto"/>
          </w:tcPr>
          <w:p w14:paraId="706E6B94" w14:textId="77777777" w:rsidR="00140AC7" w:rsidRDefault="00140AC7" w:rsidP="00D756B0">
            <w:pPr>
              <w:pStyle w:val="Compact"/>
            </w:pPr>
            <w:r>
              <w:t>Age</w:t>
            </w:r>
            <w:r w:rsidRPr="00470E70">
              <w:rPr>
                <w:vertAlign w:val="superscript"/>
              </w:rPr>
              <w:t>2</w:t>
            </w:r>
          </w:p>
        </w:tc>
        <w:tc>
          <w:tcPr>
            <w:tcW w:w="0" w:type="auto"/>
          </w:tcPr>
          <w:p w14:paraId="57220E77" w14:textId="77777777" w:rsidR="00140AC7" w:rsidRPr="00AA3E17" w:rsidRDefault="00140AC7" w:rsidP="00D756B0">
            <w:pPr>
              <w:pStyle w:val="Compact"/>
              <w:jc w:val="center"/>
              <w:rPr>
                <w:b/>
                <w:bCs/>
              </w:rPr>
            </w:pPr>
            <w:r w:rsidRPr="00AA3E17">
              <w:rPr>
                <w:b/>
                <w:bCs/>
              </w:rPr>
              <w:t>-0.196</w:t>
            </w:r>
          </w:p>
        </w:tc>
        <w:tc>
          <w:tcPr>
            <w:tcW w:w="0" w:type="auto"/>
          </w:tcPr>
          <w:p w14:paraId="5091D541" w14:textId="77777777" w:rsidR="00140AC7" w:rsidRPr="00AA3E17" w:rsidRDefault="00140AC7" w:rsidP="00D756B0">
            <w:pPr>
              <w:pStyle w:val="Compact"/>
              <w:jc w:val="center"/>
              <w:rPr>
                <w:b/>
                <w:bCs/>
              </w:rPr>
            </w:pPr>
            <w:r w:rsidRPr="00AA3E17">
              <w:rPr>
                <w:b/>
                <w:bCs/>
              </w:rPr>
              <w:t>-0.216</w:t>
            </w:r>
          </w:p>
        </w:tc>
        <w:tc>
          <w:tcPr>
            <w:tcW w:w="0" w:type="auto"/>
          </w:tcPr>
          <w:p w14:paraId="05AEF948" w14:textId="77777777" w:rsidR="00140AC7" w:rsidRPr="00AA3E17" w:rsidRDefault="00140AC7" w:rsidP="00D756B0">
            <w:pPr>
              <w:pStyle w:val="Compact"/>
              <w:jc w:val="center"/>
              <w:rPr>
                <w:b/>
                <w:bCs/>
              </w:rPr>
            </w:pPr>
            <w:r w:rsidRPr="00AA3E17">
              <w:rPr>
                <w:b/>
                <w:bCs/>
              </w:rPr>
              <w:t>-0.178</w:t>
            </w:r>
          </w:p>
        </w:tc>
      </w:tr>
      <w:tr w:rsidR="00140AC7" w14:paraId="31EFD8C7" w14:textId="77777777" w:rsidTr="00D756B0">
        <w:tc>
          <w:tcPr>
            <w:tcW w:w="0" w:type="auto"/>
          </w:tcPr>
          <w:p w14:paraId="5935D0BF" w14:textId="77777777" w:rsidR="00140AC7" w:rsidRDefault="00140AC7" w:rsidP="00D756B0">
            <w:pPr>
              <w:pStyle w:val="Compact"/>
            </w:pPr>
            <w:r>
              <w:t xml:space="preserve">Treatment </w:t>
            </w:r>
            <m:oMath>
              <m:r>
                <w:rPr>
                  <w:rFonts w:ascii="Cambria Math" w:hAnsi="Cambria Math"/>
                </w:rPr>
                <m:t>×</m:t>
              </m:r>
            </m:oMath>
            <w:r>
              <w:rPr>
                <w:rFonts w:eastAsiaTheme="minorEastAsia"/>
              </w:rPr>
              <w:t xml:space="preserve"> </w:t>
            </w:r>
            <w:r w:rsidRPr="001F105A">
              <w:rPr>
                <w:iCs/>
              </w:rPr>
              <w:t>Age</w:t>
            </w:r>
          </w:p>
        </w:tc>
        <w:tc>
          <w:tcPr>
            <w:tcW w:w="0" w:type="auto"/>
          </w:tcPr>
          <w:p w14:paraId="0096281A" w14:textId="77777777" w:rsidR="00140AC7" w:rsidRDefault="00140AC7" w:rsidP="00D756B0">
            <w:pPr>
              <w:pStyle w:val="Compact"/>
              <w:jc w:val="center"/>
            </w:pPr>
            <w:r>
              <w:t>0.008</w:t>
            </w:r>
          </w:p>
        </w:tc>
        <w:tc>
          <w:tcPr>
            <w:tcW w:w="0" w:type="auto"/>
          </w:tcPr>
          <w:p w14:paraId="1B8D1276" w14:textId="77777777" w:rsidR="00140AC7" w:rsidRDefault="00140AC7" w:rsidP="00D756B0">
            <w:pPr>
              <w:pStyle w:val="Compact"/>
              <w:jc w:val="center"/>
            </w:pPr>
            <w:r>
              <w:t>-0.021</w:t>
            </w:r>
          </w:p>
        </w:tc>
        <w:tc>
          <w:tcPr>
            <w:tcW w:w="0" w:type="auto"/>
          </w:tcPr>
          <w:p w14:paraId="0E0A085F" w14:textId="77777777" w:rsidR="00140AC7" w:rsidRDefault="00140AC7" w:rsidP="00D756B0">
            <w:pPr>
              <w:pStyle w:val="Compact"/>
              <w:jc w:val="center"/>
            </w:pPr>
            <w:r>
              <w:t>0.037</w:t>
            </w:r>
          </w:p>
        </w:tc>
      </w:tr>
      <w:tr w:rsidR="00140AC7" w14:paraId="07093FE1" w14:textId="77777777" w:rsidTr="00D756B0">
        <w:tc>
          <w:tcPr>
            <w:tcW w:w="0" w:type="auto"/>
          </w:tcPr>
          <w:p w14:paraId="595C0539" w14:textId="77777777" w:rsidR="00140AC7" w:rsidRDefault="00140AC7" w:rsidP="00D756B0">
            <w:pPr>
              <w:pStyle w:val="Compact"/>
            </w:pPr>
            <w:r w:rsidRPr="001F105A">
              <w:rPr>
                <w:iCs/>
              </w:rPr>
              <w:t>Treatment</w:t>
            </w:r>
            <w:r>
              <w:rPr>
                <w:i/>
              </w:rPr>
              <w:t xml:space="preserve"> </w:t>
            </w:r>
            <m:oMath>
              <m:r>
                <w:rPr>
                  <w:rFonts w:ascii="Cambria Math" w:hAnsi="Cambria Math"/>
                </w:rPr>
                <m:t>×</m:t>
              </m:r>
            </m:oMath>
            <w:r>
              <w:rPr>
                <w:rFonts w:eastAsiaTheme="minorEastAsia"/>
              </w:rPr>
              <w:t xml:space="preserve"> </w:t>
            </w:r>
            <w:r>
              <w:t>Age</w:t>
            </w:r>
            <w:r w:rsidRPr="00470E70">
              <w:rPr>
                <w:vertAlign w:val="superscript"/>
              </w:rPr>
              <w:t>2</w:t>
            </w:r>
          </w:p>
        </w:tc>
        <w:tc>
          <w:tcPr>
            <w:tcW w:w="0" w:type="auto"/>
          </w:tcPr>
          <w:p w14:paraId="3A41435F" w14:textId="77777777" w:rsidR="00140AC7" w:rsidRDefault="00140AC7" w:rsidP="00D756B0">
            <w:pPr>
              <w:pStyle w:val="Compact"/>
              <w:jc w:val="center"/>
            </w:pPr>
            <w:r>
              <w:t>0.022</w:t>
            </w:r>
          </w:p>
        </w:tc>
        <w:tc>
          <w:tcPr>
            <w:tcW w:w="0" w:type="auto"/>
          </w:tcPr>
          <w:p w14:paraId="74C265A1" w14:textId="77777777" w:rsidR="00140AC7" w:rsidRDefault="00140AC7" w:rsidP="00D756B0">
            <w:pPr>
              <w:pStyle w:val="Compact"/>
              <w:jc w:val="center"/>
            </w:pPr>
            <w:r>
              <w:t>-0.007</w:t>
            </w:r>
          </w:p>
        </w:tc>
        <w:tc>
          <w:tcPr>
            <w:tcW w:w="0" w:type="auto"/>
          </w:tcPr>
          <w:p w14:paraId="60C1D4B0" w14:textId="77777777" w:rsidR="00140AC7" w:rsidRDefault="00140AC7" w:rsidP="00D756B0">
            <w:pPr>
              <w:pStyle w:val="Compact"/>
              <w:jc w:val="center"/>
            </w:pPr>
            <w:r>
              <w:t>0.052</w:t>
            </w:r>
          </w:p>
        </w:tc>
      </w:tr>
    </w:tbl>
    <w:p w14:paraId="31CF8C9A" w14:textId="77777777" w:rsidR="00496477" w:rsidRDefault="00496477" w:rsidP="00496477">
      <w:pPr>
        <w:pStyle w:val="BodyText"/>
      </w:pPr>
    </w:p>
    <w:p w14:paraId="3CF86EEF" w14:textId="21C4A5B0" w:rsidR="00CC1936" w:rsidRPr="00CC1936" w:rsidRDefault="00496477" w:rsidP="00CC1936">
      <w:pPr>
        <w:pStyle w:val="Heading1"/>
      </w:pPr>
      <w:r>
        <w:t>Discussion</w:t>
      </w:r>
    </w:p>
    <w:p w14:paraId="3DD9965E" w14:textId="269E06D5" w:rsidR="00496477" w:rsidRDefault="00D57AC9" w:rsidP="00D756B0">
      <w:pPr>
        <w:ind w:firstLine="720"/>
      </w:pPr>
      <w:r>
        <w:t xml:space="preserve">Early development at hot temperatures resulted in smaller body sizes compared to development at cold temperatures. </w:t>
      </w:r>
      <w:r w:rsidR="0044122D">
        <w:t>G</w:t>
      </w:r>
      <w:r w:rsidR="00A74C26">
        <w:t>rowth trajectories</w:t>
      </w:r>
      <w:r w:rsidR="0044122D">
        <w:t>, however,</w:t>
      </w:r>
      <w:r w:rsidR="00A74C26">
        <w:t xml:space="preserve"> were not significantly impacted by </w:t>
      </w:r>
      <w:r>
        <w:t xml:space="preserve">early </w:t>
      </w:r>
      <w:r w:rsidR="00A74C26">
        <w:t>thermal environment</w:t>
      </w:r>
      <w:r>
        <w:t>s</w:t>
      </w:r>
      <w:r w:rsidR="00B30768">
        <w:t xml:space="preserve"> –</w:t>
      </w:r>
      <w:ins w:id="14" w:author="Shinichi Nakagawa" w:date="2020-10-19T09:51:00Z">
        <w:r w:rsidR="00D063BE">
          <w:t xml:space="preserve"> </w:t>
        </w:r>
      </w:ins>
      <w:r w:rsidR="00B30768">
        <w:t xml:space="preserve">lizards from both </w:t>
      </w:r>
      <w:r w:rsidR="00D756B0">
        <w:t>temperatures</w:t>
      </w:r>
      <w:r w:rsidR="00B30768">
        <w:t xml:space="preserve"> grew at the same rate despite cold animals remaining larger throughout life</w:t>
      </w:r>
      <w:r w:rsidR="00A74C26">
        <w:t xml:space="preserve">. </w:t>
      </w:r>
      <w:r w:rsidR="00AC4E55">
        <w:t xml:space="preserve">Marginalising over age, we found </w:t>
      </w:r>
      <w:r w:rsidR="00AC4E55">
        <w:lastRenderedPageBreak/>
        <w:t>that</w:t>
      </w:r>
      <w:r w:rsidR="00A74C26">
        <w:t xml:space="preserve"> developmental temperature did not impact the </w:t>
      </w:r>
      <w:r w:rsidR="00D756B0">
        <w:t xml:space="preserve">relative contributions of </w:t>
      </w:r>
      <w:r w:rsidR="00A74C26">
        <w:t>additive genetic</w:t>
      </w:r>
      <w:r w:rsidR="00D756B0">
        <w:t>,</w:t>
      </w:r>
      <w:r w:rsidR="00A74C26">
        <w:t xml:space="preserve"> maternal </w:t>
      </w:r>
      <w:r w:rsidR="00D756B0">
        <w:t>variance</w:t>
      </w:r>
      <w:r w:rsidR="00AC4E55">
        <w:t>,</w:t>
      </w:r>
      <w:r w:rsidR="00D756B0">
        <w:t xml:space="preserve"> permanent environment</w:t>
      </w:r>
      <w:r w:rsidR="00A74C26">
        <w:t xml:space="preserve"> variance</w:t>
      </w:r>
      <w:r w:rsidR="00AC4E55">
        <w:t xml:space="preserve"> or residual variance</w:t>
      </w:r>
      <w:r w:rsidR="00A74C26">
        <w:t xml:space="preserve">. </w:t>
      </w:r>
      <w:r w:rsidR="007650FB">
        <w:t>The environmental component of the phenotype (residual variance) explained most of the variability in body mass. Congruently, h</w:t>
      </w:r>
      <w:r w:rsidR="00496477">
        <w:t xml:space="preserve">eritability </w:t>
      </w:r>
      <w:r w:rsidR="00064253">
        <w:t>of mass</w:t>
      </w:r>
      <w:r w:rsidR="00241903">
        <w:t xml:space="preserve"> was generally low </w:t>
      </w:r>
      <w:r w:rsidR="007650FB">
        <w:t>across</w:t>
      </w:r>
      <w:r w:rsidR="00064253">
        <w:t xml:space="preserve"> ontogeny</w:t>
      </w:r>
      <w:r w:rsidR="00A74C26">
        <w:t xml:space="preserve">, </w:t>
      </w:r>
      <w:r>
        <w:t>increasing</w:t>
      </w:r>
      <w:r w:rsidR="00496477">
        <w:t xml:space="preserve"> at </w:t>
      </w:r>
      <w:r>
        <w:t>one year of age</w:t>
      </w:r>
      <w:r w:rsidR="00496477">
        <w:t xml:space="preserve">. </w:t>
      </w:r>
      <w:r w:rsidR="00A74C26">
        <w:t>As we predicted, m</w:t>
      </w:r>
      <w:r w:rsidR="00064253">
        <w:t>aternal effect</w:t>
      </w:r>
      <w:r w:rsidR="00A74C26">
        <w:t>s</w:t>
      </w:r>
      <w:r w:rsidR="00064253">
        <w:t xml:space="preserve"> </w:t>
      </w:r>
      <w:r w:rsidR="00A74C26">
        <w:t>on</w:t>
      </w:r>
      <w:r w:rsidR="00064253">
        <w:t xml:space="preserve"> offspring mass declined in the first</w:t>
      </w:r>
      <w:r>
        <w:t xml:space="preserve"> few</w:t>
      </w:r>
      <w:r w:rsidR="00064253">
        <w:t xml:space="preserve"> month</w:t>
      </w:r>
      <w:r>
        <w:t>s</w:t>
      </w:r>
      <w:r w:rsidR="00AC4E55">
        <w:t>,</w:t>
      </w:r>
      <w:r w:rsidR="00064253">
        <w:t xml:space="preserve"> </w:t>
      </w:r>
      <w:r w:rsidR="00A74C26">
        <w:t>presumably because</w:t>
      </w:r>
      <w:r w:rsidR="00064253">
        <w:t xml:space="preserve"> maternal non-genetic contributions</w:t>
      </w:r>
      <w:r w:rsidR="00A74C26">
        <w:t xml:space="preserve"> were less influential on mass over time</w:t>
      </w:r>
      <w:r w:rsidR="00064253">
        <w:t xml:space="preserve">. </w:t>
      </w:r>
      <w:commentRangeStart w:id="15"/>
      <w:commentRangeStart w:id="16"/>
      <w:r w:rsidR="005B4ADF">
        <w:t>U</w:t>
      </w:r>
      <w:r w:rsidR="00064253">
        <w:t>nexpectedly,</w:t>
      </w:r>
      <w:r w:rsidR="00496477">
        <w:t xml:space="preserve"> </w:t>
      </w:r>
      <w:r w:rsidR="00064253">
        <w:t>maternal effect</w:t>
      </w:r>
      <w:r w:rsidR="00073451">
        <w:t>s</w:t>
      </w:r>
      <w:r w:rsidR="00064253">
        <w:t xml:space="preserve"> </w:t>
      </w:r>
      <w:r w:rsidR="00A85E47">
        <w:t>increased</w:t>
      </w:r>
      <w:r w:rsidR="00496477">
        <w:t xml:space="preserve"> again at approximately six months</w:t>
      </w:r>
      <w:r w:rsidR="00064253">
        <w:t xml:space="preserve"> </w:t>
      </w:r>
      <w:r w:rsidR="005B4ADF">
        <w:t xml:space="preserve">possibly from maternal genetic factors </w:t>
      </w:r>
      <w:r w:rsidR="00DA32AF">
        <w:t>affecting</w:t>
      </w:r>
      <w:r w:rsidR="005B4ADF">
        <w:t xml:space="preserve"> mass</w:t>
      </w:r>
      <w:commentRangeEnd w:id="15"/>
      <w:r w:rsidR="00D063BE">
        <w:rPr>
          <w:rStyle w:val="CommentReference"/>
        </w:rPr>
        <w:commentReference w:id="15"/>
      </w:r>
      <w:commentRangeEnd w:id="16"/>
      <w:r w:rsidR="00B42A91">
        <w:rPr>
          <w:rStyle w:val="CommentReference"/>
        </w:rPr>
        <w:commentReference w:id="16"/>
      </w:r>
      <w:r w:rsidR="00DA32AF">
        <w:t xml:space="preserve">. </w:t>
      </w:r>
      <w:r w:rsidR="007650FB">
        <w:t>Upon hatching, the residual variance</w:t>
      </w:r>
      <w:r w:rsidR="00AC4E55">
        <w:t xml:space="preserve"> </w:t>
      </w:r>
      <w:r w:rsidR="007650FB">
        <w:t xml:space="preserve">component </w:t>
      </w:r>
      <w:r w:rsidR="00DA32AF">
        <w:t xml:space="preserve">of body mass </w:t>
      </w:r>
      <w:r w:rsidR="007650FB">
        <w:t xml:space="preserve">was much higher in lizards that were reared at cold </w:t>
      </w:r>
      <w:r w:rsidR="00DA32AF">
        <w:t xml:space="preserve">incubation </w:t>
      </w:r>
      <w:r w:rsidR="007650FB">
        <w:t xml:space="preserve">temperatures, suggesting that </w:t>
      </w:r>
      <w:r w:rsidR="00DA32AF">
        <w:t>aspects of development</w:t>
      </w:r>
      <w:r w:rsidR="007650FB">
        <w:t xml:space="preserve"> environment played a bigger role in determining</w:t>
      </w:r>
      <w:r w:rsidR="00DA32AF">
        <w:t xml:space="preserve"> their</w:t>
      </w:r>
      <w:r w:rsidR="007650FB">
        <w:t xml:space="preserve"> hatching </w:t>
      </w:r>
      <w:commentRangeStart w:id="17"/>
      <w:r w:rsidR="007650FB">
        <w:t xml:space="preserve">mass. </w:t>
      </w:r>
      <w:commentRangeEnd w:id="17"/>
      <w:r w:rsidR="005605B4">
        <w:rPr>
          <w:rStyle w:val="CommentReference"/>
        </w:rPr>
        <w:commentReference w:id="17"/>
      </w:r>
    </w:p>
    <w:p w14:paraId="6F15D05F" w14:textId="147D4AEF" w:rsidR="00B30768" w:rsidRPr="007364DE" w:rsidRDefault="00B30768" w:rsidP="009B3261">
      <w:pPr>
        <w:pStyle w:val="Thesissubheading"/>
      </w:pPr>
      <w:r w:rsidRPr="007364DE">
        <w:t>Thermal developmental plasticity in growth</w:t>
      </w:r>
    </w:p>
    <w:p w14:paraId="4301204F" w14:textId="77777777" w:rsidR="007C0D86" w:rsidRDefault="007C0D86" w:rsidP="00496477"/>
    <w:p w14:paraId="7172B2FB" w14:textId="5BBC1871" w:rsidR="005561AB" w:rsidRDefault="00554852" w:rsidP="00496477">
      <w:r>
        <w:t>In ectotherms, temperature plays a pervasive role in phenotypic development</w:t>
      </w:r>
      <w:r w:rsidR="00DF6498">
        <w:t xml:space="preserve"> </w:t>
      </w:r>
      <w:r w:rsidR="00DF6498">
        <w:fldChar w:fldCharType="begin"/>
      </w:r>
      <w:r w:rsidR="000F70BF">
        <w:instrText xml:space="preserve"> ADDIN ZOTERO_ITEM CSL_CITATION {"citationID":"NmICcIrO","properties":{"formattedCitation":"(Eyck et al., 2019; Noble et al., 2017; O\\uc0\\u8217{}Dea et al., 2019; While et al., 2018)","plainCitation":"(Eyck et al., 2019; Noble et al., 2017; O’Dea et al., 2019; While et al., 2018)","noteIndex":0},"citationItems":[{"id":3446,"uris":["http://zotero.org/users/1379426/items/GNPGYLVI"],"uri":["http://zotero.org/users/1379426/items/GNPGYLVI"],"itemData":{"id":3446,"type":"article-journal","abstract":"Developmental stressors are increasingly recognised for their pervasive influence on the ecology and evolution of animals. In particular, many studies have focused on how developmental stress can give rise to variation in adult behaviour, physiology, and performance. However, there remains a poor understanding of whether general patterns exist in the effects and magnitude of phenotypic responses across taxonomic groups. Furthermore, given the extensive phenotypic variation that arises from developmental stressors, it remains important to ascertain how multiple processes may explain these responses. We compiled data from 111 studies to examine and quantify the effect of developmental stress on animal phenotype and performance from juveniles to adulthood, including studies from birds, reptiles, fish, mammals, insects, arachnids, and amphibians. Using meta-analytic approaches, we show that across all studies there is, on average, a moderate to large negative effect of developmental stress exposure (posterior mean effect: |d| = −0.51) on animal phenotype or performance. Additionally, we demonstrate that interactive effects of timing of stressor onset and the duration of exposure to stressors best explained variation in developmental stress responses. Animals exposed to stressors earlier in development had more-positive responses than those with later onset, whereas longer duration of exposure to a stressor caused responses to be stronger in magnitude. However, the high amount of heterogeneity in our results, and the low degree of variance explained by fixed effects in both the meta-analysis (R2 = 0.034) and top-ranked meta-regression model (R2 = 0.02), indicate that phenotypic responses to developmental stressors are likely highly idiosyncratic in nature and difficult to predict. Despite this, our analyses address a critical knowledge gap in understanding what effect developmental stress has on phenotypic variation in animals. Additionally, our results highlight important environmental and proximate factors that may influence phenotypic responses to developmental stressors.","container-title":"Biological Reviews","DOI":"10.1111/brv.12496","ISSN":"1469-185X","issue":"3","language":"en","note":"_eprint: https://onlinelibrary.wiley.com/doi/pdf/10.1111/brv.12496","page":"1143-1160","source":"Wiley Online Library","title":"Effects of developmental stress on animal phenotype and performance: a quantitative review","title-short":"Effects of developmental stress on animal phenotype and performance","volume":"94","author":[{"family":"Eyck","given":"Harrison J. F."},{"family":"Buchanan","given":"Katherine L."},{"family":"Crino","given":"Ondi L."},{"family":"Jessop","given":"Tim S."}],"issued":{"date-parts":[["2019"]]}}},{"id":1087,"uris":["http://zotero.org/users/1379426/items/AFG7IXHS"],"uri":["http://zotero.org/users/1379426/items/AFG7IXHS"],"itemData":{"id":1087,"type":"article-journal","container-title":"Biological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E"}],"issued":{"date-parts":[["2017",5]]}}},{"id":3596,"uris":["http://zotero.org/users/1379426/items/84Y53XP7"],"uri":["http://zotero.org/users/1379426/items/84Y53XP7"],"itemData":{"id":3596,"type":"article-journal","abstract":"Fishes are sensitive to their thermal environment and face an uncertain future in a warming world. Theoretically, populations in novel environments might express greater levels of phenotypic variability to increase the chance of surviving—and eventually thriving—in the new conditions. Most research on the effect of the early thermal environment in fish species focuses on average phenotypic effects rather than phenotypic variability, but to understand how fishes will respond to rising temperatures we need to consider both the average response of the population, as well as the breadth of individual responses. Here we present the first meta-analysis on the effects of developmental temperature in fishes. Using data from 43 species and over 6,000 individual fish, we show that a change in developmental temperature induces a significant change in phenotypic means and variability, but differently depending on whether the temperature is increased or decreased. Decreases in temperature (cool environments) showed a significant decrease in phenotypic means and no change in phenotypic variability. Increases in temperature (warm environments) showed a non-significant increase in phenotypic means and a marginally significant increase in phenotypic variability. Larger increases in temperature saw greater increases in phenotypic variability, but no increase in the mean phenotypic response. Together, our results suggest that fishes exhibit both directed and stochastic developmental plasticity in response to warming temperatures, which could facilitate or accelerate adaptation to a changing environment.","container-title":"Fish and Fisheries","DOI":"10.1111/faf.12394","ISSN":"1467-2979","issue":"5","language":"en","note":"_eprint: https://onlinelibrary.wiley.com/doi/pdf/10.1111/faf.12394","page":"1005-1022","source":"Wiley Online Library","title":"Developmental temperature affects phenotypic means and variability: A meta-analysis of fish data","title-short":"Developmental temperature affects phenotypic means and variability","volume":"20","author":[{"family":"O'Dea","given":"Rose E."},{"family":"Lagisz","given":"Malgorzata"},{"family":"Hendry","given":"Andrew P."},{"family":"Nakagawa","given":"Shinichi"}],"issued":{"date-parts":[["2019"]]}}},{"id":3941,"uris":["http://zotero.org/users/1379426/items/FIHXXQJS"],"uri":["http://zotero.org/users/1379426/items/FIHXXQJS"],"itemData":{"id":3941,"type":"article-journal","abstract":"Early life environments shape phenotypic development in important ways that can lead to long-lasting effects on phenotype and fitness. In reptiles, one aspect of the early environment that impacts development is temperature (termed ‘thermal developmental plasticity’). Indeed, the thermal environment during incubation is known to influence morphological, physiological, and behavioral traits, some of which have important consequences for many ecological and evolutionary processes. Despite this, few studies have attempted to synthesize and collate data from this expansive and important body of research. Here, we systematically review research into thermal developmental plasticity across reptiles, structured around the key papers and findings that have shaped the field over the past 50 years. From these papers, we introduce a large database (the ‘Reptile Development Database’) consisting of 9,773 trait means across 300 studies examining thermal developmental plasticity. This dataset encompasses data on a range of phenotypes, including morphological, physiological, behavioral, and performance traits along with growth rate, incubation duration, sex ratio, and survival (e.g., hatching success) across all major reptile clades. Finally, from our literature synthesis and data exploration, we identify key research themes associated with thermal developmental plasticity, important gaps in empirical research, and demonstrate how future progress can be made through targeted empirical, meta-analytic, and comparative work.","container-title":"Journal of Experimental Zoology Part A: Ecological and Integrative Physiology","DOI":"10.1002/jez.2181","ISSN":"2471-5646","issue":"4-5","language":"en","note":"_eprint: https://onlinelibrary.wiley.com/doi/pdf/10.1002/jez.2181","page":"162-176","source":"Wiley Online Library","title":"Patterns of developmental plasticity in response to incubation temperature in reptiles","volume":"329","author":[{"family":"While","given":"Geoffrey M"},{"family":"Noble","given":"Daniel W A"},{"family":"Uller","given":"Tobias"},{"family":"Warner","given":"Daniel A."},{"family":"Riley","given":"Julia L."},{"family":"Du","given":"Wei-Guo"},{"family":"Schwanz","given":"Lisa E."}],"issued":{"date-parts":[["2018"]]}}}],"schema":"https://github.com/citation-style-language/schema/raw/master/csl-citation.json"} </w:instrText>
      </w:r>
      <w:r w:rsidR="00DF6498">
        <w:fldChar w:fldCharType="separate"/>
      </w:r>
      <w:r w:rsidR="000F70BF" w:rsidRPr="000F70BF">
        <w:rPr>
          <w:rFonts w:cs="Times New Roman"/>
        </w:rPr>
        <w:t>(Eyck et al., 2019; Noble et al., 2017; O’Dea et al., 2019; While et al., 2018)</w:t>
      </w:r>
      <w:r w:rsidR="00DF6498">
        <w:fldChar w:fldCharType="end"/>
      </w:r>
      <w:r w:rsidR="00DF6498">
        <w:t xml:space="preserve">. </w:t>
      </w:r>
      <w:r w:rsidR="00A12A73">
        <w:t xml:space="preserve">Contrary to other </w:t>
      </w:r>
      <w:r w:rsidR="00D867D3">
        <w:t xml:space="preserve">reptile </w:t>
      </w:r>
      <w:r w:rsidR="00A12A73">
        <w:t xml:space="preserve">studies, we </w:t>
      </w:r>
      <w:r w:rsidR="00BB2863">
        <w:t>did not show that</w:t>
      </w:r>
      <w:r w:rsidR="00A12A73">
        <w:t xml:space="preserve"> g</w:t>
      </w:r>
      <w:r w:rsidR="006425AC">
        <w:t>rowth rate</w:t>
      </w:r>
      <w:r w:rsidR="00D27E3A">
        <w:t xml:space="preserve"> </w:t>
      </w:r>
      <w:r w:rsidR="00BB2863">
        <w:t>differed</w:t>
      </w:r>
      <w:r w:rsidR="006425AC">
        <w:t xml:space="preserve"> between </w:t>
      </w:r>
      <w:r w:rsidR="0030316B">
        <w:t>developmental temperatures</w:t>
      </w:r>
      <w:r w:rsidR="0034113E">
        <w:t>.</w:t>
      </w:r>
      <w:r w:rsidR="00D27E3A">
        <w:t xml:space="preserve"> </w:t>
      </w:r>
      <w:r w:rsidR="0030316B">
        <w:t xml:space="preserve">Some </w:t>
      </w:r>
      <w:r w:rsidR="00D867D3">
        <w:t xml:space="preserve">researchers </w:t>
      </w:r>
      <w:r w:rsidR="0030316B">
        <w:t>report</w:t>
      </w:r>
      <w:r w:rsidR="00D867D3">
        <w:t>ed</w:t>
      </w:r>
      <w:r w:rsidR="0030316B">
        <w:t xml:space="preserve"> increase</w:t>
      </w:r>
      <w:r w:rsidR="00BB2863">
        <w:t>s in</w:t>
      </w:r>
      <w:r w:rsidR="0030316B">
        <w:t xml:space="preserve"> growth at higher incubation temperatures </w:t>
      </w:r>
      <w:r w:rsidR="00DF6498">
        <w:fldChar w:fldCharType="begin"/>
      </w:r>
      <w:r w:rsidR="00DF6498">
        <w:instrText xml:space="preserve"> ADDIN ZOTERO_ITEM CSL_CITATION {"citationID":"t7Lpzgzs","properties":{"formattedCitation":"(Elphick &amp; Shine, 1999; Hare et al., 2004; Verd\\uc0\\u250{}\\uc0\\u8208{}Ricoy et al., 2014)","plainCitation":"(Elphick &amp; Shine, 1999; Hare et al., 2004; Verdú‐Ricoy et al., 2014)","noteIndex":0},"citationItems":[{"id":3907,"uris":["http://zotero.org/users/1379426/items/52ABS2YY"],"uri":["http://zotero.org/users/1379426/items/52ABS2YY"],"itemData":{"id":3907,"type":"article-journal","abstract":"Most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J."},{"family":"Shine","given":"Richard"}],"issued":{"date-parts":[["1999",3,1]]}}},{"id":3927,"uris":["http://zotero.org/users/1379426/items/JRPWFEMH"],"uri":["http://zotero.org/users/1379426/items/JRPWFEMH"],"itemData":{"id":3927,"type":"article-journal","abstract":"Reptile eggs from cool temperate environments often experience cool incubation conditions, which may have long-term consequences for individual fitness. We studied the effects of artificial incubation regimes on size, growth, and survival of New Zealand's only endemic oviparous lizard, Oligosoma suteri. Eggs were randomly distributed among three incubation temperatures (18, 22, 26 C) and two water potentials (−120 and −270 kPa). Hatchlings incubated at 22 C and −120 kPa were significantly larger for most measurements than hatchlings from other incubation treatments. Juveniles from the two higher incubation temperatures had more rapid growth and ultimately greater size by 12 months, as well as significantly higher survival to 18 months, than did 18 C incubated individuals. Hatchling size did not influence survival. Our data suggest that the restricted northern distribution of O. suteri results from ecological constraints caused by the negative effects of cool incubation temperatures on embryos and subsequently hatchlings.","container-title":"Copeia","DOI":"10.1643/CP-03-084R2","ISSN":"0045-8511, 1938-5110","issue":"2","journalAbbreviation":"cope","note":"publisher: The American Society of Ichthyologists and Herpetologists","page":"383-390","source":"bioone.org","title":"Size, Growth, and Survival Are Reduced at Cool Incubation Temperatures in the Temperate Lizard Oligosoma suteri (Lacertilia: Scincidae)","title-short":"Size, Growth, and Survival Are Reduced at Cool Incubation Temperatures in the Temperate Lizard Oligosoma suteri (Lacertilia","volume":"2004","author":[{"family":"Hare","given":"Kelly M."},{"family":"Longson","given":"Christopher G."},{"family":"Pledger","given":"Shirley"},{"family":"Daugherty","given":"Charles H."}],"issued":{"date-parts":[["2004",5]]}}},{"id":3166,"uris":["http://zotero.org/users/1379426/items/YNXV8MK3"],"uri":["http://zotero.org/users/1379426/items/YNXV8MK3"],"itemData":{"id":3166,"type":"article-journal","abstract":"We experimentally studied the effects of genetic legacy (eastern vs. western phylogeographic lineage) and population of origin (lowland vs. highland) on the sensitivity of lizard embryos and juveniles to incubation temperature and moisture among four populations of the lacertid Psammodromus algirus. Incubation time was longer at lower temperature, increased slightly at higher moisture, and shorter for highland than for lowland females. Eggs incubated at 24°C produced larger, heavier and shorter tailed hatchlings than those incubated at 32°C. Western juveniles survived better during their first month of life than eastern ones, and juveniles incubated at 32°C survived better than those incubated at 24°C; survivorship was lowest for 24°C hatchlings from the eastern, lowland population. Because juveniles incubated at 32°C grew more rapidly, after 1 month they had compensated their initial size disadvantage. Juveniles incubated at 80% moisture were larger and/or heavier than those incubated at 10% moisture both at hatching and after 1 month. Our results show that although incubation temperature was the main source of phenotypic variation, not all its effects were evident at hatching. Because western juveniles were more tolerant to incubation at low temperature than eastern ones, we suggest that such differences may have limited the westward expansion of the eastern lineage.","container-title":"Journal of Zoology","DOI":"10.1111/jzo.12091","ISSN":"1469-7998","issue":"3","language":"en","note":"_eprint: https://zslpublications.onlinelibrary.wiley.com/doi/pdf/10.1111/jzo.12091","page":"184-191","source":"Wiley Online Library","title":"Phenotypic responses to incubation conditions in ecologically distinct populations of a lacertid lizard: a tale of two phylogeographic lineages","title-short":"Phenotypic responses to incubation conditions in ecologically distinct populations of a lacertid lizard","volume":"292","author":[{"family":"Verdú‐Ricoy","given":"J."},{"family":"Iraeta","given":"P."},{"family":"Salvador","given":"A."},{"family":"Díaz","given":"J. A."}],"issued":{"date-parts":[["2014"]]}}}],"schema":"https://github.com/citation-style-language/schema/raw/master/csl-citation.json"} </w:instrText>
      </w:r>
      <w:r w:rsidR="00DF6498">
        <w:fldChar w:fldCharType="separate"/>
      </w:r>
      <w:r w:rsidR="00DF6498" w:rsidRPr="00DF6498">
        <w:rPr>
          <w:rFonts w:cs="Times New Roman"/>
        </w:rPr>
        <w:t>(Elphick &amp; Shine, 1999; Hare et al., 2004; Verdú‐Ricoy et al., 2014)</w:t>
      </w:r>
      <w:r w:rsidR="00DF6498">
        <w:fldChar w:fldCharType="end"/>
      </w:r>
      <w:r w:rsidR="0030316B">
        <w:t xml:space="preserve">, while </w:t>
      </w:r>
      <w:r w:rsidR="00DF6498">
        <w:t xml:space="preserve">have </w:t>
      </w:r>
      <w:r w:rsidR="0030316B">
        <w:t xml:space="preserve">others found </w:t>
      </w:r>
      <w:r w:rsidR="00DF6498">
        <w:t>either the</w:t>
      </w:r>
      <w:r w:rsidR="0030316B">
        <w:t xml:space="preserve"> opposite result</w:t>
      </w:r>
      <w:r w:rsidR="00DF6498">
        <w:t xml:space="preserve"> or no differences</w:t>
      </w:r>
      <w:r w:rsidR="00EC7055">
        <w:t xml:space="preserve"> </w:t>
      </w:r>
      <w:r w:rsidR="00BB2863">
        <w:t>at all</w:t>
      </w:r>
      <w:r w:rsidR="00DF6498">
        <w:t xml:space="preserve"> </w:t>
      </w:r>
      <w:r w:rsidR="00DF6498">
        <w:fldChar w:fldCharType="begin"/>
      </w:r>
      <w:r w:rsidR="00DF6498">
        <w:instrText xml:space="preserve"> ADDIN ZOTERO_ITEM CSL_CITATION {"citationID":"VNqzRZTJ","properties":{"formattedCitation":"(Andrews et al., 2000; R. M. Goodman, 2008)","plainCitation":"(Andrews et al., 2000; R. M. Goodman, 2008)","noteIndex":0},"citationItems":[{"id":3071,"uris":["http://zotero.org/users/1379426/items/VNHM3URH"],"uri":["http://zotero.org/users/1379426/items/VNHM3URH"],"itemData":{"id":3071,"type":"article-journal","abstract":"Incubation temperature affects a wide range of phenotypic traits of hatchling reptiles. The main objective of this research was to determine if such phenotypic traits persist long enough in the field to have an effect on fitness. Eggs of Sceloporus undulatus lizards were incubated at six temperature regimes, five constant and one fluctuating, with means ranging from 23-33 C. Hatchlings were measured and their subsequent morphology, growth, and survival were monitored for 7-9 months, one to two months before individuals reached adult size. Phenotypic traits of lizards that hatched at the field site were used for comparative purposes. Morphological traits persisted for 7-9 mo. In contrast, growth rates did not differ among incubation temperature treatments after individuals were released in the field. Overall, 29 (27%) of 107 individuals that were released survived to the spring following hatching, and individuals from eggs incubated at the lowest temperature had higher survival than individuals from all other groups. The phenotypes of lizards incubated at intermediate temperatures tended to be most similar to those of field hatched lizards. We rejected two predictions about phenotypic responses to incubation temperature. The first prediction was that extreme incubation temperatures would be associated with the most deviant phenotypes. Observed phenotypic responses to temperature were either linear or, only one extreme temperature produced a deviant phenotype. The second prediction was that hatchlings incubated at warm temperatures and that hatched early in the season would have higher survival in general and higher overwinter survival in particular than hatchlings incubated at cool temperatures and that hatched later in the season. The reverse was true; observed survival was greatest for hatchlings from the coolest incubation treatment that hatched last.","archive":"JSTOR","container-title":"Herpetological Monographs","DOI":"10.2307/1467055","ISSN":"0733-1347","note":"publisher: Herpetologists' League","page":"420-431","source":"JSTOR","title":"Effect of Incubation Temperature on Morphology, Growth, and Survival of Juvenile Sceloporus undulatus","volume":"14","author":[{"family":"Andrews","given":"Robin M."},{"family":"Mathies","given":"Tom"},{"family":"Warner","given":"Daniel A."}],"issued":{"date-parts":[["2000"]]}}},{"id":3913,"uris":["http://zotero.org/users/1379426/items/7JHA5JDL"],"uri":["http://zotero.org/users/1379426/items/7JHA5JDL"],"itemData":{"id":3913,"type":"article-journal","abstract":"Varied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DF6498">
        <w:fldChar w:fldCharType="separate"/>
      </w:r>
      <w:r w:rsidR="00DF6498">
        <w:rPr>
          <w:noProof/>
        </w:rPr>
        <w:t>(Andrews et al., 2000; R. M. Goodman, 2008)</w:t>
      </w:r>
      <w:r w:rsidR="00DF6498">
        <w:fldChar w:fldCharType="end"/>
      </w:r>
      <w:r w:rsidR="0030316B">
        <w:t>. The directionality</w:t>
      </w:r>
      <w:r w:rsidR="00BB2863">
        <w:t xml:space="preserve"> of change</w:t>
      </w:r>
      <w:r w:rsidR="0030316B">
        <w:t xml:space="preserve"> is highly variable</w:t>
      </w:r>
      <w:r w:rsidR="00EC7055">
        <w:t>,</w:t>
      </w:r>
      <w:r w:rsidR="0030316B">
        <w:t xml:space="preserve"> even </w:t>
      </w:r>
      <w:r w:rsidR="00BB2863">
        <w:t>among</w:t>
      </w:r>
      <w:r w:rsidR="0030316B">
        <w:t xml:space="preserve"> studies of the same species </w:t>
      </w:r>
      <w:r w:rsidR="002307AF">
        <w:fldChar w:fldCharType="begin"/>
      </w:r>
      <w:r w:rsidR="0030316B">
        <w:instrText xml:space="preserve"> ADDIN ZOTERO_ITEM CSL_CITATION {"citationID":"R8DsACuE","properties":{"formattedCitation":"(e.g. Bassiana dupreyi, Elphick &amp; Shine, 1998, 1999; Flatt et al., 2001; Telemeco et al., 2010)","plainCitation":"(e.g. Bassiana dupreyi, Elphick &amp; Shine, 1998, 1999; Flatt et al., 2001; Telemeco et al., 2010)","noteIndex":0},"citationItems":[{"id":3904,"uris":["http://zotero.org/users/1379426/items/QSXIAPII"],"uri":["http://zotero.org/users/1379426/items/QSXIAPII"],"itemData":{"id":3904,"type":"article-journal","abstract":"Abstract.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J."},{"family":"Shine","given":"Richard"}],"issued":{"date-parts":[["1998",3,1]]}},"prefix":"e.g. Bassiana dupreyi,"},{"id":3907,"uris":["http://zotero.org/users/1379426/items/52ABS2YY"],"uri":["http://zotero.org/users/1379426/items/52ABS2YY"],"itemData":{"id":3907,"type":"article-journal","abstract":"Most theoretical models for the evolution of temperature-dependent sex determination (TSD) rely upon differential fitness of male and female offspring incubated under different thermal regimes. However, there are few convincing data on this topic. We studied incubation effects in a lizard species (Bassiana duperreyi, Scincidae) with genotypic sex determination, so that we could separate effects due to incubation temperatures from those due to offspring gender. We incubated eggs under two different fluctuating-temperature regimes that simulated hot and cold natural nest-sites. The effects of our incubation treatments on phenotypes of the hatchling lizards (morphology and locomotor performance) differed between the sexes. Females emerging from eggs exposed to the “hot nest” treatment (diel cycling, 23–31°C) were larger, and ran faster, than did their sisters from the “cold nest” treatment (16–24°C). Males showed a smaller and less consistent phenotypic response than females. These incubation-induced responses were relatively stable during the first few weeks of life post-hatching, at least in captive lizards maintained under laboratory conditions. These kinds of sex differences in the phenotypic responses of hatchling reptiles to incubation conditions provide a plausible basis for the evolution of temperature-dependent sex determination in reptiles.","container-title":"Oecologia","DOI":"10.1007/s004420050745","ISSN":"1432-1939","issue":"4","journalAbbreviation":"Oecologia","language":"en","page":"431-437","source":"Springer Link","title":"Sex differences in optimal incubation temperatures in a scincid lizard species","volume":"118","author":[{"family":"Elphick","given":"Melanie J."},{"family":"Shine","given":"Richard"}],"issued":{"date-parts":[["1999",3,1]]}}},{"id":3921,"uris":["http://zotero.org/users/1379426/items/6Q3U34BG"],"uri":["http://zotero.org/users/1379426/items/6Q3U34BG"],"itemData":{"id":3921,"type":"article-journal","abstract":"Recent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J."}],"issued":{"date-parts":[["2001",11,1]]}}},{"id":3933,"uris":["http://zotero.org/users/1379426/items/RKWMTQCM"],"uri":["http://zotero.org/users/1379426/items/RKWMTQCM"],"itemData":{"id":3933,"type":"article-journal","abstract":"Abstract.  Interspecific comparisons suggest a strong association between cool climates and viviparity in reptiles. However, intraspecific comparisons, which pr","container-title":"Biological Journal of the Linnean Society","DOI":"10.1111/j.1095-8312.2010.01439.x","ISSN":"0024-4066","issue":"3","journalAbbreviation":"Biol J Linn Soc","language":"en","note":"publisher: Oxford Academic","page":"642-655","source":"academic.oup.com","title":"Thermal effects on reptile reproduction: adaptation and phenotypic plasticity in a montane lizard","title-short":"Thermal effects on reptile reproduction","volume":"100","author":[{"family":"Telemeco","given":"Rory S."},{"family":"Radder","given":"Rajkumar S."},{"family":"Baird","given":"Troy A."},{"family":"Shine","given":"Richard"}],"issued":{"date-parts":[["2010",7,1]]}}}],"schema":"https://github.com/citation-style-language/schema/raw/master/csl-citation.json"} </w:instrText>
      </w:r>
      <w:r w:rsidR="002307AF">
        <w:fldChar w:fldCharType="separate"/>
      </w:r>
      <w:r w:rsidR="0030316B">
        <w:rPr>
          <w:noProof/>
        </w:rPr>
        <w:t xml:space="preserve">(e.g. </w:t>
      </w:r>
      <w:r w:rsidR="0030316B" w:rsidRPr="00DF6498">
        <w:rPr>
          <w:i/>
          <w:iCs/>
          <w:noProof/>
        </w:rPr>
        <w:t>Bassiana dupreyi</w:t>
      </w:r>
      <w:r w:rsidR="0030316B">
        <w:rPr>
          <w:noProof/>
        </w:rPr>
        <w:t>, Elphick &amp; Shine, 1998, 1999; Flatt et al., 2001; Telemeco et al., 2010)</w:t>
      </w:r>
      <w:r w:rsidR="002307AF">
        <w:fldChar w:fldCharType="end"/>
      </w:r>
      <w:r w:rsidR="002307AF">
        <w:t>. Lack of generality may be related to how growth is statistically modelled</w:t>
      </w:r>
      <w:r w:rsidR="00D867D3">
        <w:t>. V</w:t>
      </w:r>
      <w:r w:rsidR="002307AF">
        <w:t xml:space="preserve">ery few studies account for individual variation in hatching mass or growth trajectories. </w:t>
      </w:r>
      <w:r w:rsidR="00EC7055">
        <w:t>Indeed, i</w:t>
      </w:r>
      <w:r w:rsidR="002307AF">
        <w:t xml:space="preserve">f we did not account for </w:t>
      </w:r>
      <w:r w:rsidR="002307AF" w:rsidRPr="002A1B11">
        <w:t xml:space="preserve">among individual variance in our models, significant treatment differences in growth </w:t>
      </w:r>
      <w:r w:rsidR="00EC7055" w:rsidRPr="002A1B11">
        <w:t xml:space="preserve">can be detected </w:t>
      </w:r>
      <w:r w:rsidR="002307AF" w:rsidRPr="002A1B11">
        <w:t>(</w:t>
      </w:r>
      <w:r w:rsidR="00A74C5F" w:rsidRPr="002A1B11">
        <w:t>Table S</w:t>
      </w:r>
      <w:r w:rsidR="002A1B11" w:rsidRPr="002A1B11">
        <w:t>10</w:t>
      </w:r>
      <w:r w:rsidR="002307AF" w:rsidRPr="002A1B11">
        <w:t xml:space="preserve">). </w:t>
      </w:r>
      <w:r w:rsidR="007009B1" w:rsidRPr="002A1B11">
        <w:t>We emphasise</w:t>
      </w:r>
      <w:r w:rsidR="007009B1">
        <w:t xml:space="preserve"> the importance of partitioning confounding sources of varia</w:t>
      </w:r>
      <w:r w:rsidR="00EC7055">
        <w:t>nce such as individual or clutch effects</w:t>
      </w:r>
      <w:r w:rsidR="007009B1">
        <w:t xml:space="preserve"> </w:t>
      </w:r>
      <w:r w:rsidR="00EC7055">
        <w:t>as they</w:t>
      </w:r>
      <w:r w:rsidR="007009B1">
        <w:t xml:space="preserve"> can misconstrue conclusions about developmental impacts on later life phenotypes. Moreover, future studies should make use of </w:t>
      </w:r>
      <w:r w:rsidR="00BC6100">
        <w:t xml:space="preserve">all </w:t>
      </w:r>
      <w:r w:rsidR="007009B1">
        <w:t xml:space="preserve">repeated measures </w:t>
      </w:r>
      <w:r w:rsidR="00BB2863">
        <w:t xml:space="preserve">of mass </w:t>
      </w:r>
      <w:r w:rsidR="007009B1">
        <w:t xml:space="preserve">instead of averaging across individuals </w:t>
      </w:r>
      <w:r w:rsidR="00BC6100">
        <w:t>as the former approach</w:t>
      </w:r>
      <w:r w:rsidR="007009B1">
        <w:t xml:space="preserve"> not only </w:t>
      </w:r>
      <w:r w:rsidR="00BC6100">
        <w:t>increases</w:t>
      </w:r>
      <w:r w:rsidR="007009B1">
        <w:t xml:space="preserve"> statistical power but also </w:t>
      </w:r>
      <w:r w:rsidR="00BC6100">
        <w:t>provide more accurate</w:t>
      </w:r>
      <w:r w:rsidR="007009B1">
        <w:t xml:space="preserve"> estimates</w:t>
      </w:r>
      <w:r w:rsidR="00BC6100">
        <w:t xml:space="preserve"> of growth</w:t>
      </w:r>
      <w:r w:rsidR="007009B1">
        <w:t xml:space="preserve">. </w:t>
      </w:r>
    </w:p>
    <w:p w14:paraId="0A28620C" w14:textId="77777777" w:rsidR="005561AB" w:rsidRDefault="005561AB" w:rsidP="00496477"/>
    <w:p w14:paraId="4367F3E4" w14:textId="46A69377" w:rsidR="004E5B0C" w:rsidRDefault="00BB2863" w:rsidP="004E5B0C">
      <w:r>
        <w:t>Consistent</w:t>
      </w:r>
      <w:r w:rsidR="007009B1">
        <w:t xml:space="preserve"> with other squamate</w:t>
      </w:r>
      <w:r w:rsidR="00317FA5">
        <w:t>s</w:t>
      </w:r>
      <w:r w:rsidR="007009B1">
        <w:t xml:space="preserve">, </w:t>
      </w:r>
      <w:r w:rsidR="00317FA5">
        <w:t xml:space="preserve">we found that </w:t>
      </w:r>
      <w:r w:rsidR="007009B1">
        <w:t>cold incubation treatment</w:t>
      </w:r>
      <w:r w:rsidR="007279B3">
        <w:t xml:space="preserve"> group</w:t>
      </w:r>
      <w:r w:rsidR="007009B1">
        <w:t xml:space="preserve"> </w:t>
      </w:r>
      <w:r w:rsidR="009146F3">
        <w:t>attained</w:t>
      </w:r>
      <w:r w:rsidR="007009B1">
        <w:t xml:space="preserve"> higher hatching mass compared to</w:t>
      </w:r>
      <w:r w:rsidR="007279B3">
        <w:t xml:space="preserve"> their hot counterparts</w:t>
      </w:r>
      <w:r w:rsidR="007009B1">
        <w:t xml:space="preserve"> </w:t>
      </w:r>
      <w:r w:rsidR="007009B1">
        <w:fldChar w:fldCharType="begin"/>
      </w:r>
      <w:r w:rsidR="00DF6498">
        <w:instrText xml:space="preserve"> ADDIN ZOTERO_ITEM CSL_CITATION {"citationID":"JXnyDzZS","properties":{"formattedCitation":"(Dayananda et al., 2016; Downes &amp; Shine, 1999; Flatt et al., 2001; B. A. Goodman et al., 2013)","plainCitation":"(Dayananda et al., 2016; Downes &amp; Shine, 1999; Flatt et al., 2001; B. A. Goodman et al., 2013)","noteIndex":0},"citationItems":[{"id":3920,"uris":["http://zotero.org/users/1379426/items/AYIXAE2E"],"uri":["http://zotero.org/users/1379426/items/AYIXAE2E"],"itemData":{"id":3920,"type":"article-journal","abstract":"Communal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J"},{"family":"Shine","given":"Richard"}],"issued":{"date-parts":[["1999",7]]}}},{"id":3921,"uris":["http://zotero.org/users/1379426/items/6Q3U34BG"],"uri":["http://zotero.org/users/1379426/items/6Q3U34BG"],"itemData":{"id":3921,"type":"article-journal","abstract":"Recent studies have shown that incubation temperatures can profoundly affect the phenotypes of hatchling lizards, but the effects of hydric incubation environments remain controversial. We examined incubation-induced phenotypic variation in Bassiana duperreyi (Gray, 1938; Sauria: Scincidae), an oviparous montane lizard from south-eastern Australia. We incubated eggs from this species in four laboratory treatments, mimicking cool and moist, cool and dry, warm and moist, and warm and dry natural nest-sites, and assessed several morphological and behavioural traits of lizards after hatching. Incubation temperature influenced a lizard's hatching success, incubation period, tail length and antipredator behaviour, whereas variation in hydric conditions did not engender significant phenotypic variation for most traits. However, moisture affected incubation period slightly differently in males and females, and for a given snout–vent length moisture interacted weakly with temperature to affect lizard body mass. Although incubation conditions can substantially affect phenotypic variation among hatchling lizards, the absence of strong hydric effects suggests that hatchling lizards react less plastically to variation in moisture levels than they do to thermal conditions. Thus, our data do not support the generalization that water availability during embryogenesis is more important than temperature in determining the phenotypes of hatchling reptiles.","container-title":"Biological Journal of the Linnean Society","DOI":"10.1006/bijl.2001.0581","ISSN":"0024-4066","issue":"3","journalAbbreviation":"Biological Journal of the Linnean Society","language":"en","page":"339-350","source":"ScienceDirect","title":"Phenotypic variation in an oviparous montane lizard (Bassiana duperreyi): the effects of thermal and hydric incubation environments","title-short":"Phenotypic variation in an oviparous montane lizard (Bassiana duperreyi)","volume":"74","author":[{"family":"Flatt","given":"THOMAS"},{"family":"Shine","given":"RICHARD"},{"family":"Borges-landaez","given":"PEDRO A."},{"family":"Downes","given":"SHARON J."}],"issued":{"date-parts":[["2001",11,1]]}}},{"id":3924,"uris":["http://zotero.org/users/1379426/items/XW7CTY63"],"uri":["http://zotero.org/users/1379426/items/XW7CTY63"],"itemData":{"id":3924,"type":"article-journal","abstract":"Phenotypic integration, in which a suite of traits change in a correlated or covarying response to shifts in environmental conditions, may enhance an organism’s fitness. In skinks, rocky environments select for longer limbs and rapid running and climbing. We examined whether differences in nest temperature coincident with specific habitats caused phenotypically integrated effects on morphology, locomotor performance, and behavior in the skink Carlia longipes. Specifically, we determined whether microhabitat choices were integrated with adaptive morphology for each habitat. Using a split-clutch design, we incubated eggs at thermal regimes that mimicked the thermal environments of nests from two habitat types (forest = warm; rocky = cool). Hatchlings from cool incubation environments had longer limbs and greater running and climbing speeds, which are likely to be beneficial for rocky habitats. In addition, individuals from cool incubation environments selected rocky microhabitats more frequently than did hatchlings from warm incubation environments. We demonstrate phenotypic integration in response to nest temperature that affected morphology, performance, and ultimately habitat selection in a way that should increase hatchling fitness.","container-title":"The American Naturalist","DOI":"10.1086/673299","ISSN":"0003-0147","issue":"5","journalAbbreviation":"The American Naturalist","note":"publisher: The University of Chicago Press","page":"666-673","source":"journals.uchicago.edu (Atypon)","title":"Phenotypic Integration in Response to Incubation Environment Adaptively Influences Habitat Choice in a Tropical Lizard.","volume":"182","author":[{"family":"Goodman","given":"Brett A."},{"family":"Schwarzkopf","given":"Lin"},{"family":"Krockenberger","given":"Andrew K."}],"issued":{"date-parts":[["2013",11,1]]}}}],"schema":"https://github.com/citation-style-language/schema/raw/master/csl-citation.json"} </w:instrText>
      </w:r>
      <w:r w:rsidR="007009B1">
        <w:fldChar w:fldCharType="separate"/>
      </w:r>
      <w:r w:rsidR="00DF6498">
        <w:rPr>
          <w:noProof/>
        </w:rPr>
        <w:t>(Dayananda et al., 2016; Downes &amp; Shine, 1999; Flatt et al., 2001; B. A. Goodman et al., 2013)</w:t>
      </w:r>
      <w:r w:rsidR="007009B1">
        <w:fldChar w:fldCharType="end"/>
      </w:r>
      <w:r w:rsidR="005561AB">
        <w:t xml:space="preserve">. </w:t>
      </w:r>
      <w:r w:rsidR="00DD1EF3">
        <w:t>T</w:t>
      </w:r>
      <w:r w:rsidR="006425AC">
        <w:t xml:space="preserve">hese results support the temperature-size-rule whereby </w:t>
      </w:r>
      <w:r w:rsidR="009146F3">
        <w:t>organisms</w:t>
      </w:r>
      <w:r w:rsidR="006425AC">
        <w:t xml:space="preserve"> reared in cold temperatures tend to </w:t>
      </w:r>
      <w:r w:rsidR="007279B3">
        <w:t>have</w:t>
      </w:r>
      <w:r w:rsidR="006425AC">
        <w:t xml:space="preserve"> larger</w:t>
      </w:r>
      <w:r w:rsidR="00317FA5">
        <w:t xml:space="preserve"> body sizes </w:t>
      </w:r>
      <w:r w:rsidR="0045457D">
        <w:fldChar w:fldCharType="begin"/>
      </w:r>
      <w:r w:rsidR="0045457D">
        <w:instrText xml:space="preserve"> ADDIN ZOTERO_ITEM CSL_CITATION {"citationID":"DhZZhr28","properties":{"formattedCitation":"(Angilletta Jr et al., 2017)","plainCitation":"(Angilletta Jr et al., 2017)","noteIndex":0},"citationItems":[{"id":1455,"uris":["http://zotero.org/users/1379426/items/TP4TWUTV"],"uri":["http://zotero.org/users/1379426/items/TP4TWUTV"],"itemData":{"id":1455,"type":"article-journal","abstract":"The majority of ectotherms grow slower but mature at a larger body size in colder environments. This phenomenon has puzzled biologists because classic theories of life-history evolution predict smaller sizes at maturity in environments that retard growth. During the last decade, intensive theoretical and empirical research has generated some plausible explanations based on nonadaptive or adaptive plasticity. Nonadaptive plasticity of body size is hypothesized to result from thermal constraints on cellular growth that cause smaller cells at higher temperatures, but the generality of this theory is poorly supported. Adaptive plasticity is hypothesized to result from greater benefits or lesser costs of delayed maturation in colder environments. These theories seem to apply well to some species but not others. Thus, no single theory has been able to explain the generality of temperature-size relationships in ectotherms. We recommend a multivariate theory that focuses on the coevolution of thermal reaction norms for growth rate and size at maturity. Such a theory should incorporate functional constraints on thermal reaction norms, as well as the natural covari- ation between temperature and other environmental variables.","container-title":"Integrative and comparative biology","page":"1–12","title":"Temperature, Growth Rate, and Body Size in Ectotherms: Fitting Pieces of a Life-History Puzzle","author":[{"family":"Angilletta Jr","given":"Michael J"},{"family":"Steury","given":"Todd D"},{"family":"Sears","given":"Michael W"}],"issued":{"date-parts":[["2017",1]]}}}],"schema":"https://github.com/citation-style-language/schema/raw/master/csl-citation.json"} </w:instrText>
      </w:r>
      <w:r w:rsidR="0045457D">
        <w:fldChar w:fldCharType="separate"/>
      </w:r>
      <w:r w:rsidR="0045457D">
        <w:rPr>
          <w:noProof/>
        </w:rPr>
        <w:t>(Angilletta Jr et al., 2017)</w:t>
      </w:r>
      <w:r w:rsidR="0045457D">
        <w:fldChar w:fldCharType="end"/>
      </w:r>
      <w:r w:rsidR="0034113E">
        <w:t xml:space="preserve">. </w:t>
      </w:r>
      <w:r w:rsidR="009146F3">
        <w:t xml:space="preserve">Larger </w:t>
      </w:r>
      <w:r w:rsidR="00317FA5">
        <w:t>hatching size</w:t>
      </w:r>
      <w:r w:rsidR="009146F3">
        <w:t xml:space="preserve"> </w:t>
      </w:r>
      <w:r w:rsidR="00317FA5">
        <w:t>can be</w:t>
      </w:r>
      <w:r w:rsidR="009146F3">
        <w:t xml:space="preserve"> achieved</w:t>
      </w:r>
      <w:r w:rsidR="00E24789">
        <w:t xml:space="preserve"> </w:t>
      </w:r>
      <w:r w:rsidR="004E5B0C">
        <w:t xml:space="preserve">through </w:t>
      </w:r>
      <w:r w:rsidR="002F049A">
        <w:t>prolong</w:t>
      </w:r>
      <w:r w:rsidR="007279B3">
        <w:t xml:space="preserve">ed </w:t>
      </w:r>
      <w:r w:rsidR="00E24789">
        <w:t>development</w:t>
      </w:r>
      <w:r w:rsidR="007279B3">
        <w:t xml:space="preserve"> </w:t>
      </w:r>
      <w:r>
        <w:t xml:space="preserve">at cooler temperatures </w:t>
      </w:r>
      <w:r w:rsidR="007279B3">
        <w:t xml:space="preserve">during </w:t>
      </w:r>
      <w:r w:rsidR="002F049A">
        <w:t>embryonic stages</w:t>
      </w:r>
      <w:r w:rsidR="00E24789">
        <w:t xml:space="preserve"> </w:t>
      </w:r>
      <w:r w:rsidR="004E5B0C">
        <w:fldChar w:fldCharType="begin"/>
      </w:r>
      <w:r w:rsidR="004E5B0C">
        <w:instrText xml:space="preserve"> ADDIN ZOTERO_ITEM CSL_CITATION {"citationID":"lZTG6MQr","properties":{"formattedCitation":"(Forster &amp; Hirst, 2012)","plainCitation":"(Forster &amp; Hirst, 2012)","noteIndex":0},"citationItems":[{"id":3953,"uris":["http://zotero.org/users/1379426/items/GTHR5H5J"],"uri":["http://zotero.org/users/1379426/items/GTHR5H5J"],"itemData":{"id":3953,"type":"article-journal","abstract":"1. The temperature-size rule (TSR) is a widespread phenomenon, which describes the phenotypic plastic response of species’ size to temperature: individuals reared at colder temperatures mature as larger adults than at warmer temperatures. 2. The TSR is driven by an unequal thermal response of growth and development rates. However, we currently lack an understanding of how these rates change through ontogeny and their decoupling. Further, we do not know how this decoupling varies across generations. 3. Using the brine shrimp Artemia franciscana as a model, we examine growth and development rates through ontogeny at different temperatures across two generations. 4. The slopes of natural-logged weight-specific growth rates against temperature are steeper in earlier than later larval stages, indicating their greater temperature dependence, whereas development rates maintain the same temperature dependence across life stages. An inverse TSR is generated in early larval stages; the typical TSR (smaller size at warmer temperatures) is only established later in ontogeny. 5. Phase-specific temperature dependence of growth and development rates is not significantly different across the 1st and 2nd generation, suggesting the TSR is primarily a within-generation outcome. 6. Ontogenetic size responses in Artemia are compared to other crustacean species to identify patterns within this subphylum. Data for a range of crustaceans follow the same ontogenetic pattern: early larval stages show an inverse or no TSR, with TSR being only established in later stages. Adults often, but not always, show the greatest response.","container-title":"Functional Ecology","DOI":"10.1111/j.1365-2435.2011.01958.x","ISSN":"1365-2435","issue":"2","language":"en","note":"_eprint: https://besjournals.onlinelibrary.wiley.com/doi/pdf/10.1111/j.1365-2435.2011.01958.x","page":"483-492","source":"Wiley Online Library","title":"The temperature-size rule emerges from ontogenetic differences between growth and development rates","volume":"26","author":[{"family":"Forster","given":"Jack"},{"family":"Hirst","given":"Andrew G."}],"issued":{"date-parts":[["2012"]]}}}],"schema":"https://github.com/citation-style-language/schema/raw/master/csl-citation.json"} </w:instrText>
      </w:r>
      <w:r w:rsidR="004E5B0C">
        <w:fldChar w:fldCharType="separate"/>
      </w:r>
      <w:r w:rsidR="004E5B0C">
        <w:rPr>
          <w:noProof/>
        </w:rPr>
        <w:t>(Forster &amp; Hirst, 2012)</w:t>
      </w:r>
      <w:r w:rsidR="004E5B0C">
        <w:fldChar w:fldCharType="end"/>
      </w:r>
      <w:r w:rsidR="00E24789">
        <w:t>.</w:t>
      </w:r>
      <w:r w:rsidR="007279B3">
        <w:t xml:space="preserve"> </w:t>
      </w:r>
      <w:r w:rsidR="004E5B0C">
        <w:t>It is well known that</w:t>
      </w:r>
      <w:r w:rsidR="007279B3">
        <w:t xml:space="preserve"> cold developmental temperatures results in longer incubation periods in many reptiles </w:t>
      </w:r>
      <w:r w:rsidR="007279B3">
        <w:fldChar w:fldCharType="begin"/>
      </w:r>
      <w:r w:rsidR="007279B3">
        <w:instrText xml:space="preserve"> ADDIN ZOTERO_ITEM CSL_CITATION {"citationID":"4276on1w","properties":{"formattedCitation":"(Booth, 2006; Dayananda et al., 2016; Downes &amp; Shine, 1999; Elphick &amp; Shine, 1998; R. M. Goodman, 2008)","plainCitation":"(Booth, 2006; Dayananda et al., 2016; Downes &amp; Shine, 1999; Elphick &amp; Shine, 1998; R. M. Goodman, 2008)","noteIndex":0},"citationItems":[{"id":3054,"uris":["http://zotero.org/users/1379426/items/BBJSB4NS"],"uri":["http://zotero.org/users/1379426/items/BBJSB4NS"],"itemData":{"id":3054,"type":"article-journal","abstract":"Incubation temperature inﬂuences hatchling phenotypes such as sex, size, shape, color, behavior, and locomotor performance in many reptiles, and there is growing concern that global warming might adversely affect reptile populations by altering frequencies of hatchling phenotypes. Here I overview a recent theoretical model used to predict hatchling sex of reptiles with temperature-dependent sex determination. This model predicts that sex ratios will be fairly robust to moderate global warming as long as eggs experience substantial daily cyclic ﬂuctuations in incubation temperatures so that embryos are exposed to temperatures that inhibit embryonic development for part of the day. I also review studies that examine the inﬂuence of incubation temperature on posthatch locomotion performance and growth because these are the traits that are likely to have the greatest effect on hatchling ﬁtness. The majority of these studies used artiﬁcial constant-temperature incubation, but some have addressed ﬂuctuating incubation temperature regimes. Although the number of studies is small, it appears that ﬂuctuating temperatures may enhance hatchling locomotor performance. This ﬁnding should not be surprising, given that the majority of natural reptile nests are relatively shallow and therefore experience daily ﬂuctuations in incubation temperature.","container-title":"Physiological and Biochemical Zoology","DOI":"10.1086/499988","ISSN":"1522-2152, 1537-5293","issue":"2","journalAbbreviation":"Physiological and Biochemical Zoology","language":"en","page":"274-281","source":"DOI.org (Crossref)","title":"Influence of Incubation Temperature on Hatchling Phenotype in Reptiles","volume":"79","author":[{"family":"Booth","given":"David T."}],"issued":{"date-parts":[["2006",3]]}}},{"id":3920,"uris":["http://zotero.org/users/1379426/items/AYIXAE2E"],"uri":["http://zotero.org/users/1379426/items/AYIXAE2E"],"itemData":{"id":3920,"type":"article-journal","abstract":"Communal nesting lizards may be vulnerable to climate warming, particularly if air temperatures regulate nest temperatures. In southeastern Australia, velvet geckos Oedura lesueurii lay eggs communally inside rock crevices. We investigated whether increases in air temperatures could elevate nest temperatures, and if so, how this could inﬂuence hatching phenotypes, survival, and population dynamics. In natural nests, maximum daily air temperature inﬂuenced mean and maximum daily nest temperatures, implying that nest temperatures will increase under climate warming. To determine whether hotter nests inﬂuence hatchling phenotypes, we incubated eggs under two ﬂuctuating temperature regimes to mimic current ‘cold’ nests (mean = 23.2 °C, range 10–33 °C) and future ‘hot’ nests (27.0 °C, 14–37 °C). ‘Hot’ incubation temperatures produced smaller hatchlings than did cold temperature incubation. We released individually marked hatchlings into the wild in 2014 and 2015, and monitored their survival over 10 months. In 2014 and 2015, hot-incubated hatchlings had higher annual mortality (99%, 97%) than cold-incubated (11%, 58%) or wild-born hatchlings (78%, 22%). To determine future trajectories of velvet gecko populations under climate warming, we ran population viability analyses in Vortex and varied annual rates of hatchling mortality within the range 78– 96%. Hatchling mortality strongly inﬂuenced the probability of extinction and the mean time to extinction. When hatchling mortality was &gt;86%, populations had a higher probability of extinction (PE: range 0.52–1.0) with mean times to extinction of 18–44 years. Whether future changes in hatchling survival translate into reduced population viability will depend on the ability of females to modify their nest-site choices. Over the period 1992–2015, females used the same communal nests annually, suggesting that there may be little plasticity in maternal nest-site selection. The impacts of climate change may therefore be especially severe on communal nesting species, particularly if such species occupy thermally challenging environments.","container-title":"Global Change Biology","DOI":"10.1111/gcb.13231","ISSN":"13541013","issue":"7","journalAbbreviation":"Glob Change Biol","language":"en","page":"2405-2414","source":"DOI.org (Crossref)","title":"Communal nesting under climate change: fitness consequences of higher incubation temperatures for a nocturnal lizard","title-short":"Communal nesting under climate change","volume":"22","author":[{"family":"Dayananda","given":"Buddhi"},{"family":"Gray","given":"Sarah"},{"family":"Pike","given":"David"},{"family":"Webb","given":"Jonathan K."}],"issued":{"date-parts":[["2016",7]]}}},{"id":2076,"uris":["http://zotero.org/users/1379426/items/4R64QJ9J"],"uri":["http://zotero.org/users/1379426/items/4R64QJ9J"],"itemData":{"id":2076,"type":"article-journal","abstract":"Abstract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J"},{"family":"Shine","given":"Richard"}],"issued":{"date-parts":[["1999",7]]}}},{"id":3904,"uris":["http://zotero.org/users/1379426/items/QSXIAPII"],"uri":["http://zotero.org/users/1379426/items/QSXIAPII"],"itemData":{"id":3904,"type":"article-journal","abstract":"Abstract.  The phenotypes of hatchling reptiles are known to be affected by the thermal environments they experience during incubation, but the evolutionary and","container-title":"Biological Journal of the Linnean Society","DOI":"10.1111/j.1095-8312.1998.tb01527.x","ISSN":"0024-4066","issue":"3","journalAbbreviation":"Biol J Linn Soc","language":"en","note":"publisher: Oxford Academic","page":"429-447","source":"academic.oup.com","title":"Longterm effects of incubation temperatures on the morphology and locomotor performance of hatchling lizards (Bassiana duperreyi, Scincidae)","volume":"63","author":[{"family":"Elphick","given":"Melanie J."},{"family":"Shine","given":"Richard"}],"issued":{"date-parts":[["1998",3,1]]}}},{"id":3913,"uris":["http://zotero.org/users/1379426/items/7JHA5JDL"],"uri":["http://zotero.org/users/1379426/items/7JHA5JDL"],"itemData":{"id":3913,"type":"article-journal","abstract":"Varied egg incubation temperatures can result in immediate effects on the phenotype of reptiles, and also latent effects that can augment or contradict effects evident at egg hatching. I examined the...","container-title":"Journal of Experimental Zoology Part A: Ecological Genetics and Physiology","DOI":"10.1002/jez.483","ISSN":"1932-5231","issue":"9","language":"en","note":"publisher: John Wiley &amp; Sons, Ltd","page":"525-533","source":"onlinelibrary.wiley.com","title":"Latent effects of egg incubation temperature on growth in the lizard Anolis carolinensis","volume":"309A","author":[{"family":"Goodman","given":"Rachel M."}],"issued":{"date-parts":[["2008",11,1]]}}}],"schema":"https://github.com/citation-style-language/schema/raw/master/csl-citation.json"} </w:instrText>
      </w:r>
      <w:r w:rsidR="007279B3">
        <w:fldChar w:fldCharType="separate"/>
      </w:r>
      <w:r w:rsidR="007279B3">
        <w:rPr>
          <w:noProof/>
        </w:rPr>
        <w:t>(Booth, 2006; Dayananda et al., 2016; Downes &amp; Shine, 1999; Elphick &amp; Shine, 1998; R. M. Goodman, 2008)</w:t>
      </w:r>
      <w:r w:rsidR="007279B3">
        <w:fldChar w:fldCharType="end"/>
      </w:r>
      <w:r w:rsidR="007279B3">
        <w:t xml:space="preserve">. </w:t>
      </w:r>
      <w:r w:rsidR="004E5B0C">
        <w:t>Longer developmental time may</w:t>
      </w:r>
      <w:r w:rsidR="006425AC">
        <w:t xml:space="preserve"> </w:t>
      </w:r>
      <w:r w:rsidR="004E5B0C">
        <w:t xml:space="preserve">allow embryos to assimilate yolk nutrients more efficiently thus increasing mass at hatching </w:t>
      </w:r>
      <w:r w:rsidR="00ED5A86" w:rsidRPr="005F6717">
        <w:fldChar w:fldCharType="begin"/>
      </w:r>
      <w:r w:rsidR="00ED5A86" w:rsidRPr="005F6717">
        <w:instrText xml:space="preserve"> ADDIN ZOTERO_ITEM CSL_CITATION {"citationID":"V5hVGDm6","properties":{"formattedCitation":"(Storm &amp; Angilletta, 2007)","plainCitation":"(Storm &amp; Angilletta, 2007)","noteIndex":0},"citationItems":[{"id":613,"uris":["http://zotero.org/users/1379426/items/MYFJ9BUG"],"uri":["http://zotero.org/users/1379426/items/MYFJ9BUG"],"itemData":{"id":613,"type":"article-journal","abstract":"SUMMARY Selection for rapid growth and development in cold environments results in a geographic pattern known as countergradient variation. The eastern fence lizard, Sceloporus undulatus, exhibits countergradient variation in embryonic growth and ...","container-title":"The Journal of experimental biology","DOI":"10.1242/jeb.005652","issue":"19","language":"English","note":"PMID: 17872995","page":"3415–3421","title":"Rapid assimilation of yolk enhances growth and development of lizard embryos from a cold environment","volume":"210","author":[{"family":"Storm","given":"M A"},{"family":"Angilletta","given":"M J"}],"issued":{"date-parts":[["2007",10]]}}}],"schema":"https://github.com/citation-style-language/schema/raw/master/csl-citation.json"} </w:instrText>
      </w:r>
      <w:r w:rsidR="00ED5A86" w:rsidRPr="005F6717">
        <w:fldChar w:fldCharType="separate"/>
      </w:r>
      <w:r w:rsidR="00ED5A86" w:rsidRPr="005F6717">
        <w:rPr>
          <w:noProof/>
        </w:rPr>
        <w:t>(Storm &amp; Angilletta, 2007)</w:t>
      </w:r>
      <w:r w:rsidR="00ED5A86" w:rsidRPr="005F6717">
        <w:fldChar w:fldCharType="end"/>
      </w:r>
      <w:r w:rsidR="00C54710" w:rsidRPr="005F6717">
        <w:t xml:space="preserve">. </w:t>
      </w:r>
      <w:r w:rsidR="004E5B0C">
        <w:t>Indeed</w:t>
      </w:r>
      <w:r w:rsidR="004E5B0C" w:rsidRPr="005F6717">
        <w:t xml:space="preserve">, </w:t>
      </w:r>
      <w:r w:rsidR="004E5B0C">
        <w:t xml:space="preserve">turtle embryos exposed to high temperatures have enhanced mitochondrial metabolism and metabolic enzymic activity which </w:t>
      </w:r>
      <w:r>
        <w:t>constrained</w:t>
      </w:r>
      <w:r w:rsidR="004E5B0C">
        <w:t xml:space="preserve"> developmental time and reduced overall hatching size </w:t>
      </w:r>
      <w:r w:rsidR="004E5B0C">
        <w:fldChar w:fldCharType="begin"/>
      </w:r>
      <w:r w:rsidR="004E5B0C">
        <w:instrText xml:space="preserve"> ADDIN ZOTERO_ITEM CSL_CITATION {"citationID":"6U6wI4VA","properties":{"formattedCitation":"(Ji et al., 2003; Sun et al., 2015)","plainCitation":"(Ji et al., 2003; Sun et al., 2015)","noteIndex":0},"citationItems":[{"id":3554,"uris":["http://zotero.org/users/1379426/items/GC6G87S7"],"uri":["http://zotero.org/users/1379426/items/GC6G87S7"],"itemData":{"id":3554,"type":"article-journal","abstract":"Eggs of Pelodiscus sinensis were incubated under one fluctuating and four constant temperatures, and hatchlings from different incubation temperatures were maintained under identical conditions to assess the effects of incubation temperature on sexual phenotype and hatchling growth. The incubation length decreased as temperature increased, but it did not differ between sexes within each temperature treatment. Hatching success was higher at intermediate temperatures (28 °C, 30 °C and the fluctuating temperature regime) than at low (24 °C) and high (34 °C) temperatures. The sex ratio of hatchlings did not differ from equality within each temperature treatment. Thus, our data support previous work that P. sinensis does not have temperature-dependent sex determination, and add evidence for the prediction that turtles within the Trionychidae have genotypic sex determination exclusively. Incubation temperature affected hatchling mass, with hatchlings from intermediate incubation temperatures being heavier than those from low (24 °C) and high (34 °C) incubation temperatures. Hatching size was not a predictor of post-hatching growth. Incubation temperature affected hatchling growth, with hatchlings from 24 °C overall growing faster than did hatchlings from higher incubation temperatures. The influence of incubation temperature on hatchling growth was well buffered within the range of constant temperatures from 28 °C to 34 °C. Fluctuating incubation temperatures augmented male growth but reduced female growth, as female embryos were more vulnerable to extremely high temperatures.","container-title":"Journal of Zoology","DOI":"10.1017/S0952836903004266","ISSN":"1469-7998","issue":"4","language":"en","note":"_eprint: https://zslpublications.onlinelibrary.wiley.com/doi/pdf/10.1017/S0952836903004266","page":"409-416","source":"Wiley Online Library","title":"Incubation temperature affects hatchling growth but not sexual phenotype in the Chinese soft-shelled turtle, Pelodiscus sinensis (Trionychidae)","volume":"261","author":[{"family":"Ji","given":"Xiang"},{"family":"Chen","given":"Fang"},{"family":"Du","given":"Wei-Guo"},{"family":"Chen","given":"Hui-Li"}],"issued":{"date-parts":[["2003"]]}}},{"id":3402,"uris":["http://zotero.org/users/1379426/items/DVHV53Q2"],"uri":["http://zotero.org/users/1379426/items/DVHV53Q2"],"itemData":{"id":3402,"type":"article-journal","abstract":"Developmental rate increases exponentially with increasing temperature in ectothermic animals, but the biochemical basis underlying this thermal dependence is largely unexplored. We measured mitochondrial respiration and metabolic enzyme activities of turtle embryos (Pelodiscus sinensis) incubated at different temperatures to identify the metabolic basis of the rapid development occurring at high temperatures in reptile embryos. Developmental rate increased with increasing incubation temperatures in the embryos of P. sinensis. Correspondingly, in addition to the thermal dependence of mitochondrial respiration and metabolic enzyme activities, high-temperature incubation further enhanced mitochondrial respiration and COX activities in the embryos. This suggests that embryos may adjust mitochondrial respiration and metabolic enzyme activities in response to developmental temperature to achieve high developmental rates at high temperatures. Our study highlights the importance of biochemical investigations in understanding the proximate mechanisms by which temperature affects embryonic development.","container-title":"Scientific Reports","DOI":"10.1038/srep08861","ISSN":"2045-2322","issue":"1","language":"en","note":"number: 1\npublisher: Nature Publishing Group","page":"8861","source":"www.nature.com","title":"High incubation temperatures enhance mitochondrial energy metabolism in reptile embryos","volume":"5","author":[{"family":"Sun","given":"Bao-Jun"},{"family":"Li","given":"Teng"},{"family":"Gao","given":"Jing"},{"family":"Ma","given":"Liang"},{"family":"Du","given":"Wei-Guo"}],"issued":{"date-parts":[["2015",3,9]]}}}],"schema":"https://github.com/citation-style-language/schema/raw/master/csl-citation.json"} </w:instrText>
      </w:r>
      <w:r w:rsidR="004E5B0C">
        <w:fldChar w:fldCharType="separate"/>
      </w:r>
      <w:r w:rsidR="004E5B0C">
        <w:rPr>
          <w:noProof/>
        </w:rPr>
        <w:t>(Ji et al., 2003; Sun et al., 2015)</w:t>
      </w:r>
      <w:r w:rsidR="004E5B0C">
        <w:fldChar w:fldCharType="end"/>
      </w:r>
      <w:r w:rsidR="004E5B0C">
        <w:t xml:space="preserve">. Thermal plasticity in embryonic development may be adaptive for lizards born late in the season when nest temperatures are generally colder </w:t>
      </w:r>
      <w:r w:rsidR="004E5B0C">
        <w:fldChar w:fldCharType="begin"/>
      </w:r>
      <w:r w:rsidR="004E5B0C">
        <w:instrText xml:space="preserve"> ADDIN ZOTERO_ITEM CSL_CITATION {"citationID":"AdhvURLB","properties":{"formattedCitation":"(Warner &amp; Shine, 2008; While et al., 2015)","plainCitation":"(Warner &amp; Shine, 2008; While et al., 2015)","noteIndex":0},"citationItems":[{"id":3530,"uris":["http://zotero.org/users/1379426/items/DCSANI6F"],"uri":["http://zotero.org/users/1379426/items/DCSANI6F"],"itemData":{"id":3530,"type":"article-journal","abstract":"Dispersal of offspring from their natal site has a critical influence on individual fitness. Although the consequences of dispersal have received much theoretical attention, the determinants of dispersal remain poorly understood for many animals. To address this issue, we marked and released size-manipulated hatchling lizards (Amphibolurus muricatus; Agamidae) over a 3-mo period in the field to evaluate the effects of body size and the time of hatching on dispersal distance. Our mark–recapture data indicated that body size and offspring sex had little effect on distances travelled by individuals. However, the timing of hatching had a strong impact; individuals that hatched early in the season dispersed further than did those hatching late. This pattern may allow early-hatched juveniles to disperse and secure high-quality habitats before the arrival of later-hatched conspecific competitors.","container-title":"Ethology","DOI":"10.1111/j.1439-0310.2008.01475.x","ISSN":"1439-0310","issue":"4","language":"en","note":"_eprint: https://onlinelibrary.wiley.com/doi/pdf/10.1111/j.1439-0310.2008.01475.x","page":"361-368","source":"Wiley Online Library","title":"Determinants of Dispersal Distance in Free-Ranging Juvenile Lizards","volume":"114","author":[{"family":"Warner","given":"Daniel A."},{"family":"Shine","given":"Richard"}],"issued":{"date-parts":[["2008"]]}}},{"id":240,"uris":["http://zotero.org/users/1379426/items/X996KWCZ"],"uri":["http://zotero.org/users/1379426/items/X996KWCZ"],"itemData":{"id":240,"type":"article-journal","container-title":"Proceedings of the Royal Society of London B: Biological Sciences","DOI":"10.1098/rspb.2014.2638","issue":"1803","language":"English","page":"20142638–20142638","title":"Adaptive responses to cool climate promotes persistence of a non-native lizard","volume":"282","author":[{"family":"While","given":"Geoffrey M"},{"family":"Williamson","given":"J"},{"family":"Prescott","given":"G"},{"family":"Horvathova","given":"T"},{"family":"Fresnillo","given":"B"},{"family":"Beeton","given":"N J"},{"family":"Halliwell","given":"B"},{"family":"Michaelides","given":"S"},{"family":"Uller","given":"T"}],"issued":{"date-parts":[["2015",2]]}}}],"schema":"https://github.com/citation-style-language/schema/raw/master/csl-citation.json"} </w:instrText>
      </w:r>
      <w:r w:rsidR="004E5B0C">
        <w:fldChar w:fldCharType="separate"/>
      </w:r>
      <w:r w:rsidR="004E5B0C">
        <w:rPr>
          <w:noProof/>
        </w:rPr>
        <w:t>(Warner &amp; Shine, 2008; While et al., 2015)</w:t>
      </w:r>
      <w:r w:rsidR="004E5B0C">
        <w:fldChar w:fldCharType="end"/>
      </w:r>
      <w:r w:rsidR="004E5B0C">
        <w:t xml:space="preserve">. Indeed, female </w:t>
      </w:r>
      <w:r w:rsidR="004E5B0C" w:rsidRPr="001A713F">
        <w:rPr>
          <w:i/>
          <w:iCs/>
        </w:rPr>
        <w:t xml:space="preserve">L. </w:t>
      </w:r>
      <w:proofErr w:type="spellStart"/>
      <w:r w:rsidR="004E5B0C" w:rsidRPr="001A713F">
        <w:rPr>
          <w:i/>
          <w:iCs/>
        </w:rPr>
        <w:t>delicata</w:t>
      </w:r>
      <w:proofErr w:type="spellEnd"/>
      <w:r w:rsidR="004E5B0C">
        <w:t xml:space="preserve"> have an extended oviposition period (September to February in our population) and nest temperatures during this time can be highly variable in the wild </w:t>
      </w:r>
      <w:r w:rsidR="004E5B0C">
        <w:fldChar w:fldCharType="begin"/>
      </w:r>
      <w:r w:rsidR="004E5B0C">
        <w:instrText xml:space="preserve"> ADDIN ZOTERO_ITEM CSL_CITATION {"citationID":"yqVVqivg","properties":{"formattedCitation":"(Cheetham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4E5B0C">
        <w:fldChar w:fldCharType="separate"/>
      </w:r>
      <w:r w:rsidR="004E5B0C">
        <w:rPr>
          <w:noProof/>
        </w:rPr>
        <w:t>(Cheetham et al., 2011)</w:t>
      </w:r>
      <w:r w:rsidR="004E5B0C">
        <w:fldChar w:fldCharType="end"/>
      </w:r>
      <w:r w:rsidR="004E5B0C">
        <w:t xml:space="preserve">. </w:t>
      </w:r>
      <w:r w:rsidR="004E5B0C" w:rsidRPr="00080459">
        <w:t xml:space="preserve">Heavier weight at emergence could mean that hatchlings are in better condition to </w:t>
      </w:r>
      <w:r w:rsidR="004E5B0C" w:rsidRPr="00080459">
        <w:lastRenderedPageBreak/>
        <w:t xml:space="preserve">compete with lizards that hatched earlier </w:t>
      </w:r>
      <w:r w:rsidR="004E5B0C">
        <w:t xml:space="preserve">or have sufficient body reserves to survive harsher </w:t>
      </w:r>
      <w:proofErr w:type="spellStart"/>
      <w:r w:rsidR="004E5B0C">
        <w:t>condtions</w:t>
      </w:r>
      <w:proofErr w:type="spellEnd"/>
      <w:r w:rsidR="004E5B0C">
        <w:t xml:space="preserve"> in more seasonal environments </w:t>
      </w:r>
      <w:r w:rsidR="004E5B0C" w:rsidRPr="00080459">
        <w:fldChar w:fldCharType="begin"/>
      </w:r>
      <w:r w:rsidR="004E5B0C" w:rsidRPr="00080459">
        <w:instrText xml:space="preserve"> ADDIN ZOTERO_ITEM CSL_CITATION {"citationID":"N2wurGQ0","properties":{"formattedCitation":"(Downes &amp; Shine, 1999; Gifford et al., 2017; Qualls &amp; Shine, 2000)","plainCitation":"(Downes &amp; Shine, 1999; Gifford et al., 2017; Qualls &amp; Shine, 2000)","noteIndex":0},"citationItems":[{"id":2076,"uris":["http://zotero.org/users/1379426/items/4R64QJ9J"],"uri":["http://zotero.org/users/1379426/items/4R64QJ9J"],"itemData":{"id":2076,"type":"article-journal","abstract":"Abstract Strong evidence affirms that incubation temperatures can influence the phenotype of hatchling reptiles, but few studies have examined the fitness consequences of such modifications. Vulnerability to predation is one plausible way that phenotypic shifts could affect an organism's fitness. We incubated the eggs of three sympatric lizard species at temperatures similar to the thermal extremes of natural nests, and measured several traits ...","container-title":"Oecologia","DOI":"10.1007/s004420050827","issue":"1","page":"9–18","title":"Do incubation-induced changes in a lizard's phenotype influence its vulnerability to predators?","volume":"120","author":[{"family":"Downes","given":"Sharon J"},{"family":"Shine","given":"Richard"}],"issued":{"date-parts":[["1999",7]]}}},{"id":3528,"uris":["http://zotero.org/users/1379426/items/QVRJBUZD"],"uri":["http://zotero.org/users/1379426/items/QVRJBUZD"],"itemData":{"id":3528,"type":"article-journal","abstract":"Invasive species have altered natural communities and exposed native species to new selective pressures. These pressures are particularly acute when invasive species are predators of natives. The invasive red imported fire ant has expanded its range significantly in the southeast United States and has become an important predator of native species that share similar habitat preferences, like the prairie lizard, Sceloporus consobrinus. Recent studies indicate that lizards that have coexisted for a long period of time with fire ants have responded both plastically and adaptively to this invasion. However, despite considerable work, few “controlled” experiments have been conducted to explore the influence of fire ants on vertebrates in natural populations. In this study we released hatchling lizards on two experimental islands that differed in fire ant density to investigate the influence of fire ants on lizard survival, habitat/space use, and patterns of phenotypic selection. We demonstrate that fire ant presence significantly explains patterns of lizard survival among populations and over small spatial scales within populations. As a consequence of survival patterns or avoidance behavior, lizard habitat use was significantly altered in the presence of fire ants in high density. Finally, we found strong signatures of natural selection on lizard body size and body condition, but the patterns of selection did not appear to be influenced by variation in fire ant density. This study highlights the direct influence of predatory fire ants on hatchling lizard mortality and habitat use. These effects can have important demographic and population-level consequences.","container-title":"Biological Invasions","DOI":"10.1007/s10530-017-1370-z","ISSN":"1573-1464","issue":"5","journalAbbreviation":"Biol Invasions","language":"en","page":"1461-1469","source":"Springer Link","title":"The influence of invasive fire ants on survival, space use, and patterns of natural selection in juvenile lizards","volume":"19","author":[{"family":"Gifford","given":"Matthew E."},{"family":"Robinson","given":"Christopher D."},{"family":"Clay","given":"Timothy A."}],"issued":{"date-parts":[["2017",5,1]]}}},{"id":2022,"uris":["http://zotero.org/users/1379426/items/J77ICGX2"],"uri":["http://zotero.org/users/1379426/items/J77ICGX2"],"itemData":{"id":2022,"type":"article-journal","abstract":"While recent experimental work on a variety of reptile species has demonstrated that incubation temperature influences hatchling phenotypes, the biological significance of such phenotypic variation remains unclear. Incubation temperature may exert significant long-term phenotypic effects. Alternatively, such influences may be temporary, or negligible relative to effects induced by genetic factors, or by the environmental conditions experienced after hatching. Even if incubation temperature exerts long-term effects on phenotype, this might occur indirectly (by influencing hatching dates) rather than by direct modifications of developmental processes. We quantified the influences of the source population, incubation temperature and rearing environment, on the phenotype of the Australian garden skink (Lampropholis guichenoti) from populations that differ in nest temperature and phenotype. Interpopulation differences in the phenotypes of young lizards were found to be a product of all three factors. However, the long-term effects of both population and incubation temperature operated indirectly (through variation in the date of hatching) rather than directly (through genetic or developmental factors). That is, once all temporal effects were removed, the only discernible influence on juvenile phenotypes was their rearing environment. Thus, some of the most important influences on lizard phenotypes may operate via modifications of hatching date. (C) 2000 The Linnean Society of London.","container-title":"Biological Journal of the Linnean Society","DOI":"10.1006/bijl.2000.0445","issue":"2","language":"English","page":"315–341","title":"Post-hatching environment contributes greatly to phenotypic variation between two populations of the Australian garden skink, Lampropholis guichenoti","volume":"71","author":[{"family":"Qualls","given":"Fiona J"},{"family":"Shine","given":"Richard"}],"issued":{"date-parts":[["2000",11]]}}}],"schema":"https://github.com/citation-style-language/schema/raw/master/csl-citation.json"} </w:instrText>
      </w:r>
      <w:r w:rsidR="004E5B0C" w:rsidRPr="00080459">
        <w:fldChar w:fldCharType="separate"/>
      </w:r>
      <w:r w:rsidR="004E5B0C" w:rsidRPr="00080459">
        <w:rPr>
          <w:noProof/>
        </w:rPr>
        <w:t>(Downes &amp; Shine, 1999; Gifford et al., 2017; Qualls &amp; Shine, 2000)</w:t>
      </w:r>
      <w:r w:rsidR="004E5B0C" w:rsidRPr="00080459">
        <w:fldChar w:fldCharType="end"/>
      </w:r>
      <w:r w:rsidR="004E5B0C" w:rsidRPr="00080459">
        <w:t>.</w:t>
      </w:r>
      <w:r w:rsidR="00DF5C68">
        <w:t xml:space="preserve"> </w:t>
      </w:r>
      <w:r w:rsidR="004E5B0C">
        <w:t xml:space="preserve">Understanding how body mass affects survival will be necessary to </w:t>
      </w:r>
      <w:r>
        <w:t>elucidate</w:t>
      </w:r>
      <w:r w:rsidR="004E5B0C">
        <w:t xml:space="preserve"> the adaptative potential of developmentally plastic responses in the wild.</w:t>
      </w:r>
    </w:p>
    <w:p w14:paraId="3C10550E" w14:textId="7B31CB10" w:rsidR="004733B6" w:rsidRDefault="004733B6" w:rsidP="0063201F"/>
    <w:p w14:paraId="40482B89" w14:textId="1ACB8325" w:rsidR="00B30768" w:rsidRPr="007364DE" w:rsidRDefault="00B30768" w:rsidP="009B3261">
      <w:pPr>
        <w:pStyle w:val="Thesissubheading"/>
      </w:pPr>
      <w:r>
        <w:t>Thermal developmental environments and the</w:t>
      </w:r>
      <w:ins w:id="18" w:author="fonti.kar@gmail.com" w:date="2020-10-19T13:14:00Z">
        <w:r w:rsidR="009E321F">
          <w:t xml:space="preserve"> evolutionary potential of body mass</w:t>
        </w:r>
      </w:ins>
      <w:r>
        <w:t xml:space="preserve"> </w:t>
      </w:r>
      <w:del w:id="19" w:author="fonti.kar@gmail.com" w:date="2020-10-19T13:14:00Z">
        <w:r w:rsidDel="009E321F">
          <w:delText xml:space="preserve">release of </w:delText>
        </w:r>
        <w:commentRangeStart w:id="20"/>
        <w:commentRangeStart w:id="21"/>
        <w:r w:rsidDel="009E321F">
          <w:delText>‘cryptic’ genetic variation</w:delText>
        </w:r>
        <w:commentRangeEnd w:id="20"/>
        <w:r w:rsidR="00584332" w:rsidDel="009E321F">
          <w:rPr>
            <w:rStyle w:val="CommentReference"/>
            <w:rFonts w:eastAsiaTheme="minorHAnsi" w:cstheme="minorBidi"/>
            <w:bCs w:val="0"/>
            <w:i w:val="0"/>
            <w:lang w:val="en-GB"/>
          </w:rPr>
          <w:commentReference w:id="20"/>
        </w:r>
        <w:commentRangeEnd w:id="21"/>
        <w:r w:rsidR="006B0165" w:rsidDel="009E321F">
          <w:rPr>
            <w:rStyle w:val="CommentReference"/>
            <w:rFonts w:eastAsiaTheme="minorHAnsi" w:cstheme="minorBidi"/>
            <w:bCs w:val="0"/>
            <w:i w:val="0"/>
            <w:lang w:val="en-GB"/>
          </w:rPr>
          <w:commentReference w:id="21"/>
        </w:r>
      </w:del>
    </w:p>
    <w:p w14:paraId="0046BCF8" w14:textId="77777777" w:rsidR="007C0D86" w:rsidRDefault="007C0D86" w:rsidP="0092030A">
      <w:pPr>
        <w:rPr>
          <w:ins w:id="22" w:author="Daniel Noble" w:date="2020-09-15T11:05:00Z"/>
        </w:rPr>
      </w:pPr>
    </w:p>
    <w:p w14:paraId="74AAD7E4" w14:textId="3EF8DB11" w:rsidR="00337E73" w:rsidRDefault="00D52545" w:rsidP="0092030A">
      <w:r>
        <w:t xml:space="preserve">Adaptative evolutionary responses depend not only on the amount of selection operating on a trait but on also its </w:t>
      </w:r>
      <w:r w:rsidR="00F9189E">
        <w:t>underlying</w:t>
      </w:r>
      <w:r w:rsidR="000C032E">
        <w:t xml:space="preserve"> additive genetic variance</w:t>
      </w:r>
      <w:r w:rsidR="00CF301A">
        <w:t xml:space="preserve"> </w:t>
      </w:r>
      <w:r w:rsidR="00CF301A">
        <w:fldChar w:fldCharType="begin"/>
      </w:r>
      <w:r w:rsidR="00CF301A">
        <w:instrText xml:space="preserve"> ADDIN ZOTERO_ITEM CSL_CITATION {"citationID":"Ep7Qg0H7","properties":{"formattedCitation":"(Falconer, 1952; Ghalambor et al., 2007; Hoffmann &amp; Meril\\uc0\\u228{}, 1999)","plainCitation":"(Falconer, 1952; Ghalambor et al., 2007; Hoffmann &amp; Merilä, 1999)","noteIndex":0},"citationItems":[{"id":949,"uris":["http://zotero.org/users/1379426/items/P7AQ2RIS"],"uri":["http://zotero.org/users/1379426/items/P7AQ2RIS"],"itemData":{"id":949,"type":"article-journal","container-title":"The American Naturalist","issue":"830","page":"293–298","title":"The Problem of Environment and Selection","volume":"86","author":[{"family":"Falconer","given":"D S"}],"issued":{"date-parts":[["1952"]]}}},{"id":2141,"uris":["http://zotero.org/users/1379426/items/PQEWFCLV"],"uri":["http://zotero.org/users/1379426/items/PQEWFCLV"],"itemData":{"id":2141,"type":"article-journal","abstract":"... 1a). In such cases, the new population will be subjected to directional selection on extreme phenotypes and the ... Non-adaptive reaction norms : environmental heterogeneity and stress. ... In such cases, the slope of the reaction norm is such that the optimal phenotype in the new ...","container-title":"Functional Ecology","DOI":"10.1111/j.1365-2435.2007.01283.x","issue":"3","language":"English","page":"394–407","title":"Adaptive versus non-adaptive phenotypic plasticity and the potential for contemporary adaptation in new environments","volume":"21","author":[{"family":"Ghalambor","given":"C K"},{"family":"McKay","given":"J K"},{"family":"Carroll","given":"S P"},{"family":"REZNICK","given":"D N"}],"issued":{"date-parts":[["2007",6]]}}},{"id":3185,"uris":["http://zotero.org/users/1379426/items/HYCVSXN7"],"uri":["http://zotero.org/users/1379426/items/HYCVSXN7"],"itemData":{"id":3185,"type":"article-journal","abstract":"Genetic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CF301A">
        <w:fldChar w:fldCharType="separate"/>
      </w:r>
      <w:r w:rsidR="00CF301A" w:rsidRPr="00CF301A">
        <w:rPr>
          <w:rFonts w:cs="Times New Roman"/>
        </w:rPr>
        <w:t>(Falconer, 1952; Ghalambor et al., 2007; Hoffmann &amp; Merilä, 1999)</w:t>
      </w:r>
      <w:r w:rsidR="00CF301A">
        <w:fldChar w:fldCharType="end"/>
      </w:r>
      <w:r>
        <w:t xml:space="preserve">. </w:t>
      </w:r>
      <w:r w:rsidR="00015E7C">
        <w:t>S</w:t>
      </w:r>
      <w:r>
        <w:t xml:space="preserve">tressful </w:t>
      </w:r>
      <w:r w:rsidR="00015E7C">
        <w:t xml:space="preserve">developmental </w:t>
      </w:r>
      <w:r>
        <w:t>environments are hypothesized to lead to the release of ‘cryptic</w:t>
      </w:r>
      <w:r w:rsidR="00C301FC">
        <w:t>’</w:t>
      </w:r>
      <w:r>
        <w:t xml:space="preserve"> genetic variation </w:t>
      </w:r>
      <w:r w:rsidR="007B73D9">
        <w:fldChar w:fldCharType="begin"/>
      </w:r>
      <w:r w:rsidR="000F70BF">
        <w:instrText xml:space="preserve"> ADDIN ZOTERO_ITEM CSL_CITATION {"citationID":"otUcp6Nc","properties":{"formattedCitation":"(Fischer et al., 2020; Noble et al., 2019; Rowi\\uc0\\u324{}ski &amp; Rogell, 2017; Wood &amp; Brodie, 2015)","plainCitation":"(Fischer et al., 2020; Noble et al., 2019; Rowiński &amp; Rogell, 2017; Wood &amp; Brodie, 2015)","noteIndex":0},"citationItems":[{"id":3476,"uris":["http://zotero.org/users/1379426/items/LJ9FSGIC"],"uri":["http://zotero.org/users/1379426/items/LJ9FSGIC"],"itemData":{"id":3476,"type":"article-journal","abstract":"Assessing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id":3178,"uris":["http://zotero.org/users/1379426/items/74N9ICLR"],"uri":["http://zotero.org/users/1379426/items/74N9ICLR"],"itemData":{"id":3178,"type":"article-journal","abstract":"Environmentally induced phenotypes have been proposed to initiate and bias adaptive evolutionary change toward particular directions. The potential for this to happen depends in part on how well plastic responses are aligned with the additive genetic variance and covariance in traits. Using meta-analysis, we demonstrate that plastic responses to novel environments tend to occur along phenotype dimensions that harbor substantial amounts of additive genetic variation. This suggests that selection for or against environmentally induced phenotypes typically will be effective. One interpretation of the alignment between the direction of plasticity and the main axis of additive genetic variation is that developmental systems tend to respond to environmental novelty as they do to genetic mutation. This makes it challenging to distinguish if the direction of evolution is biased by plasticity or genetic “constraint.” Our results therefore highlight a need for new theoretical and empirical approaches to address the role of plasticity in evolution.","container-title":"Proceedings of the National Academy of Sciences","DOI":"10.1073/pnas.1821066116","ISSN":"0027-8424, 1091-6490","issue":"27","journalAbbreviation":"PNAS","language":"en","note":"publisher: National Academy of Sciences\nsection: PNAS Plus\nPMID: 31217289","page":"13452-13461","source":"www.pnas.org","title":"Plastic responses to novel environments are biased towards phenotype dimensions with high additive genetic variation","volume":"116","author":[{"family":"Noble","given":"Daniel W A"},{"family":"Radersma","given":"Reinder"},{"family":"Uller","given":"Tobias"}],"issued":{"date-parts":[["2019",7,2]]}}},{"id":3243,"uris":["http://zotero.org/users/1379426/items/55CE9ZYM"],"uri":["http://zotero.org/users/1379426/items/55CE9ZYM"],"itemData":{"id":3243,"type":"article-journal","abstract":"Adaptive evolutionary responses are determined by the strength of selection and amount of genetic variation within traits, however, both are known to vary across environmental conditions. As selection is generally expected to be strongest under stressful conditions, understanding how the expression of genetic variation changes across stressful and benign environmental conditions is crucial for predicting the rate of adaptive change. Although theory generally predicts increased genetic variation under stress, previous syntheses of the field have found limited support for this notion. These studies have focused on heritability, which is dependent on other environmentally sensitive, but nongenetic, sources of variation. Here, we aim to complement these studies with a meta-analysis in which we examine changes in coefficient of variation (CV) in maternal, genetic, and residual variances across stressful and benign conditions. Confirming previous analyses, we did not find any clear direction in how heritability changes across stressful and benign conditions. However, when analyzing CV, we found higher genetic and residual variance under highly stressful conditions in life-history traits but not in morphological traits. Our findings are of broad significance to contemporary evolution suggesting that rapid evolutionary adaptive response may be mediated by increased evolutionary potential in stressed populations.","container-title":"Evolution","DOI":"10.1111/evo.13201","ISSN":"1558-5646","issue":"5","language":"en","note":"_eprint: https://onlinelibrary.wiley.com/doi/pdf/10.1111/evo.13201","page":"1339-1351","source":"Wiley Online Library","title":"Environmental stress correlates with increases in both genetic and residual variances: A meta-analysis of animal studies","title-short":"Environmental stress correlates with increases in both genetic and residual variances","volume":"71","author":[{"family":"Rowiński","given":"Piotr K."},{"family":"Rogell","given":"Björn"}],"issued":{"date-parts":[["2017"]]}}},{"id":3182,"uris":["http://zotero.org/users/1379426/items/PG7A8EX8"],"uri":["http://zotero.org/users/1379426/items/PG7A8EX8"],"itemData":{"id":3182,"type":"article-journal","abstract":"Genetic correlations between traits determine the multivariate response to selection in the short term, and thereby play a causal role in evolutionary change. Although individual studies have documented environmentally induced changes in genetic correlations, the nature and extent of environmental effects on multivariate genetic architecture across species and environments remain largely uncharacterized. We reviewed the literature for estimates of the genetic variance–covariance (G) matrix in multiple environments, and compared differences in G between environments to the divergence in G between conspecific populations (measured in a common garden). We found that the predicted evolutionary trajectory differed as strongly between environments as it did between populations. Between-environment differences in the underlying structure of G (total genetic variance and the relative magnitude and orientation of genetic correlations) were equal to or greater than between-population differences. Neither environmental novelty, nor the difference in mean phenotype predicted these differences in G. Our results suggest that environmental effects on multivariate genetic architecture may be comparable to the divergence that accumulates over dozens or hundreds of generations between populations. We outline avenues of future research to address the limitations of existing data and characterize the extent to which lability in genetic correlations shapes evolution in changing environments.","container-title":"Evolution","DOI":"10.1111/evo.12795","ISSN":"1558-5646","issue":"11","language":"en","note":"_eprint: https://onlinelibrary.wiley.com/doi/pdf/10.1111/evo.12795","page":"2927-2940","source":"Wiley Online Library","title":"Environmental effects on the structure of the G-matrix","volume":"69","author":[{"family":"Wood","given":"Corlett W."},{"family":"Brodie","given":"Edmund D."}],"issued":{"date-parts":[["2015"]]}}}],"schema":"https://github.com/citation-style-language/schema/raw/master/csl-citation.json"} </w:instrText>
      </w:r>
      <w:r w:rsidR="007B73D9">
        <w:fldChar w:fldCharType="separate"/>
      </w:r>
      <w:r w:rsidR="000F70BF" w:rsidRPr="000F70BF">
        <w:rPr>
          <w:rFonts w:cs="Times New Roman"/>
        </w:rPr>
        <w:t>(Fischer et al., 2020; Noble et al., 2019; Rowiński &amp; Rogell, 2017; Wood &amp; Brodie, 2015)</w:t>
      </w:r>
      <w:r w:rsidR="007B73D9">
        <w:fldChar w:fldCharType="end"/>
      </w:r>
      <w:r w:rsidR="007B73D9">
        <w:t>,</w:t>
      </w:r>
      <w:r w:rsidR="008D26F8">
        <w:t xml:space="preserve"> </w:t>
      </w:r>
      <w:r w:rsidR="005F3B04">
        <w:t xml:space="preserve">possibly </w:t>
      </w:r>
      <w:r w:rsidR="008D26F8">
        <w:t xml:space="preserve">increasing </w:t>
      </w:r>
      <w:r w:rsidR="009A1FDF">
        <w:t>the</w:t>
      </w:r>
      <w:r w:rsidR="008D26F8">
        <w:t xml:space="preserve"> evolutionary potential</w:t>
      </w:r>
      <w:r w:rsidR="009A1FDF">
        <w:t xml:space="preserve"> of a given trait</w:t>
      </w:r>
      <w:r w:rsidR="008D26F8">
        <w:t>.</w:t>
      </w:r>
      <w:r w:rsidR="00D52F35">
        <w:t xml:space="preserve"> </w:t>
      </w:r>
      <w:r w:rsidR="005F3B04">
        <w:t xml:space="preserve">Higher genetic variation, combined with </w:t>
      </w:r>
      <w:r w:rsidR="00015E7C">
        <w:t>stronger</w:t>
      </w:r>
      <w:r w:rsidR="005F3B04">
        <w:t xml:space="preserve"> selection</w:t>
      </w:r>
      <w:r w:rsidR="007B73D9">
        <w:t xml:space="preserve"> may </w:t>
      </w:r>
      <w:r w:rsidR="009D4AF6">
        <w:t>facilitate</w:t>
      </w:r>
      <w:r w:rsidR="005F3B04">
        <w:t xml:space="preserve"> rapid evolutionary responses </w:t>
      </w:r>
      <w:r w:rsidR="00345A44">
        <w:t xml:space="preserve">that </w:t>
      </w:r>
      <w:r w:rsidR="009A1FDF">
        <w:t xml:space="preserve">may </w:t>
      </w:r>
      <w:r w:rsidR="009D4AF6">
        <w:t>allow</w:t>
      </w:r>
      <w:r w:rsidR="00345A44">
        <w:t xml:space="preserve"> population</w:t>
      </w:r>
      <w:r w:rsidR="009D4AF6">
        <w:t>s</w:t>
      </w:r>
      <w:r w:rsidR="00345A44">
        <w:t xml:space="preserve"> to adapt to </w:t>
      </w:r>
      <w:r w:rsidR="00FE2A77">
        <w:t>novel</w:t>
      </w:r>
      <w:r w:rsidR="00345A44">
        <w:t xml:space="preserve"> environments </w:t>
      </w:r>
      <w:r w:rsidR="005F3B04">
        <w:t>(</w:t>
      </w:r>
      <w:r w:rsidR="00564897" w:rsidRPr="0045457D">
        <w:rPr>
          <w:rFonts w:cs="Times New Roman"/>
        </w:rPr>
        <w:t xml:space="preserve">Hoffmann &amp; </w:t>
      </w:r>
      <w:proofErr w:type="spellStart"/>
      <w:r w:rsidR="00564897" w:rsidRPr="0045457D">
        <w:rPr>
          <w:rFonts w:cs="Times New Roman"/>
        </w:rPr>
        <w:t>Merilä</w:t>
      </w:r>
      <w:proofErr w:type="spellEnd"/>
      <w:r w:rsidR="00564897" w:rsidRPr="0045457D">
        <w:rPr>
          <w:rFonts w:cs="Times New Roman"/>
        </w:rPr>
        <w:t>, 1999</w:t>
      </w:r>
      <w:r w:rsidR="00B35C5E">
        <w:rPr>
          <w:rFonts w:cs="Times New Roman"/>
        </w:rPr>
        <w:t xml:space="preserve">; </w:t>
      </w:r>
      <w:r w:rsidR="00B35C5E" w:rsidRPr="00B35C5E">
        <w:rPr>
          <w:lang w:val="en-AU"/>
        </w:rPr>
        <w:t>Falconer and Mackay 1996</w:t>
      </w:r>
      <w:r w:rsidR="005F3B04">
        <w:t xml:space="preserve">). </w:t>
      </w:r>
      <w:r w:rsidR="009A1FDF">
        <w:t>Contrary to these hypotheses</w:t>
      </w:r>
      <w:r w:rsidR="00FF433B">
        <w:t xml:space="preserve">, </w:t>
      </w:r>
      <w:r w:rsidR="008B5BD9">
        <w:t xml:space="preserve">we found no </w:t>
      </w:r>
      <w:ins w:id="23" w:author="Shinichi Nakagawa" w:date="2020-10-19T11:47:00Z">
        <w:r w:rsidR="00A62946">
          <w:t xml:space="preserve">statistical </w:t>
        </w:r>
      </w:ins>
      <w:r w:rsidR="008B5BD9">
        <w:t xml:space="preserve">differences in additive genetic variance </w:t>
      </w:r>
      <w:r w:rsidR="00537F70">
        <w:t xml:space="preserve">for mass </w:t>
      </w:r>
      <w:r w:rsidR="008B5BD9">
        <w:t xml:space="preserve">between our </w:t>
      </w:r>
      <w:r w:rsidR="007B73D9">
        <w:t>developmental</w:t>
      </w:r>
      <w:r w:rsidR="00426327">
        <w:t xml:space="preserve"> </w:t>
      </w:r>
      <w:r w:rsidR="007B73D9">
        <w:t>temperature</w:t>
      </w:r>
      <w:r w:rsidR="008B5BD9">
        <w:t xml:space="preserve"> treatments. </w:t>
      </w:r>
      <w:r w:rsidR="007B73D9">
        <w:t>In fact</w:t>
      </w:r>
      <w:r w:rsidR="008B5BD9">
        <w:t xml:space="preserve">, </w:t>
      </w:r>
      <w:r w:rsidR="00CE5C81">
        <w:t xml:space="preserve">heritability for mass was </w:t>
      </w:r>
      <w:r w:rsidR="009A1FDF">
        <w:t>overall</w:t>
      </w:r>
      <w:r w:rsidR="00FF433B">
        <w:t xml:space="preserve"> </w:t>
      </w:r>
      <w:r w:rsidR="009A1FDF">
        <w:t>quite</w:t>
      </w:r>
      <w:r w:rsidR="00CE5C81">
        <w:t xml:space="preserve"> low</w:t>
      </w:r>
      <w:r w:rsidR="008B5BD9">
        <w:t xml:space="preserve"> </w:t>
      </w:r>
      <w:r w:rsidR="009A1FDF">
        <w:t>echoing</w:t>
      </w:r>
      <w:r w:rsidR="00E36489">
        <w:t xml:space="preserve"> </w:t>
      </w:r>
      <w:r w:rsidR="0093131F">
        <w:t xml:space="preserve">heritability </w:t>
      </w:r>
      <w:r w:rsidR="009A1FDF">
        <w:t>values for</w:t>
      </w:r>
      <w:r w:rsidR="0093131F">
        <w:t xml:space="preserve"> mass </w:t>
      </w:r>
      <w:r w:rsidR="00D57C0B">
        <w:t xml:space="preserve">in various animal systems </w:t>
      </w:r>
      <w:r w:rsidR="00A966A1">
        <w:t>[</w:t>
      </w:r>
      <w:r w:rsidR="00D57C0B">
        <w:t xml:space="preserve">e.g., </w:t>
      </w:r>
      <w:r w:rsidR="0093131F">
        <w:t>bighorn sheep</w:t>
      </w:r>
      <w:r w:rsidR="00A966A1">
        <w:t xml:space="preserve"> – 0.03 to 0.31</w:t>
      </w:r>
      <w:r w:rsidR="00D57C0B">
        <w:t xml:space="preserve"> </w:t>
      </w:r>
      <w:r w:rsidR="00CF301A">
        <w:fldChar w:fldCharType="begin"/>
      </w:r>
      <w:r w:rsidR="00CF301A">
        <w:instrText xml:space="preserve"> ADDIN ZOTERO_ITEM CSL_CITATION {"citationID":"eeaTzuwt","properties":{"formattedCitation":"(R\\uc0\\u233{}ale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CF301A">
        <w:fldChar w:fldCharType="separate"/>
      </w:r>
      <w:r w:rsidR="00CF301A" w:rsidRPr="00CF301A">
        <w:rPr>
          <w:rFonts w:cs="Times New Roman"/>
        </w:rPr>
        <w:t>(Réale et al., 1999)</w:t>
      </w:r>
      <w:r w:rsidR="00CF301A">
        <w:fldChar w:fldCharType="end"/>
      </w:r>
      <w:r w:rsidR="00CF301A">
        <w:t>,</w:t>
      </w:r>
      <w:r w:rsidR="00A966A1">
        <w:t xml:space="preserve"> </w:t>
      </w:r>
      <w:r w:rsidR="00F2176C" w:rsidRPr="00F2176C">
        <w:rPr>
          <w:lang w:val="en-AU"/>
        </w:rPr>
        <w:t>macaque</w:t>
      </w:r>
      <w:r w:rsidR="009D4AF6">
        <w:rPr>
          <w:lang w:val="en-AU"/>
        </w:rPr>
        <w:t>s</w:t>
      </w:r>
      <w:r w:rsidR="00F2176C">
        <w:rPr>
          <w:lang w:val="en-AU"/>
        </w:rPr>
        <w:t xml:space="preserve"> </w:t>
      </w:r>
      <w:r w:rsidR="00F2176C">
        <w:t xml:space="preserve">– 0.39 </w:t>
      </w:r>
      <w:r w:rsidR="00CF301A">
        <w:fldChar w:fldCharType="begin"/>
      </w:r>
      <w:r w:rsidR="00CF301A">
        <w:instrText xml:space="preserve"> ADDIN ZOTERO_ITEM CSL_CITATION {"citationID":"6fldK2SO","properties":{"formattedCitation":"(Kimock et al., 2019)","plainCitation":"(Kimock et al., 2019)","noteIndex":0},"citationItems":[{"id":3959,"uris":["http://zotero.org/users/1379426/items/6M2YE5PS"],"uri":["http://zotero.org/users/1379426/items/6M2YE5PS"],"itemData":{"id":3959,"type":"article-journal","abstract":"Sexual selection favours traits that increase reproductive success via increased competitive ability, attractiveness, or both. Male rhesus macaque (Macaca mulatta) morphological traits are likely to reflect the effects of multiple sexual selection pressures. Here, we use a quantitative genetic approach to investigate the production and maintenance of variation in male rhesus macaque morphometric traits which may be subject to sexual selection. We collected measurements of body size, canine length, and fat, from 125 male and 21 female free-ranging rhesus macaques on Cayo Santiago. We also collected testis volumes from males. We used a genetic pedigree to calculate trait heritability, to investigate potential trait trade-offs, and to estimate selection gradients. We found that variation in most male morphometric traits was heritable, but found no evidence of trait trade-offs nor that traits predicted reproductive success. Our results suggest that male rhesus macaque morphometric traits are either not under selection, or are under mechanisms of sexual selection that we could not test (e.g. balancing selection). In species subject to complex interacting mechanisms of selection, measures of body size, weaponry, and testis volume may not increase reproductive success via easily-testable mechanisms such as linear directional selection.","container-title":"Scientific Reports","DOI":"10.1038/s41598-019-52633-4","ISSN":"2045-2322","issue":"1","language":"en","note":"number: 1\npublisher: Nature Publishing Group","page":"19794","source":"www.nature.com","title":"Male morphological traits are heritable but do not predict reproductive success in a sexually-dimorphic primate","volume":"9","author":[{"family":"Kimock","given":"Clare M."},{"family":"Dubuc","given":"Constance"},{"family":"Brent","given":"Lauren J. N."},{"family":"Higham","given":"James P."}],"issued":{"date-parts":[["2019",12,24]]}}}],"schema":"https://github.com/citation-style-language/schema/raw/master/csl-citation.json"} </w:instrText>
      </w:r>
      <w:r w:rsidR="00CF301A">
        <w:fldChar w:fldCharType="separate"/>
      </w:r>
      <w:r w:rsidR="00CF301A">
        <w:rPr>
          <w:noProof/>
        </w:rPr>
        <w:t>(Kimock et al., 2019)</w:t>
      </w:r>
      <w:r w:rsidR="00CF301A">
        <w:fldChar w:fldCharType="end"/>
      </w:r>
      <w:r w:rsidR="00AC375E">
        <w:t xml:space="preserve"> lizards – 0</w:t>
      </w:r>
      <w:r w:rsidR="0020634B">
        <w:t xml:space="preserve"> to </w:t>
      </w:r>
      <w:r w:rsidR="00AC375E">
        <w:t xml:space="preserve">0.54 – </w:t>
      </w:r>
      <w:r w:rsidR="00CF301A">
        <w:fldChar w:fldCharType="begin"/>
      </w:r>
      <w:r w:rsidR="000F70BF">
        <w:instrText xml:space="preserve"> ADDIN ZOTERO_ITEM CSL_CITATION {"citationID":"g7DL1ZeK","properties":{"formattedCitation":"(Martins et al., 2019; Noble et al., 2014)","plainCitation":"(Martins et al., 2019; Noble et al., 2014)","noteIndex":0},"citationItems":[{"id":2989,"uris":["http://zotero.org/users/1379426/items/S28WC8RU"],"uri":["http://zotero.org/users/1379426/items/S28WC8RU"],"itemData":{"id":2989,"type":"article-journal","abstract":"There is justified concern about the impact of global warming on the persistence of tropical ectotherms. There is also growing evidence for strong selection on climate-relevant physiological traits. Understanding the evolutionary potential of populations is especially important for low dispersal organisms in isolated populations, because these populations have little choice but to adapt. Despite this, direct estimates of heritability and genetic correlations for physiological traits in ectotherms—which will determine their evolutionary responses to selection—are sparse, especially for reptiles. Here we examine the heritabilities and genetic correlations for a set of four morphological and six climate-relevant physiological traits in an isolated population of an Australian rainforest lizard, Lampropholis coggeri. These traits show considerable variation across populations in this species, suggesting local adaptation. From laboratory crosses, we estimated very low to moderate heritability of temperature-related physiological traits (h2 &lt; 0.31), but significant and higher heritability of desiccation resistance (h2~0.42). These values contrasted with uniformly higher heritabilities (h2 &gt; 0.51) for morphological traits. At the phenotypic level, there were positive associations among the morphological traits and between thermal limits. Growth rate was positively correlated with thermal limits, but there was no indication that morphology and physiology were linked in any other way. We found some support for a specialist–generalist trade-off in the thermal performance curve, but otherwise there was no evidence for evolutionary constraints, suggesting broadly labile multivariate trait structure. Our results indicate little potential to respond to selection on thermal traits in this population and provide new insights into the capacity of tropical ectotherms to adapt in situ to rapid climate change.","container-title":"Heredity","DOI":"10.1038/s41437-018-0085-y","ISSN":"1365-2540","issue":"1","language":"en","note":"number: 1\npublisher: Nature Publishing Group","page":"41-52","source":"www.nature.com","title":"Heritability of climate-relevant traits in a rainforest skink","volume":"122","author":[{"family":"Martins","given":"Felipe"},{"family":"Kruuk","given":"L. E. B."},{"family":"Llewelyn","given":"John"},{"family":"Moritz","given":"Craig"},{"family":"Phillips","given":"Ben"}],"issued":{"date-parts":[["2019",1]]}}},{"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J."}],"issued":{"date-parts":[["2014",5,1]]}}}],"schema":"https://github.com/citation-style-language/schema/raw/master/csl-citation.json"} </w:instrText>
      </w:r>
      <w:r w:rsidR="00CF301A">
        <w:fldChar w:fldCharType="separate"/>
      </w:r>
      <w:r w:rsidR="000F70BF">
        <w:rPr>
          <w:noProof/>
        </w:rPr>
        <w:t>(Martins et al., 2019; Noble et al., 2014)</w:t>
      </w:r>
      <w:r w:rsidR="00CF301A">
        <w:fldChar w:fldCharType="end"/>
      </w:r>
      <w:r w:rsidR="00A966A1">
        <w:t>]</w:t>
      </w:r>
      <w:r w:rsidR="005A6F0B">
        <w:t xml:space="preserve">. </w:t>
      </w:r>
      <w:r w:rsidR="000F70BF">
        <w:t xml:space="preserve">It should be noted that decoupling additive genetic variances from other non-genetic variance such as maternal effects requires considerable paternal links in the </w:t>
      </w:r>
      <w:r w:rsidR="009A1FDF">
        <w:t xml:space="preserve">study design and </w:t>
      </w:r>
      <w:r w:rsidR="000F70BF">
        <w:t xml:space="preserve">pedigree </w:t>
      </w:r>
      <w:r w:rsidR="000F70BF">
        <w:fldChar w:fldCharType="begin"/>
      </w:r>
      <w:r w:rsidR="000F70BF">
        <w:instrText xml:space="preserve"> ADDIN ZOTERO_ITEM CSL_CITATION {"citationID":"C7YyL600","properties":{"formattedCitation":"(Kruuk, 2004)","plainCitation":"(Kruuk, 2004)","noteIndex":0},"citationItems":[{"id":566,"uris":["http://zotero.org/users/1379426/items/GMDB8TGB"],"uri":["http://zotero.org/users/1379426/items/GMDB8TGB"],"itemData":{"id":566,"type":"article-journal","container-title":"Philosophical transactions of the Royal Society of London. Series B, Biological sciences","DOI":"10.1098/rstb.2003.1437","issue":"1446","language":"English","page":"873–890","title":"Estimating genetic parameters in natural populations using the ‘animal model’","volume":"359","author":[{"family":"Kruuk","given":"L. E. B."}],"issued":{"date-parts":[["2004",6]]}}}],"schema":"https://github.com/citation-style-language/schema/raw/master/csl-citation.json"} </w:instrText>
      </w:r>
      <w:r w:rsidR="000F70BF">
        <w:fldChar w:fldCharType="separate"/>
      </w:r>
      <w:r w:rsidR="000F70BF">
        <w:rPr>
          <w:noProof/>
        </w:rPr>
        <w:t>(Kruuk, 2004)</w:t>
      </w:r>
      <w:r w:rsidR="000F70BF">
        <w:fldChar w:fldCharType="end"/>
      </w:r>
      <w:r w:rsidR="000F70BF">
        <w:t xml:space="preserve">. </w:t>
      </w:r>
      <w:r w:rsidR="009A1FDF">
        <w:t>Indeed</w:t>
      </w:r>
      <w:r w:rsidR="000F70BF">
        <w:t>, when</w:t>
      </w:r>
      <w:r w:rsidR="005A6F0B">
        <w:t xml:space="preserve"> this </w:t>
      </w:r>
      <w:r w:rsidR="000F70BF">
        <w:t>variance partitioning is</w:t>
      </w:r>
      <w:r w:rsidR="005A6F0B">
        <w:t xml:space="preserve"> done</w:t>
      </w:r>
      <w:r w:rsidR="000F70BF">
        <w:t xml:space="preserve"> accordingly, heritability</w:t>
      </w:r>
      <w:r w:rsidR="005A6F0B">
        <w:t xml:space="preserve"> estimates are often low</w:t>
      </w:r>
      <w:r w:rsidR="00AB1680">
        <w:t xml:space="preserve"> (e.g.,</w:t>
      </w:r>
      <w:r w:rsidR="00CF301A">
        <w:t xml:space="preserve"> </w:t>
      </w:r>
      <w:r w:rsidR="00AB1680">
        <w:t>Noble et al. 2014)</w:t>
      </w:r>
      <w:r w:rsidR="005A6F0B">
        <w:t>.</w:t>
      </w:r>
      <w:r w:rsidR="004A7DD2">
        <w:t xml:space="preserve"> </w:t>
      </w:r>
      <w:r w:rsidR="00515F98">
        <w:t xml:space="preserve">In the case of </w:t>
      </w:r>
      <w:r w:rsidR="009A1FDF">
        <w:t>our</w:t>
      </w:r>
      <w:r w:rsidR="00515F98">
        <w:t xml:space="preserve"> study, we found relatively low levels of multiple paternity (&lt;1% of clutches were sired by multiple fathers), as such the number of half-sibs were generally low </w:t>
      </w:r>
      <w:r w:rsidR="009A1FDF">
        <w:t>which</w:t>
      </w:r>
      <w:r w:rsidR="00CD5FBA">
        <w:t xml:space="preserve"> </w:t>
      </w:r>
      <w:r w:rsidR="00515F98">
        <w:t xml:space="preserve">may have affected our </w:t>
      </w:r>
      <w:r w:rsidR="000F70BF">
        <w:t>genomic related</w:t>
      </w:r>
      <w:r w:rsidR="009A1FDF">
        <w:t>ness</w:t>
      </w:r>
      <w:r w:rsidR="000F70BF">
        <w:t xml:space="preserve"> matrix and </w:t>
      </w:r>
      <w:r w:rsidR="00515F98">
        <w:t>estimates of quantitative</w:t>
      </w:r>
      <w:r w:rsidR="009A1FDF">
        <w:t xml:space="preserve"> genetic</w:t>
      </w:r>
      <w:r w:rsidR="00515F98">
        <w:t xml:space="preserve"> parameters. </w:t>
      </w:r>
    </w:p>
    <w:p w14:paraId="67C41C08" w14:textId="77777777" w:rsidR="009D4AF6" w:rsidRDefault="009D4AF6" w:rsidP="0092030A">
      <w:pPr>
        <w:rPr>
          <w:ins w:id="24" w:author="Daniel Noble" w:date="2020-09-14T21:49:00Z"/>
        </w:rPr>
      </w:pPr>
    </w:p>
    <w:p w14:paraId="77A49F83" w14:textId="1472D61D" w:rsidR="00854079" w:rsidRPr="00C301FC" w:rsidRDefault="00D83326" w:rsidP="005A17FD">
      <w:pPr>
        <w:ind w:firstLine="720"/>
        <w:rPr>
          <w:lang w:val="en-AU"/>
        </w:rPr>
      </w:pPr>
      <w:r>
        <w:t xml:space="preserve">The lack of difference in genetic variation between </w:t>
      </w:r>
      <w:r w:rsidR="00C301FC">
        <w:t>developmental temperatures</w:t>
      </w:r>
      <w:r>
        <w:t xml:space="preserve"> environments support findings from </w:t>
      </w:r>
      <w:r w:rsidR="00564897">
        <w:t>recent meta-analys</w:t>
      </w:r>
      <w:r w:rsidR="00FD281C">
        <w:t>e</w:t>
      </w:r>
      <w:r w:rsidR="00564897">
        <w:t>s</w:t>
      </w:r>
      <w:r>
        <w:t>.</w:t>
      </w:r>
      <w:r w:rsidR="00564897">
        <w:t xml:space="preserve"> Fisher et al. </w:t>
      </w:r>
      <w:r w:rsidR="000224D3">
        <w:t>(</w:t>
      </w:r>
      <w:r w:rsidR="00564897">
        <w:t>2020</w:t>
      </w:r>
      <w:r w:rsidR="000224D3">
        <w:t>)</w:t>
      </w:r>
      <w:r w:rsidR="00564897">
        <w:t xml:space="preserve"> assessed the degree to which </w:t>
      </w:r>
      <w:r w:rsidR="00523657">
        <w:t xml:space="preserve">stressful </w:t>
      </w:r>
      <w:r w:rsidR="00564897">
        <w:t>thermal environments result in the release of genetic variation</w:t>
      </w:r>
      <w:r w:rsidR="003C60C0">
        <w:t>.</w:t>
      </w:r>
      <w:r w:rsidR="00564897">
        <w:t xml:space="preserve"> </w:t>
      </w:r>
      <w:r w:rsidR="003C60C0">
        <w:t>They</w:t>
      </w:r>
      <w:r w:rsidR="00564897">
        <w:t xml:space="preserve"> found tha</w:t>
      </w:r>
      <w:r w:rsidR="00C301FC">
        <w:t>t these</w:t>
      </w:r>
      <w:r w:rsidR="00564897">
        <w:t xml:space="preserve"> effects manifested in only a third of the studied cases </w:t>
      </w:r>
      <w:r w:rsidR="00D27988">
        <w:t xml:space="preserve">– </w:t>
      </w:r>
      <w:r w:rsidR="00C301FC">
        <w:t>in</w:t>
      </w:r>
      <w:r w:rsidR="00564897">
        <w:t xml:space="preserve"> mainly clonal organisms</w:t>
      </w:r>
      <w:r w:rsidR="00CF1C83">
        <w:t xml:space="preserve"> </w:t>
      </w:r>
      <w:r w:rsidR="00CF1C83">
        <w:fldChar w:fldCharType="begin"/>
      </w:r>
      <w:r w:rsidR="00CF1C83">
        <w:instrText xml:space="preserve"> ADDIN ZOTERO_ITEM CSL_CITATION {"citationID":"rOZerHAj","properties":{"formattedCitation":"(Fischer et al., 2020)","plainCitation":"(Fischer et al., 2020)","noteIndex":0},"citationItems":[{"id":3476,"uris":["http://zotero.org/users/1379426/items/LJ9FSGIC"],"uri":["http://zotero.org/users/1379426/items/LJ9FSGIC"],"itemData":{"id":3476,"type":"article-journal","abstract":"Assessing the genetic adaptive potential of populations and species is essential for better understanding evolutionary processes. However, the expression of genetic variation may depend on environmental conditions, which may speed up or slow down evolutionary responses. Thus, the same selection pressure may lead to different responses. Against this background, we here investigate the effects of thermal stress on genetic variation, mainly under controlled laboratory conditions. We estimated additive genetic variance (VA), narrow-sense heritability (h2) and the coefficient of genetic variation (CVA) under both benign control and stressful thermal conditions. We included six species spanning a diverse range of plant and animal taxa, and a total of 25 morphological and life-history traits. Our results show that (1) thermal stress reduced fitness components, (2) the majority of traits showed significant genetic variation and that (3) thermal stress affected the expression of genetic variation (VA, h2 or CVA) in only one-third of the cases (25 of 75 analyses, mostly in one clonal species). Moreover, the effects were highly species-specific, with genetic variation increasing in 11 and decreasing in 14 cases under stress. Our results hence indicate that thermal stress does not generally affect the expression of genetic variation under laboratory conditions but, nevertheless, increases or decreases genetic variation in specific cases. Consequently, predicting the rate of genetic adaptation might not be generally complicated by environmental variation, but requires a careful case-by-case consideration.","container-title":"Heredity","DOI":"10.1038/s41437-020-0338-4","ISSN":"1365-2540","language":"en","note":"publisher: Nature Publishing Group","page":"1-15","source":"www.nature.com","title":"Species-specific effects of thermal stress on the expression of genetic variation across a diverse group of plant and animal taxa under experimental conditions","author":[{"family":"Fischer","given":"Klaus"},{"family":"Kreyling","given":"Jürgen"},{"family":"Beaulieu","given":"Michaël"},{"family":"Beil","given":"Ilka"},{"family":"Bog","given":"Manuela"},{"family":"Bonte","given":"Dries"},{"family":"Holm","given":"Stefanie"},{"family":"Knoblauch","given":"Sabine"},{"family":"Koch","given":"Dustin"},{"family":"Muffler","given":"Lena"},{"family":"Mouginot","given":"Pierick"},{"family":"Paulinich","given":"Maria"},{"family":"Scheepens","given":"J. F."},{"family":"Schiemann","given":"Raijana"},{"family":"Schmeddes","given":"Jonas"},{"family":"Schnittler","given":"Martin"},{"family":"Uhl","given":"Gabriele"},{"family":"Maaten-Theunissen","given":"Marieke","non-dropping-particle":"van der"},{"family":"Weier","given":"Julia M."},{"family":"Wilmking","given":"Martin"},{"family":"Weigel","given":"Robert"},{"family":"Gienapp","given":"Phillip"}],"issued":{"date-parts":[["2020",7,6]]}}}],"schema":"https://github.com/citation-style-language/schema/raw/master/csl-citation.json"} </w:instrText>
      </w:r>
      <w:r w:rsidR="00CF1C83">
        <w:fldChar w:fldCharType="separate"/>
      </w:r>
      <w:r w:rsidR="00CF1C83">
        <w:rPr>
          <w:noProof/>
        </w:rPr>
        <w:t>(Fischer et al., 2020)</w:t>
      </w:r>
      <w:r w:rsidR="00CF1C83">
        <w:fldChar w:fldCharType="end"/>
      </w:r>
      <w:r w:rsidR="00564897">
        <w:t xml:space="preserve">. </w:t>
      </w:r>
      <w:r w:rsidR="00C301FC">
        <w:t>Furthermore</w:t>
      </w:r>
      <w:r w:rsidR="003C28A7">
        <w:t xml:space="preserve">, of the 25 cases where genetic </w:t>
      </w:r>
      <w:r w:rsidR="00CF1C83">
        <w:t>variance</w:t>
      </w:r>
      <w:r w:rsidR="003C28A7">
        <w:t xml:space="preserve"> </w:t>
      </w:r>
      <w:r w:rsidR="003C60C0">
        <w:t>changed</w:t>
      </w:r>
      <w:r w:rsidR="003C28A7">
        <w:t xml:space="preserve"> across thermal environments there was no consistent direction (i.e., 11 increased and 14 decreased under thermal stress). </w:t>
      </w:r>
      <w:r w:rsidR="006A6EBE">
        <w:t>Noble et al. (2019) also showed that the release of ‘cryptic</w:t>
      </w:r>
      <w:r w:rsidR="00C301FC">
        <w:t>’</w:t>
      </w:r>
      <w:r w:rsidR="006A6EBE">
        <w:t xml:space="preserve"> genetic variation depend</w:t>
      </w:r>
      <w:r w:rsidR="002D4A23">
        <w:t>s on</w:t>
      </w:r>
      <w:r w:rsidR="006A6EBE">
        <w:t xml:space="preserve"> the study design – studies not able to partition out non-genetic sources of variation supported a release of genetic variation </w:t>
      </w:r>
      <w:r w:rsidR="002D4A23">
        <w:t>whereas</w:t>
      </w:r>
      <w:r w:rsidR="006A6EBE">
        <w:t xml:space="preserve"> studies that </w:t>
      </w:r>
      <w:r w:rsidR="00C301FC">
        <w:t>did</w:t>
      </w:r>
      <w:r w:rsidR="006A6EBE">
        <w:t xml:space="preserve"> </w:t>
      </w:r>
      <w:r w:rsidR="00095875">
        <w:t xml:space="preserve">showed the opposite pattern. </w:t>
      </w:r>
      <w:r w:rsidR="00FF05BD">
        <w:t>As a caveat, d</w:t>
      </w:r>
      <w:r w:rsidR="009223FD">
        <w:t xml:space="preserve">efining an environment as stressful </w:t>
      </w:r>
      <w:r w:rsidR="009223FD" w:rsidRPr="005A070D">
        <w:t>or novel</w:t>
      </w:r>
      <w:r w:rsidR="009D4AF6">
        <w:t xml:space="preserve"> is a difficult task which</w:t>
      </w:r>
      <w:r w:rsidR="009223FD">
        <w:t xml:space="preserve"> </w:t>
      </w:r>
      <w:r w:rsidR="009223FD" w:rsidRPr="005A070D">
        <w:t>requires detail</w:t>
      </w:r>
      <w:r w:rsidR="009223FD">
        <w:t>ed</w:t>
      </w:r>
      <w:r w:rsidR="009223FD" w:rsidRPr="005A070D">
        <w:t xml:space="preserve"> knowledge of a given species’ past environmental exposure </w:t>
      </w:r>
      <w:r w:rsidR="00FF05BD">
        <w:t>– information that is often unknown</w:t>
      </w:r>
      <w:r w:rsidR="009223FD" w:rsidRPr="005A070D">
        <w:t xml:space="preserve"> </w:t>
      </w:r>
      <w:r w:rsidR="009223FD" w:rsidRPr="005A070D">
        <w:fldChar w:fldCharType="begin"/>
      </w:r>
      <w:r w:rsidR="009223FD" w:rsidRPr="005A070D">
        <w:instrText xml:space="preserve"> ADDIN ZOTERO_ITEM CSL_CITATION {"citationID":"PZOWyW3A","properties":{"formattedCitation":"(Roelofs et al., 2010)","plainCitation":"(Roelofs et al., 2010)","noteIndex":0},"citationItems":[{"id":3561,"uris":["http://zotero.org/users/1379426/items/NMV7H8IC"],"uri":["http://zotero.org/users/1379426/items/NMV7H8IC"],"itemData":{"id":3561,"type":"article-journal","abstract":"It is widely recognized that stress plays an important role in directing the adaptive adjustment of an organism to changing environments. However, very little is known about the evolution of mechanisms that promote stress-induced variation. Adaptive transcriptional responses have been implicated in the evolution of tolerance to natural and anthropogenic stressors in the environment. Recent technological advances in transcriptomics provide a mechanistic understanding of biological pathways or processes involved in stress-induced phenotypic change. Furthermore, these studies are (semi) quantitative and provide insight into the reaction norms of identiﬁed target genes in response to speciﬁc stressors. We argue that plasticity in gene expression reaction norms may be important in the evolution of stress tolerance and adaptation to environmental stress. This review highlights the consequences of transcriptional plasticity of stress responses within a single generation and concludes that gene promoters containing a TATA box are more capable of rapid and variable responses than TATA-less genes. In addition, the consequences of plastic transcriptional responses to stress over multiple generations are discussed. Based on examples from the literature, we show that constitutive over expression of speciﬁc stress response genes results in stress adapted phenotypes. However, organisms with an innate capacity to buffer stress display plastic transcriptional responses. Finally, we call for an improved integration of the concept of phenotypic plasticity with studies that focus on the regulation of transcription.","container-title":"Evolutionary Ecology","DOI":"10.1007/s10682-009-9345-x","ISSN":"0269-7653, 1573-8477","issue":"3","journalAbbreviation":"Evol Ecol","language":"en","page":"527-539","source":"DOI.org (Crossref)","title":"The significance of genome-wide transcriptional regulation in the evolution of stress tolerance","volume":"24","author":[{"family":"Roelofs","given":"Dick"},{"family":"Morgan","given":"John"},{"family":"Stürzenbaum","given":"Stephen"}],"issued":{"date-parts":[["2010",5]]}}}],"schema":"https://github.com/citation-style-language/schema/raw/master/csl-citation.json"} </w:instrText>
      </w:r>
      <w:r w:rsidR="009223FD" w:rsidRPr="005A070D">
        <w:fldChar w:fldCharType="separate"/>
      </w:r>
      <w:r w:rsidR="009223FD" w:rsidRPr="005A070D">
        <w:rPr>
          <w:noProof/>
        </w:rPr>
        <w:t>(Roelofs et al., 2010)</w:t>
      </w:r>
      <w:r w:rsidR="009223FD" w:rsidRPr="005A070D">
        <w:fldChar w:fldCharType="end"/>
      </w:r>
      <w:r w:rsidR="009223FD" w:rsidRPr="005A070D">
        <w:t xml:space="preserve">. </w:t>
      </w:r>
      <w:r w:rsidR="00015E7C">
        <w:t xml:space="preserve">While our </w:t>
      </w:r>
      <w:r w:rsidR="00854079">
        <w:t xml:space="preserve">incubation temperatures were selected based on temperature extremes of naturally occurring </w:t>
      </w:r>
      <w:r w:rsidR="00523657">
        <w:rPr>
          <w:i/>
          <w:iCs/>
        </w:rPr>
        <w:t xml:space="preserve">L. </w:t>
      </w:r>
      <w:proofErr w:type="spellStart"/>
      <w:r w:rsidR="00523657">
        <w:rPr>
          <w:i/>
          <w:iCs/>
        </w:rPr>
        <w:t>delicata</w:t>
      </w:r>
      <w:proofErr w:type="spellEnd"/>
      <w:r w:rsidR="00523657">
        <w:t xml:space="preserve"> </w:t>
      </w:r>
      <w:r w:rsidR="00854079">
        <w:t>nests</w:t>
      </w:r>
      <w:r w:rsidR="005A17FD">
        <w:t xml:space="preserve"> </w:t>
      </w:r>
      <w:r w:rsidR="005A17FD">
        <w:fldChar w:fldCharType="begin"/>
      </w:r>
      <w:r w:rsidR="005A17FD">
        <w:instrText xml:space="preserve"> ADDIN ZOTERO_ITEM CSL_CITATION {"citationID":"l76cXowH","properties":{"formattedCitation":"(Cheetham et al., 2011)","plainCitation":"(Cheetham et al., 2011)","noteIndex":0},"citationItems":[{"id":492,"uris":["http://zotero.org/users/1379426/items/P85KU2YA"],"uri":["http://zotero.org/users/1379426/items/P85KU2YA"],"itemData":{"id":492,"type":"article-journal","abstract":"Abstract Lizards are appropriate organisms to investigate causes and correlates of communal egg laying because their general lack of parental care focuses attention on nest site choice. We field-tested hypotheses associated with nest site choice and communal ...","container-title":"Journal of Zoology","DOI":"10.1111/j.1469-7998.2010.00764.x","issue":"4","language":"English","page":"234–242","title":"Embryonic mortality as a cost of communal nesting in the delicate skink","volume":"283","author":[{"family":"Cheetham","given":"E"},{"family":"Doody","given":"J S"},{"family":"Stewart","given":"B"},{"family":"Harlow","given":"P"}],"issued":{"date-parts":[["2011",4]]}}}],"schema":"https://github.com/citation-style-language/schema/raw/master/csl-citation.json"} </w:instrText>
      </w:r>
      <w:r w:rsidR="005A17FD">
        <w:fldChar w:fldCharType="separate"/>
      </w:r>
      <w:r w:rsidR="005A17FD">
        <w:rPr>
          <w:noProof/>
        </w:rPr>
        <w:t>(Cheetham et al., 2011)</w:t>
      </w:r>
      <w:r w:rsidR="005A17FD">
        <w:fldChar w:fldCharType="end"/>
      </w:r>
      <w:r w:rsidR="00CF1C83">
        <w:t>,</w:t>
      </w:r>
      <w:r w:rsidR="00523657">
        <w:t xml:space="preserve"> </w:t>
      </w:r>
      <w:r w:rsidR="00015E7C">
        <w:t xml:space="preserve">it is </w:t>
      </w:r>
      <w:r w:rsidR="00FF05BD">
        <w:t xml:space="preserve">nonetheless </w:t>
      </w:r>
      <w:r w:rsidR="00015E7C">
        <w:t xml:space="preserve">possible they </w:t>
      </w:r>
      <w:r w:rsidR="00FF05BD">
        <w:t xml:space="preserve">were </w:t>
      </w:r>
      <w:r w:rsidR="00854079">
        <w:t xml:space="preserve">not </w:t>
      </w:r>
      <w:r w:rsidR="00015E7C">
        <w:t>‘</w:t>
      </w:r>
      <w:r w:rsidR="00854079">
        <w:t>stressful</w:t>
      </w:r>
      <w:r w:rsidR="00015E7C">
        <w:t>’</w:t>
      </w:r>
      <w:r w:rsidR="00854079">
        <w:t xml:space="preserve"> </w:t>
      </w:r>
      <w:r w:rsidR="00015E7C">
        <w:t>from an evolutionary perspective</w:t>
      </w:r>
      <w:r w:rsidR="001144EE">
        <w:t>.</w:t>
      </w:r>
      <w:ins w:id="25" w:author="fonti.kar@gmail.com" w:date="2020-10-02T17:02:00Z">
        <w:r w:rsidR="001E39BA">
          <w:t xml:space="preserve"> </w:t>
        </w:r>
      </w:ins>
      <w:r w:rsidR="001E39BA">
        <w:t xml:space="preserve">Indeed, egg mortality did not differ across incubation treatments which suggests that </w:t>
      </w:r>
      <w:r w:rsidR="000654BC">
        <w:t xml:space="preserve">lizards from both </w:t>
      </w:r>
      <w:r w:rsidR="001E39BA">
        <w:t xml:space="preserve">treatments </w:t>
      </w:r>
      <w:r w:rsidR="000654BC">
        <w:t>experienced a</w:t>
      </w:r>
      <w:r w:rsidR="001E39BA">
        <w:t xml:space="preserve"> similar level of thermal stress </w:t>
      </w:r>
      <w:r w:rsidR="000654BC">
        <w:t>as</w:t>
      </w:r>
      <w:r w:rsidR="001E39BA">
        <w:t xml:space="preserve"> embryos</w:t>
      </w:r>
      <w:r w:rsidR="00C301FC">
        <w:t xml:space="preserve"> </w:t>
      </w:r>
      <w:del w:id="26" w:author="Shinichi Nakagawa" w:date="2020-10-19T11:48:00Z">
        <w:r w:rsidR="00C301FC" w:rsidDel="00A62946">
          <w:delText>(</w:delText>
        </w:r>
      </w:del>
      <w:r w:rsidR="00C301FC">
        <w:t>(</w:t>
      </w:r>
      <w:ins w:id="27" w:author="Shinichi Nakagawa" w:date="2020-10-19T11:48:00Z">
        <w:r w:rsidR="00A62946">
          <w:t>the e</w:t>
        </w:r>
      </w:ins>
      <w:del w:id="28" w:author="Shinichi Nakagawa" w:date="2020-10-19T11:48:00Z">
        <w:r w:rsidR="00C301FC" w:rsidDel="00A62946">
          <w:delText>E</w:delText>
        </w:r>
      </w:del>
      <w:r w:rsidR="00C301FC">
        <w:t>stimate of treatment difference: 0.80 [</w:t>
      </w:r>
      <w:r w:rsidR="00C301FC" w:rsidRPr="001E39BA">
        <w:t xml:space="preserve">-0.04 </w:t>
      </w:r>
      <w:r w:rsidR="00C301FC">
        <w:t>-</w:t>
      </w:r>
      <w:r w:rsidR="00C301FC" w:rsidRPr="001E39BA">
        <w:t>1.73</w:t>
      </w:r>
      <w:r w:rsidR="00C301FC">
        <w:t>])</w:t>
      </w:r>
      <w:r w:rsidR="001E39BA">
        <w:t xml:space="preserve">. </w:t>
      </w:r>
      <w:r w:rsidR="001F22D4">
        <w:t>Furthermore, t</w:t>
      </w:r>
      <w:r w:rsidR="007C35EB">
        <w:t xml:space="preserve">reatment differences may be harder to detect </w:t>
      </w:r>
      <w:r w:rsidR="006F7A30">
        <w:t>under</w:t>
      </w:r>
      <w:r w:rsidR="00854079">
        <w:t xml:space="preserve"> </w:t>
      </w:r>
      <w:r w:rsidR="006F7A30">
        <w:t xml:space="preserve">realistic </w:t>
      </w:r>
      <w:r w:rsidR="00854079">
        <w:t>fluctuating temperature regime</w:t>
      </w:r>
      <w:r w:rsidR="006F7A30">
        <w:t>s</w:t>
      </w:r>
      <w:r w:rsidR="007C35EB">
        <w:t>.</w:t>
      </w:r>
      <w:r w:rsidR="006F7A30">
        <w:t xml:space="preserve"> As such, </w:t>
      </w:r>
      <w:r w:rsidR="009D4AF6">
        <w:t>lizards</w:t>
      </w:r>
      <w:r w:rsidR="006F7A30">
        <w:t xml:space="preserve"> were not exposed </w:t>
      </w:r>
      <w:r w:rsidR="005A17FD">
        <w:t>to</w:t>
      </w:r>
      <w:r w:rsidR="006F7A30">
        <w:t xml:space="preserve"> extreme temperatures </w:t>
      </w:r>
      <w:r w:rsidR="005A17FD">
        <w:t xml:space="preserve">over </w:t>
      </w:r>
      <w:r w:rsidR="000654BC">
        <w:t>extended</w:t>
      </w:r>
      <w:r w:rsidR="005A17FD">
        <w:t xml:space="preserve"> </w:t>
      </w:r>
      <w:r w:rsidR="004A7DD2">
        <w:t>periods</w:t>
      </w:r>
      <w:r w:rsidR="005A17FD">
        <w:t xml:space="preserve"> </w:t>
      </w:r>
      <w:r w:rsidR="009D4AF6">
        <w:t>which</w:t>
      </w:r>
      <w:r w:rsidR="006F7A30">
        <w:t xml:space="preserve"> might be more important in </w:t>
      </w:r>
      <w:r w:rsidR="001040A8">
        <w:t xml:space="preserve">orchestrating </w:t>
      </w:r>
      <w:r w:rsidR="006F7A30">
        <w:t xml:space="preserve">changes </w:t>
      </w:r>
      <w:r w:rsidR="001040A8">
        <w:t>in</w:t>
      </w:r>
      <w:r w:rsidR="006F7A30">
        <w:t xml:space="preserve"> genetic variation</w:t>
      </w:r>
      <w:r w:rsidR="000654BC">
        <w:t xml:space="preserve"> </w:t>
      </w:r>
      <w:r w:rsidR="000654BC">
        <w:fldChar w:fldCharType="begin"/>
      </w:r>
      <w:r w:rsidR="00F352BF">
        <w:instrText xml:space="preserve"> ADDIN ZOTERO_ITEM CSL_CITATION {"citationID":"dVRJiwIy","properties":{"formattedCitation":"(Bonamour et al., 2019)","plainCitation":"(Bonamour et al., 2019)","noteIndex":0},"citationItems":[{"id":756,"uris":["http://zotero.org/users/1379426/items/8KV63MD6"],"uri":["http://zotero.org/users/1379426/items/8KV63MD6"],"itemData":{"id":756,"type":"article-journal","container-title":"Philosophical Transactions of the Royal Society B: Biological Sciences","DOI":"10.1098/rstb.2018.0178","issue":"1768","language":"English","page":"20180178–12","title":"Phenotypic plasticity in response to climate change: the importance of cue variation","volume":"374","author":[{"family":"Bonamour","given":"Suzanne"},{"family":"Chevin","given":"Luis-Miguel"},{"family":"Charmantier","given":"A."},{"family":"Teplitsky","given":"Céline"}],"issued":{"date-parts":[["2019",3]]}}}],"schema":"https://github.com/citation-style-language/schema/raw/master/csl-citation.json"} </w:instrText>
      </w:r>
      <w:r w:rsidR="000654BC">
        <w:fldChar w:fldCharType="separate"/>
      </w:r>
      <w:r w:rsidR="000654BC">
        <w:rPr>
          <w:noProof/>
        </w:rPr>
        <w:t>(Bonamour et al., 2019)</w:t>
      </w:r>
      <w:r w:rsidR="000654BC">
        <w:fldChar w:fldCharType="end"/>
      </w:r>
      <w:r w:rsidR="006F7A30">
        <w:t>.</w:t>
      </w:r>
      <w:r w:rsidR="007C35EB">
        <w:t xml:space="preserve"> </w:t>
      </w:r>
      <w:r w:rsidR="00642A82">
        <w:t>Overall, o</w:t>
      </w:r>
      <w:r w:rsidR="00854079">
        <w:t xml:space="preserve">ur results suggest that </w:t>
      </w:r>
      <w:del w:id="29" w:author="Shinichi Nakagawa" w:date="2020-10-19T11:48:00Z">
        <w:r w:rsidR="00854079" w:rsidDel="00A62946">
          <w:delText xml:space="preserve">our </w:delText>
        </w:r>
      </w:del>
      <w:ins w:id="30" w:author="Shinichi Nakagawa" w:date="2020-10-19T11:48:00Z">
        <w:r w:rsidR="00A62946">
          <w:t xml:space="preserve">the </w:t>
        </w:r>
      </w:ins>
      <w:r w:rsidR="00C301FC">
        <w:t>thermal extremes experienced by natural nest sites</w:t>
      </w:r>
      <w:r w:rsidR="00854079">
        <w:t xml:space="preserve"> d</w:t>
      </w:r>
      <w:r w:rsidR="00C301FC">
        <w:t>o</w:t>
      </w:r>
      <w:r w:rsidR="00854079">
        <w:t xml:space="preserve"> not modify the evolutionary potential of mass</w:t>
      </w:r>
      <w:ins w:id="31" w:author="Shinichi Nakagawa" w:date="2020-10-19T11:49:00Z">
        <w:r w:rsidR="00A62946">
          <w:t>.</w:t>
        </w:r>
      </w:ins>
      <w:del w:id="32" w:author="Shinichi Nakagawa" w:date="2020-10-19T11:49:00Z">
        <w:r w:rsidR="000D1EA1" w:rsidDel="00A62946">
          <w:delText>,</w:delText>
        </w:r>
      </w:del>
      <w:r w:rsidR="000D1EA1">
        <w:t xml:space="preserve"> </w:t>
      </w:r>
      <w:ins w:id="33" w:author="Shinichi Nakagawa" w:date="2020-10-19T11:49:00Z">
        <w:r w:rsidR="00A62946">
          <w:t>H</w:t>
        </w:r>
      </w:ins>
      <w:del w:id="34" w:author="Shinichi Nakagawa" w:date="2020-10-19T11:49:00Z">
        <w:r w:rsidR="000D1EA1" w:rsidDel="00A62946">
          <w:delText>h</w:delText>
        </w:r>
      </w:del>
      <w:r w:rsidR="000D1EA1">
        <w:t xml:space="preserve">owever this should be interpreted with caution </w:t>
      </w:r>
      <w:r w:rsidR="000D1EA1">
        <w:lastRenderedPageBreak/>
        <w:t>as estimates of quantitative parameters from laboratory studies can differ from wild populations</w:t>
      </w:r>
      <w:r w:rsidR="0045457D">
        <w:t xml:space="preserve"> </w:t>
      </w:r>
      <w:r w:rsidR="0045457D">
        <w:fldChar w:fldCharType="begin"/>
      </w:r>
      <w:r w:rsidR="0045457D">
        <w:instrText xml:space="preserve"> ADDIN ZOTERO_ITEM CSL_CITATION {"citationID":"Z9W1VRse","properties":{"formattedCitation":"(Sgr\\uc0\\u242{} &amp; Hoffmann, 2004; Weigensberg &amp; Roff, 1996)","plainCitation":"(Sgrò &amp; Hoffmann, 2004; Weigensberg &amp; Roff, 1996)","noteIndex":0},"citationItems":[{"id":3219,"uris":["http://zotero.org/users/1379426/items/8SUNWFSB"],"uri":["http://zotero.org/users/1379426/items/8SUNWFSB"],"itemData":{"id":3219,"type":"article-journal","abstract":"Negative genetic correlations among traits are often used as evidence for tradeoffs that can influence evolutionary trajectories in populations. While there may be evidence for negative correlations within a particular environment, genetic correlations can shift when populations encounter different environmental conditions. Here we review the evidence for these shifts by focusing on experiments that have examined genetic correlations in more than one environment. In many studies, there are significant changes in correlations and these can even switch sign across environments. This raises questions about the validity of deducing genetic constraints from studies in one environment and suggests that the interaction between environmental conditions and the expression of genetic covariation is an important avenue for future work.","container-title":"Heredity","DOI":"10.1038/sj.hdy.6800532","ISSN":"1365-2540","issue":"3","language":"en","note":"number: 3\npublisher: Nature Publishing Group","page":"241-248","source":"www.nature.com","title":"Genetic correlations, tradeoffs and environmental variation","volume":"93","author":[{"family":"Sgrò","given":"C. M."},{"family":"Hoffmann","given":"A. A."}],"issued":{"date-parts":[["2004",9]]}}},{"id":3495,"uris":["http://zotero.org/users/1379426/items/Q38HUX2S"],"uri":["http://zotero.org/users/1379426/items/Q38HUX2S"],"itemData":{"id":3495,"type":"article-journal","abstract":"The validity of the assumption, that laboratory estimates of heritabilities will tend to overestimate natural heritabilities, due to a reduction in environmental variability and thus the phenotypic variance of traits, is examined. One hundred sixty-five field estimates of narrow sense heritabilities derived from the literature are compared with 189 estimates from laboratory studies on wild, outbred animal populations derived from the data set of Mousseau and Roff. The results indicate that 84% of field heritabilities are significantly different from zero and that for morphological, behavioral, and life-history traits there are no significant differences between laboratory and field estimates of heritability. Unexpectedly, mean heritabilities for morphological and life-history traits are actually higher in the field than in the lab. Twenty-two cases were found for which both laboratory and natural heritabilities had been estimated on the same traits. For this subset of the data, laboratory heritabilities tended to be higher than field estimates, but the difference was not significant. Also, the correlation between lab and field estimates was high (r = 0.6, P &lt; 0.001), and the regression slope did not differ significantly from one. The major implications of this study are that laboratory estimates of heritability should generally provide reasonable estimations of both the magnitude and the significance of heritabilities in nature.","container-title":"Evolution","DOI":"10.1111/j.1558-5646.1996.tb03605.x","ISSN":"1558-5646","issue":"6","language":"en","note":"_eprint: https://onlinelibrary.wiley.com/doi/pdf/10.1111/j.1558-5646.1996.tb03605.x","page":"2149-2157","source":"Wiley Online Library","title":"Natural Heritabilities: Can They Be Reliably Estimated in the Laboratory?","title-short":"Natural Heritabilities","volume":"50","author":[{"family":"Weigensberg","given":"Ilana"},{"family":"Roff","given":"Derek A."}],"issued":{"date-parts":[["1996"]]}}}],"schema":"https://github.com/citation-style-language/schema/raw/master/csl-citation.json"} </w:instrText>
      </w:r>
      <w:r w:rsidR="0045457D">
        <w:fldChar w:fldCharType="separate"/>
      </w:r>
      <w:r w:rsidR="0045457D" w:rsidRPr="0045457D">
        <w:rPr>
          <w:rFonts w:cs="Times New Roman"/>
        </w:rPr>
        <w:t>(Sgrò &amp; Hoffmann, 2004; Weigensberg &amp; Roff, 1996)</w:t>
      </w:r>
      <w:r w:rsidR="0045457D">
        <w:fldChar w:fldCharType="end"/>
      </w:r>
      <w:r w:rsidR="000D1EA1">
        <w:t xml:space="preserve">. </w:t>
      </w:r>
    </w:p>
    <w:p w14:paraId="2E27A935" w14:textId="549A4344" w:rsidR="004733B6" w:rsidRDefault="004733B6" w:rsidP="00AD26E1"/>
    <w:p w14:paraId="3D135927" w14:textId="5C2B00B4" w:rsidR="00B30768" w:rsidRPr="001A713F" w:rsidRDefault="00B30768" w:rsidP="009B3261">
      <w:pPr>
        <w:pStyle w:val="Thesissubheading"/>
      </w:pPr>
      <w:r w:rsidRPr="007364DE">
        <w:t xml:space="preserve">Ontogenetic changes in genetic and non-genetic contributions to </w:t>
      </w:r>
      <w:r w:rsidR="00264C46">
        <w:t xml:space="preserve">body </w:t>
      </w:r>
      <w:r w:rsidRPr="007364DE">
        <w:t>mass</w:t>
      </w:r>
    </w:p>
    <w:p w14:paraId="79E179F0" w14:textId="77777777" w:rsidR="007C0D86" w:rsidRDefault="007C0D86" w:rsidP="00AD26E1"/>
    <w:p w14:paraId="0F964665" w14:textId="29DD436C" w:rsidR="003E4C4D" w:rsidRDefault="0040514C" w:rsidP="007A78A6">
      <w:r>
        <w:t>G</w:t>
      </w:r>
      <w:r w:rsidR="00AD26E1">
        <w:t>enetic</w:t>
      </w:r>
      <w:r w:rsidR="00F37BD0">
        <w:t xml:space="preserve"> </w:t>
      </w:r>
      <w:r>
        <w:t>contributions to</w:t>
      </w:r>
      <w:r w:rsidR="00F37BD0">
        <w:t xml:space="preserve"> </w:t>
      </w:r>
      <w:r w:rsidR="009D2C66">
        <w:t xml:space="preserve">body size </w:t>
      </w:r>
      <w:r w:rsidR="00F37BD0">
        <w:t>are</w:t>
      </w:r>
      <w:r w:rsidR="00AD26E1">
        <w:t xml:space="preserve"> expected to </w:t>
      </w:r>
      <w:r w:rsidR="008E61EB">
        <w:t xml:space="preserve">vary </w:t>
      </w:r>
      <w:r w:rsidR="00AD26E1">
        <w:t>throughout ontogeny</w:t>
      </w:r>
      <w:r w:rsidR="008E61EB">
        <w:t xml:space="preserve"> </w:t>
      </w:r>
      <w:r w:rsidR="00B01225">
        <w:fldChar w:fldCharType="begin"/>
      </w:r>
      <w:r w:rsidR="00A35763">
        <w:instrText xml:space="preserve"> ADDIN ZOTERO_ITEM CSL_CITATION {"citationID":"Pktz0fME","properties":{"formattedCitation":"(Lynch &amp; Walsh, 1998)","plainCitation":"(Lynch &amp; Walsh, 1998)","noteIndex":0},"citationItems":[{"id":3990,"uris":["http://zotero.org/users/1379426/items/PEVL5KS5"],"uri":["http://zotero.org/users/1379426/items/PEVL5KS5"],"itemData":{"id":3990,"type":"book","event-place":"USA","publisher":"Oxford University Press","publisher-place":"USA","title":"Genetics And Analysis Of Quantitative Traits","author":[{"family":"Lynch","given":"Michael"},{"family":"Walsh","given":"Bruce"}],"issued":{"date-parts":[["1998",1,6]]}}}],"schema":"https://github.com/citation-style-language/schema/raw/master/csl-citation.json"} </w:instrText>
      </w:r>
      <w:r w:rsidR="00B01225">
        <w:fldChar w:fldCharType="separate"/>
      </w:r>
      <w:r w:rsidR="00A35763">
        <w:rPr>
          <w:rFonts w:cs="Times New Roman"/>
        </w:rPr>
        <w:t>(Lynch &amp; Walsh, 1998)</w:t>
      </w:r>
      <w:r w:rsidR="00B01225">
        <w:fldChar w:fldCharType="end"/>
      </w:r>
      <w:r w:rsidR="00AD26E1">
        <w:t xml:space="preserve">. </w:t>
      </w:r>
      <w:r w:rsidR="00F37BD0">
        <w:t>S</w:t>
      </w:r>
      <w:r w:rsidR="00AD26E1">
        <w:t xml:space="preserve">election pressures on body size </w:t>
      </w:r>
      <w:r w:rsidR="009D2C66">
        <w:t xml:space="preserve">are </w:t>
      </w:r>
      <w:r w:rsidR="00F37BD0">
        <w:t>likely</w:t>
      </w:r>
      <w:r w:rsidR="00AD26E1">
        <w:t xml:space="preserve"> to increase at </w:t>
      </w:r>
      <w:r w:rsidR="00F37BD0">
        <w:t>critical</w:t>
      </w:r>
      <w:r w:rsidR="00AD26E1">
        <w:t xml:space="preserve"> life stages</w:t>
      </w:r>
      <w:r w:rsidR="008E61EB">
        <w:t>,</w:t>
      </w:r>
      <w:r w:rsidR="00AD26E1">
        <w:t xml:space="preserve"> such as at birth or at sexual maturation</w:t>
      </w:r>
      <w:r w:rsidR="009D4AF6">
        <w:t>,</w:t>
      </w:r>
      <w:r w:rsidR="00F37BD0">
        <w:t xml:space="preserve"> thereby reducing genetic variance</w:t>
      </w:r>
      <w:r w:rsidR="002053E2">
        <w:t xml:space="preserve"> at certain ages</w:t>
      </w:r>
      <w:r w:rsidR="00A50D7B">
        <w:t xml:space="preserve"> </w:t>
      </w:r>
      <w:r w:rsidR="00A50D7B">
        <w:fldChar w:fldCharType="begin"/>
      </w:r>
      <w:r w:rsidR="00A50D7B">
        <w:instrText xml:space="preserve"> ADDIN ZOTERO_ITEM CSL_CITATION {"citationID":"Jt2Z8S9Q","properties":{"formattedCitation":"(Rollinson &amp; Rowe, 2015)","plainCitation":"(Rollinson &amp; Rowe, 2015)","noteIndex":0},"citationItems":[{"id":3505,"uris":["http://zotero.org/users/1379426/items/4TP353WA"],"uri":["http://zotero.org/users/1379426/items/4TP353WA"],"itemData":{"id":3505,"type":"article-journal","abstract":"Directional selection on size is common but often fails to result in microevolution in the wild. Similarly, macroevolutionary rates in size are low relative to the observed strength of selection in nature. We show that many estimates of selection on size have been measured on juveniles, not adults. Further, parents influence juvenile size by adjusting investment per offspring. In light of these observations, we help resolve this paradox by suggesting that the observed upward selection on size is balanced by selection against investment per offspring, resulting in little or no net selection gradient on size. We find that trade-offs between fecundity and juvenile size are common, consistent with the notion of selection against investment per offspring. We also find that median directional selection on size is positive for juveniles but no net directional selection exists for adult size. This is expected because parent–offspring conflict exists over size, and juvenile size is more strongly affected by investment per offspring than adult size. These findings provide qualitative support for the hypothesis that upward selection on size is balanced by selection against investment per offspring, where parent–offspring conflict over size is embodied in the opposing signs of the two selection gradients.","container-title":"Evolution","DOI":"10.1111/evo.12753","ISSN":"1558-5646","issue":"9","language":"en","note":"_eprint: https://onlinelibrary.wiley.com/doi/pdf/10.1111/evo.12753","page":"2441-2451","source":"Wiley Online Library","title":"Persistent directional selection on body size and a resolution to the paradox of stasis","volume":"69","author":[{"family":"Rollinson","given":"Njal"},{"family":"Rowe","given":"Locke"}],"issued":{"date-parts":[["2015"]]}}}],"schema":"https://github.com/citation-style-language/schema/raw/master/csl-citation.json"} </w:instrText>
      </w:r>
      <w:r w:rsidR="00A50D7B">
        <w:fldChar w:fldCharType="separate"/>
      </w:r>
      <w:r w:rsidR="00A50D7B">
        <w:rPr>
          <w:noProof/>
        </w:rPr>
        <w:t>(Rollinson &amp; Rowe, 2015)</w:t>
      </w:r>
      <w:r w:rsidR="00A50D7B">
        <w:fldChar w:fldCharType="end"/>
      </w:r>
      <w:r w:rsidR="00AD26E1">
        <w:t>.</w:t>
      </w:r>
      <w:r w:rsidR="00F37BD0">
        <w:t xml:space="preserve"> </w:t>
      </w:r>
      <w:r w:rsidR="003E4C4D">
        <w:t>On the contrary,</w:t>
      </w:r>
      <w:r w:rsidR="009D69FF">
        <w:t xml:space="preserve"> </w:t>
      </w:r>
      <w:r w:rsidR="00E43E55">
        <w:t xml:space="preserve">we found that </w:t>
      </w:r>
      <w:r w:rsidR="009D69FF">
        <w:t>a</w:t>
      </w:r>
      <w:r w:rsidR="00D17613">
        <w:t xml:space="preserve">dditive genetic variance </w:t>
      </w:r>
      <w:r w:rsidR="009D69FF">
        <w:t xml:space="preserve">of </w:t>
      </w:r>
      <w:r w:rsidR="003E4C4D">
        <w:t>mass</w:t>
      </w:r>
      <w:r w:rsidR="009D69FF">
        <w:t xml:space="preserve"> </w:t>
      </w:r>
      <w:r w:rsidR="00D17613">
        <w:t xml:space="preserve">was very low </w:t>
      </w:r>
      <w:r w:rsidR="003E4C4D">
        <w:t>upon hatching but</w:t>
      </w:r>
      <w:r w:rsidR="00D17613">
        <w:t xml:space="preserve"> slowly increased </w:t>
      </w:r>
      <w:r w:rsidR="009D69FF">
        <w:t>by the end of the first year.</w:t>
      </w:r>
      <w:r w:rsidR="00D17613">
        <w:t xml:space="preserve"> </w:t>
      </w:r>
      <w:r w:rsidR="007A78A6">
        <w:t xml:space="preserve">This result parallels those seen in big horn sheep </w:t>
      </w:r>
      <w:r w:rsidR="007A78A6">
        <w:fldChar w:fldCharType="begin"/>
      </w:r>
      <w:r w:rsidR="007A78A6">
        <w:instrText xml:space="preserve"> ADDIN ZOTERO_ITEM CSL_CITATION {"citationID":"46AxTwrQ","properties":{"formattedCitation":"(R\\uc0\\u233{}ale et al., 1999)","plainCitation":"(Réale et al., 1999)","noteIndex":0},"citationItems":[{"id":3293,"uris":["http://zotero.org/users/1379426/items/MQH6PEQE"],"uri":["http://zotero.org/users/1379426/items/MQH6PEQE"],"itemData":{"id":3293,"type":"article-journal","abstract":"Heritabilities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7A78A6">
        <w:fldChar w:fldCharType="separate"/>
      </w:r>
      <w:r w:rsidR="007A78A6" w:rsidRPr="007A78A6">
        <w:rPr>
          <w:rFonts w:cs="Times New Roman"/>
        </w:rPr>
        <w:t>(Réale et al., 1999)</w:t>
      </w:r>
      <w:r w:rsidR="007A78A6">
        <w:fldChar w:fldCharType="end"/>
      </w:r>
      <w:r w:rsidR="007A78A6">
        <w:t xml:space="preserve">, </w:t>
      </w:r>
      <w:proofErr w:type="spellStart"/>
      <w:r w:rsidR="007A78A6">
        <w:t>soay</w:t>
      </w:r>
      <w:proofErr w:type="spellEnd"/>
      <w:r w:rsidR="007A78A6">
        <w:t xml:space="preserve"> sheep </w:t>
      </w:r>
      <w:r w:rsidR="007A78A6">
        <w:fldChar w:fldCharType="begin"/>
      </w:r>
      <w:r w:rsidR="007A78A6">
        <w:instrText xml:space="preserve"> ADDIN ZOTERO_ITEM CSL_CITATION {"citationID":"Uk7NDe0D","properties":{"formattedCitation":"(Wilson et al., 2007)","plainCitation":"(Wilson et al., 2007)","noteIndex":0},"citationItems":[{"id":3256,"uris":["http://zotero.org/users/1379426/items/HWGFHEY2"],"uri":["http://zotero.org/users/1379426/items/HWGFHEY2"],"itemData":{"id":3256,"type":"article-journal","container-title":"Evolutionary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7A78A6">
        <w:fldChar w:fldCharType="separate"/>
      </w:r>
      <w:r w:rsidR="007A78A6">
        <w:rPr>
          <w:noProof/>
        </w:rPr>
        <w:t>(Wilson et al., 2007)</w:t>
      </w:r>
      <w:r w:rsidR="007A78A6">
        <w:fldChar w:fldCharType="end"/>
      </w:r>
      <w:r w:rsidR="007A78A6">
        <w:t xml:space="preserve"> and ladybird beetles </w:t>
      </w:r>
      <w:r w:rsidR="007A78A6">
        <w:fldChar w:fldCharType="begin"/>
      </w:r>
      <w:r w:rsidR="007A78A6">
        <w:instrText xml:space="preserve"> ADDIN ZOTERO_ITEM CSL_CITATION {"citationID":"86IVWLoG","properties":{"formattedCitation":"(Dmitriew et al., 2010)","plainCitation":"(Dmitriew et al., 2010)","noteIndex":0},"citationItems":[{"id":3973,"uris":["http://zotero.org/users/1379426/items/P8P68CAH"],"uri":["http://zotero.org/users/1379426/items/P8P68CAH"],"itemData":{"id":3973,"type":"article-journal","abstract":"Within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W."},{"family":"Rowe","given":"L."}],"issued":{"date-parts":[["2010",6,1]]}}}],"schema":"https://github.com/citation-style-language/schema/raw/master/csl-citation.json"} </w:instrText>
      </w:r>
      <w:r w:rsidR="007A78A6">
        <w:fldChar w:fldCharType="separate"/>
      </w:r>
      <w:r w:rsidR="007A78A6">
        <w:rPr>
          <w:noProof/>
        </w:rPr>
        <w:t>(Dmitriew et al., 2010)</w:t>
      </w:r>
      <w:r w:rsidR="007A78A6">
        <w:fldChar w:fldCharType="end"/>
      </w:r>
      <w:r w:rsidR="007A78A6">
        <w:t xml:space="preserve">. While the underlying cause of this </w:t>
      </w:r>
      <w:r w:rsidR="007E1630">
        <w:t xml:space="preserve">pattern </w:t>
      </w:r>
      <w:r w:rsidR="007A78A6">
        <w:t xml:space="preserve">is not </w:t>
      </w:r>
      <w:r w:rsidR="00BB6C53">
        <w:t>well established,</w:t>
      </w:r>
      <w:r w:rsidR="007A78A6">
        <w:t xml:space="preserve"> it </w:t>
      </w:r>
      <w:r w:rsidR="00BB6C53">
        <w:t>coincided</w:t>
      </w:r>
      <w:r w:rsidR="009D69FF">
        <w:t xml:space="preserve"> with changes in the social environment (shared housing)</w:t>
      </w:r>
      <w:r w:rsidR="00BB6C53">
        <w:t>. This suggests that</w:t>
      </w:r>
      <w:r w:rsidR="009D69FF">
        <w:t xml:space="preserve"> perhaps competition for resources (basking sites or food) may orchestrate changes in genetic variation</w:t>
      </w:r>
      <w:r w:rsidR="007A78A6">
        <w:t xml:space="preserve"> </w:t>
      </w:r>
      <w:r w:rsidR="007A78A6">
        <w:fldChar w:fldCharType="begin"/>
      </w:r>
      <w:r w:rsidR="007A78A6">
        <w:instrText xml:space="preserve"> ADDIN ZOTERO_ITEM CSL_CITATION {"citationID":"qfBZ4bw4","properties":{"formattedCitation":"(Dmitriew et al., 2010; Hoffmann &amp; Meril\\uc0\\u228{}, 1999)","plainCitation":"(Dmitriew et al., 2010; Hoffmann &amp; Merilä, 1999)","noteIndex":0},"citationItems":[{"id":3973,"uris":["http://zotero.org/users/1379426/items/P8P68CAH"],"uri":["http://zotero.org/users/1379426/items/P8P68CAH"],"itemData":{"id":3973,"type":"article-journal","abstract":"Within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W."},{"family":"Rowe","given":"L."}],"issued":{"date-parts":[["2010",6,1]]}}},{"id":3185,"uris":["http://zotero.org/users/1379426/items/HYCVSXN7"],"uri":["http://zotero.org/users/1379426/items/HYCVSXN7"],"itemData":{"id":3185,"type":"article-journal","abstract":"Genetic variability in quantitative traits can change as a direct response to the environmental conditions in which they are expressed. Consequently, similar selection in different environments might not be equally effective in leading to adaptation. Several hypotheses, including recent ones that focus on the historical impact of selection on populations, predict that the expression of genetic variation will increase in unfavourable conditions. However, other hypotheses lead to the opposite prediction. Although a consensus is unlikely, recent Drosophila and bird studies suggest consistent trends for morphological traits under particular conditions.","container-title":"Trends in Ecology &amp; Evolution","DOI":"10.1016/S0169-5347(99)01595-5","ISSN":"0169-5347","issue":"3","journalAbbreviation":"Trends in Ecology &amp; Evolution","language":"en","page":"96-101","source":"ScienceDirect","title":"Heritable variation and evolution under favourable and unfavourable conditions","volume":"14","author":[{"family":"Hoffmann","given":"Ary A."},{"family":"Merilä","given":"Juha"}],"issued":{"date-parts":[["1999",3,1]]}}}],"schema":"https://github.com/citation-style-language/schema/raw/master/csl-citation.json"} </w:instrText>
      </w:r>
      <w:r w:rsidR="007A78A6">
        <w:fldChar w:fldCharType="separate"/>
      </w:r>
      <w:r w:rsidR="007A78A6" w:rsidRPr="007A78A6">
        <w:rPr>
          <w:rFonts w:cs="Times New Roman"/>
        </w:rPr>
        <w:t>(Dmitriew et al., 2010; Hoffmann &amp; Merilä, 1999)</w:t>
      </w:r>
      <w:r w:rsidR="007A78A6">
        <w:fldChar w:fldCharType="end"/>
      </w:r>
      <w:r w:rsidR="009D69FF">
        <w:t xml:space="preserve">. </w:t>
      </w:r>
      <w:r w:rsidR="003E4C4D">
        <w:t xml:space="preserve">Alternatively, </w:t>
      </w:r>
      <w:r w:rsidR="00BB6C53">
        <w:t>the</w:t>
      </w:r>
      <w:r w:rsidR="009D69FF">
        <w:t xml:space="preserve"> </w:t>
      </w:r>
      <w:r w:rsidR="007E1630">
        <w:t xml:space="preserve">gradual increase in additive genetic variance </w:t>
      </w:r>
      <w:r w:rsidR="009D69FF">
        <w:t xml:space="preserve">may </w:t>
      </w:r>
      <w:r w:rsidR="00281544">
        <w:t xml:space="preserve">be </w:t>
      </w:r>
      <w:r w:rsidR="009D69FF">
        <w:t xml:space="preserve">related to </w:t>
      </w:r>
      <w:r w:rsidR="004B640F">
        <w:t xml:space="preserve">initial </w:t>
      </w:r>
      <w:r w:rsidR="009D69FF">
        <w:t xml:space="preserve">genotypic changes </w:t>
      </w:r>
      <w:r w:rsidR="00BB6C53">
        <w:t>underpinning</w:t>
      </w:r>
      <w:r w:rsidR="009D69FF">
        <w:t xml:space="preserve"> sexual maturation (~14 months)</w:t>
      </w:r>
      <w:r w:rsidR="00281544">
        <w:t xml:space="preserve"> as </w:t>
      </w:r>
      <w:proofErr w:type="spellStart"/>
      <w:r w:rsidR="00281544">
        <w:rPr>
          <w:i/>
          <w:iCs/>
        </w:rPr>
        <w:t>L.delicata</w:t>
      </w:r>
      <w:proofErr w:type="spellEnd"/>
      <w:r w:rsidR="00281544">
        <w:t xml:space="preserve"> </w:t>
      </w:r>
      <w:r w:rsidR="007A78A6">
        <w:t xml:space="preserve">are </w:t>
      </w:r>
      <w:r w:rsidR="00281544">
        <w:t>sexual</w:t>
      </w:r>
      <w:r w:rsidR="007A78A6">
        <w:t>ly</w:t>
      </w:r>
      <w:r w:rsidR="00281544">
        <w:t xml:space="preserve"> dimorphi</w:t>
      </w:r>
      <w:r w:rsidR="007A78A6">
        <w:t>c</w:t>
      </w:r>
      <w:r w:rsidR="00281544">
        <w:t xml:space="preserve"> in various morphological traits including body size</w:t>
      </w:r>
      <w:r w:rsidR="002E35BE">
        <w:t xml:space="preserve"> </w:t>
      </w:r>
      <w:r w:rsidR="00281544">
        <w:fldChar w:fldCharType="begin"/>
      </w:r>
      <w:r w:rsidR="003E4C4D">
        <w:instrText xml:space="preserve"> ADDIN ZOTERO_ITEM CSL_CITATION {"citationID":"XSS72KmH","properties":{"formattedCitation":"(Chapple et al., 2014)","plainCitation":"(Chapple et al., 2014)","noteIndex":0},"citationItems":[{"id":1597,"uris":["http://zotero.org/users/1379426/items/6K5W8D85"],"uri":["http://zotero.org/users/1379426/items/6K5W8D85"],"itemData":{"id":1597,"type":"article-journal","abstract":"© CSIRO 2014. Lord Howe Island (LHI) is a remote oceanic island in the south-west Pacific that is World Heritage listed due to its diverse, and largely endemic, biota. A suite of introduced species have colonised the island, resulting in the widespread population declines of many native species. The delicate skink (Lampropholis delicata DeVis) was accidentally introduced to LHI from mainland eastern Australia, but there has been no detailed investigation of its biology on the island, or its potential impact on the native biota. We conducted a detailed study of the distribution and biology of the delicate skink on LHI over a six-year period (2007-12). The delicate skink was introduced to LHI in the 1980s, and rapidly spread across the island. It presently occurs in all 21 low-elevation vegetation communities on LHI. The delicate skink is diurnal on LHI, and displays seasonal variation in activity with a peak in November-December. The delicate skink exhibits sexual dimorphism with females having larger body and abdomen sizes and males having longer and broader heads, although the degree of genetic admixture may influence morphology on LHI. Females reproduce in spring and summer (September-February), with a positive relationship between body size and clutch size. Clutch size ranges from 1 to 7 (mean 3.4) and communal egg nests (11-200+ eggs) are common. Tail loss is common on LHI (55%), but is more frequent in adults and females. We conclude that, based on its distribution and abundance, the delicate skink has the potential to impact the diverse and endemic invertebrate fauna on LHI.","container-title":"Australian Journal of Zoology","DOI":"10.1071/ZO14098","issue":"6","language":"English","page":"498–506","title":"Biology of the invasive delicate skink (Lampropholis delicata) on Lord Howe Island","volume":"62","author":[{"family":"Chapple","given":"David G"},{"family":"Miller","given":"Kimberly A"},{"family":"Chaplin","given":"Kirilee"},{"family":"Barnett","given":"Louise"},{"family":"Thompson","given":"Michael B"},{"family":"Bray","given":"Rebecca D"}],"issued":{"date-parts":[["2014",1]]}}}],"schema":"https://github.com/citation-style-language/schema/raw/master/csl-citation.json"} </w:instrText>
      </w:r>
      <w:r w:rsidR="00281544">
        <w:fldChar w:fldCharType="separate"/>
      </w:r>
      <w:r w:rsidR="003E4C4D">
        <w:rPr>
          <w:noProof/>
        </w:rPr>
        <w:t>(Chapple et al., 2014)</w:t>
      </w:r>
      <w:r w:rsidR="00281544">
        <w:fldChar w:fldCharType="end"/>
      </w:r>
      <w:r w:rsidR="00281544">
        <w:t xml:space="preserve">. </w:t>
      </w:r>
      <w:r w:rsidR="007A78A6">
        <w:t xml:space="preserve">Nonetheless, ontogenetic variation in genetic variance implies that potential rates of evolution </w:t>
      </w:r>
      <w:r w:rsidR="00BB6C53">
        <w:t>varies</w:t>
      </w:r>
      <w:r w:rsidR="007A78A6">
        <w:t xml:space="preserve"> with age</w:t>
      </w:r>
      <w:r w:rsidR="007A398E">
        <w:t xml:space="preserve"> </w:t>
      </w:r>
      <w:r w:rsidR="007A398E">
        <w:fldChar w:fldCharType="begin"/>
      </w:r>
      <w:r w:rsidR="007A398E">
        <w:instrText xml:space="preserve"> ADDIN ZOTERO_ITEM CSL_CITATION {"citationID":"0vjQovXA","properties":{"formattedCitation":"(Houle, 1998)","plainCitation":"(Houle, 1998)","noteIndex":0},"citationItems":[{"id":3319,"uris":["http://zotero.org/users/1379426/items/QPFNZ8N5"],"uri":["http://zotero.org/users/1379426/items/QPFNZ8N5"],"itemData":{"id":3319,"type":"article-journal","abstract":"Recent work has called attention to large differences among traits in the amount of standardized genetic variance they possess. There are four general factors which could play a role in causing this variation: mutation, elimination of deleterious variation, selection of favorable alleles, and balancing selection. Three factors could directly influence the mutational variability of traits: canalization, the mutational target size, and the timing of trait expression. Here I carry out simple tests of the importance of some of these factors using data from Drosophila melanogaster. I compiled information from the literature on the mutational and standing genetic variances in outbred populations, inferred the relative mutational target size of each trait, its a timing of expression, and used models of life history to calculate fitness sensitivities for each trait. Mutation variation seems to play an important role, as it is highly correlated with standing variance. The target size hypothesis was supported by a significant correlation between mutational variance and inferred target size. There was also a significant relationship between the timing of trait expression and mutational variance. These hypotheses are confounded by a correlation between timing and target size. The elimination and canalization hypotheses were not supported by these data, suggesting that they play a quantitatively less important role in determining overall variances. Additional information concerning the pleiotropic consequences of mutations would help to validate the fitness sensitivities used to test the elimination and canalization hypotheses.","container-title":"Genetica","DOI":"10.1023/A:1017034925212","ISSN":"1573-6857","issue":"0","journalAbbreviation":"Genetica","language":"en","page":"241","source":"Springer Link","title":"How should we explain variation in the genetic variance of traits?","volume":"102","author":[{"family":"Houle","given":"David"}],"issued":{"date-parts":[["1998",3,1]]}}}],"schema":"https://github.com/citation-style-language/schema/raw/master/csl-citation.json"} </w:instrText>
      </w:r>
      <w:r w:rsidR="007A398E">
        <w:fldChar w:fldCharType="separate"/>
      </w:r>
      <w:r w:rsidR="007A398E">
        <w:rPr>
          <w:noProof/>
        </w:rPr>
        <w:t>(Houle, 1998)</w:t>
      </w:r>
      <w:r w:rsidR="007A398E">
        <w:fldChar w:fldCharType="end"/>
      </w:r>
      <w:r w:rsidR="007A78A6">
        <w:t xml:space="preserve">, however this depends on non-genetic sources of variance as well. </w:t>
      </w:r>
    </w:p>
    <w:p w14:paraId="7F70CDD9" w14:textId="77777777" w:rsidR="003E4C4D" w:rsidRDefault="003E4C4D" w:rsidP="00AD26E1"/>
    <w:p w14:paraId="2F346651" w14:textId="70394D72" w:rsidR="007312E0" w:rsidRDefault="00D17613" w:rsidP="00AD26E1">
      <w:r>
        <w:t>M</w:t>
      </w:r>
      <w:r w:rsidR="00F37BD0">
        <w:t xml:space="preserve">aternal </w:t>
      </w:r>
      <w:r w:rsidR="001E60EE">
        <w:t xml:space="preserve">non-genetic </w:t>
      </w:r>
      <w:r w:rsidR="00F37BD0">
        <w:t xml:space="preserve">contributions to offspring body size </w:t>
      </w:r>
      <w:r w:rsidR="00D52545">
        <w:t>are</w:t>
      </w:r>
      <w:r w:rsidR="00F37BD0">
        <w:t xml:space="preserve"> expected to </w:t>
      </w:r>
      <w:r w:rsidR="004A7DD2">
        <w:t xml:space="preserve">be </w:t>
      </w:r>
      <w:r w:rsidR="006D33AE">
        <w:t>highest during early life stages</w:t>
      </w:r>
      <w:r w:rsidR="00FE502D">
        <w:t xml:space="preserve"> and decline as offspring mature</w:t>
      </w:r>
      <w:r w:rsidR="001E60EE">
        <w:t xml:space="preserve">, particularly </w:t>
      </w:r>
      <w:r w:rsidR="0045122E">
        <w:t xml:space="preserve">in </w:t>
      </w:r>
      <w:r w:rsidR="001E60EE">
        <w:t>precocial species</w:t>
      </w:r>
      <w:r w:rsidR="00FE502D">
        <w:t xml:space="preserve"> </w:t>
      </w:r>
      <w:r w:rsidR="00FE502D">
        <w:fldChar w:fldCharType="begin"/>
      </w:r>
      <w:r w:rsidR="00BC6055">
        <w:instrText xml:space="preserve"> ADDIN ZOTERO_ITEM CSL_CITATION {"citationID":"abDKpNbF","properties":{"formattedCitation":"(Cheverud, 1984; Wilson, Kruuk, et al., 2005)","plainCitation":"(Cheverud, 1984; Wilson, Kruuk, et al., 2005)","noteIndex":0},"citationItems":[{"id":3328,"uris":["http://zotero.org/users/1379426/items/LTT7L4UV"],"uri":["http://zotero.org/users/1379426/items/LTT7L4UV"],"itemData":{"id":3328,"type":"article-journal","abstract":"A quantitative genetic model for the evolution of traits by kin selection is presented, with special attention paid to mother-offspring interactions. The model derived produces several results which are not predicted by previous models, including the possibility of negative reponse to positive selection pressures, the possibility of evolution in an altruistic direction, even when the selective costs exceed benefits, and the identification of circumstances in which altruistic evolution is impossible regardless of the cost-benefit ratio. These results can be obtained with this quantitative genetic model because pleiotropic effects, measured by the direct-maternal genetic covariance, are taken into account instead of being disregarded, as in single locus models. The biological importance of the possibilities noted above is evaluated by consideration of the agricultural genetic literature and data from a longitudinal growth study on random-bred mice. These data indicate that the possibilities for altruistic evolution of maternal performance are greatly affected by the direct-maternal genetic covariance. This covariance is often negative at early ages, near weaning, for all five traits considered and at all ages for head length and tail length, preventing altruistic evolution for maternal performance. The covariance is high and positive for weight, trunk length, and trunk circumference at later ages, allowing altruistic evolution of maternal performance even when selective costs exceed benefits. It is proposed that the cause of direct-maternal genetic covariances being negative at ages near weaning is that there has been strong selection for increased values of offspring phenotypes, such as size, at weaning. The maternal effects model is also related to a sociobiological model of parent-offspring conflict, where direct selection on maternal performance and the offspring phenotype are in opposite directions. Due to the negative direct-maternal genetic covariances, selection for increased offspring phenotype may actually decrease maternal performance in many empirically studied situations, thus leading to no conflict in the evolutionary response to opposite selection pressures on mother and offspring and no altruistic evolution. The model for the evolution of maternal performance is generalized to account for evolution of any \"kin performance\" phenotype.","archive":"JSTOR","container-title":"Evolution","DOI":"10.2307/2408388","ISSN":"0014-3820","issue":"4","note":"publisher: [Society for the Study of Evolution, Wiley]","page":"766-777","source":"JSTOR","title":"Evolution by Kin Selection: A Quantitative Genetic Model Illustrated by Maternal Performance in Mice","title-short":"Evolution by Kin Selection","volume":"38","author":[{"family":"Cheverud","given":"James M."}],"issued":{"date-parts":[["1984"]]}}},{"id":3286,"uris":["http://zotero.org/users/1379426/items/5UNHP3XA"],"uri":["http://zotero.org/users/1379426/items/5UNHP3XA"],"itemData":{"id":3286,"type":"article-journal","abstract":"Body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FE502D">
        <w:fldChar w:fldCharType="separate"/>
      </w:r>
      <w:r w:rsidR="00FE502D">
        <w:rPr>
          <w:noProof/>
        </w:rPr>
        <w:t>(Cheverud, 1984; Wilson, Kruuk, et al., 2005)</w:t>
      </w:r>
      <w:r w:rsidR="00FE502D">
        <w:fldChar w:fldCharType="end"/>
      </w:r>
      <w:r w:rsidR="006D33AE">
        <w:t>.</w:t>
      </w:r>
      <w:r>
        <w:t xml:space="preserve"> </w:t>
      </w:r>
      <w:r w:rsidR="00B0090D">
        <w:t xml:space="preserve">In </w:t>
      </w:r>
      <w:r w:rsidR="00AD5BC0">
        <w:t>accordance</w:t>
      </w:r>
      <w:r w:rsidR="0085481F">
        <w:t xml:space="preserve"> with</w:t>
      </w:r>
      <w:r w:rsidR="00B0090D">
        <w:t xml:space="preserve"> other studies, maternal effects </w:t>
      </w:r>
      <w:r w:rsidR="002053E2">
        <w:t>did in</w:t>
      </w:r>
      <w:r w:rsidR="00A35763">
        <w:t xml:space="preserve"> fact</w:t>
      </w:r>
      <w:r w:rsidR="002053E2">
        <w:t xml:space="preserve"> </w:t>
      </w:r>
      <w:r w:rsidR="00B0090D" w:rsidRPr="00FE502D">
        <w:t xml:space="preserve">decline </w:t>
      </w:r>
      <w:r w:rsidR="00D34221">
        <w:t>after</w:t>
      </w:r>
      <w:r w:rsidR="00D34221" w:rsidRPr="00FE502D">
        <w:t xml:space="preserve"> </w:t>
      </w:r>
      <w:r w:rsidR="00B0090D" w:rsidRPr="00FE502D">
        <w:t>hatchin</w:t>
      </w:r>
      <w:r w:rsidR="00B0090D">
        <w:t>g</w:t>
      </w:r>
      <w:r w:rsidR="0085481F">
        <w:t xml:space="preserve"> </w:t>
      </w:r>
      <w:r w:rsidR="0085481F">
        <w:fldChar w:fldCharType="begin"/>
      </w:r>
      <w:r w:rsidR="00AD5BC0">
        <w:instrText xml:space="preserve"> ADDIN ZOTERO_ITEM CSL_CITATION {"citationID":"8wb029bH","properties":{"formattedCitation":"(Dmitriew et al., 2010; Lindholm et al., 2006; Pick et al., 2016; Wilson, Coltman, et al., 2005; Wilson, Kruuk, et al., 2005)","plainCitation":"(Dmitriew et al., 2010; Lindholm et al., 2006; Pick et al., 2016; Wilson, Coltman, et al., 2005; Wilson, Kruuk, et al., 2005)","noteIndex":0},"citationItems":[{"id":3973,"uris":["http://zotero.org/users/1379426/items/P8P68CAH"],"uri":["http://zotero.org/users/1379426/items/P8P68CAH"],"itemData":{"id":3973,"type":"article-journal","abstract":"Within populations, the amount of environmental and genetic variation present may differ greatly among traits measured at multiple times over ontogeny. Brief periods of food deprivation are often followed by a period of accelerated (compensatory) growth. Early laboratory studies likewise reported a contraction of genetic variance in size as maturation approached. However, studies of wild populations often contradict these laboratory results. One possibility is that environmentally imposed stress is exposing genetic variance not seen in the laboratory. We tested the effect of rearing environment (high or low food) on genetic variance in size traits measured at two ages in the ladybird beetle Harmonia axyridis. A substantial amount of genetic variance was present in all combinations of rearing environment by ontogenetic stage among males. The pattern of change in male variance in mass over ontogeny was of opposite sign in the two food treatments, which may reflect cryptic genetic variance that is apparent only under stress. The proportion of overall variance that was due to additive genetic effects was much lower in females than in males, which suggests that the underlying genetics of female growth trajectories differs from that males. Our experimental design afforded an initial exploration of the genetics of compensatory growth.","container-title":"The American Naturalist","DOI":"10.1086/652470","ISSN":"0003-0147","issue":"6","journalAbbreviation":"The American Naturalist","note":"publisher: The University of Chicago Press","page":"640-649","source":"journals.uchicago.edu (Atypon)","title":"Ontogenetic Change in Genetic Variance in Size Depends on Growth Environment.","volume":"175","author":[{"family":"Dmitriew","given":"C."},{"family":"Blows","given":"M. W."},{"family":"Rowe","given":"L."}],"issued":{"date-parts":[["2010",6,1]]}}},{"id":3976,"uris":["http://zotero.org/users/1379426/items/NLVP3AR4"],"uri":["http://zotero.org/users/1379426/items/NLVP3AR4"],"itemData":{"id":3976,"type":"article-journal","abstract":"Maternal effects are an important source of adaptive variation, but little is known about how they vary throughout ontogeny. We estimate the contribution of maternal effects, sire genetic and environmental variation to offspring body size from birth until 1 year of age in the live-bearing fish Poecilia parae. In both the sexes, maternal effects on body size were initially high in juveniles, and then declined to zero at sexual maturity. In sons, this was accompanied by a sharp rise in sire genetic variance, consistent with the expression of Y-linked loci affecting male size. In daughters, all variance components decreased with time, consistent with compensatory growth. There were significant negative among-dam correlations between early body size and the timing of sexual maturity in both sons and daughters. However, there was no relationship between early life maternal effects and adult longevity, suggesting that maternal effects, although important early in life, may not always influence late life-history traits.","container-title":"Biology Letters","DOI":"10.1098/rsbl.2006.0546","issue":"4","journalAbbreviation":"Biology Letters","note":"publisher: Royal Society","page":"586-589","source":"royalsocietypublishing.org (Atypon)","title":"Where do all the maternal effects go? Variation in offspring body size through ontogeny in the live-bearing fish Poecilia parae","title-short":"Where do all the maternal effects go?","volume":"2","author":[{"family":"Lindholm","given":"Anna K"},{"family":"Hunt","given":"John"},{"family":"Brooks","given":"Robert"}],"issued":{"date-parts":[["2006",12,22]]}}},{"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3277,"uris":["http://zotero.org/users/1379426/items/U37Y4GPP"],"uri":["http://zotero.org/users/1379426/items/U37Y4GPP"],"itemData":{"id":3277,"type":"article-journal","abstract":"Heritable maternal effects have important consequences for the evolutionary dynamics of phenotypic traits under selection, but have only rarely been tested for or quantified in evolutionary studies. Here we estimate maternal effects on early-life traits in a feral population of Soay sheep (Ovis aries) from St Kilda, Scotland. We then partition the maternal effects into genetic and environmental components to obtain the first direct estimates of maternal genetic effects in a free-living population, and furthermore test for covariance between direct and maternal genetic effects. Using an animal model approach, direct heritabilities (h2) were low but maternal genetic effects (m2) represented a relatively large proportion of the total phenotypic variance for each trait (birth weight m2 = 0.119, birth date m2 = 0.197, natal litter size m2 = 0.211). A negative correlation between direct and maternal genetic effects was estimated for each trait, but was only statistically significant for natal litter size (ram = −0.714). Total heritabilities (incorporating variance from heritable maternal effects and the direct-maternal genetic covariance) were significant for birth weight and birth date but not for natal litter size. Inadequately specified models greatly overestimated additive genetic variance and hence direct h2 (by a factor of up to 6.45 in the case of birth date). We conclude that failure to model heritable maternal variance can result in over- or under-estimation of the potential for traits to respond to selection, and advocate an increased effort to explicitly measure maternal genetic effects in evolutionary studies.","container-title":"Journal of Evolutionary Biology","DOI":"10.1111/j.1420-9101.2004.00824.x","ISSN":"1420-9101","issue":"2","language":"en","note":"_eprint: https://onlinelibrary.wiley.com/doi/pdf/10.1111/j.1420-9101.2004.00824.x","page":"405-414","source":"Wiley Online Library","title":"Maternal genetic effects set the potential for evolution in a free-living vertebrate population","volume":"18","author":[{"family":"Wilson","given":"Alastair J."},{"family":"Coltman","given":"D. W."},{"family":"Pemberton","given":"J. M."},{"family":"Overall","given":"A. D. J."},{"family":"Byrne","given":"K. A."},{"family":"Kruuk","given":"L. E. B."}],"issued":{"date-parts":[["2005"]]}}},{"id":3286,"uris":["http://zotero.org/users/1379426/items/5UNHP3XA"],"uri":["http://zotero.org/users/1379426/items/5UNHP3XA"],"itemData":{"id":3286,"type":"article-journal","abstract":"Body size is an important determinant of fitness in many organisms. While size will typically change over the lifetime of an individual, heritable components of phenotypic variance may also show ontogenetic variation. We estimated genetic (additive and maternal) and environmental covariance structures for a size trait (June weight) measured over the first 5 years of life in a natural population of bighorn sheep Ovis canadensis. We also assessed the utility of random regression models for estimating these structures. Additive genetic variance was found for June weight, with heritability increasing over ontogeny because of declining environmental variance. This pattern, mirrored at the phenotypic level, likely reflects viability selection acting on early size traits. Maternal genetic effects were significant at ages 0 and 1, having important evolutionary implications for early weight, but declined with age being negligible by age 2. Strong positive genetic correlations between age‐specific traits suggest that selection on June weight at any age will likely induce positively correlated responses across ontogeny. Random regression modeling yielded similar results to traditional methods. However, by facilitating more efficient data use where phenotypic sampling is incomplete, random regression should allow better estimation of genetic (co)variances for size and growth traits in natural populations.","container-title":"The American Naturalist","DOI":"10.1086/497441","ISSN":"0003-0147","issue":"6","journalAbbreviation":"The American Naturalist","note":"publisher: The University of Chicago Press","page":"E177-E192","source":"journals.uchicago.edu (Atypon)","title":"Ontogenetic Patterns in Heritable Variation for Body Size: Using Random Regression Models in a Wild Ungulate Population.","title-short":"Ontogenetic Patterns in Heritable Variation for Body Size","volume":"166","author":[{"family":"Wilson","given":"Alastair J."},{"family":"Kruuk","given":"L. E. B."},{"family":"Coltman","given":"David W."}],"issued":{"date-parts":[["2005",12,1]]}}}],"schema":"https://github.com/citation-style-language/schema/raw/master/csl-citation.json"} </w:instrText>
      </w:r>
      <w:r w:rsidR="0085481F">
        <w:fldChar w:fldCharType="separate"/>
      </w:r>
      <w:r w:rsidR="00AD5BC0">
        <w:rPr>
          <w:noProof/>
        </w:rPr>
        <w:t>(Dmitriew et al., 2010; Lindholm et al., 2006; Pick et al., 2016; Wilson, Coltman, et al., 2005; Wilson, Kruuk, et al., 2005)</w:t>
      </w:r>
      <w:r w:rsidR="0085481F">
        <w:fldChar w:fldCharType="end"/>
      </w:r>
      <w:r w:rsidR="00B0090D">
        <w:t xml:space="preserve">. </w:t>
      </w:r>
      <w:r w:rsidR="00D34221">
        <w:t>M</w:t>
      </w:r>
      <w:r w:rsidR="00A900DB">
        <w:t>aternal investment</w:t>
      </w:r>
      <w:r w:rsidR="00D34221">
        <w:t>,</w:t>
      </w:r>
      <w:r w:rsidR="00A900DB">
        <w:t xml:space="preserve"> such as </w:t>
      </w:r>
      <w:r w:rsidR="00D34221">
        <w:t xml:space="preserve">investment in </w:t>
      </w:r>
      <w:r w:rsidR="00A900DB">
        <w:t xml:space="preserve">clutch </w:t>
      </w:r>
      <w:r w:rsidR="00D34221">
        <w:t xml:space="preserve">number </w:t>
      </w:r>
      <w:r w:rsidR="00A900DB">
        <w:t xml:space="preserve">or </w:t>
      </w:r>
      <w:r w:rsidR="00557B45">
        <w:t>egg quality</w:t>
      </w:r>
      <w:r w:rsidR="00D34221">
        <w:t>,</w:t>
      </w:r>
      <w:r w:rsidR="006C08B9">
        <w:t xml:space="preserve"> </w:t>
      </w:r>
      <w:r w:rsidR="00A900DB">
        <w:t xml:space="preserve">has been shown to influence hatching </w:t>
      </w:r>
      <w:r w:rsidR="000C3C63">
        <w:t>size</w:t>
      </w:r>
      <w:r w:rsidR="00D34221">
        <w:t xml:space="preserve"> in lizards</w:t>
      </w:r>
      <w:r w:rsidR="000C3C63">
        <w:t xml:space="preserve"> </w:t>
      </w:r>
      <w:r w:rsidR="00AD5BC0">
        <w:fldChar w:fldCharType="begin"/>
      </w:r>
      <w:r w:rsidR="00AD5BC0">
        <w:instrText xml:space="preserve"> ADDIN ZOTERO_ITEM CSL_CITATION {"citationID":"f1Jy2d4Y","properties":{"formattedCitation":"(Brown &amp; Shine, 2009; Noble et al., 2014; Warner &amp; Lovern, 2014)","plainCitation":"(Brown &amp; Shine, 2009; Noble et al., 2014; Warner &amp; Lovern, 2014)","noteIndex":0},"citationItems":[{"id":3513,"uris":["http://zotero.org/users/1379426/items/T8LZ4RVX"],"uri":["http://zotero.org/users/1379426/items/T8LZ4RVX"],"itemData":{"id":3513,"type":"article-journal","abstract":"Traditionally, research on life-history traits has viewed the link between clutch size and offspring size as a straightforward linear trade-off; the product of these two components is taken as a measure of maternal reproductive output. Investing more per egg results in fewer but larger eggs and, hence, offspring. This simple size–number trade-off has proved attractive to modellers, but our experimental studies on keelback snakes (Tropidonophis mairii, Colubridae) reveal a more complex relationship between clutch size and offspring size. At constant water availability, the amount of water taken up by a snake egg depends upon the number of adjacent eggs. In turn, water uptake affects hatchling size, and therefore an increase in clutch size directly increases offspring size (and thus fitness under field conditions). This allometric advantage may influence the evolution of reproductive traits such as growth versus reproductive effort, optimal age at female maturation, the body-reserve threshold required to initiate reproduction and nest-site selection (e.g. communal oviposition). The published literature suggests that similar kinds of complex effects of clutch size on offspring viability are widespread in both vertebrates and invertebrates. Our results also challenge conventional experimental methodologies such as split-clutch designs for laboratory incubation studies: by separating an egg from its siblings, we may directly affect offspring size and thus viability.","container-title":"Philosophical Transactions of the Royal Society B: Biological Sciences","DOI":"10.1098/rstb.2008.0247","issue":"1520","journalAbbreviation":"Philosophical Transactions of the Royal Society B: Biological Sciences","note":"publisher: Royal Society","page":"1097-1106","source":"royalsocietypublishing.org (Atypon)","title":"Beyond size–number trade-offs: clutch size as a maternal effect","title-short":"Beyond size–number trade-offs","volume":"364","author":[{"family":"Brown","given":"Gregory P"},{"family":"Shine","given":"Richard"}],"issued":{"date-parts":[["2009",4,27]]}}},{"id":3064,"uris":["http://zotero.org/users/1379426/items/HTV2B22E"],"uri":["http://zotero.org/users/1379426/items/HTV2B22E"],"itemData":{"id":3064,"type":"article-journal","container-title":"Behavioral Ecology","DOI":"10.1093/beheco/aru032","ISSN":"1045-2249, 1465-7279","issue":"3","journalAbbreviation":"Behavioral Ecology","language":"en","page":"633-640","source":"DOI.org (Crossref)","title":"Maternal and additive genetic effects contribute to variation in offspring traits in a lizard","volume":"25","author":[{"family":"Noble","given":"Daniel W A"},{"family":"McFarlane","given":"S. E."},{"family":"Keogh","given":"J. S."},{"family":"Whiting","given":"M. J."}],"issued":{"date-parts":[["2014",5,1]]}}},{"id":2892,"uris":["http://zotero.org/users/1379426/items/6L8JJT7I"],"uri":["http://zotero.org/users/1379426/items/6L8JJT7I"],"itemData":{"id":2892,"type":"article-journal","abstract":"Environmental conditions that reproductive females experience can inﬂuence patterns of offspring provisioning and ﬁtness. In particular, prey availability can inﬂuence maternal reproduction and, in turn, affect the viability of their offspring. Although such maternal effects are widespread, the mechanisms by which these effects operate are poorly understood. We manipulated the amount of prey available to female brown anole lizards (Anolis sagrei) to evaluate how this factor affects patterns of reproductive investment (total egg output, egg size, yolk steroids) and offspring viability (morphology, growth, survival). Experimental reduction of yolk in a subset of eggs enabled us to evaluate a potential causal mechanism (yolk investment) that mediates the effect of maternal prey availability on offspring viability. We show that limited prey availability signiﬁcantly reduced egg size, which negatively inﬂuenced offspring size, growth, and survival. Experimental yolk removal from eggs directly reduced offspring size, which, in turn, negatively affected offspring growth and survival. These ﬁndings show that maternal environments (i.e., low prey) can affect offspring ﬁtness via an indirect effect of yolk investment on offspring size and highlight the complex set of indirect effects by which maternal effects can operate.","container-title":"Physiological and Biochemical Zoology","DOI":"10.1086/674454","ISSN":"1522-2152, 1537-5293","issue":"2","journalAbbreviation":"Physiological and Biochemical Zoology","language":"en","page":"276-287","source":"DOI.org (Crossref)","title":"The Maternal Environment Affects Offspring Viability via an Indirect Effect of Yolk Investment on Offspring Size","volume":"87","author":[{"family":"Warner","given":"Daniel A."},{"family":"Lovern","given":"Matthew B."}],"issued":{"date-parts":[["2014",3]]}}}],"schema":"https://github.com/citation-style-language/schema/raw/master/csl-citation.json"} </w:instrText>
      </w:r>
      <w:r w:rsidR="00AD5BC0">
        <w:fldChar w:fldCharType="separate"/>
      </w:r>
      <w:r w:rsidR="00AD5BC0">
        <w:rPr>
          <w:noProof/>
        </w:rPr>
        <w:t>(Brown &amp; Shine, 2009; Noble et al., 2014; Warner &amp; Lovern, 2014)</w:t>
      </w:r>
      <w:r w:rsidR="00AD5BC0">
        <w:fldChar w:fldCharType="end"/>
      </w:r>
      <w:r w:rsidR="00B0090D">
        <w:t>, however</w:t>
      </w:r>
      <w:r w:rsidR="008B33DE">
        <w:t>,</w:t>
      </w:r>
      <w:r w:rsidR="00B0090D">
        <w:t xml:space="preserve"> </w:t>
      </w:r>
      <w:r w:rsidR="008B33DE">
        <w:t xml:space="preserve">as predicted </w:t>
      </w:r>
      <w:r w:rsidR="00B0090D">
        <w:t xml:space="preserve">these effects </w:t>
      </w:r>
      <w:r w:rsidR="006C08B9">
        <w:t>dissipate</w:t>
      </w:r>
      <w:r w:rsidR="00F13E16">
        <w:t>d</w:t>
      </w:r>
      <w:r w:rsidR="006C08B9">
        <w:t xml:space="preserve"> </w:t>
      </w:r>
      <w:r w:rsidR="0056747D">
        <w:t xml:space="preserve">post-hatching </w:t>
      </w:r>
      <w:r w:rsidR="00F13E16">
        <w:fldChar w:fldCharType="begin"/>
      </w:r>
      <w:r w:rsidR="00F13E16">
        <w:instrText xml:space="preserve"> ADDIN ZOTERO_ITEM CSL_CITATION {"citationID":"f6YRykuT","properties":{"formattedCitation":"(Pick et al., 2016; R\\uc0\\u233{}ale et al., 1999)","plainCitation":"(Pick et al., 2016; Réale et al., 1999)","noteIndex":0},"citationItems":[{"id":3504,"uris":["http://zotero.org/users/1379426/items/PDXGBG75"],"uri":["http://zotero.org/users/1379426/items/PDXGBG75"],"itemData":{"id":3504,"type":"article-journal","abstract":"Organizational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id":3293,"uris":["http://zotero.org/users/1379426/items/MQH6PEQE"],"uri":["http://zotero.org/users/1379426/items/MQH6PEQE"],"itemData":{"id":3293,"type":"article-journal","abstract":"Heritabilities (h2) of body mass at different ages and seasons were estimated using offspring–mother regression and restricted maximum likelihood (REML) methods for bighorn sheep on Ram Mountain, Alberta. Both methods resulted in similar estimates of h2 for adults, but for lambs and yearlings heritability was underestimated by offspring–mother regression relative to REML, possibly because of higher maternal-effects bias for offspring–mother regression. Heritabilities of body mass in bighorn were similar to published estimates for domestic sheep. Heritability estimated by offspring–mother regression increased after 2 years of age. The REML method suggested that heritability was moderate for lambs and yearlings, very low at 2 years of age, and increased afterwards. The increase in heritability with age was attributed to declining negative maternal effects. Very low h2 estimates at 2 years of age, obtained with both methods, appeared to be caused by a combination of high environmental variance and very low genetic variance. Body mass of bighorn sheep has a pronounced seasonal cycle, and h2 was lower in June than in September for 2-year-olds and older sheep, and associated with both lower VA and higher VE in spring.","container-title":"Heredity","DOI":"10.1046/j.1365-2540.1999.00543.x","ISSN":"1365-2540","issue":"5","language":"en","note":"_eprint: https://onlinelibrary.wiley.com/doi/pdf/10.1046/j.1365-2540.1999.00543.x","page":"526-532","source":"Wiley Online Library","title":"Heritability of body mass varies with age and season in wild bighorn sheep","volume":"83","author":[{"family":"Réale","given":"Denis"},{"family":"Festa‐Bianchet","given":"Marco"},{"family":"Jorgenson","given":"Jon T."}],"issued":{"date-parts":[["1999"]]}}}],"schema":"https://github.com/citation-style-language/schema/raw/master/csl-citation.json"} </w:instrText>
      </w:r>
      <w:r w:rsidR="00F13E16">
        <w:fldChar w:fldCharType="separate"/>
      </w:r>
      <w:r w:rsidR="00F13E16" w:rsidRPr="00F13E16">
        <w:rPr>
          <w:rFonts w:cs="Times New Roman"/>
        </w:rPr>
        <w:t>(Pick et al., 2016; Réale et al., 1999)</w:t>
      </w:r>
      <w:r w:rsidR="00F13E16">
        <w:fldChar w:fldCharType="end"/>
      </w:r>
      <w:r w:rsidR="006C08B9">
        <w:t xml:space="preserve">. </w:t>
      </w:r>
      <w:r w:rsidR="00203A14">
        <w:t xml:space="preserve">Interestingly, maternal contributions </w:t>
      </w:r>
      <w:r w:rsidR="00FE502D" w:rsidRPr="00FE502D">
        <w:t xml:space="preserve">increased </w:t>
      </w:r>
      <w:r w:rsidR="00203A14">
        <w:t xml:space="preserve">at a later age and remained </w:t>
      </w:r>
      <w:r w:rsidR="0045122E">
        <w:t>moderately low</w:t>
      </w:r>
      <w:r w:rsidR="00203A14">
        <w:t xml:space="preserve"> for the remainder of the study</w:t>
      </w:r>
      <w:r w:rsidR="00B0090D">
        <w:t>.</w:t>
      </w:r>
      <w:r w:rsidR="00A50D7B">
        <w:t xml:space="preserve"> </w:t>
      </w:r>
      <w:r w:rsidR="00415967">
        <w:t xml:space="preserve">The cause of </w:t>
      </w:r>
      <w:r w:rsidR="00B0090D">
        <w:t>resurgence</w:t>
      </w:r>
      <w:r w:rsidR="00415967">
        <w:t xml:space="preserve"> in maternal effect</w:t>
      </w:r>
      <w:r w:rsidR="008B33DE">
        <w:t xml:space="preserve"> variance</w:t>
      </w:r>
      <w:r w:rsidR="00415967">
        <w:t xml:space="preserve"> is unclear</w:t>
      </w:r>
      <w:r w:rsidR="008B33DE">
        <w:t>,</w:t>
      </w:r>
      <w:r w:rsidR="00415967">
        <w:t xml:space="preserve"> however </w:t>
      </w:r>
      <w:r w:rsidR="00B0090D">
        <w:t xml:space="preserve">this pattern may indicate other maternally inherited components </w:t>
      </w:r>
      <w:r w:rsidR="00F13E16">
        <w:t xml:space="preserve">such as </w:t>
      </w:r>
      <w:r w:rsidR="008B33DE">
        <w:t xml:space="preserve">maternal genetic effects (e.g., </w:t>
      </w:r>
      <w:r w:rsidR="00F13E16">
        <w:t>mitochondria</w:t>
      </w:r>
      <w:r w:rsidR="008B33DE">
        <w:t>l genetic variation)</w:t>
      </w:r>
      <w:r w:rsidR="00F13E16">
        <w:t xml:space="preserve"> </w:t>
      </w:r>
      <w:r w:rsidR="00B0090D">
        <w:t xml:space="preserve">that promote variation in body size </w:t>
      </w:r>
      <w:r w:rsidR="00A50D7B">
        <w:fldChar w:fldCharType="begin"/>
      </w:r>
      <w:r w:rsidR="00A50D7B">
        <w:instrText xml:space="preserve"> ADDIN ZOTERO_ITEM CSL_CITATION {"citationID":"tjfXG30m","properties":{"formattedCitation":"(Pick et al., 2016)","plainCitation":"(Pick et al., 2016)","noteIndex":0},"citationItems":[{"id":3504,"uris":["http://zotero.org/users/1379426/items/PDXGBG75"],"uri":["http://zotero.org/users/1379426/items/PDXGBG75"],"itemData":{"id":3504,"type":"article-journal","abstract":"Organizational processes during prenatal development can have long-term effects on an individual’s phenotype. Because these early developmental stages are sensitive to environmental inﬂuences, mothers are in a unique position to alter their offspring’s phenotype by differentially allocating resources to their developing young. However, such prenatal maternal effects are difﬁcult to disentangle from other forms of parental care, additive genetic effects, and/or other forms of maternal inheritance, hampering our understanding of their evolutionary consequences. Here we used divergent selection lines for high and low prenatal maternal investment and their reciprocal line crosses in a precocial bird—the Japanese quail (Coturnix japonica)—to quantify the relative importance of genes and prenatal maternal effects in shaping offspring phenotype. Maternal but not paternal origin strongly affected offspring body size and survival throughout development. Although the effects of maternal egg investment faded over time, they were large at key life stages. Additionally, there was evidence for other forms of maternal inheritance affecting offspring phenotype at later stages of development. Our study is among the ﬁrst to successfully disentangle prenatal maternal effects from all other sources of confounding variation and highlights the important role of prenatal maternal provisioning in shaping offspring traits closely linked to ﬁtness.","container-title":"The American Naturalist","DOI":"10.1086/688918","ISSN":"0003-0147, 1537-5323","issue":"6","journalAbbreviation":"The American Naturalist","language":"en","page":"628-639","source":"DOI.org (Crossref)","title":"Disentangling Genetic and Prenatal Maternal Effects on Offspring Size and Survival","volume":"188","author":[{"family":"Pick","given":"Joel L."},{"family":"Ebneter","given":"Christina"},{"family":"Hutter","given":"Pascale"},{"family":"Tschirren","given":"Barbara"}],"issued":{"date-parts":[["2016",12]]}}}],"schema":"https://github.com/citation-style-language/schema/raw/master/csl-citation.json"} </w:instrText>
      </w:r>
      <w:r w:rsidR="00A50D7B">
        <w:fldChar w:fldCharType="separate"/>
      </w:r>
      <w:r w:rsidR="00A50D7B">
        <w:rPr>
          <w:noProof/>
        </w:rPr>
        <w:t>(Pick et al., 2016)</w:t>
      </w:r>
      <w:r w:rsidR="00A50D7B">
        <w:fldChar w:fldCharType="end"/>
      </w:r>
      <w:r w:rsidR="00B0090D">
        <w:t>.</w:t>
      </w:r>
      <w:r w:rsidR="00557B45">
        <w:t xml:space="preserve"> Indeed, variation in mitochondria</w:t>
      </w:r>
      <w:r w:rsidR="008B33DE">
        <w:t>l function</w:t>
      </w:r>
      <w:r w:rsidR="00557B45">
        <w:t xml:space="preserve"> </w:t>
      </w:r>
      <w:r w:rsidR="008B33DE">
        <w:t xml:space="preserve">has </w:t>
      </w:r>
      <w:r w:rsidR="00557B45">
        <w:t xml:space="preserve">been linked to </w:t>
      </w:r>
      <w:r w:rsidR="001E1205">
        <w:t xml:space="preserve">an </w:t>
      </w:r>
      <w:r w:rsidR="00557B45">
        <w:t>individual</w:t>
      </w:r>
      <w:r w:rsidR="001E1205">
        <w:t>’s</w:t>
      </w:r>
      <w:r w:rsidR="00557B45">
        <w:t xml:space="preserve"> metabolic r</w:t>
      </w:r>
      <w:r w:rsidR="001E1205">
        <w:t xml:space="preserve">ate </w:t>
      </w:r>
      <w:r w:rsidR="00557B45">
        <w:t>and growth</w:t>
      </w:r>
      <w:r w:rsidR="00FF4251">
        <w:t xml:space="preserve"> – explaining as much as </w:t>
      </w:r>
      <w:r w:rsidR="00733C4B">
        <w:t>~</w:t>
      </w:r>
      <w:r w:rsidR="00FF4251">
        <w:t xml:space="preserve">50% of the variation in food intake and growth </w:t>
      </w:r>
      <w:r w:rsidR="00A35763">
        <w:fldChar w:fldCharType="begin"/>
      </w:r>
      <w:r w:rsidR="00A35763">
        <w:instrText xml:space="preserve"> ADDIN ZOTERO_ITEM CSL_CITATION {"citationID":"RGVdCBUc","properties":{"formattedCitation":"(Salin et al., 2016, 2019)","plainCitation":"(Salin et al., 2016, 2019)","noteIndex":0},"citationItems":[{"id":607,"uris":["http://zotero.org/users/1379426/items/BG4EZU3L"],"uri":["http://zotero.org/users/1379426/items/BG4EZU3L"],"itemData":{"id":607,"type":"article-journal","container-title":"The Journal of experimental biology","DOI":"10.1242/jeb.133025","issue":"9","language":"English","page":"1356–1362","title":"Inadequate food intake at high temperatures is related to depressed mitochondrial respiratory capacity","volume":"219","author":[{"family":"Salin","given":"Karine"},{"family":"Auer","given":"Sonya K"},{"family":"Anderson","given":"Graeme J"},{"family":"Selman","given":"Colin"},{"family":"Metcalfe","given":"Neil B"}],"issued":{"date-parts":[["2016",5]]}}},{"id":3522,"uris":["http://zotero.org/users/1379426/items/CH2CAAHG"],"uri":["http://zotero.org/users/1379426/items/CH2CAAHG"],"itemData":{"id":3522,"type":"article-journal","abstract":"The physiological causes of intraspecific differences in fitness components such as growth rate are currently a source of debate. It has been suggested that differences in energy metabolism may drive variation in growth, but it remains unclear whether covariation between growth rates and energy metabolism is: (i) a result of certain individuals acquiring and consequently allocating more resources to growth, and/or is (ii) determined by variation in the efficiency with which those resources are transformed into growth. Studies of individually housed animals under standardized nutritional conditions can help shed light on this debate. Here we quantify individual variation in metabolic efficiency in terms of the amount of adenosine triphosphate (ATP) generated per molecule of oxygen consumed by liver and muscle mitochondria and examine its effects, both on the rate of protein synthesis within these tissues and on the rate of whole-body growth of individually fed juvenile brown trout (Salmo trutta) receiving either a high or low food ration. As expected, fish on the high ration on average gained more in body mass and protein content than those maintained on the low ration. Yet, growth performance varied more than 10-fold among individuals on the same ration, resulting in some fish on low rations growing faster than others on the high ration. This variation in growth for a given ration was related to individual differences in mitochondrial properties: a high whole-body growth performance was associated with high mitochondrial efficiency of ATP production in the liver. Our results show for the first time, to our knowledge, that among-individual variation in the efficiency with which substrates are converted into ATP can help explain marked variation in growth performance, independent of food intake. This study highlights the existence of inter-individual differences in mitochondrial efficiency and its potential importance in explaining intraspecific variation in whole-animal performance.","container-title":"Proceedings of the Royal Society B: Biological Sciences","DOI":"10.1098/rspb.2019.1466","issue":"1909","journalAbbreviation":"Proceedings of the Royal Society B: Biological Sciences","note":"publisher: Royal Society","page":"20191466","source":"royalsocietypublishing.org (Atypon)","title":"Differences in mitochondrial efficiency explain individual variation in growth performance","volume":"286","author":[{"family":"Salin","given":"Karine"},{"family":"Villasevil","given":"Eugenia M."},{"family":"Anderson","given":"Graeme J."},{"family":"Lamarre","given":"Simon G."},{"family":"Melanson","given":"Chloé A."},{"family":"McCarthy","given":"Ian"},{"family":"Selman","given":"Colin"},{"family":"Metcalfe","given":"Neil B."}],"issued":{"date-parts":[["2019",8,28]]}}}],"schema":"https://github.com/citation-style-language/schema/raw/master/csl-citation.json"} </w:instrText>
      </w:r>
      <w:r w:rsidR="00A35763">
        <w:fldChar w:fldCharType="separate"/>
      </w:r>
      <w:r w:rsidR="00A35763">
        <w:rPr>
          <w:noProof/>
        </w:rPr>
        <w:t>(Salin et al., 2016, 2019)</w:t>
      </w:r>
      <w:r w:rsidR="00A35763">
        <w:fldChar w:fldCharType="end"/>
      </w:r>
      <w:r w:rsidR="00FF4251">
        <w:t>. Therefore,</w:t>
      </w:r>
      <w:r w:rsidR="001E1205">
        <w:t xml:space="preserve"> </w:t>
      </w:r>
      <w:r w:rsidR="00FF4251">
        <w:t xml:space="preserve">it </w:t>
      </w:r>
      <w:r w:rsidR="001E1205">
        <w:t xml:space="preserve">is </w:t>
      </w:r>
      <w:r w:rsidR="00FF4251">
        <w:t xml:space="preserve">likely </w:t>
      </w:r>
      <w:r w:rsidR="001E1205">
        <w:t xml:space="preserve">an important driver of body size </w:t>
      </w:r>
      <w:r w:rsidR="00FF4251">
        <w:t>variability</w:t>
      </w:r>
      <w:r w:rsidR="001E1205">
        <w:t>.</w:t>
      </w:r>
      <w:r w:rsidR="00557B45">
        <w:t xml:space="preserve"> </w:t>
      </w:r>
      <w:r w:rsidR="00733C4B">
        <w:t xml:space="preserve">Similar to additive genetic variance, </w:t>
      </w:r>
      <w:r w:rsidR="001E1205">
        <w:t>resurgence of maternal effects</w:t>
      </w:r>
      <w:r w:rsidR="00733C4B">
        <w:t xml:space="preserve"> also cooccurred with changes</w:t>
      </w:r>
      <w:r w:rsidR="00733C4B" w:rsidRPr="00733C4B">
        <w:t xml:space="preserve"> </w:t>
      </w:r>
      <w:r w:rsidR="00733C4B">
        <w:t>in the shared environment (housing conditions)</w:t>
      </w:r>
      <w:r w:rsidR="001E1205">
        <w:t xml:space="preserve">, </w:t>
      </w:r>
      <w:r w:rsidR="00C92811">
        <w:t xml:space="preserve">suggesting that maternal effects on offspring </w:t>
      </w:r>
      <w:r w:rsidR="00733C4B">
        <w:t>body size</w:t>
      </w:r>
      <w:r w:rsidR="00C92811">
        <w:t xml:space="preserve"> </w:t>
      </w:r>
      <w:r w:rsidR="00733C4B">
        <w:t>is</w:t>
      </w:r>
      <w:r w:rsidR="00A35763">
        <w:t xml:space="preserve"> likely to be</w:t>
      </w:r>
      <w:r w:rsidR="007312E0">
        <w:t xml:space="preserve"> environment</w:t>
      </w:r>
      <w:r w:rsidR="00733C4B">
        <w:t>ally driven</w:t>
      </w:r>
      <w:r w:rsidR="00C92811">
        <w:t>.</w:t>
      </w:r>
    </w:p>
    <w:p w14:paraId="6EB0E9B3" w14:textId="77777777" w:rsidR="007312E0" w:rsidRDefault="007312E0" w:rsidP="00AD26E1"/>
    <w:p w14:paraId="5139B45F" w14:textId="2C106916" w:rsidR="00E35968" w:rsidRDefault="00204FF8" w:rsidP="00AD26E1">
      <w:r>
        <w:t xml:space="preserve">Traits under strong selection are expected to show low </w:t>
      </w:r>
      <w:r w:rsidR="00D53A19">
        <w:t>evolutionary potential</w:t>
      </w:r>
      <w:r>
        <w:t xml:space="preserve"> as selection acts to remove genetic variation. While low evolutionary potential is at least in part due to reduced levels of additive genetic variance, it is also a result of larger proportions of environmental variance.</w:t>
      </w:r>
      <w:r w:rsidR="00132D48">
        <w:t xml:space="preserve"> In our study, the </w:t>
      </w:r>
      <w:r w:rsidR="00B32DFC">
        <w:t xml:space="preserve">environmental </w:t>
      </w:r>
      <w:r w:rsidR="00132D48">
        <w:t>component</w:t>
      </w:r>
      <w:r w:rsidR="00B32DFC">
        <w:t xml:space="preserve"> of</w:t>
      </w:r>
      <w:r w:rsidR="00132D48">
        <w:t xml:space="preserve"> the</w:t>
      </w:r>
      <w:r w:rsidR="00B32DFC">
        <w:t xml:space="preserve"> </w:t>
      </w:r>
      <w:r w:rsidR="00132D48">
        <w:t>phenotype accounted for over 80% of variation in body mass</w:t>
      </w:r>
      <w:r w:rsidR="00EC19A6">
        <w:t xml:space="preserve"> which is in line with values reported in</w:t>
      </w:r>
      <w:r w:rsidR="00EB28AF">
        <w:t xml:space="preserve"> great tits (53 –74%</w:t>
      </w:r>
      <w:r w:rsidR="00D53A19">
        <w:t>)</w:t>
      </w:r>
      <w:r w:rsidR="00EB28AF">
        <w:t xml:space="preserve"> and </w:t>
      </w:r>
      <w:proofErr w:type="spellStart"/>
      <w:r w:rsidR="00EB28AF">
        <w:t>soay</w:t>
      </w:r>
      <w:proofErr w:type="spellEnd"/>
      <w:r w:rsidR="00EB28AF">
        <w:t xml:space="preserve"> sheep (70 – 96%)</w:t>
      </w:r>
      <w:r w:rsidR="00D53A19">
        <w:t xml:space="preserve"> </w:t>
      </w:r>
      <w:r w:rsidR="00D53A19">
        <w:fldChar w:fldCharType="begin"/>
      </w:r>
      <w:r w:rsidR="00D53A19">
        <w:instrText xml:space="preserve"> ADDIN ZOTERO_ITEM CSL_CITATION {"citationID":"KT2a9sRY","properties":{"formattedCitation":"(Noordwijk et al., 1988; Wilson et al., 2007)","plainCitation":"(Noordwijk et al., 1988; Wilson et al., 2007)","noteIndex":0},"citationItems":[{"id":3983,"uris":["http://zotero.org/users/1379426/items/BTIJ4AKQ"],"uri":["http://zotero.org/users/1379426/items/BTIJ4AKQ"],"itemData":{"id":3983,"type":"article-journal","abstract":"We have analysed data on weight and tarsus length collected during a long-term study of natural populations of Great Tits to evaluate the relative importance of genetic variation in body size. Some of our data were collected over a 25-year period, and therefore include a relatively large sample of naturally occurring environmental conditions. An overall heritability estimate calculated from the uncorrected mean weights of breeding birds amounts to 0-5. This estimate is unlikely to be influenced by resemblance in environmental conditions between relatives. Heritability estimates based on the size of fledglings vary between zero and the value for adults, depending on the environmental conditions during growth. If the feeding conditions for the nestlings are poor, no resemblance between parents and offspring is observed. Selection against small nestlings acts strongly on the environmental variance. This is concluded from the higher heritability estimates in the same cohorts after survival for at least three months after fledging, compared to measurements on nestlings. Such selection acting differentially on the genetic and environmental components of the phenotypic variance has important consequences for our ability to make predictions of phenotypic change from measured natural selection. Nevertheless, the amount of genetic variation would allow rapid response should selection on adult size occur.","container-title":"Genetical Research","DOI":"10.1017/S0016672300024162","ISSN":"0016-6723, 1469-5073","issue":"2","journalAbbreviation":"Genet. Res.","language":"en","page":"149-162","source":"DOI.org (Crossref)","title":"Heritability of body size in a natural population of the Great Tit (Parus major) and its relation to age and environmental conditions during growth","volume":"51","author":[{"family":"Noordwijk","given":"A. J. Van"},{"family":"Balen","given":"J. H. Van"},{"family":"Scharloo","given":"W."}],"issued":{"date-parts":[["1988",4]]}}},{"id":3256,"uris":["http://zotero.org/users/1379426/items/HWGFHEY2"],"uri":["http://zotero.org/users/1379426/items/HWGFHEY2"],"itemData":{"id":3256,"type":"article-journal","container-title":"Evolutionary Ecology","DOI":"10.1007/s10682-006-9106-z","ISSN":"0269-7653, 1573-8477","issue":"3","journalAbbreviation":"Evol Ecol","language":"en","page":"337-356","source":"DOI.org (Crossref)","title":"Quantitative genetics of growth and cryptic evolution of body size in an island population","volume":"21","author":[{"family":"Wilson","given":"Alastair J."},{"family":"Pemberston","given":"J. M."},{"family":"Pilkington","given":"J. G."},{"family":"Clutton-Brock","given":"T. H."},{"family":"Coltman","given":"D. W."},{"family":"Kruuk","given":"L. E. B."}],"issued":{"date-parts":[["2007",5,4]]}}}],"schema":"https://github.com/citation-style-language/schema/raw/master/csl-citation.json"} </w:instrText>
      </w:r>
      <w:r w:rsidR="00D53A19">
        <w:fldChar w:fldCharType="separate"/>
      </w:r>
      <w:r w:rsidR="00D53A19">
        <w:rPr>
          <w:noProof/>
        </w:rPr>
        <w:t>(Noordwijk et al., 1988; Wilson et al., 2007)</w:t>
      </w:r>
      <w:r w:rsidR="00D53A19">
        <w:fldChar w:fldCharType="end"/>
      </w:r>
      <w:r w:rsidR="00EC19A6">
        <w:t xml:space="preserve">. Interestingly, </w:t>
      </w:r>
      <w:r w:rsidR="00D53A19">
        <w:t xml:space="preserve">cool </w:t>
      </w:r>
      <w:r w:rsidR="00EC19A6">
        <w:t xml:space="preserve">developmental temperatures </w:t>
      </w:r>
      <w:r w:rsidR="00D53A19">
        <w:t>increased</w:t>
      </w:r>
      <w:r w:rsidR="00EC19A6">
        <w:t xml:space="preserve"> the amount of environmental variance</w:t>
      </w:r>
      <w:r w:rsidR="00D53A19">
        <w:t xml:space="preserve"> attributed to body mass</w:t>
      </w:r>
      <w:r w:rsidR="00EC19A6">
        <w:t xml:space="preserve"> at an early age. </w:t>
      </w:r>
      <w:r w:rsidR="00E35968">
        <w:t xml:space="preserve">What mechanisms are comprised </w:t>
      </w:r>
      <w:r w:rsidR="00FE2A5F">
        <w:t xml:space="preserve">in </w:t>
      </w:r>
      <w:r w:rsidR="00E35968">
        <w:t xml:space="preserve">this </w:t>
      </w:r>
      <w:r w:rsidR="00E35968">
        <w:lastRenderedPageBreak/>
        <w:t xml:space="preserve">environmental component? </w:t>
      </w:r>
      <w:r w:rsidR="00FE2A5F">
        <w:t>Variation in d</w:t>
      </w:r>
      <w:r w:rsidR="00D53A19">
        <w:t>evelopmental</w:t>
      </w:r>
      <w:r w:rsidR="00FE2A5F">
        <w:t xml:space="preserve"> period between developmental temperatures may explain these differences. In many ectotherms, developmental time exhibits a nonlinear reaction norm with temperature </w:t>
      </w:r>
      <w:r w:rsidR="00FE2A5F">
        <w:fldChar w:fldCharType="begin"/>
      </w:r>
      <w:r w:rsidR="00FE2A5F">
        <w:instrText xml:space="preserve"> ADDIN ZOTERO_ITEM CSL_CITATION {"citationID":"DhQedjtY","properties":{"formattedCitation":"(Marshall et al., 2020; Noble et al., 2017)","plainCitation":"(Marshall et al., 2020; Noble et al., 2017)","noteIndex":0},"citationItems":[{"id":3998,"uris":["http://zotero.org/users/1379426/items/E8HRAR53"],"uri":["http://zotero.org/users/1379426/items/E8HRAR53"],"itemData":{"id":3998,"type":"article-journal","container-title":"Nature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R."}],"issued":{"date-parts":[["2020",3]]}}},{"id":1087,"uris":["http://zotero.org/users/1379426/items/AFG7IXHS"],"uri":["http://zotero.org/users/1379426/items/AFG7IXHS"],"itemData":{"id":1087,"type":"article-journal","container-title":"Biological Reviews","DOI":"10.1111/brv.12333","issue":"1","language":"English","page":"72–97","title":"Developmental temperatures and phenotypic plasticity in reptiles: a systematic review and meta-analysis","volume":"93","author":[{"family":"Noble","given":"Daniel W A"},{"family":"Stenhouse","given":"Vaughn"},{"family":"Schwanz","given":"Lisa E"}],"issued":{"date-parts":[["2017",5]]}}}],"schema":"https://github.com/citation-style-language/schema/raw/master/csl-citation.json"} </w:instrText>
      </w:r>
      <w:r w:rsidR="00FE2A5F">
        <w:fldChar w:fldCharType="separate"/>
      </w:r>
      <w:r w:rsidR="00FE2A5F">
        <w:rPr>
          <w:noProof/>
        </w:rPr>
        <w:t>(Marshall et al., 2020; Noble et al., 2017)</w:t>
      </w:r>
      <w:r w:rsidR="00FE2A5F">
        <w:fldChar w:fldCharType="end"/>
      </w:r>
      <w:r w:rsidR="00B5114B">
        <w:t>.</w:t>
      </w:r>
      <w:r w:rsidR="00FE2A5F">
        <w:t>This means that</w:t>
      </w:r>
      <w:r w:rsidR="00B5114B" w:rsidRPr="00B5114B">
        <w:t xml:space="preserve"> </w:t>
      </w:r>
      <w:r w:rsidR="00B5114B">
        <w:t xml:space="preserve">developmental time decelerates with temperature following an negative exponential function. As a result, hot incubated lizards are more constrained in their development time compared to lizards that were reared a cooler temperature. In actual fact, the cold developmental temperature treatment had much greater variance in incubation duration. </w:t>
      </w:r>
      <w:r w:rsidR="00C728A0">
        <w:t xml:space="preserve">With </w:t>
      </w:r>
      <w:r w:rsidR="0058423A">
        <w:t xml:space="preserve">a </w:t>
      </w:r>
      <w:r w:rsidR="00C728A0">
        <w:t>longer incubation</w:t>
      </w:r>
      <w:r w:rsidR="0058423A">
        <w:t xml:space="preserve"> period</w:t>
      </w:r>
      <w:r w:rsidR="00C728A0">
        <w:t>, embryos can maximise the yolk resources left by their mothers which can vary considerably within clutch</w:t>
      </w:r>
      <w:r w:rsidR="00D835F9">
        <w:t xml:space="preserve"> </w:t>
      </w:r>
      <w:r w:rsidR="00D835F9">
        <w:fldChar w:fldCharType="begin"/>
      </w:r>
      <w:r w:rsidR="00D835F9">
        <w:instrText xml:space="preserve"> ADDIN ZOTERO_ITEM CSL_CITATION {"citationID":"k1KlnlRC","properties":{"formattedCitation":"(Wallace et al., 2007)","plainCitation":"(Wallace et al., 2007)","noteIndex":0},"citationItems":[{"id":4008,"uris":["http://zotero.org/users/1379426/items/KLCJV6BX"],"uri":["http://zotero.org/users/1379426/items/KLCJV6BX"],"itemData":{"id":4008,"type":"article-journal","container-title":"Oecologia","DOI":"10.1007/s00442-006-0641-7","ISSN":"0029-8549, 1432-1939","issue":"1","journalAbbreviation":"Oecologia","language":"en","page":"37-47","source":"DOI.org (Crossref)","title":"Maternal investment in reproduction and its consequences in leatherback turtles","volume":"152","author":[{"family":"Wallace","given":"Bryan P."},{"family":"Sotherland","given":"Paul R."},{"family":"Santidrian Tomillo","given":"Pilar"},{"family":"Reina","given":"Richard D."},{"family":"Spotila","given":"James R."},{"family":"Paladino","given":"Frank V."}],"issued":{"date-parts":[["2007",4,12]]}}}],"schema":"https://github.com/citation-style-language/schema/raw/master/csl-citation.json"} </w:instrText>
      </w:r>
      <w:r w:rsidR="00D835F9">
        <w:fldChar w:fldCharType="separate"/>
      </w:r>
      <w:r w:rsidR="00D835F9">
        <w:rPr>
          <w:noProof/>
        </w:rPr>
        <w:t>(Wallace et al., 2007)</w:t>
      </w:r>
      <w:r w:rsidR="00D835F9">
        <w:fldChar w:fldCharType="end"/>
      </w:r>
      <w:r w:rsidR="00DE31F6">
        <w:t>. Our results suggest that thermodynamic effects of development time can</w:t>
      </w:r>
      <w:r w:rsidR="0058423A">
        <w:t xml:space="preserve"> give rise </w:t>
      </w:r>
      <w:r w:rsidR="006710B5">
        <w:t>greater environmental</w:t>
      </w:r>
      <w:r w:rsidR="0058423A">
        <w:t xml:space="preserve"> heterogeneity</w:t>
      </w:r>
      <w:r w:rsidR="00DE31F6">
        <w:t xml:space="preserve"> in hatching mass and may affect potential for evolution at early life stages. </w:t>
      </w:r>
    </w:p>
    <w:p w14:paraId="1E8822C7" w14:textId="3B2E3DB5" w:rsidR="00FE606F" w:rsidRDefault="00FE606F" w:rsidP="00FE606F">
      <w:pPr>
        <w:pStyle w:val="Heading1"/>
      </w:pPr>
      <w:commentRangeStart w:id="35"/>
      <w:r>
        <w:t>Conclusion</w:t>
      </w:r>
      <w:commentRangeEnd w:id="35"/>
      <w:r w:rsidR="00F71A57">
        <w:rPr>
          <w:rStyle w:val="CommentReference"/>
          <w:rFonts w:eastAsiaTheme="minorHAnsi" w:cstheme="minorBidi"/>
          <w:b w:val="0"/>
          <w:color w:val="auto"/>
        </w:rPr>
        <w:commentReference w:id="35"/>
      </w:r>
    </w:p>
    <w:p w14:paraId="33982BD8" w14:textId="3EE6D407" w:rsidR="00CC5E5C" w:rsidRDefault="00CC5E5C" w:rsidP="0060765A">
      <w:r>
        <w:t xml:space="preserve">Our work illustrates the pervasive role of developmental temperature on phenotypic variation. The impact of developmental temperature </w:t>
      </w:r>
      <w:r w:rsidR="005A0937">
        <w:t>on</w:t>
      </w:r>
      <w:r>
        <w:t xml:space="preserve"> body mass manifest</w:t>
      </w:r>
      <w:r w:rsidR="005A0937">
        <w:t>ed</w:t>
      </w:r>
      <w:r>
        <w:t xml:space="preserve"> early and persist</w:t>
      </w:r>
      <w:r w:rsidR="005A0937">
        <w:t>ed</w:t>
      </w:r>
      <w:r>
        <w:t xml:space="preserve"> through life</w:t>
      </w:r>
      <w:r w:rsidR="005A0937">
        <w:t xml:space="preserve"> </w:t>
      </w:r>
      <w:r w:rsidR="00F8595C">
        <w:fldChar w:fldCharType="begin"/>
      </w:r>
      <w:r w:rsidR="00F8595C">
        <w:instrText xml:space="preserve"> ADDIN ZOTERO_ITEM CSL_CITATION {"citationID":"vZf9BBQK","properties":{"formattedCitation":"(Monaghan, 2008)","plainCitation":"(Monaghan, 2008)","noteIndex":0},"citationItems":[{"id":1711,"uris":["http://zotero.org/users/1379426/items/LEKCK6ZB"],"uri":["http://zotero.org/users/1379426/items/LEKCK6ZB"],"itemData":{"id":1711,"type":"article-journal","container-title":"Philosophical Transactions of the Royal Society B: Biological Sciences","DOI":"10.1098/rstb.2007.0011","issue":"1497","language":"English","page":"1635–1645","title":"Early growth conditions, phenotypic development and environmental change","volume":"363","author":[{"family":"Monaghan","given":"P"}],"issued":{"date-parts":[["2008",5]]}}}],"schema":"https://github.com/citation-style-language/schema/raw/master/csl-citation.json"} </w:instrText>
      </w:r>
      <w:r w:rsidR="00F8595C">
        <w:fldChar w:fldCharType="separate"/>
      </w:r>
      <w:r w:rsidR="00F8595C">
        <w:rPr>
          <w:noProof/>
        </w:rPr>
        <w:t>(Monaghan, 2008)</w:t>
      </w:r>
      <w:r w:rsidR="00F8595C">
        <w:fldChar w:fldCharType="end"/>
      </w:r>
      <w:r>
        <w:t xml:space="preserve">. This has profound implications </w:t>
      </w:r>
      <w:r w:rsidR="00224865">
        <w:t xml:space="preserve">as developmentally induced </w:t>
      </w:r>
      <w:r>
        <w:t xml:space="preserve">variation in body mass may drive life history differences within populations and alter </w:t>
      </w:r>
      <w:r w:rsidR="001C31FF">
        <w:t xml:space="preserve">their </w:t>
      </w:r>
      <w:r w:rsidR="00224865">
        <w:t xml:space="preserve">vulnerability to environmental change </w:t>
      </w:r>
      <w:r w:rsidR="001C27F0">
        <w:fldChar w:fldCharType="begin"/>
      </w:r>
      <w:r w:rsidR="001C27F0">
        <w:instrText xml:space="preserve"> ADDIN ZOTERO_ITEM CSL_CITATION {"citationID":"mp8IyBC0","properties":{"formattedCitation":"(Botero et al., 2015; Marshall et al., 2020; Reed et al., 2010)","plainCitation":"(Botero et al., 2015; Marshall et al., 2020; Reed et al., 2010)","noteIndex":0},"citationItems":[{"id":3864,"uris":["http://zotero.org/users/1379426/items/5QV7IMF6"],"uri":["http://zotero.org/users/1379426/items/5QV7IMF6"],"itemData":{"id":3864,"type":"article-journal","abstract":"In an era of rapid climate change, there is a pressing need to understand how organisms will cope with faster and less predictable variation in environmental conditions. Here we develop a unifying model that predicts evolutionary responses to environmentally driven fluctuating selection and use this theoretical framework to explore the potential consequences of altered environmental cycles. We first show that the parameter space determined by different combinations of predictability and timescale of environmental variation is partitioned into distinct regions where a single mode of response (reversible phenotypic plasticity, irreversible phenotypic plasticity, bet-hedging, or adaptive tracking) has a clear selective advantage over all others. We then demonstrate that, although significant environmental changes within these regions can be accommodated by evolution, most changes that involve transitions between regions result in rapid population collapse and often extinction. Thus, the boundaries between response mode regions in our model correspond to evolutionary tipping points, where even minor changes in environmental parameters can have dramatic and disproportionate consequences on population viability. Finally, we discuss how different life histories and genetic architectures may influence the location of tipping points in parameter space and the likelihood of extinction during such transitions. These insights can help identify and address some of the cryptic threats to natural populations that are likely to result from any natural or human-induced change in environmental conditions. They also demonstrate the potential value of evolutionary thinking in the study of global climate change.","container-title":"Proceedings of the National Academy of Sciences","DOI":"10.1073/pnas.1408589111","ISSN":"0027-8424, 1091-6490","issue":"1","journalAbbreviation":"Proc Natl Acad Sci USA","language":"en","page":"184-189","source":"DOI.org (Crossref)","title":"Evolutionary tipping points in the capacity to adapt to environmental change","volume":"112","author":[{"family":"Botero","given":"Carlos A."},{"family":"Weissing","given":"Franz J."},{"family":"Wright","given":"Jonathan"},{"family":"Rubenstein","given":"Dustin R."}],"issued":{"date-parts":[["2015",1,6]]}}},{"id":3998,"uris":["http://zotero.org/users/1379426/items/E8HRAR53"],"uri":["http://zotero.org/users/1379426/items/E8HRAR53"],"itemData":{"id":3998,"type":"article-journal","container-title":"Nature Ecology &amp; Evolution","DOI":"10.1038/s41559-020-1114-9","ISSN":"2397-334X","issue":"3","journalAbbreviation":"Nat Ecol Evol","language":"en","page":"406-411","source":"DOI.org (Crossref)","title":"Developmental cost theory predicts thermal environment and vulnerability to global warming","volume":"4","author":[{"family":"Marshall","given":"Dustin J."},{"family":"Pettersen","given":"Amanda K."},{"family":"Bode","given":"Michael"},{"family":"White","given":"Craig R."}],"issued":{"date-parts":[["2020",3]]}}},{"id":1227,"uris":["http://zotero.org/users/1379426/items/3EPSFCD9"],"uri":["http://zotero.org/users/1379426/items/3EPSFCD9"],"itemData":{"id":1227,"type":"article-journal","abstract":"... variation affects individual fitness and, in turn, population and evolutionary dynamics (Coulson et al ... be able to accurately assay or forecast environmental challenges affecting their individual fitnesses (Levins ... in the case of adaptive maternal effects) to the evolution of phenotypic ...","container-title":"Proceedings of the Royal Society of London B: Biological Sciences","DOI":"10.1098/rspb.2010.0771","issue":"1699","language":"English","note":"PMID: 20554553\nPMCID: PMC2982227","page":"3391–3400","title":"Phenotypic plasticity and population viability: the importance of environmental predictability","volume":"277","author":[{"family":"Reed","given":"Thomas E"},{"family":"Waples","given":"Robin S"},{"family":"Schindler","given":"Daniel E"},{"family":"Hard","given":"Jeffrey J"},{"family":"Kinnison","given":"Michael T"}],"issued":{"date-parts":[["2010",11]]}}}],"schema":"https://github.com/citation-style-language/schema/raw/master/csl-citation.json"} </w:instrText>
      </w:r>
      <w:r w:rsidR="001C27F0">
        <w:fldChar w:fldCharType="separate"/>
      </w:r>
      <w:r w:rsidR="001C27F0">
        <w:rPr>
          <w:noProof/>
        </w:rPr>
        <w:t>(Botero et al., 2015; Marshall et al., 2020; Reed et al., 2010)</w:t>
      </w:r>
      <w:r w:rsidR="001C27F0">
        <w:fldChar w:fldCharType="end"/>
      </w:r>
      <w:r>
        <w:t>.</w:t>
      </w:r>
      <w:r w:rsidR="001908F0">
        <w:t xml:space="preserve"> </w:t>
      </w:r>
      <w:r w:rsidR="001C31FF">
        <w:t>In contrast, g</w:t>
      </w:r>
      <w:r w:rsidR="001908F0">
        <w:t xml:space="preserve">enetic variance </w:t>
      </w:r>
      <w:r w:rsidR="005A0937">
        <w:t xml:space="preserve">of body mass </w:t>
      </w:r>
      <w:r w:rsidR="001908F0">
        <w:t xml:space="preserve">was robust to </w:t>
      </w:r>
      <w:r w:rsidR="005A0937">
        <w:t>thermal</w:t>
      </w:r>
      <w:r w:rsidR="001908F0">
        <w:t xml:space="preserve"> extremes experienced </w:t>
      </w:r>
      <w:r w:rsidR="005A0937">
        <w:t>by</w:t>
      </w:r>
      <w:r w:rsidR="001908F0">
        <w:t xml:space="preserve"> natura</w:t>
      </w:r>
      <w:r w:rsidR="005A0937">
        <w:t xml:space="preserve">l nests and suggests that the potential to genetically adapt to warming climate may be limited. However, more stressful incubation temperatures are needed to elucidate the capacity for this species to reveal new genetic material for selection to act on. </w:t>
      </w:r>
      <w:r w:rsidR="00F8595C">
        <w:t xml:space="preserve">Non-genetic sources of variance </w:t>
      </w:r>
      <w:r w:rsidR="001C31FF">
        <w:t>were</w:t>
      </w:r>
      <w:r w:rsidR="001C27F0">
        <w:t xml:space="preserve"> responsible</w:t>
      </w:r>
      <w:r w:rsidR="00F8595C">
        <w:t xml:space="preserve"> for most of the variability in body mass and their dynamics with age means that effectiveness of evolution is everchanging. Understanding the complexities of adaptive evolution in response to climate change may require intensive </w:t>
      </w:r>
      <w:r w:rsidR="001C27F0">
        <w:t>long-term</w:t>
      </w:r>
      <w:r w:rsidR="00F8595C">
        <w:t xml:space="preserve"> studies in wild populations. </w:t>
      </w:r>
    </w:p>
    <w:p w14:paraId="1E59D708" w14:textId="77777777" w:rsidR="00CC5E5C" w:rsidRDefault="00CC5E5C" w:rsidP="0060765A"/>
    <w:p w14:paraId="5CC71838" w14:textId="4A9EC676" w:rsidR="00FE606F" w:rsidRDefault="00FE606F" w:rsidP="00FE606F">
      <w:pPr>
        <w:pStyle w:val="Heading1"/>
      </w:pPr>
      <w:r>
        <w:t>Author contributions</w:t>
      </w:r>
    </w:p>
    <w:p w14:paraId="06E20C64" w14:textId="2452FBC2" w:rsidR="00552493" w:rsidRPr="00FE606F" w:rsidRDefault="002B78D1" w:rsidP="00FE606F">
      <w:r>
        <w:t>FK, DN, SN conceived the study, FK and DN collected and analysed the data, FK wrote the first draft, FK, DN and SN edited the manuscript.</w:t>
      </w:r>
    </w:p>
    <w:p w14:paraId="742281C6" w14:textId="77777777" w:rsidR="00FE606F" w:rsidRPr="00B0332F" w:rsidRDefault="00FE606F" w:rsidP="00FE606F">
      <w:pPr>
        <w:pStyle w:val="Heading1"/>
        <w:contextualSpacing/>
        <w:rPr>
          <w:rFonts w:cs="Times New Roman"/>
          <w:lang w:val="en-AU"/>
        </w:rPr>
      </w:pPr>
      <w:r w:rsidRPr="00B0332F">
        <w:rPr>
          <w:rFonts w:cs="Times New Roman"/>
          <w:lang w:val="en-AU"/>
        </w:rPr>
        <w:t>Data accessibility</w:t>
      </w:r>
    </w:p>
    <w:p w14:paraId="6AD97C51" w14:textId="77777777" w:rsidR="00FE606F" w:rsidRPr="00C032B4" w:rsidRDefault="00FE606F" w:rsidP="00FE606F">
      <w:pPr>
        <w:contextualSpacing/>
      </w:pPr>
      <w:r w:rsidRPr="00B0332F">
        <w:rPr>
          <w:lang w:val="en-AU"/>
        </w:rPr>
        <w:t xml:space="preserve">Datasets and code used to generate results of this study </w:t>
      </w:r>
      <w:r>
        <w:rPr>
          <w:lang w:val="en-AU"/>
        </w:rPr>
        <w:t>is</w:t>
      </w:r>
      <w:r w:rsidRPr="00B0332F">
        <w:rPr>
          <w:lang w:val="en-AU"/>
        </w:rPr>
        <w:t xml:space="preserve"> accessible via Open Science Framework </w:t>
      </w:r>
      <w:r>
        <w:rPr>
          <w:lang w:val="en-AU"/>
        </w:rPr>
        <w:t>(</w:t>
      </w:r>
      <w:r w:rsidRPr="00C032B4">
        <w:t>DOI</w:t>
      </w:r>
      <w:r>
        <w:t>: XXXXXXXXXXX)</w:t>
      </w:r>
    </w:p>
    <w:p w14:paraId="34832524" w14:textId="77777777" w:rsidR="00FE606F" w:rsidRPr="00B0332F" w:rsidRDefault="00FE606F" w:rsidP="00FE606F">
      <w:pPr>
        <w:contextualSpacing/>
        <w:rPr>
          <w:lang w:val="en-AU"/>
        </w:rPr>
      </w:pPr>
    </w:p>
    <w:p w14:paraId="26349758" w14:textId="77777777" w:rsidR="00FE606F" w:rsidRPr="00B0332F" w:rsidRDefault="00FE606F" w:rsidP="00FE606F">
      <w:pPr>
        <w:pStyle w:val="Heading1"/>
        <w:contextualSpacing/>
        <w:rPr>
          <w:rFonts w:cs="Times New Roman"/>
          <w:lang w:val="en-AU"/>
        </w:rPr>
      </w:pPr>
      <w:r w:rsidRPr="00B0332F">
        <w:rPr>
          <w:rFonts w:cs="Times New Roman"/>
          <w:lang w:val="en-AU"/>
        </w:rPr>
        <w:t>Acknowledgements</w:t>
      </w:r>
    </w:p>
    <w:p w14:paraId="773D099F" w14:textId="05D27D63" w:rsidR="00FE606F" w:rsidRDefault="00CE58F1" w:rsidP="00FE606F">
      <w:r>
        <w:t xml:space="preserve">Many volunteers and interns from Lizard Lab: </w:t>
      </w:r>
      <w:r w:rsidR="002B78D1">
        <w:t xml:space="preserve">Birgit Szabo, </w:t>
      </w:r>
      <w:r>
        <w:t>Christine Wilson, Josh</w:t>
      </w:r>
      <w:r w:rsidR="00A70825">
        <w:t>ua</w:t>
      </w:r>
      <w:r>
        <w:t xml:space="preserve"> Cunningham, Victor </w:t>
      </w:r>
      <w:proofErr w:type="spellStart"/>
      <w:r>
        <w:t>Frichot</w:t>
      </w:r>
      <w:proofErr w:type="spellEnd"/>
      <w:r>
        <w:t xml:space="preserve"> and </w:t>
      </w:r>
      <w:r w:rsidR="00A70825">
        <w:t xml:space="preserve">Matthieu </w:t>
      </w:r>
      <w:proofErr w:type="spellStart"/>
      <w:r w:rsidR="00A70825">
        <w:t>Monserand</w:t>
      </w:r>
      <w:proofErr w:type="spellEnd"/>
      <w:r>
        <w:t>. Scott Keogh</w:t>
      </w:r>
      <w:r w:rsidR="00A70825">
        <w:t xml:space="preserve"> and </w:t>
      </w:r>
      <w:r>
        <w:t>Julia Riley</w:t>
      </w:r>
      <w:r w:rsidR="00A70825">
        <w:t xml:space="preserve"> </w:t>
      </w:r>
      <w:r>
        <w:t>for</w:t>
      </w:r>
      <w:r w:rsidR="00A70825">
        <w:t xml:space="preserve"> their</w:t>
      </w:r>
      <w:r>
        <w:t xml:space="preserve"> advice with SNP data</w:t>
      </w:r>
      <w:r w:rsidR="003B0B6A">
        <w:t>.</w:t>
      </w:r>
    </w:p>
    <w:p w14:paraId="7720FCDA" w14:textId="479138BF" w:rsidR="009B3261" w:rsidRDefault="009B3261" w:rsidP="00FE606F"/>
    <w:p w14:paraId="293AD37A" w14:textId="0C25288A" w:rsidR="009B3261" w:rsidRPr="00FE606F" w:rsidRDefault="009B3261" w:rsidP="009B3261">
      <w:pPr>
        <w:pStyle w:val="Heading1"/>
      </w:pPr>
      <w:r>
        <w:t>References</w:t>
      </w:r>
    </w:p>
    <w:sectPr w:rsidR="009B3261" w:rsidRPr="00FE606F" w:rsidSect="00DE6B68">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hinichi Nakagawa" w:date="2020-10-19T09:37:00Z" w:initials="SN">
    <w:p w14:paraId="1BC26197" w14:textId="2C8ACAB7" w:rsidR="00B42A91" w:rsidRDefault="00B42A91">
      <w:pPr>
        <w:pStyle w:val="CommentText"/>
      </w:pPr>
      <w:r>
        <w:rPr>
          <w:rStyle w:val="CommentReference"/>
        </w:rPr>
        <w:annotationRef/>
      </w:r>
      <w:r>
        <w:t>This reads well – putting complex ideas into one coherent narrative – well done</w:t>
      </w:r>
    </w:p>
  </w:comment>
  <w:comment w:id="1" w:author="Shinichi Nakagawa" w:date="2020-10-19T09:40:00Z" w:initials="SN">
    <w:p w14:paraId="467DE6D7" w14:textId="77777777" w:rsidR="00B42A91" w:rsidRDefault="00B42A91">
      <w:pPr>
        <w:pStyle w:val="CommentText"/>
      </w:pPr>
      <w:r>
        <w:rPr>
          <w:rStyle w:val="CommentReference"/>
        </w:rPr>
        <w:annotationRef/>
      </w:r>
      <w:r>
        <w:t xml:space="preserve">Do you want to stick with “environmental sources” just for consistency? </w:t>
      </w:r>
    </w:p>
    <w:p w14:paraId="128CA3C4" w14:textId="77777777" w:rsidR="00B42A91" w:rsidRDefault="00B42A91">
      <w:pPr>
        <w:pStyle w:val="CommentText"/>
      </w:pPr>
    </w:p>
    <w:p w14:paraId="3DA1BCA2" w14:textId="13B6E75B" w:rsidR="00B42A91" w:rsidRDefault="00B42A91">
      <w:pPr>
        <w:pStyle w:val="CommentText"/>
      </w:pPr>
      <w:proofErr w:type="gramStart"/>
      <w:r>
        <w:t>Actually</w:t>
      </w:r>
      <w:proofErr w:type="gramEnd"/>
      <w:r>
        <w:t xml:space="preserve"> this is fine – this works well later on </w:t>
      </w:r>
    </w:p>
  </w:comment>
  <w:comment w:id="3" w:author="Shinichi Nakagawa" w:date="2020-10-19T09:42:00Z" w:initials="SN">
    <w:p w14:paraId="7FEC6C1B" w14:textId="1E586ABF" w:rsidR="00B42A91" w:rsidRDefault="00B42A91">
      <w:pPr>
        <w:pStyle w:val="CommentText"/>
      </w:pPr>
      <w:r>
        <w:rPr>
          <w:rStyle w:val="CommentReference"/>
        </w:rPr>
        <w:annotationRef/>
      </w:r>
      <w:r>
        <w:t xml:space="preserve">Put the derivation in the Supp (for publication) – otherwise, they will ask a reference </w:t>
      </w:r>
    </w:p>
  </w:comment>
  <w:comment w:id="4" w:author="Daniel Noble" w:date="2020-09-14T08:35:00Z" w:initials="DN">
    <w:p w14:paraId="30E120D2" w14:textId="35AC0E90" w:rsidR="00B42A91" w:rsidRDefault="00B42A91">
      <w:pPr>
        <w:pStyle w:val="CommentText"/>
      </w:pPr>
      <w:r>
        <w:rPr>
          <w:rStyle w:val="CommentReference"/>
        </w:rPr>
        <w:annotationRef/>
      </w:r>
      <w:r>
        <w:t>Is this correct? IN the model selection table you have &gt;3900 data points</w:t>
      </w:r>
      <w:proofErr w:type="gramStart"/>
      <w:r>
        <w:t>…..</w:t>
      </w:r>
      <w:proofErr w:type="gramEnd"/>
    </w:p>
  </w:comment>
  <w:comment w:id="5" w:author="fonti.kar@gmail.com" w:date="2020-09-29T11:39:00Z" w:initials="f">
    <w:p w14:paraId="0A6BE547" w14:textId="4893D390" w:rsidR="00B42A91" w:rsidRDefault="00B42A91">
      <w:pPr>
        <w:pStyle w:val="CommentText"/>
      </w:pPr>
      <w:r>
        <w:rPr>
          <w:rStyle w:val="CommentReference"/>
        </w:rPr>
        <w:annotationRef/>
      </w:r>
      <w:r>
        <w:t xml:space="preserve">This number is correct 3982 refers to the data augmentation dataset but that was in </w:t>
      </w:r>
      <w:proofErr w:type="spellStart"/>
      <w:r>
        <w:t>MCMCglmm</w:t>
      </w:r>
      <w:proofErr w:type="spellEnd"/>
      <w:r>
        <w:t>, I don’t think brms has data augmentation, lemme check</w:t>
      </w:r>
    </w:p>
  </w:comment>
  <w:comment w:id="6" w:author="fonti.kar@gmail.com" w:date="2020-09-29T12:44:00Z" w:initials="f">
    <w:p w14:paraId="68B42D28" w14:textId="3362EFB8" w:rsidR="00B42A91" w:rsidRDefault="00B42A91">
      <w:pPr>
        <w:pStyle w:val="CommentText"/>
      </w:pPr>
      <w:r>
        <w:rPr>
          <w:rStyle w:val="CommentReference"/>
        </w:rPr>
        <w:annotationRef/>
      </w:r>
      <w:r>
        <w:t xml:space="preserve">BRMS does not do data augmentation, our </w:t>
      </w:r>
      <w:proofErr w:type="spellStart"/>
      <w:r>
        <w:t>obs</w:t>
      </w:r>
      <w:proofErr w:type="spellEnd"/>
      <w:r>
        <w:t xml:space="preserve"> for our combined model is 2926 as </w:t>
      </w:r>
      <w:proofErr w:type="spellStart"/>
      <w:r>
        <w:t>te</w:t>
      </w:r>
      <w:proofErr w:type="spellEnd"/>
      <w:r>
        <w:t xml:space="preserve"> model dropped out rows with missing predictor values</w:t>
      </w:r>
    </w:p>
  </w:comment>
  <w:comment w:id="7" w:author="Shinichi Nakagawa" w:date="2020-10-18T09:16:00Z" w:initials="SN">
    <w:p w14:paraId="55011B99" w14:textId="30E78082" w:rsidR="00B42A91" w:rsidRDefault="00B42A91">
      <w:pPr>
        <w:pStyle w:val="CommentText"/>
      </w:pPr>
      <w:r>
        <w:rPr>
          <w:rStyle w:val="CommentReference"/>
        </w:rPr>
        <w:annotationRef/>
      </w:r>
      <w:r>
        <w:t xml:space="preserve">I think brms does do missing data stuff </w:t>
      </w:r>
      <w:proofErr w:type="spellStart"/>
      <w:r>
        <w:t>tho</w:t>
      </w:r>
      <w:proofErr w:type="spellEnd"/>
      <w:r>
        <w:t xml:space="preserve"> – but we can leave it for now</w:t>
      </w:r>
    </w:p>
  </w:comment>
  <w:comment w:id="8" w:author="Shinichi Nakagawa" w:date="2020-10-19T09:43:00Z" w:initials="SN">
    <w:p w14:paraId="4103E6B2" w14:textId="7A8D0F7F" w:rsidR="00B42A91" w:rsidRDefault="00B42A91">
      <w:pPr>
        <w:pStyle w:val="CommentText"/>
      </w:pPr>
      <w:r>
        <w:rPr>
          <w:rStyle w:val="CommentReference"/>
        </w:rPr>
        <w:annotationRef/>
      </w:r>
      <w:r>
        <w:t>Nice!</w:t>
      </w:r>
    </w:p>
  </w:comment>
  <w:comment w:id="9" w:author="Shinichi Nakagawa" w:date="2020-10-19T09:49:00Z" w:initials="SN">
    <w:p w14:paraId="2F5A92CF" w14:textId="4ACA4B04" w:rsidR="00B42A91" w:rsidRDefault="00B42A91">
      <w:pPr>
        <w:pStyle w:val="CommentText"/>
      </w:pPr>
      <w:r>
        <w:rPr>
          <w:rStyle w:val="CommentReference"/>
        </w:rPr>
        <w:annotationRef/>
      </w:r>
      <w:r>
        <w:t>This is really good!</w:t>
      </w:r>
    </w:p>
  </w:comment>
  <w:comment w:id="10" w:author="Shinichi Nakagawa" w:date="2020-10-18T09:18:00Z" w:initials="SN">
    <w:p w14:paraId="772F22AC" w14:textId="77777777" w:rsidR="00B42A91" w:rsidRDefault="00B42A91">
      <w:pPr>
        <w:pStyle w:val="CommentText"/>
      </w:pPr>
      <w:r>
        <w:rPr>
          <w:rStyle w:val="CommentReference"/>
        </w:rPr>
        <w:annotationRef/>
      </w:r>
      <w:r>
        <w:t>Do they use M2 or just M – look at other papers? – OK – this is fine</w:t>
      </w:r>
    </w:p>
    <w:p w14:paraId="74EE3203" w14:textId="77777777" w:rsidR="00B42A91" w:rsidRDefault="00B42A91">
      <w:pPr>
        <w:pStyle w:val="CommentText"/>
      </w:pPr>
    </w:p>
    <w:p w14:paraId="10FFFDC4" w14:textId="77777777" w:rsidR="00B42A91" w:rsidRDefault="00B42A91">
      <w:pPr>
        <w:pStyle w:val="CommentText"/>
      </w:pPr>
      <w:r>
        <w:t>You may want to have a look at this paper</w:t>
      </w:r>
    </w:p>
    <w:p w14:paraId="541E1A25" w14:textId="77777777" w:rsidR="00B42A91" w:rsidRDefault="00B42A91">
      <w:pPr>
        <w:pStyle w:val="CommentText"/>
      </w:pPr>
    </w:p>
    <w:p w14:paraId="7C33614F" w14:textId="0FC23430" w:rsidR="00B42A91" w:rsidRDefault="00B42A91">
      <w:pPr>
        <w:pStyle w:val="CommentText"/>
      </w:pPr>
      <w:r w:rsidRPr="00D063BE">
        <w:t>https://onlinelibrary.wiley.com/doi/full/10.1111/j.1420-9101.2011.02412.x</w:t>
      </w:r>
    </w:p>
  </w:comment>
  <w:comment w:id="11" w:author="fonti.kar@gmail.com" w:date="2020-10-19T13:11:00Z" w:initials="f">
    <w:p w14:paraId="068D64E8" w14:textId="47D12B9C" w:rsidR="00B42A91" w:rsidRDefault="00B42A91">
      <w:pPr>
        <w:pStyle w:val="CommentText"/>
      </w:pPr>
      <w:r>
        <w:rPr>
          <w:rStyle w:val="CommentReference"/>
        </w:rPr>
        <w:annotationRef/>
      </w:r>
      <w:r>
        <w:t>Cool paper! I was just following Wilson but both approaches work well. I guess I was worried to use M because I already defined in methods in the equations.</w:t>
      </w:r>
    </w:p>
  </w:comment>
  <w:comment w:id="12" w:author="Daniel Noble" w:date="2020-09-11T10:33:00Z" w:initials="DN">
    <w:p w14:paraId="53812D90" w14:textId="77777777" w:rsidR="00B42A91" w:rsidRDefault="00B42A91" w:rsidP="00140AC7">
      <w:pPr>
        <w:pStyle w:val="CommentText"/>
      </w:pPr>
      <w:r>
        <w:rPr>
          <w:rStyle w:val="CommentReference"/>
        </w:rPr>
        <w:annotationRef/>
      </w:r>
      <w:r>
        <w:t xml:space="preserve">According to my reading anything below 4 for ELPD means very small differences between the models: See point 5 and the last bullet here: </w:t>
      </w:r>
      <w:r w:rsidRPr="009421A2">
        <w:t>https://avehtari.github.io/modelselection/CV-FAQ.html</w:t>
      </w:r>
    </w:p>
  </w:comment>
  <w:comment w:id="13" w:author="fonti.kar@gmail.com" w:date="2020-09-29T13:48:00Z" w:initials="f">
    <w:p w14:paraId="1DBDCCA0" w14:textId="77777777" w:rsidR="00B42A91" w:rsidRDefault="00B42A91" w:rsidP="00140AC7">
      <w:pPr>
        <w:pStyle w:val="CommentText"/>
      </w:pPr>
      <w:r>
        <w:rPr>
          <w:rStyle w:val="CommentReference"/>
        </w:rPr>
        <w:annotationRef/>
      </w:r>
      <w:r>
        <w:t xml:space="preserve">How to best pitch these Dan if that is the case that model uncertainty is high. If anything below 4 in ELPD then it seems to suggest any model with treatment interacting with Age is supported by the data </w:t>
      </w:r>
    </w:p>
  </w:comment>
  <w:comment w:id="15" w:author="Shinichi Nakagawa" w:date="2020-10-19T09:51:00Z" w:initials="SN">
    <w:p w14:paraId="6FB65AF9" w14:textId="16A6B17C" w:rsidR="00B42A91" w:rsidRDefault="00B42A91">
      <w:pPr>
        <w:pStyle w:val="CommentText"/>
      </w:pPr>
      <w:r>
        <w:rPr>
          <w:rStyle w:val="CommentReference"/>
        </w:rPr>
        <w:annotationRef/>
      </w:r>
      <w:r>
        <w:t>This is very cool – does anybody found this before??</w:t>
      </w:r>
    </w:p>
  </w:comment>
  <w:comment w:id="16" w:author="fonti.kar@gmail.com" w:date="2020-10-19T13:12:00Z" w:initials="f">
    <w:p w14:paraId="1778F29F" w14:textId="7358D6A5" w:rsidR="00B42A91" w:rsidRDefault="00B42A91">
      <w:pPr>
        <w:pStyle w:val="CommentText"/>
      </w:pPr>
      <w:r>
        <w:rPr>
          <w:rStyle w:val="CommentReference"/>
        </w:rPr>
        <w:annotationRef/>
      </w:r>
      <w:r>
        <w:t>Joel Pick sort of did!</w:t>
      </w:r>
    </w:p>
  </w:comment>
  <w:comment w:id="17" w:author="Shinichi Nakagawa" w:date="2020-10-19T09:58:00Z" w:initials="SN">
    <w:p w14:paraId="08E2FD9E" w14:textId="08852355" w:rsidR="00B42A91" w:rsidRDefault="00B42A91">
      <w:pPr>
        <w:pStyle w:val="CommentText"/>
      </w:pPr>
      <w:r>
        <w:rPr>
          <w:rStyle w:val="CommentReference"/>
        </w:rPr>
        <w:annotationRef/>
      </w:r>
      <w:proofErr w:type="gramStart"/>
      <w:r>
        <w:t>Also</w:t>
      </w:r>
      <w:proofErr w:type="gramEnd"/>
      <w:r>
        <w:t xml:space="preserve"> quite interesting that environmental variance (residual) catch up in the hot temp as well</w:t>
      </w:r>
    </w:p>
  </w:comment>
  <w:comment w:id="20" w:author="fonti.kar@gmail.com" w:date="2020-10-08T13:09:00Z" w:initials="f">
    <w:p w14:paraId="433EABF0" w14:textId="77777777" w:rsidR="00B42A91" w:rsidRDefault="00B42A91">
      <w:pPr>
        <w:pStyle w:val="CommentText"/>
      </w:pPr>
      <w:r>
        <w:rPr>
          <w:rStyle w:val="CommentReference"/>
        </w:rPr>
        <w:annotationRef/>
      </w:r>
      <w:r>
        <w:t xml:space="preserve">Not sure if this is a good heading, as we didn’t focus on test this specifically and many other </w:t>
      </w:r>
      <w:proofErr w:type="spellStart"/>
      <w:r>
        <w:t>non mutually</w:t>
      </w:r>
      <w:proofErr w:type="spellEnd"/>
      <w:r>
        <w:t xml:space="preserve"> exclusive </w:t>
      </w:r>
      <w:proofErr w:type="gramStart"/>
      <w:r>
        <w:t>hypothesis</w:t>
      </w:r>
      <w:proofErr w:type="gramEnd"/>
      <w:r>
        <w:t xml:space="preserve"> also predict increases in genetic variation.</w:t>
      </w:r>
    </w:p>
    <w:p w14:paraId="5DA26C7A" w14:textId="77777777" w:rsidR="00B42A91" w:rsidRDefault="00B42A91">
      <w:pPr>
        <w:pStyle w:val="CommentText"/>
      </w:pPr>
    </w:p>
    <w:p w14:paraId="2F515542" w14:textId="77777777" w:rsidR="00B42A91" w:rsidRDefault="00B42A91">
      <w:pPr>
        <w:pStyle w:val="CommentText"/>
      </w:pPr>
      <w:r>
        <w:t xml:space="preserve">Maybe How does thermal developmental environments impact evolutionary potential of body mass? </w:t>
      </w:r>
    </w:p>
    <w:p w14:paraId="6B8D5DF9" w14:textId="77777777" w:rsidR="00B42A91" w:rsidRDefault="00B42A91">
      <w:pPr>
        <w:pStyle w:val="CommentText"/>
      </w:pPr>
    </w:p>
    <w:p w14:paraId="1548AA04" w14:textId="59F0F72D" w:rsidR="00B42A91" w:rsidRDefault="00B42A91">
      <w:pPr>
        <w:pStyle w:val="CommentText"/>
      </w:pPr>
      <w:r>
        <w:t>Or Thermal developmental environment and the evolutionary potential of body mass</w:t>
      </w:r>
    </w:p>
  </w:comment>
  <w:comment w:id="21" w:author="Shinichi Nakagawa" w:date="2020-10-19T11:10:00Z" w:initials="SN">
    <w:p w14:paraId="047AECD2" w14:textId="7DB5EE29" w:rsidR="00B42A91" w:rsidRDefault="00B42A91">
      <w:pPr>
        <w:pStyle w:val="CommentText"/>
      </w:pPr>
      <w:r>
        <w:rPr>
          <w:rStyle w:val="CommentReference"/>
        </w:rPr>
        <w:annotationRef/>
      </w:r>
      <w:r>
        <w:t xml:space="preserve">I like the last one </w:t>
      </w:r>
    </w:p>
  </w:comment>
  <w:comment w:id="35" w:author="Shinichi Nakagawa" w:date="2020-10-18T09:17:00Z" w:initials="SN">
    <w:p w14:paraId="3C39D511" w14:textId="392C8692" w:rsidR="00B42A91" w:rsidRDefault="00B42A91">
      <w:pPr>
        <w:pStyle w:val="CommentText"/>
      </w:pPr>
      <w:r>
        <w:rPr>
          <w:rStyle w:val="CommentReference"/>
        </w:rPr>
        <w:annotationRef/>
      </w:r>
      <w:r>
        <w:t>Nice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BC26197" w15:done="0"/>
  <w15:commentEx w15:paraId="3DA1BCA2" w15:done="0"/>
  <w15:commentEx w15:paraId="7FEC6C1B" w15:done="0"/>
  <w15:commentEx w15:paraId="30E120D2" w15:done="1"/>
  <w15:commentEx w15:paraId="0A6BE547" w15:paraIdParent="30E120D2" w15:done="1"/>
  <w15:commentEx w15:paraId="68B42D28" w15:paraIdParent="30E120D2" w15:done="1"/>
  <w15:commentEx w15:paraId="55011B99" w15:paraIdParent="30E120D2" w15:done="1"/>
  <w15:commentEx w15:paraId="4103E6B2" w15:done="0"/>
  <w15:commentEx w15:paraId="2F5A92CF" w15:done="0"/>
  <w15:commentEx w15:paraId="7C33614F" w15:done="0"/>
  <w15:commentEx w15:paraId="068D64E8" w15:paraIdParent="7C33614F" w15:done="0"/>
  <w15:commentEx w15:paraId="53812D90" w15:done="1"/>
  <w15:commentEx w15:paraId="1DBDCCA0" w15:paraIdParent="53812D90" w15:done="1"/>
  <w15:commentEx w15:paraId="6FB65AF9" w15:done="0"/>
  <w15:commentEx w15:paraId="1778F29F" w15:paraIdParent="6FB65AF9" w15:done="0"/>
  <w15:commentEx w15:paraId="08E2FD9E" w15:done="0"/>
  <w15:commentEx w15:paraId="1548AA04" w15:done="0"/>
  <w15:commentEx w15:paraId="047AECD2" w15:paraIdParent="1548AA04" w15:done="0"/>
  <w15:commentEx w15:paraId="3C39D51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7DCC9" w16cex:dateUtc="2020-10-18T22:37:00Z"/>
  <w16cex:commentExtensible w16cex:durableId="2337DD96" w16cex:dateUtc="2020-10-18T22:40:00Z"/>
  <w16cex:commentExtensible w16cex:durableId="2337DE0F" w16cex:dateUtc="2020-10-18T22:42:00Z"/>
  <w16cex:commentExtensible w16cex:durableId="2309A9B5" w16cex:dateUtc="2020-09-13T22:35:00Z"/>
  <w16cex:commentExtensible w16cex:durableId="231D9B73" w16cex:dateUtc="2020-09-29T01:39:00Z"/>
  <w16cex:commentExtensible w16cex:durableId="231DAAA7" w16cex:dateUtc="2020-09-29T02:44:00Z"/>
  <w16cex:commentExtensible w16cex:durableId="23368666" w16cex:dateUtc="2020-10-17T22:16:00Z"/>
  <w16cex:commentExtensible w16cex:durableId="2337DE3B" w16cex:dateUtc="2020-10-18T22:43:00Z"/>
  <w16cex:commentExtensible w16cex:durableId="2337DFA3" w16cex:dateUtc="2020-10-18T22:49:00Z"/>
  <w16cex:commentExtensible w16cex:durableId="233686CF" w16cex:dateUtc="2020-10-17T22:18:00Z"/>
  <w16cex:commentExtensible w16cex:durableId="23380EE6" w16cex:dateUtc="2020-10-19T02:11:00Z"/>
  <w16cex:commentExtensible w16cex:durableId="2305D115" w16cex:dateUtc="2020-09-11T00:33:00Z"/>
  <w16cex:commentExtensible w16cex:durableId="231DB9A2" w16cex:dateUtc="2020-09-29T03:48:00Z"/>
  <w16cex:commentExtensible w16cex:durableId="2337E03F" w16cex:dateUtc="2020-10-18T22:51:00Z"/>
  <w16cex:commentExtensible w16cex:durableId="23380F20" w16cex:dateUtc="2020-10-19T02:12:00Z"/>
  <w16cex:commentExtensible w16cex:durableId="2337E1D5" w16cex:dateUtc="2020-10-18T22:58:00Z"/>
  <w16cex:commentExtensible w16cex:durableId="23298DEF" w16cex:dateUtc="2020-10-08T02:09:00Z"/>
  <w16cex:commentExtensible w16cex:durableId="2337F2BF" w16cex:dateUtc="2020-10-19T00:10:00Z"/>
  <w16cex:commentExtensible w16cex:durableId="233686B8" w16cex:dateUtc="2020-10-17T22: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BC26197" w16cid:durableId="2337DCC9"/>
  <w16cid:commentId w16cid:paraId="3DA1BCA2" w16cid:durableId="2337DD96"/>
  <w16cid:commentId w16cid:paraId="7FEC6C1B" w16cid:durableId="2337DE0F"/>
  <w16cid:commentId w16cid:paraId="30E120D2" w16cid:durableId="2309A9B5"/>
  <w16cid:commentId w16cid:paraId="0A6BE547" w16cid:durableId="231D9B73"/>
  <w16cid:commentId w16cid:paraId="68B42D28" w16cid:durableId="231DAAA7"/>
  <w16cid:commentId w16cid:paraId="55011B99" w16cid:durableId="23368666"/>
  <w16cid:commentId w16cid:paraId="4103E6B2" w16cid:durableId="2337DE3B"/>
  <w16cid:commentId w16cid:paraId="2F5A92CF" w16cid:durableId="2337DFA3"/>
  <w16cid:commentId w16cid:paraId="7C33614F" w16cid:durableId="233686CF"/>
  <w16cid:commentId w16cid:paraId="068D64E8" w16cid:durableId="23380EE6"/>
  <w16cid:commentId w16cid:paraId="53812D90" w16cid:durableId="2305D115"/>
  <w16cid:commentId w16cid:paraId="1DBDCCA0" w16cid:durableId="231DB9A2"/>
  <w16cid:commentId w16cid:paraId="6FB65AF9" w16cid:durableId="2337E03F"/>
  <w16cid:commentId w16cid:paraId="1778F29F" w16cid:durableId="23380F20"/>
  <w16cid:commentId w16cid:paraId="08E2FD9E" w16cid:durableId="2337E1D5"/>
  <w16cid:commentId w16cid:paraId="1548AA04" w16cid:durableId="23298DEF"/>
  <w16cid:commentId w16cid:paraId="047AECD2" w16cid:durableId="2337F2BF"/>
  <w16cid:commentId w16cid:paraId="3C39D511" w16cid:durableId="233686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B87031"/>
    <w:multiLevelType w:val="hybridMultilevel"/>
    <w:tmpl w:val="A37A01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912B0B"/>
    <w:multiLevelType w:val="hybridMultilevel"/>
    <w:tmpl w:val="F244AB0E"/>
    <w:lvl w:ilvl="0" w:tplc="0809000F">
      <w:start w:val="1"/>
      <w:numFmt w:val="decimal"/>
      <w:lvlText w:val="%1."/>
      <w:lvlJc w:val="left"/>
      <w:pPr>
        <w:ind w:left="4897"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inichi Nakagawa">
    <w15:presenceInfo w15:providerId="AD" w15:userId="S::z3437171@ad.unsw.edu.au::2630e6b5-dad5-4913-9a8e-5293ece7e19a"/>
  </w15:person>
  <w15:person w15:author="Daniel Noble">
    <w15:presenceInfo w15:providerId="AD" w15:userId="S::u5062688@anu.edu.au::cd1442c4-8911-414d-88db-662b5685b55e"/>
  </w15:person>
  <w15:person w15:author="fonti.kar@gmail.com">
    <w15:presenceInfo w15:providerId="Windows Live" w15:userId="dbbeb0b389d7d1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06F"/>
    <w:rsid w:val="00000893"/>
    <w:rsid w:val="00002462"/>
    <w:rsid w:val="00003E53"/>
    <w:rsid w:val="000040D3"/>
    <w:rsid w:val="000077B1"/>
    <w:rsid w:val="000104DC"/>
    <w:rsid w:val="000112B6"/>
    <w:rsid w:val="00011838"/>
    <w:rsid w:val="00012A3A"/>
    <w:rsid w:val="00013029"/>
    <w:rsid w:val="00015242"/>
    <w:rsid w:val="0001579C"/>
    <w:rsid w:val="00015E7C"/>
    <w:rsid w:val="000224D3"/>
    <w:rsid w:val="00024234"/>
    <w:rsid w:val="00027110"/>
    <w:rsid w:val="000272E8"/>
    <w:rsid w:val="0002763A"/>
    <w:rsid w:val="000311B3"/>
    <w:rsid w:val="00031CB2"/>
    <w:rsid w:val="000365A1"/>
    <w:rsid w:val="00036EA8"/>
    <w:rsid w:val="0004698F"/>
    <w:rsid w:val="00055A01"/>
    <w:rsid w:val="0005607F"/>
    <w:rsid w:val="000560F2"/>
    <w:rsid w:val="000625F2"/>
    <w:rsid w:val="00062970"/>
    <w:rsid w:val="00062C67"/>
    <w:rsid w:val="00062EF8"/>
    <w:rsid w:val="00063DE2"/>
    <w:rsid w:val="00064253"/>
    <w:rsid w:val="000654BC"/>
    <w:rsid w:val="000712A7"/>
    <w:rsid w:val="00073451"/>
    <w:rsid w:val="000734AF"/>
    <w:rsid w:val="0007518A"/>
    <w:rsid w:val="000778A0"/>
    <w:rsid w:val="00080459"/>
    <w:rsid w:val="00081A5D"/>
    <w:rsid w:val="00090C79"/>
    <w:rsid w:val="000912A0"/>
    <w:rsid w:val="00093F53"/>
    <w:rsid w:val="0009402D"/>
    <w:rsid w:val="00095875"/>
    <w:rsid w:val="00096DF0"/>
    <w:rsid w:val="000A582A"/>
    <w:rsid w:val="000B1034"/>
    <w:rsid w:val="000B510F"/>
    <w:rsid w:val="000B703E"/>
    <w:rsid w:val="000C032E"/>
    <w:rsid w:val="000C0B37"/>
    <w:rsid w:val="000C25C9"/>
    <w:rsid w:val="000C2885"/>
    <w:rsid w:val="000C3C63"/>
    <w:rsid w:val="000C4A10"/>
    <w:rsid w:val="000C4E28"/>
    <w:rsid w:val="000C6DCF"/>
    <w:rsid w:val="000D041C"/>
    <w:rsid w:val="000D1DC2"/>
    <w:rsid w:val="000D1EA1"/>
    <w:rsid w:val="000D2A14"/>
    <w:rsid w:val="000D4C4C"/>
    <w:rsid w:val="000D582A"/>
    <w:rsid w:val="000E0867"/>
    <w:rsid w:val="000E2CE7"/>
    <w:rsid w:val="000E30E7"/>
    <w:rsid w:val="000E5706"/>
    <w:rsid w:val="000E6843"/>
    <w:rsid w:val="000E6848"/>
    <w:rsid w:val="000F70BF"/>
    <w:rsid w:val="001040A8"/>
    <w:rsid w:val="001050C2"/>
    <w:rsid w:val="00105900"/>
    <w:rsid w:val="001111B7"/>
    <w:rsid w:val="00111353"/>
    <w:rsid w:val="001119B8"/>
    <w:rsid w:val="00113E58"/>
    <w:rsid w:val="001140C3"/>
    <w:rsid w:val="001140D0"/>
    <w:rsid w:val="001144EE"/>
    <w:rsid w:val="00117BCC"/>
    <w:rsid w:val="00126C15"/>
    <w:rsid w:val="00127543"/>
    <w:rsid w:val="00127F21"/>
    <w:rsid w:val="00130794"/>
    <w:rsid w:val="00132D48"/>
    <w:rsid w:val="00136C0F"/>
    <w:rsid w:val="00140AC7"/>
    <w:rsid w:val="001410C0"/>
    <w:rsid w:val="00146A11"/>
    <w:rsid w:val="00146C86"/>
    <w:rsid w:val="00150F3C"/>
    <w:rsid w:val="00154D38"/>
    <w:rsid w:val="00155B81"/>
    <w:rsid w:val="0016227F"/>
    <w:rsid w:val="00167CFD"/>
    <w:rsid w:val="00171668"/>
    <w:rsid w:val="00171E2F"/>
    <w:rsid w:val="0017209D"/>
    <w:rsid w:val="00172B09"/>
    <w:rsid w:val="00184D23"/>
    <w:rsid w:val="00184F53"/>
    <w:rsid w:val="001858F0"/>
    <w:rsid w:val="00186C08"/>
    <w:rsid w:val="001908F0"/>
    <w:rsid w:val="001921E7"/>
    <w:rsid w:val="00192B34"/>
    <w:rsid w:val="001956CF"/>
    <w:rsid w:val="00196686"/>
    <w:rsid w:val="001975B1"/>
    <w:rsid w:val="001A0C80"/>
    <w:rsid w:val="001A249E"/>
    <w:rsid w:val="001A30F7"/>
    <w:rsid w:val="001A713F"/>
    <w:rsid w:val="001B0EA5"/>
    <w:rsid w:val="001B26FF"/>
    <w:rsid w:val="001B3E61"/>
    <w:rsid w:val="001B5AAE"/>
    <w:rsid w:val="001C1254"/>
    <w:rsid w:val="001C1558"/>
    <w:rsid w:val="001C27F0"/>
    <w:rsid w:val="001C31FF"/>
    <w:rsid w:val="001C364F"/>
    <w:rsid w:val="001C4008"/>
    <w:rsid w:val="001C5D32"/>
    <w:rsid w:val="001C6F48"/>
    <w:rsid w:val="001C7805"/>
    <w:rsid w:val="001D04B3"/>
    <w:rsid w:val="001D1C67"/>
    <w:rsid w:val="001D3F43"/>
    <w:rsid w:val="001D63E9"/>
    <w:rsid w:val="001D6641"/>
    <w:rsid w:val="001E0186"/>
    <w:rsid w:val="001E1205"/>
    <w:rsid w:val="001E1F76"/>
    <w:rsid w:val="001E39BA"/>
    <w:rsid w:val="001E60EE"/>
    <w:rsid w:val="001E693F"/>
    <w:rsid w:val="001E7AF6"/>
    <w:rsid w:val="001E7C2E"/>
    <w:rsid w:val="001F105A"/>
    <w:rsid w:val="001F13BB"/>
    <w:rsid w:val="001F1CAA"/>
    <w:rsid w:val="001F22D4"/>
    <w:rsid w:val="001F5511"/>
    <w:rsid w:val="00202E4B"/>
    <w:rsid w:val="00203A14"/>
    <w:rsid w:val="00203D94"/>
    <w:rsid w:val="00204FF8"/>
    <w:rsid w:val="002053E2"/>
    <w:rsid w:val="0020634B"/>
    <w:rsid w:val="00206D51"/>
    <w:rsid w:val="00207D3C"/>
    <w:rsid w:val="0021007B"/>
    <w:rsid w:val="00211263"/>
    <w:rsid w:val="002128F6"/>
    <w:rsid w:val="002179BE"/>
    <w:rsid w:val="002210C1"/>
    <w:rsid w:val="00224865"/>
    <w:rsid w:val="00224E35"/>
    <w:rsid w:val="00226F4A"/>
    <w:rsid w:val="00230756"/>
    <w:rsid w:val="002307AF"/>
    <w:rsid w:val="00231A32"/>
    <w:rsid w:val="00231F7D"/>
    <w:rsid w:val="002321AA"/>
    <w:rsid w:val="0023249C"/>
    <w:rsid w:val="00240A92"/>
    <w:rsid w:val="00240F97"/>
    <w:rsid w:val="00241903"/>
    <w:rsid w:val="00241CED"/>
    <w:rsid w:val="00241FE0"/>
    <w:rsid w:val="002421F5"/>
    <w:rsid w:val="002445D8"/>
    <w:rsid w:val="00244828"/>
    <w:rsid w:val="00251988"/>
    <w:rsid w:val="00251E93"/>
    <w:rsid w:val="002523D0"/>
    <w:rsid w:val="00253019"/>
    <w:rsid w:val="002544FA"/>
    <w:rsid w:val="002546AB"/>
    <w:rsid w:val="00254F6A"/>
    <w:rsid w:val="00257180"/>
    <w:rsid w:val="002604A9"/>
    <w:rsid w:val="00261DAD"/>
    <w:rsid w:val="00263670"/>
    <w:rsid w:val="00263BDD"/>
    <w:rsid w:val="00264C46"/>
    <w:rsid w:val="002728AB"/>
    <w:rsid w:val="00272953"/>
    <w:rsid w:val="00272ABB"/>
    <w:rsid w:val="00272B5F"/>
    <w:rsid w:val="00272CE3"/>
    <w:rsid w:val="002743FF"/>
    <w:rsid w:val="00274ECD"/>
    <w:rsid w:val="00277AB9"/>
    <w:rsid w:val="00280288"/>
    <w:rsid w:val="002808F8"/>
    <w:rsid w:val="0028140D"/>
    <w:rsid w:val="00281544"/>
    <w:rsid w:val="00282E36"/>
    <w:rsid w:val="00284B8C"/>
    <w:rsid w:val="00285969"/>
    <w:rsid w:val="00291B13"/>
    <w:rsid w:val="00291B1F"/>
    <w:rsid w:val="00292331"/>
    <w:rsid w:val="002945FB"/>
    <w:rsid w:val="00296402"/>
    <w:rsid w:val="002A1B11"/>
    <w:rsid w:val="002A1C92"/>
    <w:rsid w:val="002A7E5F"/>
    <w:rsid w:val="002B0ED6"/>
    <w:rsid w:val="002B2151"/>
    <w:rsid w:val="002B435C"/>
    <w:rsid w:val="002B5E52"/>
    <w:rsid w:val="002B6DC7"/>
    <w:rsid w:val="002B7355"/>
    <w:rsid w:val="002B78D1"/>
    <w:rsid w:val="002C30B3"/>
    <w:rsid w:val="002C556A"/>
    <w:rsid w:val="002C5A97"/>
    <w:rsid w:val="002C6B66"/>
    <w:rsid w:val="002C7AFC"/>
    <w:rsid w:val="002D0F22"/>
    <w:rsid w:val="002D222C"/>
    <w:rsid w:val="002D22B3"/>
    <w:rsid w:val="002D46F2"/>
    <w:rsid w:val="002D4A23"/>
    <w:rsid w:val="002D5A05"/>
    <w:rsid w:val="002E004C"/>
    <w:rsid w:val="002E2E68"/>
    <w:rsid w:val="002E35BE"/>
    <w:rsid w:val="002F049A"/>
    <w:rsid w:val="002F57F6"/>
    <w:rsid w:val="003006E1"/>
    <w:rsid w:val="00300D87"/>
    <w:rsid w:val="003030DA"/>
    <w:rsid w:val="0030316B"/>
    <w:rsid w:val="00305648"/>
    <w:rsid w:val="0031209A"/>
    <w:rsid w:val="003121CC"/>
    <w:rsid w:val="00317AE3"/>
    <w:rsid w:val="00317FA5"/>
    <w:rsid w:val="003215AA"/>
    <w:rsid w:val="003217F2"/>
    <w:rsid w:val="00324C22"/>
    <w:rsid w:val="00326D46"/>
    <w:rsid w:val="00326FD4"/>
    <w:rsid w:val="00331E8A"/>
    <w:rsid w:val="00332E8C"/>
    <w:rsid w:val="00333031"/>
    <w:rsid w:val="00334DBD"/>
    <w:rsid w:val="00337E73"/>
    <w:rsid w:val="00337F71"/>
    <w:rsid w:val="0034113E"/>
    <w:rsid w:val="003426E8"/>
    <w:rsid w:val="0034462B"/>
    <w:rsid w:val="00345A44"/>
    <w:rsid w:val="003502A7"/>
    <w:rsid w:val="00350C46"/>
    <w:rsid w:val="00350C4D"/>
    <w:rsid w:val="003572E8"/>
    <w:rsid w:val="003630C7"/>
    <w:rsid w:val="003639A3"/>
    <w:rsid w:val="00364AF0"/>
    <w:rsid w:val="003657E4"/>
    <w:rsid w:val="00365E28"/>
    <w:rsid w:val="0036612E"/>
    <w:rsid w:val="00370E46"/>
    <w:rsid w:val="0037432B"/>
    <w:rsid w:val="00376AC7"/>
    <w:rsid w:val="003813F1"/>
    <w:rsid w:val="003823FA"/>
    <w:rsid w:val="00382E94"/>
    <w:rsid w:val="00384CA3"/>
    <w:rsid w:val="003854A9"/>
    <w:rsid w:val="00385F73"/>
    <w:rsid w:val="00386354"/>
    <w:rsid w:val="00387140"/>
    <w:rsid w:val="0039168A"/>
    <w:rsid w:val="00392B11"/>
    <w:rsid w:val="003A405C"/>
    <w:rsid w:val="003A70F3"/>
    <w:rsid w:val="003B014A"/>
    <w:rsid w:val="003B0B6A"/>
    <w:rsid w:val="003B3F60"/>
    <w:rsid w:val="003C28A7"/>
    <w:rsid w:val="003C60C0"/>
    <w:rsid w:val="003C6320"/>
    <w:rsid w:val="003D05B1"/>
    <w:rsid w:val="003D3AD1"/>
    <w:rsid w:val="003D3BD3"/>
    <w:rsid w:val="003D3E00"/>
    <w:rsid w:val="003D4F4A"/>
    <w:rsid w:val="003D721B"/>
    <w:rsid w:val="003D7DDD"/>
    <w:rsid w:val="003E0332"/>
    <w:rsid w:val="003E4C4D"/>
    <w:rsid w:val="003E7621"/>
    <w:rsid w:val="003E7E5D"/>
    <w:rsid w:val="003F0035"/>
    <w:rsid w:val="003F2DEC"/>
    <w:rsid w:val="003F3E1B"/>
    <w:rsid w:val="003F5ECB"/>
    <w:rsid w:val="003F6048"/>
    <w:rsid w:val="003F7163"/>
    <w:rsid w:val="004013F3"/>
    <w:rsid w:val="00402A81"/>
    <w:rsid w:val="0040514C"/>
    <w:rsid w:val="00405EB1"/>
    <w:rsid w:val="00406CE0"/>
    <w:rsid w:val="00410A61"/>
    <w:rsid w:val="00410B36"/>
    <w:rsid w:val="00415967"/>
    <w:rsid w:val="004171FC"/>
    <w:rsid w:val="00417A19"/>
    <w:rsid w:val="0042241B"/>
    <w:rsid w:val="00423B2E"/>
    <w:rsid w:val="00426327"/>
    <w:rsid w:val="0042638A"/>
    <w:rsid w:val="00431125"/>
    <w:rsid w:val="004328B1"/>
    <w:rsid w:val="0043490F"/>
    <w:rsid w:val="00435F18"/>
    <w:rsid w:val="00437ED7"/>
    <w:rsid w:val="0044122D"/>
    <w:rsid w:val="00443918"/>
    <w:rsid w:val="0045122E"/>
    <w:rsid w:val="0045396B"/>
    <w:rsid w:val="0045457D"/>
    <w:rsid w:val="0045582E"/>
    <w:rsid w:val="00460026"/>
    <w:rsid w:val="004605BA"/>
    <w:rsid w:val="0046316A"/>
    <w:rsid w:val="004632B8"/>
    <w:rsid w:val="00466CA4"/>
    <w:rsid w:val="00466E50"/>
    <w:rsid w:val="00467FE8"/>
    <w:rsid w:val="00470477"/>
    <w:rsid w:val="00470499"/>
    <w:rsid w:val="00471098"/>
    <w:rsid w:val="00472776"/>
    <w:rsid w:val="004729E4"/>
    <w:rsid w:val="004733B6"/>
    <w:rsid w:val="00475A8F"/>
    <w:rsid w:val="00476CAE"/>
    <w:rsid w:val="00476EF9"/>
    <w:rsid w:val="00477397"/>
    <w:rsid w:val="0047773B"/>
    <w:rsid w:val="00484E30"/>
    <w:rsid w:val="00487AEF"/>
    <w:rsid w:val="00490790"/>
    <w:rsid w:val="004944AD"/>
    <w:rsid w:val="004946B4"/>
    <w:rsid w:val="0049629B"/>
    <w:rsid w:val="00496477"/>
    <w:rsid w:val="004A1BB2"/>
    <w:rsid w:val="004A2001"/>
    <w:rsid w:val="004A270B"/>
    <w:rsid w:val="004A33A0"/>
    <w:rsid w:val="004A5BC8"/>
    <w:rsid w:val="004A66B5"/>
    <w:rsid w:val="004A7DD2"/>
    <w:rsid w:val="004B0B8B"/>
    <w:rsid w:val="004B38FB"/>
    <w:rsid w:val="004B3C82"/>
    <w:rsid w:val="004B42BA"/>
    <w:rsid w:val="004B5399"/>
    <w:rsid w:val="004B5566"/>
    <w:rsid w:val="004B640F"/>
    <w:rsid w:val="004B6F48"/>
    <w:rsid w:val="004C32F0"/>
    <w:rsid w:val="004C625A"/>
    <w:rsid w:val="004D4531"/>
    <w:rsid w:val="004D6425"/>
    <w:rsid w:val="004D654F"/>
    <w:rsid w:val="004E506D"/>
    <w:rsid w:val="004E5B0C"/>
    <w:rsid w:val="004E7E3D"/>
    <w:rsid w:val="004F0505"/>
    <w:rsid w:val="004F5B2D"/>
    <w:rsid w:val="00500041"/>
    <w:rsid w:val="00501099"/>
    <w:rsid w:val="005036BC"/>
    <w:rsid w:val="0050451E"/>
    <w:rsid w:val="00505C06"/>
    <w:rsid w:val="00505CF7"/>
    <w:rsid w:val="005061F4"/>
    <w:rsid w:val="00511057"/>
    <w:rsid w:val="00512ACF"/>
    <w:rsid w:val="005132E1"/>
    <w:rsid w:val="00514445"/>
    <w:rsid w:val="00515F98"/>
    <w:rsid w:val="00517E31"/>
    <w:rsid w:val="00523657"/>
    <w:rsid w:val="00525371"/>
    <w:rsid w:val="00526116"/>
    <w:rsid w:val="00530D98"/>
    <w:rsid w:val="0053402A"/>
    <w:rsid w:val="005349CC"/>
    <w:rsid w:val="00537F70"/>
    <w:rsid w:val="00541E71"/>
    <w:rsid w:val="00542EED"/>
    <w:rsid w:val="0054517F"/>
    <w:rsid w:val="00545CE8"/>
    <w:rsid w:val="00551A68"/>
    <w:rsid w:val="00552493"/>
    <w:rsid w:val="00554852"/>
    <w:rsid w:val="005561AB"/>
    <w:rsid w:val="005563DE"/>
    <w:rsid w:val="005579D1"/>
    <w:rsid w:val="00557B45"/>
    <w:rsid w:val="005605B4"/>
    <w:rsid w:val="00560932"/>
    <w:rsid w:val="0056192A"/>
    <w:rsid w:val="00564897"/>
    <w:rsid w:val="00566250"/>
    <w:rsid w:val="0056736E"/>
    <w:rsid w:val="0056747D"/>
    <w:rsid w:val="0057340F"/>
    <w:rsid w:val="0057632B"/>
    <w:rsid w:val="0058190A"/>
    <w:rsid w:val="0058423A"/>
    <w:rsid w:val="00584332"/>
    <w:rsid w:val="00590295"/>
    <w:rsid w:val="00590AEE"/>
    <w:rsid w:val="0059236A"/>
    <w:rsid w:val="00593AB3"/>
    <w:rsid w:val="005A031B"/>
    <w:rsid w:val="005A070D"/>
    <w:rsid w:val="005A0937"/>
    <w:rsid w:val="005A0B70"/>
    <w:rsid w:val="005A17FD"/>
    <w:rsid w:val="005A2C63"/>
    <w:rsid w:val="005A2CA1"/>
    <w:rsid w:val="005A2FCD"/>
    <w:rsid w:val="005A5DF2"/>
    <w:rsid w:val="005A604E"/>
    <w:rsid w:val="005A6F0B"/>
    <w:rsid w:val="005A75A4"/>
    <w:rsid w:val="005B22DB"/>
    <w:rsid w:val="005B39E9"/>
    <w:rsid w:val="005B4013"/>
    <w:rsid w:val="005B4ADF"/>
    <w:rsid w:val="005C15E9"/>
    <w:rsid w:val="005C245F"/>
    <w:rsid w:val="005C3272"/>
    <w:rsid w:val="005C426C"/>
    <w:rsid w:val="005C6252"/>
    <w:rsid w:val="005C6375"/>
    <w:rsid w:val="005D0603"/>
    <w:rsid w:val="005D0E6F"/>
    <w:rsid w:val="005D27B5"/>
    <w:rsid w:val="005D2CD1"/>
    <w:rsid w:val="005D3EB4"/>
    <w:rsid w:val="005D5FC0"/>
    <w:rsid w:val="005D6ABE"/>
    <w:rsid w:val="005D7E67"/>
    <w:rsid w:val="005E6420"/>
    <w:rsid w:val="005F3B04"/>
    <w:rsid w:val="005F62AC"/>
    <w:rsid w:val="005F6717"/>
    <w:rsid w:val="00602823"/>
    <w:rsid w:val="006073E2"/>
    <w:rsid w:val="0060765A"/>
    <w:rsid w:val="006115AC"/>
    <w:rsid w:val="006139EA"/>
    <w:rsid w:val="00613AF6"/>
    <w:rsid w:val="006150C3"/>
    <w:rsid w:val="00615377"/>
    <w:rsid w:val="0061542D"/>
    <w:rsid w:val="00615C53"/>
    <w:rsid w:val="006174D2"/>
    <w:rsid w:val="00617A81"/>
    <w:rsid w:val="006202B1"/>
    <w:rsid w:val="00624B66"/>
    <w:rsid w:val="00624E65"/>
    <w:rsid w:val="00624EF1"/>
    <w:rsid w:val="006306FD"/>
    <w:rsid w:val="00631933"/>
    <w:rsid w:val="0063201F"/>
    <w:rsid w:val="00632C0E"/>
    <w:rsid w:val="00632F8F"/>
    <w:rsid w:val="00635EE7"/>
    <w:rsid w:val="00640B9E"/>
    <w:rsid w:val="006425AC"/>
    <w:rsid w:val="00642A82"/>
    <w:rsid w:val="00647F2A"/>
    <w:rsid w:val="006508AC"/>
    <w:rsid w:val="00652422"/>
    <w:rsid w:val="00653297"/>
    <w:rsid w:val="00653697"/>
    <w:rsid w:val="00655EBC"/>
    <w:rsid w:val="00657A9C"/>
    <w:rsid w:val="00663684"/>
    <w:rsid w:val="00665E72"/>
    <w:rsid w:val="00665FC8"/>
    <w:rsid w:val="0066667B"/>
    <w:rsid w:val="00666D3B"/>
    <w:rsid w:val="006679A2"/>
    <w:rsid w:val="006705CF"/>
    <w:rsid w:val="0067067E"/>
    <w:rsid w:val="006710B5"/>
    <w:rsid w:val="0067293A"/>
    <w:rsid w:val="00672FE4"/>
    <w:rsid w:val="00675E92"/>
    <w:rsid w:val="0068082F"/>
    <w:rsid w:val="00683A58"/>
    <w:rsid w:val="00685064"/>
    <w:rsid w:val="006850C8"/>
    <w:rsid w:val="006856EA"/>
    <w:rsid w:val="00690BBC"/>
    <w:rsid w:val="0069248A"/>
    <w:rsid w:val="00693C1D"/>
    <w:rsid w:val="00695C4D"/>
    <w:rsid w:val="006A082E"/>
    <w:rsid w:val="006A2566"/>
    <w:rsid w:val="006A5CB9"/>
    <w:rsid w:val="006A6EBE"/>
    <w:rsid w:val="006A796C"/>
    <w:rsid w:val="006B0165"/>
    <w:rsid w:val="006B39DA"/>
    <w:rsid w:val="006B7939"/>
    <w:rsid w:val="006C08B9"/>
    <w:rsid w:val="006C12D6"/>
    <w:rsid w:val="006C2246"/>
    <w:rsid w:val="006C4C70"/>
    <w:rsid w:val="006C5C6F"/>
    <w:rsid w:val="006D0B22"/>
    <w:rsid w:val="006D2D1C"/>
    <w:rsid w:val="006D33AE"/>
    <w:rsid w:val="006D35F1"/>
    <w:rsid w:val="006D4BA5"/>
    <w:rsid w:val="006D5078"/>
    <w:rsid w:val="006D741A"/>
    <w:rsid w:val="006D7494"/>
    <w:rsid w:val="006E02B5"/>
    <w:rsid w:val="006E05AC"/>
    <w:rsid w:val="006E26C7"/>
    <w:rsid w:val="006E317D"/>
    <w:rsid w:val="006E4AC7"/>
    <w:rsid w:val="006E4D62"/>
    <w:rsid w:val="006E67FB"/>
    <w:rsid w:val="006E736E"/>
    <w:rsid w:val="006F0138"/>
    <w:rsid w:val="006F0D07"/>
    <w:rsid w:val="006F29A9"/>
    <w:rsid w:val="006F33A2"/>
    <w:rsid w:val="006F4F26"/>
    <w:rsid w:val="006F54DB"/>
    <w:rsid w:val="006F62BA"/>
    <w:rsid w:val="006F7A30"/>
    <w:rsid w:val="007009B1"/>
    <w:rsid w:val="00700F33"/>
    <w:rsid w:val="00701961"/>
    <w:rsid w:val="00701A82"/>
    <w:rsid w:val="00707D6F"/>
    <w:rsid w:val="00715381"/>
    <w:rsid w:val="00723E50"/>
    <w:rsid w:val="007279B3"/>
    <w:rsid w:val="007312E0"/>
    <w:rsid w:val="0073218D"/>
    <w:rsid w:val="00733C4B"/>
    <w:rsid w:val="00735EAD"/>
    <w:rsid w:val="007364DE"/>
    <w:rsid w:val="0073727D"/>
    <w:rsid w:val="00750010"/>
    <w:rsid w:val="007506CC"/>
    <w:rsid w:val="007530C8"/>
    <w:rsid w:val="007544B5"/>
    <w:rsid w:val="00757E22"/>
    <w:rsid w:val="00762A24"/>
    <w:rsid w:val="00763E3A"/>
    <w:rsid w:val="00764D36"/>
    <w:rsid w:val="00765005"/>
    <w:rsid w:val="007650FB"/>
    <w:rsid w:val="00766666"/>
    <w:rsid w:val="007667F0"/>
    <w:rsid w:val="00770FEC"/>
    <w:rsid w:val="00772014"/>
    <w:rsid w:val="00774B59"/>
    <w:rsid w:val="00775590"/>
    <w:rsid w:val="00780AC7"/>
    <w:rsid w:val="00782CA9"/>
    <w:rsid w:val="00783063"/>
    <w:rsid w:val="00785C2E"/>
    <w:rsid w:val="0078603B"/>
    <w:rsid w:val="007908AB"/>
    <w:rsid w:val="007909FF"/>
    <w:rsid w:val="007926CA"/>
    <w:rsid w:val="00796769"/>
    <w:rsid w:val="007968D4"/>
    <w:rsid w:val="007A000C"/>
    <w:rsid w:val="007A333B"/>
    <w:rsid w:val="007A398E"/>
    <w:rsid w:val="007A3F96"/>
    <w:rsid w:val="007A461C"/>
    <w:rsid w:val="007A78A6"/>
    <w:rsid w:val="007B3C0A"/>
    <w:rsid w:val="007B4026"/>
    <w:rsid w:val="007B4A7A"/>
    <w:rsid w:val="007B4BF9"/>
    <w:rsid w:val="007B5EBD"/>
    <w:rsid w:val="007B6EDD"/>
    <w:rsid w:val="007B73D9"/>
    <w:rsid w:val="007B76C0"/>
    <w:rsid w:val="007C0D86"/>
    <w:rsid w:val="007C35EB"/>
    <w:rsid w:val="007C3868"/>
    <w:rsid w:val="007C52F0"/>
    <w:rsid w:val="007C535A"/>
    <w:rsid w:val="007C684F"/>
    <w:rsid w:val="007D4805"/>
    <w:rsid w:val="007D7204"/>
    <w:rsid w:val="007D7A0F"/>
    <w:rsid w:val="007E12BE"/>
    <w:rsid w:val="007E1630"/>
    <w:rsid w:val="007E5310"/>
    <w:rsid w:val="007E6F6F"/>
    <w:rsid w:val="007F5A0A"/>
    <w:rsid w:val="007F65AE"/>
    <w:rsid w:val="007F6AFB"/>
    <w:rsid w:val="008057A9"/>
    <w:rsid w:val="00806B78"/>
    <w:rsid w:val="008070E7"/>
    <w:rsid w:val="0080736B"/>
    <w:rsid w:val="008108E7"/>
    <w:rsid w:val="008112A0"/>
    <w:rsid w:val="0081179C"/>
    <w:rsid w:val="00813420"/>
    <w:rsid w:val="00813DC4"/>
    <w:rsid w:val="00813DF5"/>
    <w:rsid w:val="008151E0"/>
    <w:rsid w:val="00817D08"/>
    <w:rsid w:val="00825F4F"/>
    <w:rsid w:val="00827865"/>
    <w:rsid w:val="008321FC"/>
    <w:rsid w:val="00832C87"/>
    <w:rsid w:val="00833C20"/>
    <w:rsid w:val="008356C0"/>
    <w:rsid w:val="00835799"/>
    <w:rsid w:val="0083755C"/>
    <w:rsid w:val="008416CB"/>
    <w:rsid w:val="00847598"/>
    <w:rsid w:val="00847E3F"/>
    <w:rsid w:val="00850684"/>
    <w:rsid w:val="0085156C"/>
    <w:rsid w:val="008528AD"/>
    <w:rsid w:val="00853845"/>
    <w:rsid w:val="00854079"/>
    <w:rsid w:val="0085481F"/>
    <w:rsid w:val="0085551F"/>
    <w:rsid w:val="0086210E"/>
    <w:rsid w:val="008640EE"/>
    <w:rsid w:val="00864A7F"/>
    <w:rsid w:val="00864CB2"/>
    <w:rsid w:val="008735E2"/>
    <w:rsid w:val="0087468E"/>
    <w:rsid w:val="00876543"/>
    <w:rsid w:val="00876764"/>
    <w:rsid w:val="00881EE8"/>
    <w:rsid w:val="008846BA"/>
    <w:rsid w:val="00885D52"/>
    <w:rsid w:val="00887792"/>
    <w:rsid w:val="00890EFD"/>
    <w:rsid w:val="00894AD4"/>
    <w:rsid w:val="00894D53"/>
    <w:rsid w:val="008979EB"/>
    <w:rsid w:val="008A0985"/>
    <w:rsid w:val="008A10D1"/>
    <w:rsid w:val="008A18DC"/>
    <w:rsid w:val="008A1DFC"/>
    <w:rsid w:val="008A2D4A"/>
    <w:rsid w:val="008A4F7C"/>
    <w:rsid w:val="008A5510"/>
    <w:rsid w:val="008A70A8"/>
    <w:rsid w:val="008B15FA"/>
    <w:rsid w:val="008B2AB9"/>
    <w:rsid w:val="008B33DE"/>
    <w:rsid w:val="008B57CF"/>
    <w:rsid w:val="008B5BD9"/>
    <w:rsid w:val="008B6DB3"/>
    <w:rsid w:val="008C00BD"/>
    <w:rsid w:val="008C368E"/>
    <w:rsid w:val="008C5B35"/>
    <w:rsid w:val="008C60C0"/>
    <w:rsid w:val="008C6442"/>
    <w:rsid w:val="008C73F4"/>
    <w:rsid w:val="008C7620"/>
    <w:rsid w:val="008D26F8"/>
    <w:rsid w:val="008D4671"/>
    <w:rsid w:val="008D5765"/>
    <w:rsid w:val="008D6F77"/>
    <w:rsid w:val="008D6FFF"/>
    <w:rsid w:val="008E0018"/>
    <w:rsid w:val="008E015A"/>
    <w:rsid w:val="008E06DB"/>
    <w:rsid w:val="008E08F4"/>
    <w:rsid w:val="008E1FF0"/>
    <w:rsid w:val="008E384B"/>
    <w:rsid w:val="008E57E9"/>
    <w:rsid w:val="008E61A3"/>
    <w:rsid w:val="008E61EB"/>
    <w:rsid w:val="008E64ED"/>
    <w:rsid w:val="008E7082"/>
    <w:rsid w:val="008E76BD"/>
    <w:rsid w:val="008F395F"/>
    <w:rsid w:val="008F7A48"/>
    <w:rsid w:val="009006C8"/>
    <w:rsid w:val="00902C85"/>
    <w:rsid w:val="00902C9F"/>
    <w:rsid w:val="00903F45"/>
    <w:rsid w:val="00906A12"/>
    <w:rsid w:val="009121C1"/>
    <w:rsid w:val="00914168"/>
    <w:rsid w:val="009146F3"/>
    <w:rsid w:val="0092030A"/>
    <w:rsid w:val="009223FD"/>
    <w:rsid w:val="00922710"/>
    <w:rsid w:val="00922D51"/>
    <w:rsid w:val="00922FCF"/>
    <w:rsid w:val="009231A1"/>
    <w:rsid w:val="00925754"/>
    <w:rsid w:val="009264A3"/>
    <w:rsid w:val="0093090B"/>
    <w:rsid w:val="00930C3D"/>
    <w:rsid w:val="0093131F"/>
    <w:rsid w:val="00933114"/>
    <w:rsid w:val="0093342D"/>
    <w:rsid w:val="0094037C"/>
    <w:rsid w:val="009421A2"/>
    <w:rsid w:val="00945B87"/>
    <w:rsid w:val="00945E50"/>
    <w:rsid w:val="0095179D"/>
    <w:rsid w:val="009533CE"/>
    <w:rsid w:val="00955BAF"/>
    <w:rsid w:val="00956285"/>
    <w:rsid w:val="00963407"/>
    <w:rsid w:val="0096446A"/>
    <w:rsid w:val="00967434"/>
    <w:rsid w:val="00967D9A"/>
    <w:rsid w:val="009732BA"/>
    <w:rsid w:val="00974A2E"/>
    <w:rsid w:val="00974F32"/>
    <w:rsid w:val="00975F7A"/>
    <w:rsid w:val="00980738"/>
    <w:rsid w:val="00980D2A"/>
    <w:rsid w:val="00981D3A"/>
    <w:rsid w:val="00984478"/>
    <w:rsid w:val="00984548"/>
    <w:rsid w:val="0098547C"/>
    <w:rsid w:val="009867E0"/>
    <w:rsid w:val="009942CD"/>
    <w:rsid w:val="00996FFD"/>
    <w:rsid w:val="009A1CB1"/>
    <w:rsid w:val="009A1FDF"/>
    <w:rsid w:val="009A6730"/>
    <w:rsid w:val="009B3261"/>
    <w:rsid w:val="009B3A1B"/>
    <w:rsid w:val="009B3A46"/>
    <w:rsid w:val="009C11CD"/>
    <w:rsid w:val="009C21DD"/>
    <w:rsid w:val="009C520A"/>
    <w:rsid w:val="009C7152"/>
    <w:rsid w:val="009C750C"/>
    <w:rsid w:val="009D042B"/>
    <w:rsid w:val="009D053C"/>
    <w:rsid w:val="009D29D0"/>
    <w:rsid w:val="009D2C66"/>
    <w:rsid w:val="009D3543"/>
    <w:rsid w:val="009D4176"/>
    <w:rsid w:val="009D4AF6"/>
    <w:rsid w:val="009D6769"/>
    <w:rsid w:val="009D69FF"/>
    <w:rsid w:val="009D6E1C"/>
    <w:rsid w:val="009E1250"/>
    <w:rsid w:val="009E321F"/>
    <w:rsid w:val="009E67C5"/>
    <w:rsid w:val="009F086B"/>
    <w:rsid w:val="009F1BD8"/>
    <w:rsid w:val="009F219F"/>
    <w:rsid w:val="009F4474"/>
    <w:rsid w:val="009F634D"/>
    <w:rsid w:val="00A0085C"/>
    <w:rsid w:val="00A0102E"/>
    <w:rsid w:val="00A03B9C"/>
    <w:rsid w:val="00A06BB0"/>
    <w:rsid w:val="00A107E3"/>
    <w:rsid w:val="00A12A73"/>
    <w:rsid w:val="00A12F6F"/>
    <w:rsid w:val="00A16F26"/>
    <w:rsid w:val="00A17F06"/>
    <w:rsid w:val="00A2184E"/>
    <w:rsid w:val="00A248E1"/>
    <w:rsid w:val="00A2753A"/>
    <w:rsid w:val="00A31D41"/>
    <w:rsid w:val="00A34C03"/>
    <w:rsid w:val="00A34D03"/>
    <w:rsid w:val="00A35763"/>
    <w:rsid w:val="00A40DC2"/>
    <w:rsid w:val="00A4750D"/>
    <w:rsid w:val="00A50A0E"/>
    <w:rsid w:val="00A50D7B"/>
    <w:rsid w:val="00A52150"/>
    <w:rsid w:val="00A52A94"/>
    <w:rsid w:val="00A57336"/>
    <w:rsid w:val="00A6170E"/>
    <w:rsid w:val="00A62946"/>
    <w:rsid w:val="00A638D3"/>
    <w:rsid w:val="00A64AC5"/>
    <w:rsid w:val="00A6551B"/>
    <w:rsid w:val="00A65AAD"/>
    <w:rsid w:val="00A70825"/>
    <w:rsid w:val="00A713B7"/>
    <w:rsid w:val="00A71B96"/>
    <w:rsid w:val="00A74C26"/>
    <w:rsid w:val="00A74C5F"/>
    <w:rsid w:val="00A8241B"/>
    <w:rsid w:val="00A836A1"/>
    <w:rsid w:val="00A83712"/>
    <w:rsid w:val="00A83720"/>
    <w:rsid w:val="00A85346"/>
    <w:rsid w:val="00A85E47"/>
    <w:rsid w:val="00A900DB"/>
    <w:rsid w:val="00A92046"/>
    <w:rsid w:val="00A93B36"/>
    <w:rsid w:val="00A947EC"/>
    <w:rsid w:val="00A948C6"/>
    <w:rsid w:val="00A966A1"/>
    <w:rsid w:val="00AA1C83"/>
    <w:rsid w:val="00AA7057"/>
    <w:rsid w:val="00AB1680"/>
    <w:rsid w:val="00AB2284"/>
    <w:rsid w:val="00AB4D5C"/>
    <w:rsid w:val="00AB55AE"/>
    <w:rsid w:val="00AB6003"/>
    <w:rsid w:val="00AB6D50"/>
    <w:rsid w:val="00AC09DE"/>
    <w:rsid w:val="00AC375E"/>
    <w:rsid w:val="00AC4989"/>
    <w:rsid w:val="00AC4E55"/>
    <w:rsid w:val="00AC6D9B"/>
    <w:rsid w:val="00AD094C"/>
    <w:rsid w:val="00AD24C8"/>
    <w:rsid w:val="00AD26E1"/>
    <w:rsid w:val="00AD3BA0"/>
    <w:rsid w:val="00AD4CE3"/>
    <w:rsid w:val="00AD5509"/>
    <w:rsid w:val="00AD5BC0"/>
    <w:rsid w:val="00AD622B"/>
    <w:rsid w:val="00AE049B"/>
    <w:rsid w:val="00AE0DED"/>
    <w:rsid w:val="00AF00ED"/>
    <w:rsid w:val="00AF026B"/>
    <w:rsid w:val="00AF3713"/>
    <w:rsid w:val="00AF4596"/>
    <w:rsid w:val="00B004BF"/>
    <w:rsid w:val="00B0090D"/>
    <w:rsid w:val="00B01225"/>
    <w:rsid w:val="00B02B86"/>
    <w:rsid w:val="00B05540"/>
    <w:rsid w:val="00B05DC2"/>
    <w:rsid w:val="00B12403"/>
    <w:rsid w:val="00B14CEA"/>
    <w:rsid w:val="00B206E7"/>
    <w:rsid w:val="00B2563C"/>
    <w:rsid w:val="00B30768"/>
    <w:rsid w:val="00B32DFC"/>
    <w:rsid w:val="00B35C5E"/>
    <w:rsid w:val="00B416D5"/>
    <w:rsid w:val="00B4214F"/>
    <w:rsid w:val="00B42A91"/>
    <w:rsid w:val="00B42C73"/>
    <w:rsid w:val="00B507A2"/>
    <w:rsid w:val="00B5114B"/>
    <w:rsid w:val="00B51EBE"/>
    <w:rsid w:val="00B528FE"/>
    <w:rsid w:val="00B62727"/>
    <w:rsid w:val="00B6301A"/>
    <w:rsid w:val="00B704F9"/>
    <w:rsid w:val="00B7098D"/>
    <w:rsid w:val="00B71B42"/>
    <w:rsid w:val="00B73F56"/>
    <w:rsid w:val="00B743ED"/>
    <w:rsid w:val="00B75E1A"/>
    <w:rsid w:val="00B81C68"/>
    <w:rsid w:val="00B82231"/>
    <w:rsid w:val="00B82C7F"/>
    <w:rsid w:val="00B84B89"/>
    <w:rsid w:val="00B84DDE"/>
    <w:rsid w:val="00B90E56"/>
    <w:rsid w:val="00B97709"/>
    <w:rsid w:val="00BA0C6C"/>
    <w:rsid w:val="00BB2863"/>
    <w:rsid w:val="00BB3ACC"/>
    <w:rsid w:val="00BB6C53"/>
    <w:rsid w:val="00BC00EF"/>
    <w:rsid w:val="00BC44A3"/>
    <w:rsid w:val="00BC51E9"/>
    <w:rsid w:val="00BC6055"/>
    <w:rsid w:val="00BC6100"/>
    <w:rsid w:val="00BC6F9C"/>
    <w:rsid w:val="00BC72BE"/>
    <w:rsid w:val="00BD533C"/>
    <w:rsid w:val="00BD53AF"/>
    <w:rsid w:val="00BD6F21"/>
    <w:rsid w:val="00BD7777"/>
    <w:rsid w:val="00BE1C41"/>
    <w:rsid w:val="00BE2242"/>
    <w:rsid w:val="00BE2DE0"/>
    <w:rsid w:val="00BE5407"/>
    <w:rsid w:val="00BE68B3"/>
    <w:rsid w:val="00BF3711"/>
    <w:rsid w:val="00BF4990"/>
    <w:rsid w:val="00BF52F5"/>
    <w:rsid w:val="00BF57F0"/>
    <w:rsid w:val="00BF71DA"/>
    <w:rsid w:val="00BF72A2"/>
    <w:rsid w:val="00C00B6D"/>
    <w:rsid w:val="00C00E8D"/>
    <w:rsid w:val="00C01F79"/>
    <w:rsid w:val="00C130A8"/>
    <w:rsid w:val="00C13BB6"/>
    <w:rsid w:val="00C13C51"/>
    <w:rsid w:val="00C1620E"/>
    <w:rsid w:val="00C17080"/>
    <w:rsid w:val="00C172E6"/>
    <w:rsid w:val="00C17595"/>
    <w:rsid w:val="00C2135F"/>
    <w:rsid w:val="00C2499F"/>
    <w:rsid w:val="00C254DF"/>
    <w:rsid w:val="00C25B5A"/>
    <w:rsid w:val="00C25E4D"/>
    <w:rsid w:val="00C2640E"/>
    <w:rsid w:val="00C26FD1"/>
    <w:rsid w:val="00C301FC"/>
    <w:rsid w:val="00C33563"/>
    <w:rsid w:val="00C3401A"/>
    <w:rsid w:val="00C3571E"/>
    <w:rsid w:val="00C366E7"/>
    <w:rsid w:val="00C4623B"/>
    <w:rsid w:val="00C47F70"/>
    <w:rsid w:val="00C528E4"/>
    <w:rsid w:val="00C54710"/>
    <w:rsid w:val="00C56352"/>
    <w:rsid w:val="00C563B4"/>
    <w:rsid w:val="00C5687B"/>
    <w:rsid w:val="00C576C8"/>
    <w:rsid w:val="00C609DE"/>
    <w:rsid w:val="00C60A25"/>
    <w:rsid w:val="00C61AEF"/>
    <w:rsid w:val="00C6294D"/>
    <w:rsid w:val="00C70A4F"/>
    <w:rsid w:val="00C726E8"/>
    <w:rsid w:val="00C728A0"/>
    <w:rsid w:val="00C742BD"/>
    <w:rsid w:val="00C74379"/>
    <w:rsid w:val="00C762C5"/>
    <w:rsid w:val="00C77BE9"/>
    <w:rsid w:val="00C80324"/>
    <w:rsid w:val="00C80624"/>
    <w:rsid w:val="00C81FC3"/>
    <w:rsid w:val="00C836C3"/>
    <w:rsid w:val="00C84205"/>
    <w:rsid w:val="00C91A55"/>
    <w:rsid w:val="00C92811"/>
    <w:rsid w:val="00C94582"/>
    <w:rsid w:val="00CA658E"/>
    <w:rsid w:val="00CB00FB"/>
    <w:rsid w:val="00CB2033"/>
    <w:rsid w:val="00CB3DD3"/>
    <w:rsid w:val="00CB4360"/>
    <w:rsid w:val="00CB49E0"/>
    <w:rsid w:val="00CC03EB"/>
    <w:rsid w:val="00CC0EB2"/>
    <w:rsid w:val="00CC1936"/>
    <w:rsid w:val="00CC4E1E"/>
    <w:rsid w:val="00CC5503"/>
    <w:rsid w:val="00CC5E5C"/>
    <w:rsid w:val="00CC5FA0"/>
    <w:rsid w:val="00CD006F"/>
    <w:rsid w:val="00CD0190"/>
    <w:rsid w:val="00CD2C9C"/>
    <w:rsid w:val="00CD4499"/>
    <w:rsid w:val="00CD4793"/>
    <w:rsid w:val="00CD5FBA"/>
    <w:rsid w:val="00CD646D"/>
    <w:rsid w:val="00CD67CE"/>
    <w:rsid w:val="00CD7B06"/>
    <w:rsid w:val="00CD7F4F"/>
    <w:rsid w:val="00CE1983"/>
    <w:rsid w:val="00CE3BE8"/>
    <w:rsid w:val="00CE58F1"/>
    <w:rsid w:val="00CE5C81"/>
    <w:rsid w:val="00CE5EA4"/>
    <w:rsid w:val="00CE63A8"/>
    <w:rsid w:val="00CF1C83"/>
    <w:rsid w:val="00CF301A"/>
    <w:rsid w:val="00CF419C"/>
    <w:rsid w:val="00CF5C34"/>
    <w:rsid w:val="00D003D9"/>
    <w:rsid w:val="00D029CA"/>
    <w:rsid w:val="00D03DC5"/>
    <w:rsid w:val="00D0554B"/>
    <w:rsid w:val="00D063BE"/>
    <w:rsid w:val="00D10AF4"/>
    <w:rsid w:val="00D12670"/>
    <w:rsid w:val="00D12A35"/>
    <w:rsid w:val="00D146B0"/>
    <w:rsid w:val="00D17613"/>
    <w:rsid w:val="00D17807"/>
    <w:rsid w:val="00D214FD"/>
    <w:rsid w:val="00D24095"/>
    <w:rsid w:val="00D24622"/>
    <w:rsid w:val="00D27988"/>
    <w:rsid w:val="00D27E3A"/>
    <w:rsid w:val="00D34221"/>
    <w:rsid w:val="00D346A7"/>
    <w:rsid w:val="00D348DA"/>
    <w:rsid w:val="00D35299"/>
    <w:rsid w:val="00D37078"/>
    <w:rsid w:val="00D40D6F"/>
    <w:rsid w:val="00D41F47"/>
    <w:rsid w:val="00D42EB3"/>
    <w:rsid w:val="00D4313E"/>
    <w:rsid w:val="00D448CE"/>
    <w:rsid w:val="00D46CF6"/>
    <w:rsid w:val="00D47E7C"/>
    <w:rsid w:val="00D52545"/>
    <w:rsid w:val="00D52F35"/>
    <w:rsid w:val="00D53A19"/>
    <w:rsid w:val="00D54EAA"/>
    <w:rsid w:val="00D57AC9"/>
    <w:rsid w:val="00D57BE5"/>
    <w:rsid w:val="00D57C0B"/>
    <w:rsid w:val="00D611C2"/>
    <w:rsid w:val="00D61D8E"/>
    <w:rsid w:val="00D62351"/>
    <w:rsid w:val="00D708B6"/>
    <w:rsid w:val="00D731FB"/>
    <w:rsid w:val="00D749F0"/>
    <w:rsid w:val="00D756B0"/>
    <w:rsid w:val="00D75EFF"/>
    <w:rsid w:val="00D77850"/>
    <w:rsid w:val="00D80615"/>
    <w:rsid w:val="00D83326"/>
    <w:rsid w:val="00D835F9"/>
    <w:rsid w:val="00D85467"/>
    <w:rsid w:val="00D862E6"/>
    <w:rsid w:val="00D86467"/>
    <w:rsid w:val="00D867D3"/>
    <w:rsid w:val="00D87C8F"/>
    <w:rsid w:val="00D901ED"/>
    <w:rsid w:val="00D92122"/>
    <w:rsid w:val="00D92F42"/>
    <w:rsid w:val="00D93A53"/>
    <w:rsid w:val="00D93CC2"/>
    <w:rsid w:val="00D9433F"/>
    <w:rsid w:val="00D945C9"/>
    <w:rsid w:val="00D94A70"/>
    <w:rsid w:val="00DA11CF"/>
    <w:rsid w:val="00DA1C1B"/>
    <w:rsid w:val="00DA2B11"/>
    <w:rsid w:val="00DA2B1D"/>
    <w:rsid w:val="00DA32AF"/>
    <w:rsid w:val="00DA3C97"/>
    <w:rsid w:val="00DA3EC8"/>
    <w:rsid w:val="00DA4547"/>
    <w:rsid w:val="00DA4F5E"/>
    <w:rsid w:val="00DB2D94"/>
    <w:rsid w:val="00DB7E5B"/>
    <w:rsid w:val="00DC36E2"/>
    <w:rsid w:val="00DC3CBC"/>
    <w:rsid w:val="00DC5782"/>
    <w:rsid w:val="00DC5816"/>
    <w:rsid w:val="00DC67E1"/>
    <w:rsid w:val="00DC6F6E"/>
    <w:rsid w:val="00DD012D"/>
    <w:rsid w:val="00DD0136"/>
    <w:rsid w:val="00DD1764"/>
    <w:rsid w:val="00DD1EF3"/>
    <w:rsid w:val="00DD3C0D"/>
    <w:rsid w:val="00DD441C"/>
    <w:rsid w:val="00DE31F6"/>
    <w:rsid w:val="00DE66B8"/>
    <w:rsid w:val="00DE6B68"/>
    <w:rsid w:val="00DF0747"/>
    <w:rsid w:val="00DF1573"/>
    <w:rsid w:val="00DF41BA"/>
    <w:rsid w:val="00DF4847"/>
    <w:rsid w:val="00DF4C31"/>
    <w:rsid w:val="00DF5C68"/>
    <w:rsid w:val="00DF6498"/>
    <w:rsid w:val="00DF7AF6"/>
    <w:rsid w:val="00E01982"/>
    <w:rsid w:val="00E0324B"/>
    <w:rsid w:val="00E06EFD"/>
    <w:rsid w:val="00E10FAC"/>
    <w:rsid w:val="00E15365"/>
    <w:rsid w:val="00E1668C"/>
    <w:rsid w:val="00E20440"/>
    <w:rsid w:val="00E24789"/>
    <w:rsid w:val="00E24983"/>
    <w:rsid w:val="00E33E9B"/>
    <w:rsid w:val="00E35968"/>
    <w:rsid w:val="00E36489"/>
    <w:rsid w:val="00E37D2D"/>
    <w:rsid w:val="00E430A8"/>
    <w:rsid w:val="00E43E55"/>
    <w:rsid w:val="00E43EF6"/>
    <w:rsid w:val="00E4541C"/>
    <w:rsid w:val="00E469B7"/>
    <w:rsid w:val="00E47040"/>
    <w:rsid w:val="00E50EAD"/>
    <w:rsid w:val="00E535E8"/>
    <w:rsid w:val="00E53B19"/>
    <w:rsid w:val="00E57CC2"/>
    <w:rsid w:val="00E57D21"/>
    <w:rsid w:val="00E61257"/>
    <w:rsid w:val="00E6342D"/>
    <w:rsid w:val="00E636A8"/>
    <w:rsid w:val="00E64B49"/>
    <w:rsid w:val="00E6678A"/>
    <w:rsid w:val="00E70336"/>
    <w:rsid w:val="00E70389"/>
    <w:rsid w:val="00E70458"/>
    <w:rsid w:val="00E7149A"/>
    <w:rsid w:val="00E76BD9"/>
    <w:rsid w:val="00E81AEE"/>
    <w:rsid w:val="00E83BBD"/>
    <w:rsid w:val="00E87840"/>
    <w:rsid w:val="00E9234E"/>
    <w:rsid w:val="00E93A8F"/>
    <w:rsid w:val="00E96B11"/>
    <w:rsid w:val="00E9778A"/>
    <w:rsid w:val="00E97834"/>
    <w:rsid w:val="00E97C94"/>
    <w:rsid w:val="00EA083E"/>
    <w:rsid w:val="00EA1D19"/>
    <w:rsid w:val="00EA43BB"/>
    <w:rsid w:val="00EA5B70"/>
    <w:rsid w:val="00EA69A4"/>
    <w:rsid w:val="00EB081C"/>
    <w:rsid w:val="00EB0F58"/>
    <w:rsid w:val="00EB28AF"/>
    <w:rsid w:val="00EB68AC"/>
    <w:rsid w:val="00EB7354"/>
    <w:rsid w:val="00EC0808"/>
    <w:rsid w:val="00EC19A6"/>
    <w:rsid w:val="00EC29DC"/>
    <w:rsid w:val="00EC6266"/>
    <w:rsid w:val="00EC7055"/>
    <w:rsid w:val="00EC7CB4"/>
    <w:rsid w:val="00ED179D"/>
    <w:rsid w:val="00ED5A86"/>
    <w:rsid w:val="00ED5C00"/>
    <w:rsid w:val="00ED7CA8"/>
    <w:rsid w:val="00EE2410"/>
    <w:rsid w:val="00EF041D"/>
    <w:rsid w:val="00EF1492"/>
    <w:rsid w:val="00EF2056"/>
    <w:rsid w:val="00EF50CB"/>
    <w:rsid w:val="00F00D28"/>
    <w:rsid w:val="00F00F3C"/>
    <w:rsid w:val="00F03377"/>
    <w:rsid w:val="00F03D3A"/>
    <w:rsid w:val="00F049A1"/>
    <w:rsid w:val="00F110AA"/>
    <w:rsid w:val="00F11BB8"/>
    <w:rsid w:val="00F135D3"/>
    <w:rsid w:val="00F13DF4"/>
    <w:rsid w:val="00F13E16"/>
    <w:rsid w:val="00F2176C"/>
    <w:rsid w:val="00F2396A"/>
    <w:rsid w:val="00F25A16"/>
    <w:rsid w:val="00F2647C"/>
    <w:rsid w:val="00F3165B"/>
    <w:rsid w:val="00F3290C"/>
    <w:rsid w:val="00F3322E"/>
    <w:rsid w:val="00F3412D"/>
    <w:rsid w:val="00F352BF"/>
    <w:rsid w:val="00F35996"/>
    <w:rsid w:val="00F36B8A"/>
    <w:rsid w:val="00F37BD0"/>
    <w:rsid w:val="00F42781"/>
    <w:rsid w:val="00F44B08"/>
    <w:rsid w:val="00F45AB1"/>
    <w:rsid w:val="00F4659D"/>
    <w:rsid w:val="00F50E8D"/>
    <w:rsid w:val="00F53FE5"/>
    <w:rsid w:val="00F55370"/>
    <w:rsid w:val="00F559CF"/>
    <w:rsid w:val="00F56D95"/>
    <w:rsid w:val="00F6122D"/>
    <w:rsid w:val="00F62084"/>
    <w:rsid w:val="00F63BFD"/>
    <w:rsid w:val="00F65D28"/>
    <w:rsid w:val="00F71A57"/>
    <w:rsid w:val="00F723BE"/>
    <w:rsid w:val="00F72BC9"/>
    <w:rsid w:val="00F75EC9"/>
    <w:rsid w:val="00F8101C"/>
    <w:rsid w:val="00F85027"/>
    <w:rsid w:val="00F85072"/>
    <w:rsid w:val="00F8595C"/>
    <w:rsid w:val="00F86910"/>
    <w:rsid w:val="00F87B5B"/>
    <w:rsid w:val="00F9189E"/>
    <w:rsid w:val="00F91B6F"/>
    <w:rsid w:val="00F92DEA"/>
    <w:rsid w:val="00F9419D"/>
    <w:rsid w:val="00F945F7"/>
    <w:rsid w:val="00F976D0"/>
    <w:rsid w:val="00FA0926"/>
    <w:rsid w:val="00FA13F2"/>
    <w:rsid w:val="00FA2014"/>
    <w:rsid w:val="00FA3624"/>
    <w:rsid w:val="00FA427B"/>
    <w:rsid w:val="00FA717A"/>
    <w:rsid w:val="00FB6519"/>
    <w:rsid w:val="00FC155D"/>
    <w:rsid w:val="00FC1890"/>
    <w:rsid w:val="00FC2B8E"/>
    <w:rsid w:val="00FC2D8C"/>
    <w:rsid w:val="00FC5B78"/>
    <w:rsid w:val="00FC7775"/>
    <w:rsid w:val="00FD281C"/>
    <w:rsid w:val="00FD578B"/>
    <w:rsid w:val="00FD72BE"/>
    <w:rsid w:val="00FE1D77"/>
    <w:rsid w:val="00FE2A5F"/>
    <w:rsid w:val="00FE2A77"/>
    <w:rsid w:val="00FE502D"/>
    <w:rsid w:val="00FE606F"/>
    <w:rsid w:val="00FE684C"/>
    <w:rsid w:val="00FF03FD"/>
    <w:rsid w:val="00FF05BD"/>
    <w:rsid w:val="00FF0D4C"/>
    <w:rsid w:val="00FF2955"/>
    <w:rsid w:val="00FF3324"/>
    <w:rsid w:val="00FF4251"/>
    <w:rsid w:val="00FF433B"/>
    <w:rsid w:val="00FF46B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AD94"/>
  <w14:defaultImageDpi w14:val="32767"/>
  <w15:chartTrackingRefBased/>
  <w15:docId w15:val="{88DCE8A2-75CD-EE48-AA0F-62AE43FCB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D4805"/>
    <w:rPr>
      <w:rFonts w:ascii="Times New Roman" w:hAnsi="Times New Roman"/>
    </w:rPr>
  </w:style>
  <w:style w:type="paragraph" w:styleId="Heading1">
    <w:name w:val="heading 1"/>
    <w:basedOn w:val="Normal"/>
    <w:next w:val="Normal"/>
    <w:link w:val="Heading1Char"/>
    <w:uiPriority w:val="9"/>
    <w:qFormat/>
    <w:rsid w:val="007D4805"/>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D4805"/>
    <w:pPr>
      <w:keepNext/>
      <w:keepLines/>
      <w:spacing w:before="40"/>
      <w:outlineLvl w:val="1"/>
    </w:pPr>
    <w:rPr>
      <w:rFonts w:eastAsiaTheme="majorEastAsia" w:cstheme="majorBidi"/>
      <w:i/>
      <w:color w:val="000000" w:themeColor="text1"/>
      <w:sz w:val="26"/>
      <w:szCs w:val="26"/>
    </w:rPr>
  </w:style>
  <w:style w:type="paragraph" w:styleId="Heading3">
    <w:name w:val="heading 3"/>
    <w:basedOn w:val="Normal"/>
    <w:next w:val="Normal"/>
    <w:link w:val="Heading3Char"/>
    <w:uiPriority w:val="9"/>
    <w:unhideWhenUsed/>
    <w:qFormat/>
    <w:rsid w:val="00062C6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805"/>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7D4805"/>
    <w:rPr>
      <w:rFonts w:ascii="Times New Roman" w:eastAsiaTheme="majorEastAsia" w:hAnsi="Times New Roman" w:cstheme="majorBidi"/>
      <w:i/>
      <w:color w:val="000000" w:themeColor="text1"/>
      <w:sz w:val="26"/>
      <w:szCs w:val="26"/>
    </w:rPr>
  </w:style>
  <w:style w:type="paragraph" w:styleId="BalloonText">
    <w:name w:val="Balloon Text"/>
    <w:basedOn w:val="Normal"/>
    <w:link w:val="BalloonTextChar"/>
    <w:uiPriority w:val="99"/>
    <w:semiHidden/>
    <w:unhideWhenUsed/>
    <w:rsid w:val="00FE606F"/>
    <w:rPr>
      <w:rFonts w:cs="Times New Roman"/>
      <w:sz w:val="18"/>
      <w:szCs w:val="18"/>
    </w:rPr>
  </w:style>
  <w:style w:type="character" w:customStyle="1" w:styleId="BalloonTextChar">
    <w:name w:val="Balloon Text Char"/>
    <w:basedOn w:val="DefaultParagraphFont"/>
    <w:link w:val="BalloonText"/>
    <w:uiPriority w:val="99"/>
    <w:semiHidden/>
    <w:rsid w:val="00FE606F"/>
    <w:rPr>
      <w:rFonts w:ascii="Times New Roman" w:hAnsi="Times New Roman" w:cs="Times New Roman"/>
      <w:sz w:val="18"/>
      <w:szCs w:val="18"/>
    </w:rPr>
  </w:style>
  <w:style w:type="paragraph" w:customStyle="1" w:styleId="Thesisnormal">
    <w:name w:val="Thesis normal"/>
    <w:basedOn w:val="Normal"/>
    <w:qFormat/>
    <w:rsid w:val="00632C0E"/>
    <w:pPr>
      <w:ind w:firstLine="720"/>
    </w:pPr>
  </w:style>
  <w:style w:type="paragraph" w:customStyle="1" w:styleId="Thesissubheading">
    <w:name w:val="Thesis subheading"/>
    <w:basedOn w:val="Heading3"/>
    <w:qFormat/>
    <w:rsid w:val="005579D1"/>
    <w:pPr>
      <w:spacing w:before="200"/>
    </w:pPr>
    <w:rPr>
      <w:rFonts w:ascii="Times New Roman" w:hAnsi="Times New Roman" w:cs="Times New Roman"/>
      <w:bCs/>
      <w:i/>
      <w:color w:val="auto"/>
      <w:lang w:val="en-AU"/>
    </w:rPr>
  </w:style>
  <w:style w:type="character" w:customStyle="1" w:styleId="Heading3Char">
    <w:name w:val="Heading 3 Char"/>
    <w:basedOn w:val="DefaultParagraphFont"/>
    <w:link w:val="Heading3"/>
    <w:uiPriority w:val="9"/>
    <w:rsid w:val="00062C6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EA1D19"/>
    <w:rPr>
      <w:sz w:val="16"/>
      <w:szCs w:val="16"/>
    </w:rPr>
  </w:style>
  <w:style w:type="paragraph" w:styleId="CommentText">
    <w:name w:val="annotation text"/>
    <w:basedOn w:val="Normal"/>
    <w:link w:val="CommentTextChar"/>
    <w:uiPriority w:val="99"/>
    <w:semiHidden/>
    <w:unhideWhenUsed/>
    <w:rsid w:val="00EA1D19"/>
    <w:rPr>
      <w:sz w:val="20"/>
      <w:szCs w:val="20"/>
    </w:rPr>
  </w:style>
  <w:style w:type="character" w:customStyle="1" w:styleId="CommentTextChar">
    <w:name w:val="Comment Text Char"/>
    <w:basedOn w:val="DefaultParagraphFont"/>
    <w:link w:val="CommentText"/>
    <w:uiPriority w:val="99"/>
    <w:semiHidden/>
    <w:rsid w:val="00EA1D1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A1D19"/>
    <w:rPr>
      <w:b/>
      <w:bCs/>
    </w:rPr>
  </w:style>
  <w:style w:type="character" w:customStyle="1" w:styleId="CommentSubjectChar">
    <w:name w:val="Comment Subject Char"/>
    <w:basedOn w:val="CommentTextChar"/>
    <w:link w:val="CommentSubject"/>
    <w:uiPriority w:val="99"/>
    <w:semiHidden/>
    <w:rsid w:val="00EA1D19"/>
    <w:rPr>
      <w:rFonts w:ascii="Times New Roman" w:hAnsi="Times New Roman"/>
      <w:b/>
      <w:bCs/>
      <w:sz w:val="20"/>
      <w:szCs w:val="20"/>
    </w:rPr>
  </w:style>
  <w:style w:type="paragraph" w:styleId="Bibliography">
    <w:name w:val="Bibliography"/>
    <w:basedOn w:val="Normal"/>
    <w:next w:val="Normal"/>
    <w:uiPriority w:val="37"/>
    <w:unhideWhenUsed/>
    <w:rsid w:val="006115AC"/>
    <w:pPr>
      <w:spacing w:line="480" w:lineRule="auto"/>
      <w:ind w:left="720" w:hanging="720"/>
    </w:pPr>
  </w:style>
  <w:style w:type="character" w:styleId="PlaceholderText">
    <w:name w:val="Placeholder Text"/>
    <w:basedOn w:val="DefaultParagraphFont"/>
    <w:uiPriority w:val="99"/>
    <w:semiHidden/>
    <w:rsid w:val="00A93B36"/>
    <w:rPr>
      <w:color w:val="808080"/>
    </w:rPr>
  </w:style>
  <w:style w:type="paragraph" w:styleId="BodyText">
    <w:name w:val="Body Text"/>
    <w:basedOn w:val="Normal"/>
    <w:link w:val="BodyTextChar"/>
    <w:qFormat/>
    <w:rsid w:val="0009402D"/>
    <w:pPr>
      <w:spacing w:before="180" w:after="180"/>
    </w:pPr>
    <w:rPr>
      <w:lang w:val="en-US"/>
    </w:rPr>
  </w:style>
  <w:style w:type="character" w:customStyle="1" w:styleId="BodyTextChar">
    <w:name w:val="Body Text Char"/>
    <w:basedOn w:val="DefaultParagraphFont"/>
    <w:link w:val="BodyText"/>
    <w:rsid w:val="0009402D"/>
    <w:rPr>
      <w:rFonts w:ascii="Times New Roman" w:hAnsi="Times New Roman"/>
      <w:lang w:val="en-US"/>
    </w:rPr>
  </w:style>
  <w:style w:type="paragraph" w:customStyle="1" w:styleId="FirstParagraph">
    <w:name w:val="First Paragraph"/>
    <w:basedOn w:val="BodyText"/>
    <w:next w:val="BodyText"/>
    <w:qFormat/>
    <w:rsid w:val="0009402D"/>
  </w:style>
  <w:style w:type="paragraph" w:customStyle="1" w:styleId="Compact">
    <w:name w:val="Compact"/>
    <w:basedOn w:val="BodyText"/>
    <w:qFormat/>
    <w:rsid w:val="0009402D"/>
    <w:pPr>
      <w:spacing w:before="36" w:after="36"/>
    </w:pPr>
  </w:style>
  <w:style w:type="table" w:customStyle="1" w:styleId="Table">
    <w:name w:val="Table"/>
    <w:semiHidden/>
    <w:unhideWhenUsed/>
    <w:qFormat/>
    <w:rsid w:val="0009402D"/>
    <w:pPr>
      <w:spacing w:after="200"/>
    </w:pPr>
    <w:rPr>
      <w:lang w:val="en-US"/>
    </w:rPr>
    <w:tblPr>
      <w:tblInd w:w="0" w:type="dxa"/>
      <w:tblCellMar>
        <w:top w:w="0" w:type="dxa"/>
        <w:left w:w="108" w:type="dxa"/>
        <w:bottom w:w="0" w:type="dxa"/>
        <w:right w:w="108" w:type="dxa"/>
      </w:tblCellMar>
    </w:tblPr>
  </w:style>
  <w:style w:type="paragraph" w:styleId="Revision">
    <w:name w:val="Revision"/>
    <w:hidden/>
    <w:uiPriority w:val="99"/>
    <w:semiHidden/>
    <w:rsid w:val="00E70389"/>
    <w:rPr>
      <w:rFonts w:ascii="Times New Roman" w:hAnsi="Times New Roman"/>
    </w:rPr>
  </w:style>
  <w:style w:type="paragraph" w:styleId="ListParagraph">
    <w:name w:val="List Paragraph"/>
    <w:basedOn w:val="Normal"/>
    <w:uiPriority w:val="34"/>
    <w:qFormat/>
    <w:rsid w:val="00496477"/>
    <w:pPr>
      <w:ind w:left="720"/>
      <w:contextualSpacing/>
    </w:pPr>
  </w:style>
  <w:style w:type="character" w:styleId="Hyperlink">
    <w:name w:val="Hyperlink"/>
    <w:basedOn w:val="DefaultParagraphFont"/>
    <w:uiPriority w:val="99"/>
    <w:unhideWhenUsed/>
    <w:rsid w:val="00A248E1"/>
    <w:rPr>
      <w:color w:val="0000FF"/>
      <w:u w:val="single"/>
    </w:rPr>
  </w:style>
  <w:style w:type="paragraph" w:styleId="NormalWeb">
    <w:name w:val="Normal (Web)"/>
    <w:basedOn w:val="Normal"/>
    <w:uiPriority w:val="99"/>
    <w:semiHidden/>
    <w:unhideWhenUsed/>
    <w:rsid w:val="00C3571E"/>
    <w:pPr>
      <w:spacing w:before="100" w:beforeAutospacing="1" w:after="100" w:afterAutospacing="1"/>
    </w:pPr>
    <w:rPr>
      <w:rFonts w:eastAsia="Times New Roman" w:cs="Times New Roman"/>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607961">
      <w:bodyDiv w:val="1"/>
      <w:marLeft w:val="0"/>
      <w:marRight w:val="0"/>
      <w:marTop w:val="0"/>
      <w:marBottom w:val="0"/>
      <w:divBdr>
        <w:top w:val="none" w:sz="0" w:space="0" w:color="auto"/>
        <w:left w:val="none" w:sz="0" w:space="0" w:color="auto"/>
        <w:bottom w:val="none" w:sz="0" w:space="0" w:color="auto"/>
        <w:right w:val="none" w:sz="0" w:space="0" w:color="auto"/>
      </w:divBdr>
    </w:div>
    <w:div w:id="140851900">
      <w:bodyDiv w:val="1"/>
      <w:marLeft w:val="0"/>
      <w:marRight w:val="0"/>
      <w:marTop w:val="0"/>
      <w:marBottom w:val="0"/>
      <w:divBdr>
        <w:top w:val="none" w:sz="0" w:space="0" w:color="auto"/>
        <w:left w:val="none" w:sz="0" w:space="0" w:color="auto"/>
        <w:bottom w:val="none" w:sz="0" w:space="0" w:color="auto"/>
        <w:right w:val="none" w:sz="0" w:space="0" w:color="auto"/>
      </w:divBdr>
      <w:divsChild>
        <w:div w:id="66534554">
          <w:marLeft w:val="0"/>
          <w:marRight w:val="0"/>
          <w:marTop w:val="0"/>
          <w:marBottom w:val="0"/>
          <w:divBdr>
            <w:top w:val="none" w:sz="0" w:space="0" w:color="auto"/>
            <w:left w:val="none" w:sz="0" w:space="0" w:color="auto"/>
            <w:bottom w:val="none" w:sz="0" w:space="0" w:color="auto"/>
            <w:right w:val="none" w:sz="0" w:space="0" w:color="auto"/>
          </w:divBdr>
          <w:divsChild>
            <w:div w:id="2069842259">
              <w:marLeft w:val="0"/>
              <w:marRight w:val="0"/>
              <w:marTop w:val="0"/>
              <w:marBottom w:val="0"/>
              <w:divBdr>
                <w:top w:val="none" w:sz="0" w:space="0" w:color="auto"/>
                <w:left w:val="none" w:sz="0" w:space="0" w:color="auto"/>
                <w:bottom w:val="none" w:sz="0" w:space="0" w:color="auto"/>
                <w:right w:val="none" w:sz="0" w:space="0" w:color="auto"/>
              </w:divBdr>
              <w:divsChild>
                <w:div w:id="2806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43612">
      <w:bodyDiv w:val="1"/>
      <w:marLeft w:val="0"/>
      <w:marRight w:val="0"/>
      <w:marTop w:val="0"/>
      <w:marBottom w:val="0"/>
      <w:divBdr>
        <w:top w:val="none" w:sz="0" w:space="0" w:color="auto"/>
        <w:left w:val="none" w:sz="0" w:space="0" w:color="auto"/>
        <w:bottom w:val="none" w:sz="0" w:space="0" w:color="auto"/>
        <w:right w:val="none" w:sz="0" w:space="0" w:color="auto"/>
      </w:divBdr>
    </w:div>
    <w:div w:id="736561281">
      <w:bodyDiv w:val="1"/>
      <w:marLeft w:val="0"/>
      <w:marRight w:val="0"/>
      <w:marTop w:val="0"/>
      <w:marBottom w:val="0"/>
      <w:divBdr>
        <w:top w:val="none" w:sz="0" w:space="0" w:color="auto"/>
        <w:left w:val="none" w:sz="0" w:space="0" w:color="auto"/>
        <w:bottom w:val="none" w:sz="0" w:space="0" w:color="auto"/>
        <w:right w:val="none" w:sz="0" w:space="0" w:color="auto"/>
      </w:divBdr>
      <w:divsChild>
        <w:div w:id="1799030178">
          <w:marLeft w:val="0"/>
          <w:marRight w:val="0"/>
          <w:marTop w:val="0"/>
          <w:marBottom w:val="0"/>
          <w:divBdr>
            <w:top w:val="none" w:sz="0" w:space="0" w:color="auto"/>
            <w:left w:val="none" w:sz="0" w:space="0" w:color="auto"/>
            <w:bottom w:val="none" w:sz="0" w:space="0" w:color="auto"/>
            <w:right w:val="none" w:sz="0" w:space="0" w:color="auto"/>
          </w:divBdr>
          <w:divsChild>
            <w:div w:id="1507087095">
              <w:marLeft w:val="0"/>
              <w:marRight w:val="0"/>
              <w:marTop w:val="0"/>
              <w:marBottom w:val="0"/>
              <w:divBdr>
                <w:top w:val="none" w:sz="0" w:space="0" w:color="auto"/>
                <w:left w:val="none" w:sz="0" w:space="0" w:color="auto"/>
                <w:bottom w:val="none" w:sz="0" w:space="0" w:color="auto"/>
                <w:right w:val="none" w:sz="0" w:space="0" w:color="auto"/>
              </w:divBdr>
              <w:divsChild>
                <w:div w:id="182284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806">
      <w:bodyDiv w:val="1"/>
      <w:marLeft w:val="0"/>
      <w:marRight w:val="0"/>
      <w:marTop w:val="0"/>
      <w:marBottom w:val="0"/>
      <w:divBdr>
        <w:top w:val="none" w:sz="0" w:space="0" w:color="auto"/>
        <w:left w:val="none" w:sz="0" w:space="0" w:color="auto"/>
        <w:bottom w:val="none" w:sz="0" w:space="0" w:color="auto"/>
        <w:right w:val="none" w:sz="0" w:space="0" w:color="auto"/>
      </w:divBdr>
    </w:div>
    <w:div w:id="932202325">
      <w:bodyDiv w:val="1"/>
      <w:marLeft w:val="0"/>
      <w:marRight w:val="0"/>
      <w:marTop w:val="0"/>
      <w:marBottom w:val="0"/>
      <w:divBdr>
        <w:top w:val="none" w:sz="0" w:space="0" w:color="auto"/>
        <w:left w:val="none" w:sz="0" w:space="0" w:color="auto"/>
        <w:bottom w:val="none" w:sz="0" w:space="0" w:color="auto"/>
        <w:right w:val="none" w:sz="0" w:space="0" w:color="auto"/>
      </w:divBdr>
    </w:div>
    <w:div w:id="978532065">
      <w:bodyDiv w:val="1"/>
      <w:marLeft w:val="0"/>
      <w:marRight w:val="0"/>
      <w:marTop w:val="0"/>
      <w:marBottom w:val="0"/>
      <w:divBdr>
        <w:top w:val="none" w:sz="0" w:space="0" w:color="auto"/>
        <w:left w:val="none" w:sz="0" w:space="0" w:color="auto"/>
        <w:bottom w:val="none" w:sz="0" w:space="0" w:color="auto"/>
        <w:right w:val="none" w:sz="0" w:space="0" w:color="auto"/>
      </w:divBdr>
      <w:divsChild>
        <w:div w:id="22680399">
          <w:marLeft w:val="0"/>
          <w:marRight w:val="0"/>
          <w:marTop w:val="0"/>
          <w:marBottom w:val="0"/>
          <w:divBdr>
            <w:top w:val="none" w:sz="0" w:space="0" w:color="auto"/>
            <w:left w:val="none" w:sz="0" w:space="0" w:color="auto"/>
            <w:bottom w:val="none" w:sz="0" w:space="0" w:color="auto"/>
            <w:right w:val="none" w:sz="0" w:space="0" w:color="auto"/>
          </w:divBdr>
          <w:divsChild>
            <w:div w:id="805317215">
              <w:marLeft w:val="0"/>
              <w:marRight w:val="0"/>
              <w:marTop w:val="0"/>
              <w:marBottom w:val="0"/>
              <w:divBdr>
                <w:top w:val="none" w:sz="0" w:space="0" w:color="auto"/>
                <w:left w:val="none" w:sz="0" w:space="0" w:color="auto"/>
                <w:bottom w:val="none" w:sz="0" w:space="0" w:color="auto"/>
                <w:right w:val="none" w:sz="0" w:space="0" w:color="auto"/>
              </w:divBdr>
              <w:divsChild>
                <w:div w:id="120031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6843">
      <w:bodyDiv w:val="1"/>
      <w:marLeft w:val="0"/>
      <w:marRight w:val="0"/>
      <w:marTop w:val="0"/>
      <w:marBottom w:val="0"/>
      <w:divBdr>
        <w:top w:val="none" w:sz="0" w:space="0" w:color="auto"/>
        <w:left w:val="none" w:sz="0" w:space="0" w:color="auto"/>
        <w:bottom w:val="none" w:sz="0" w:space="0" w:color="auto"/>
        <w:right w:val="none" w:sz="0" w:space="0" w:color="auto"/>
      </w:divBdr>
      <w:divsChild>
        <w:div w:id="736635031">
          <w:marLeft w:val="0"/>
          <w:marRight w:val="0"/>
          <w:marTop w:val="0"/>
          <w:marBottom w:val="0"/>
          <w:divBdr>
            <w:top w:val="none" w:sz="0" w:space="0" w:color="auto"/>
            <w:left w:val="none" w:sz="0" w:space="0" w:color="auto"/>
            <w:bottom w:val="none" w:sz="0" w:space="0" w:color="auto"/>
            <w:right w:val="none" w:sz="0" w:space="0" w:color="auto"/>
          </w:divBdr>
          <w:divsChild>
            <w:div w:id="1817911499">
              <w:marLeft w:val="0"/>
              <w:marRight w:val="0"/>
              <w:marTop w:val="0"/>
              <w:marBottom w:val="0"/>
              <w:divBdr>
                <w:top w:val="none" w:sz="0" w:space="0" w:color="auto"/>
                <w:left w:val="none" w:sz="0" w:space="0" w:color="auto"/>
                <w:bottom w:val="none" w:sz="0" w:space="0" w:color="auto"/>
                <w:right w:val="none" w:sz="0" w:space="0" w:color="auto"/>
              </w:divBdr>
              <w:divsChild>
                <w:div w:id="155696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564270">
      <w:bodyDiv w:val="1"/>
      <w:marLeft w:val="0"/>
      <w:marRight w:val="0"/>
      <w:marTop w:val="0"/>
      <w:marBottom w:val="0"/>
      <w:divBdr>
        <w:top w:val="none" w:sz="0" w:space="0" w:color="auto"/>
        <w:left w:val="none" w:sz="0" w:space="0" w:color="auto"/>
        <w:bottom w:val="none" w:sz="0" w:space="0" w:color="auto"/>
        <w:right w:val="none" w:sz="0" w:space="0" w:color="auto"/>
      </w:divBdr>
      <w:divsChild>
        <w:div w:id="31655668">
          <w:marLeft w:val="0"/>
          <w:marRight w:val="0"/>
          <w:marTop w:val="0"/>
          <w:marBottom w:val="0"/>
          <w:divBdr>
            <w:top w:val="none" w:sz="0" w:space="0" w:color="auto"/>
            <w:left w:val="none" w:sz="0" w:space="0" w:color="auto"/>
            <w:bottom w:val="none" w:sz="0" w:space="0" w:color="auto"/>
            <w:right w:val="none" w:sz="0" w:space="0" w:color="auto"/>
          </w:divBdr>
          <w:divsChild>
            <w:div w:id="791633656">
              <w:marLeft w:val="0"/>
              <w:marRight w:val="0"/>
              <w:marTop w:val="0"/>
              <w:marBottom w:val="0"/>
              <w:divBdr>
                <w:top w:val="none" w:sz="0" w:space="0" w:color="auto"/>
                <w:left w:val="none" w:sz="0" w:space="0" w:color="auto"/>
                <w:bottom w:val="none" w:sz="0" w:space="0" w:color="auto"/>
                <w:right w:val="none" w:sz="0" w:space="0" w:color="auto"/>
              </w:divBdr>
              <w:divsChild>
                <w:div w:id="3234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008626">
      <w:bodyDiv w:val="1"/>
      <w:marLeft w:val="0"/>
      <w:marRight w:val="0"/>
      <w:marTop w:val="0"/>
      <w:marBottom w:val="0"/>
      <w:divBdr>
        <w:top w:val="none" w:sz="0" w:space="0" w:color="auto"/>
        <w:left w:val="none" w:sz="0" w:space="0" w:color="auto"/>
        <w:bottom w:val="none" w:sz="0" w:space="0" w:color="auto"/>
        <w:right w:val="none" w:sz="0" w:space="0" w:color="auto"/>
      </w:divBdr>
    </w:div>
    <w:div w:id="1620644532">
      <w:bodyDiv w:val="1"/>
      <w:marLeft w:val="0"/>
      <w:marRight w:val="0"/>
      <w:marTop w:val="0"/>
      <w:marBottom w:val="0"/>
      <w:divBdr>
        <w:top w:val="none" w:sz="0" w:space="0" w:color="auto"/>
        <w:left w:val="none" w:sz="0" w:space="0" w:color="auto"/>
        <w:bottom w:val="none" w:sz="0" w:space="0" w:color="auto"/>
        <w:right w:val="none" w:sz="0" w:space="0" w:color="auto"/>
      </w:divBdr>
      <w:divsChild>
        <w:div w:id="1973516285">
          <w:marLeft w:val="0"/>
          <w:marRight w:val="0"/>
          <w:marTop w:val="0"/>
          <w:marBottom w:val="0"/>
          <w:divBdr>
            <w:top w:val="none" w:sz="0" w:space="0" w:color="auto"/>
            <w:left w:val="none" w:sz="0" w:space="0" w:color="auto"/>
            <w:bottom w:val="none" w:sz="0" w:space="0" w:color="auto"/>
            <w:right w:val="none" w:sz="0" w:space="0" w:color="auto"/>
          </w:divBdr>
          <w:divsChild>
            <w:div w:id="2122719397">
              <w:marLeft w:val="0"/>
              <w:marRight w:val="0"/>
              <w:marTop w:val="0"/>
              <w:marBottom w:val="0"/>
              <w:divBdr>
                <w:top w:val="none" w:sz="0" w:space="0" w:color="auto"/>
                <w:left w:val="none" w:sz="0" w:space="0" w:color="auto"/>
                <w:bottom w:val="none" w:sz="0" w:space="0" w:color="auto"/>
                <w:right w:val="none" w:sz="0" w:space="0" w:color="auto"/>
              </w:divBdr>
              <w:divsChild>
                <w:div w:id="938220783">
                  <w:marLeft w:val="0"/>
                  <w:marRight w:val="0"/>
                  <w:marTop w:val="0"/>
                  <w:marBottom w:val="0"/>
                  <w:divBdr>
                    <w:top w:val="none" w:sz="0" w:space="0" w:color="auto"/>
                    <w:left w:val="none" w:sz="0" w:space="0" w:color="auto"/>
                    <w:bottom w:val="none" w:sz="0" w:space="0" w:color="auto"/>
                    <w:right w:val="none" w:sz="0" w:space="0" w:color="auto"/>
                  </w:divBdr>
                  <w:divsChild>
                    <w:div w:id="21011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68183">
      <w:bodyDiv w:val="1"/>
      <w:marLeft w:val="0"/>
      <w:marRight w:val="0"/>
      <w:marTop w:val="0"/>
      <w:marBottom w:val="0"/>
      <w:divBdr>
        <w:top w:val="none" w:sz="0" w:space="0" w:color="auto"/>
        <w:left w:val="none" w:sz="0" w:space="0" w:color="auto"/>
        <w:bottom w:val="none" w:sz="0" w:space="0" w:color="auto"/>
        <w:right w:val="none" w:sz="0" w:space="0" w:color="auto"/>
      </w:divBdr>
      <w:divsChild>
        <w:div w:id="399638941">
          <w:marLeft w:val="0"/>
          <w:marRight w:val="0"/>
          <w:marTop w:val="0"/>
          <w:marBottom w:val="0"/>
          <w:divBdr>
            <w:top w:val="none" w:sz="0" w:space="0" w:color="auto"/>
            <w:left w:val="none" w:sz="0" w:space="0" w:color="auto"/>
            <w:bottom w:val="none" w:sz="0" w:space="0" w:color="auto"/>
            <w:right w:val="none" w:sz="0" w:space="0" w:color="auto"/>
          </w:divBdr>
          <w:divsChild>
            <w:div w:id="29693914">
              <w:marLeft w:val="0"/>
              <w:marRight w:val="0"/>
              <w:marTop w:val="0"/>
              <w:marBottom w:val="0"/>
              <w:divBdr>
                <w:top w:val="none" w:sz="0" w:space="0" w:color="auto"/>
                <w:left w:val="none" w:sz="0" w:space="0" w:color="auto"/>
                <w:bottom w:val="none" w:sz="0" w:space="0" w:color="auto"/>
                <w:right w:val="none" w:sz="0" w:space="0" w:color="auto"/>
              </w:divBdr>
              <w:divsChild>
                <w:div w:id="138648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469110">
      <w:bodyDiv w:val="1"/>
      <w:marLeft w:val="0"/>
      <w:marRight w:val="0"/>
      <w:marTop w:val="0"/>
      <w:marBottom w:val="0"/>
      <w:divBdr>
        <w:top w:val="none" w:sz="0" w:space="0" w:color="auto"/>
        <w:left w:val="none" w:sz="0" w:space="0" w:color="auto"/>
        <w:bottom w:val="none" w:sz="0" w:space="0" w:color="auto"/>
        <w:right w:val="none" w:sz="0" w:space="0" w:color="auto"/>
      </w:divBdr>
      <w:divsChild>
        <w:div w:id="73866739">
          <w:marLeft w:val="0"/>
          <w:marRight w:val="0"/>
          <w:marTop w:val="0"/>
          <w:marBottom w:val="0"/>
          <w:divBdr>
            <w:top w:val="none" w:sz="0" w:space="0" w:color="auto"/>
            <w:left w:val="none" w:sz="0" w:space="0" w:color="auto"/>
            <w:bottom w:val="none" w:sz="0" w:space="0" w:color="auto"/>
            <w:right w:val="none" w:sz="0" w:space="0" w:color="auto"/>
          </w:divBdr>
          <w:divsChild>
            <w:div w:id="59452052">
              <w:marLeft w:val="0"/>
              <w:marRight w:val="0"/>
              <w:marTop w:val="0"/>
              <w:marBottom w:val="0"/>
              <w:divBdr>
                <w:top w:val="none" w:sz="0" w:space="0" w:color="auto"/>
                <w:left w:val="none" w:sz="0" w:space="0" w:color="auto"/>
                <w:bottom w:val="none" w:sz="0" w:space="0" w:color="auto"/>
                <w:right w:val="none" w:sz="0" w:space="0" w:color="auto"/>
              </w:divBdr>
              <w:divsChild>
                <w:div w:id="178442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mailto:fonti.kar@gmail.com" TargetMode="Externa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E3584-BC78-AA40-83D4-CA2A66F13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5095</TotalTime>
  <Pages>15</Pages>
  <Words>50989</Words>
  <Characters>290638</Characters>
  <Application>Microsoft Office Word</Application>
  <DocSecurity>0</DocSecurity>
  <Lines>2421</Lines>
  <Paragraphs>681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fonti.kar@gmail.com</dc:creator>
  <cp:keywords/>
  <dc:description/>
  <cp:lastModifiedBy>fonti.kar@gmail.com</cp:lastModifiedBy>
  <cp:revision>744</cp:revision>
  <cp:lastPrinted>2020-10-01T23:31:00Z</cp:lastPrinted>
  <dcterms:created xsi:type="dcterms:W3CDTF">2020-04-07T04:17:00Z</dcterms:created>
  <dcterms:modified xsi:type="dcterms:W3CDTF">2020-10-19T02:19:00Z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id="9nT0ITq1"/&gt;&lt;style id="http://www.zotero.org/styles/apa" locale="en-GB" hasBibliography="1" bibliographyStyleHasBeenSet="1"/&gt;&lt;prefs&gt;&lt;pref name="fieldType" value="Field"/&gt;&lt;/prefs&gt;&lt;/data&gt;</vt:lpwstr>
  </property>
</Properties>
</file>