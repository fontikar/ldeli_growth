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0A73" w14:textId="77777777" w:rsidR="00C627E3" w:rsidRDefault="00BA5095" w:rsidP="00C627E3">
      <w:pPr>
        <w:pStyle w:val="Heading1"/>
        <w:contextualSpacing/>
        <w:rPr>
          <w:ins w:id="0" w:author="Daniel Noble" w:date="2023-07-12T13:17:00Z"/>
        </w:rPr>
      </w:pPr>
      <w:bookmarkStart w:id="1" w:name="pedigree-and-genomic-relatedness"/>
      <w:r>
        <w:t>Electronic supplementary materials for:</w:t>
      </w:r>
      <w:r w:rsidR="00B96B27">
        <w:t xml:space="preserve"> </w:t>
      </w:r>
      <w:r w:rsidR="00BF557A" w:rsidRPr="00BF557A">
        <w:t xml:space="preserve">Heritability and developmental plasticity of growth in an oviparous lizard </w:t>
      </w:r>
    </w:p>
    <w:p w14:paraId="755FD35B" w14:textId="77777777" w:rsidR="00C627E3" w:rsidRDefault="00C627E3" w:rsidP="00C627E3">
      <w:pPr>
        <w:pStyle w:val="Heading1"/>
        <w:contextualSpacing/>
        <w:rPr>
          <w:ins w:id="2" w:author="Daniel Noble" w:date="2023-07-12T13:17:00Z"/>
        </w:rPr>
      </w:pPr>
    </w:p>
    <w:p w14:paraId="07385275" w14:textId="6B9BE289" w:rsidR="004C33D6" w:rsidRPr="00C627E3" w:rsidDel="00C627E3" w:rsidRDefault="002B052A">
      <w:pPr>
        <w:pStyle w:val="Heading1"/>
        <w:contextualSpacing/>
        <w:rPr>
          <w:del w:id="3" w:author="Daniel Noble" w:date="2023-07-12T13:17:00Z"/>
          <w:b w:val="0"/>
          <w:bCs w:val="0"/>
          <w:i/>
          <w:iCs/>
        </w:rPr>
        <w:pPrChange w:id="4" w:author="Daniel Noble" w:date="2023-07-12T13:16:00Z">
          <w:pPr>
            <w:pStyle w:val="Heading1"/>
            <w:spacing w:line="480" w:lineRule="auto"/>
          </w:pPr>
        </w:pPrChange>
      </w:pPr>
      <w:del w:id="5" w:author="Daniel Noble" w:date="2023-07-12T13:17:00Z">
        <w:r w:rsidRPr="00C627E3" w:rsidDel="00C627E3">
          <w:rPr>
            <w:b w:val="0"/>
            <w:bCs w:val="0"/>
            <w:i/>
            <w:iCs/>
          </w:rPr>
          <w:delText>Pedigree and genomic relatedness</w:delText>
        </w:r>
        <w:bookmarkEnd w:id="1"/>
      </w:del>
    </w:p>
    <w:p w14:paraId="16C013D8" w14:textId="3CCC04A2" w:rsidR="004C33D6" w:rsidDel="00C627E3" w:rsidRDefault="002B052A">
      <w:pPr>
        <w:pStyle w:val="BodyText"/>
        <w:contextualSpacing/>
        <w:rPr>
          <w:del w:id="6" w:author="Daniel Noble" w:date="2023-07-12T13:17:00Z"/>
        </w:rPr>
        <w:pPrChange w:id="7" w:author="Daniel Noble" w:date="2023-07-12T13:16:00Z">
          <w:pPr>
            <w:pStyle w:val="BodyText"/>
            <w:spacing w:line="480" w:lineRule="auto"/>
          </w:pPr>
        </w:pPrChange>
      </w:pPr>
      <w:del w:id="8" w:author="Daniel Noble" w:date="2023-07-12T13:17:00Z">
        <w:r w:rsidDel="00C627E3">
          <w:delText>We submitted a total of 437 tissues samples, five samples experienced problems during extraction and sequencing and were therefore excluded from the final dataset (n = 432).</w:delText>
        </w:r>
        <w:r w:rsidR="001D090E" w:rsidDel="00C627E3">
          <w:delText xml:space="preserve"> One individual was excluded from the dataset and may be related to contamination as this individual appeared to be unrelated to any other samples in the dataset.</w:delText>
        </w:r>
      </w:del>
    </w:p>
    <w:p w14:paraId="20B6D39F" w14:textId="450D0CB5" w:rsidR="00541CCA" w:rsidDel="00C627E3" w:rsidRDefault="002B052A">
      <w:pPr>
        <w:pStyle w:val="BodyText"/>
        <w:ind w:firstLine="720"/>
        <w:contextualSpacing/>
        <w:rPr>
          <w:del w:id="9" w:author="Daniel Noble" w:date="2023-07-12T13:17:00Z"/>
        </w:rPr>
        <w:pPrChange w:id="10" w:author="Daniel Noble" w:date="2023-07-12T13:17:00Z">
          <w:pPr>
            <w:pStyle w:val="BodyText"/>
            <w:spacing w:line="480" w:lineRule="auto"/>
          </w:pPr>
        </w:pPrChange>
      </w:pPr>
      <w:del w:id="11" w:author="Daniel Noble" w:date="2023-07-12T13:17:00Z">
        <w:r w:rsidDel="00C627E3">
          <w:delTex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delText>
        </w:r>
        <w:r w:rsidRPr="00541CCA" w:rsidDel="00C627E3">
          <w:rPr>
            <w:i/>
            <w:iCs/>
          </w:rPr>
          <w:delText>L.delicata</w:delText>
        </w:r>
        <w:r w:rsidR="001D090E" w:rsidDel="00C627E3">
          <w:rPr>
            <w:i/>
            <w:iCs/>
          </w:rPr>
          <w:delText>.</w:delText>
        </w:r>
        <w:r w:rsidDel="00C627E3">
          <w:delText>Sequences were processed using DArT specific pipelines. The main pipeline filtered out poor quality sequences</w:delText>
        </w:r>
        <w:r w:rsidR="001D090E" w:rsidDel="00C627E3">
          <w:delText xml:space="preserve"> which </w:delText>
        </w:r>
        <w:r w:rsidDel="00C627E3">
          <w:delText>resulted in a total of 185,963 SNPs</w:delText>
        </w:r>
        <w:r w:rsidR="001D090E" w:rsidDel="00C627E3">
          <w:delText xml:space="preserve"> for our final analysis</w:delText>
        </w:r>
        <w:r w:rsidDel="00C627E3">
          <w:delText>.</w:delText>
        </w:r>
        <w:r w:rsidR="001D090E" w:rsidDel="00C627E3">
          <w:delText xml:space="preserve"> </w:delText>
        </w:r>
      </w:del>
    </w:p>
    <w:p w14:paraId="049CD0E2" w14:textId="77777777" w:rsidR="004C33D6" w:rsidRDefault="002B052A">
      <w:pPr>
        <w:pStyle w:val="Heading2"/>
        <w:contextualSpacing/>
        <w:pPrChange w:id="12" w:author="Daniel Noble" w:date="2023-07-12T13:16:00Z">
          <w:pPr>
            <w:pStyle w:val="Heading2"/>
            <w:spacing w:line="480" w:lineRule="auto"/>
          </w:pPr>
        </w:pPrChange>
      </w:pPr>
      <w:bookmarkStart w:id="13" w:name="model-fitting-and-selection-of-random-ef"/>
      <w:r>
        <w:t>Model fitting and selection of random effects structure</w:t>
      </w:r>
      <w:bookmarkEnd w:id="13"/>
    </w:p>
    <w:p w14:paraId="0341EEA8" w14:textId="5B2100AA" w:rsidR="00075847" w:rsidRDefault="00291237">
      <w:pPr>
        <w:pStyle w:val="BodyText"/>
        <w:ind w:firstLine="720"/>
        <w:contextualSpacing/>
        <w:rPr>
          <w:ins w:id="14" w:author="Daniel Noble" w:date="2023-07-06T13:14:00Z"/>
        </w:rPr>
        <w:pPrChange w:id="15" w:author="Daniel Noble" w:date="2023-07-12T13:16:00Z">
          <w:pPr>
            <w:pStyle w:val="BodyText"/>
            <w:spacing w:line="480" w:lineRule="auto"/>
            <w:ind w:firstLine="720"/>
          </w:pPr>
        </w:pPrChange>
      </w:pPr>
      <w:r>
        <w:t xml:space="preserve">We </w:t>
      </w:r>
      <w:del w:id="16" w:author="Daniel Noble" w:date="2023-07-12T13:18:00Z">
        <w:r w:rsidDel="00717146">
          <w:delText xml:space="preserve">fitted </w:delText>
        </w:r>
        <w:r w:rsidR="00A3434B" w:rsidDel="00717146">
          <w:delText>seven</w:delText>
        </w:r>
      </w:del>
      <w:ins w:id="17" w:author="Daniel Noble" w:date="2023-07-12T13:19:00Z">
        <w:r w:rsidR="00717146">
          <w:t>fit</w:t>
        </w:r>
      </w:ins>
      <w:r w:rsidR="00A3434B">
        <w:t xml:space="preserve"> </w:t>
      </w:r>
      <w:r>
        <w:t>different models to investigate what random effect</w:t>
      </w:r>
      <w:del w:id="18" w:author="Daniel Noble" w:date="2023-09-04T10:39:00Z">
        <w:r w:rsidDel="003F421D">
          <w:delText>s</w:delText>
        </w:r>
      </w:del>
      <w:r>
        <w:t xml:space="preserve"> structure was best suited for our dataset. </w:t>
      </w:r>
      <w:r w:rsidR="00DF5401">
        <w:t>Only the intercept was included as</w:t>
      </w:r>
      <w:r>
        <w:t xml:space="preserve"> fixed effects in these models</w:t>
      </w:r>
      <w:ins w:id="19" w:author="Daniel Noble" w:date="2023-07-12T13:21:00Z">
        <w:r w:rsidR="00717146">
          <w:t xml:space="preserve">. </w:t>
        </w:r>
      </w:ins>
      <w:del w:id="20" w:author="Daniel Noble" w:date="2023-09-04T10:39:00Z">
        <w:r w:rsidDel="003F421D">
          <w:delText xml:space="preserve"> </w:delText>
        </w:r>
      </w:del>
      <w:del w:id="21" w:author="Daniel Noble" w:date="2023-07-12T13:21:00Z">
        <w:r w:rsidDel="00717146">
          <w:delText>and l</w:delText>
        </w:r>
      </w:del>
      <w:del w:id="22" w:author="Daniel Noble" w:date="2023-09-04T10:40:00Z">
        <w:r w:rsidDel="003F421D">
          <w:delText>izard identity was included twice to partition out permanent environmental effects (</w:delText>
        </w:r>
        <w:r w:rsidRPr="00732C2A" w:rsidDel="003F421D">
          <w:rPr>
            <w:i/>
            <w:iCs/>
          </w:rPr>
          <w:delText>PE</w:delText>
        </w:r>
        <w:r w:rsidDel="003F421D">
          <w:delText xml:space="preserve">) </w:delText>
        </w:r>
        <w:r w:rsidR="0014506D" w:rsidDel="003F421D">
          <w:delText xml:space="preserve">given </w:delText>
        </w:r>
        <w:r w:rsidDel="003F421D">
          <w:delText xml:space="preserve">we had repeated measures of the same individuals </w:delText>
        </w:r>
        <w:r w:rsidDel="003F421D">
          <w:fldChar w:fldCharType="begin"/>
        </w:r>
        <w:r w:rsidDel="003F421D">
          <w:del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 ale","given":"Denis"},{"family":"Clements","given":"Michelle N"},{"family":"Morrissey","given":"Michael M"},{"family":"Postma","given":"Erik"},{"family":"Walling","given":"Craig A"},{"family":"Kruuk","given":"Loeske E B"},{"family":"Nussey","given":"Daniel H"}],"issued":{"date-parts":[["2010",1]]}}}],"schema":"https://github.com/citation-style-language/schema/raw/master/csl-citation.json"} </w:delInstrText>
        </w:r>
        <w:r w:rsidDel="003F421D">
          <w:fldChar w:fldCharType="separate"/>
        </w:r>
        <w:r w:rsidDel="003F421D">
          <w:rPr>
            <w:noProof/>
          </w:rPr>
          <w:delText>(Wilson et al., 2010)</w:delText>
        </w:r>
        <w:r w:rsidDel="003F421D">
          <w:fldChar w:fldCharType="end"/>
        </w:r>
        <w:r w:rsidDel="003F421D">
          <w:delText xml:space="preserve">. </w:delText>
        </w:r>
      </w:del>
      <w:ins w:id="23" w:author="Daniel Noble" w:date="2023-07-12T13:21:00Z">
        <w:r w:rsidR="00717146">
          <w:t xml:space="preserve">We fit models that contained random intercepts </w:t>
        </w:r>
      </w:ins>
      <w:ins w:id="24" w:author="Daniel Noble" w:date="2023-07-12T13:22:00Z">
        <w:r w:rsidR="00717146">
          <w:t>and</w:t>
        </w:r>
      </w:ins>
      <w:ins w:id="25" w:author="Daniel Noble" w:date="2023-07-12T13:21:00Z">
        <w:r w:rsidR="00717146">
          <w:t xml:space="preserve"> slope</w:t>
        </w:r>
      </w:ins>
      <w:ins w:id="26" w:author="Daniel Noble" w:date="2023-07-12T13:22:00Z">
        <w:r w:rsidR="00717146">
          <w:t>s</w:t>
        </w:r>
      </w:ins>
      <w:ins w:id="27" w:author="Daniel Noble" w:date="2023-07-12T13:21:00Z">
        <w:r w:rsidR="00717146">
          <w:t xml:space="preserve"> (</w:t>
        </w:r>
      </w:ins>
      <w:ins w:id="28" w:author="Daniel Noble" w:date="2023-07-12T13:22:00Z">
        <w:r w:rsidR="00717146">
          <w:t xml:space="preserve">a linear and quadratic slope of </w:t>
        </w:r>
      </w:ins>
      <w:ins w:id="29" w:author="Daniel Noble" w:date="2023-07-12T13:21:00Z">
        <w:r w:rsidR="00717146">
          <w:t>age)</w:t>
        </w:r>
      </w:ins>
      <w:ins w:id="30" w:author="Daniel Noble" w:date="2023-07-12T13:22:00Z">
        <w:r w:rsidR="00717146">
          <w:t xml:space="preserve"> at each of the three random effect levels. In all cases </w:t>
        </w:r>
      </w:ins>
      <w:del w:id="31" w:author="Daniel Noble" w:date="2023-07-12T13:22:00Z">
        <w:r w:rsidDel="00717146">
          <w:delText xml:space="preserve">Age </w:delText>
        </w:r>
      </w:del>
      <w:ins w:id="32" w:author="Daniel Noble" w:date="2023-07-12T13:22:00Z">
        <w:r w:rsidR="00717146">
          <w:t xml:space="preserve">age </w:t>
        </w:r>
      </w:ins>
      <w:r>
        <w:t xml:space="preserve">was z-transformed. </w:t>
      </w:r>
      <w:del w:id="33" w:author="Daniel Noble" w:date="2023-07-12T13:20:00Z">
        <w:r w:rsidRPr="00291237" w:rsidDel="00717146">
          <w:rPr>
            <w:lang w:val="en-GB"/>
          </w:rPr>
          <w:delText xml:space="preserve">In model 1 we assume that additive genetic variance, maternal </w:delText>
        </w:r>
        <w:r w:rsidR="0014506D" w:rsidDel="00717146">
          <w:rPr>
            <w:lang w:val="en-GB"/>
          </w:rPr>
          <w:delText xml:space="preserve">effect </w:delText>
        </w:r>
        <w:r w:rsidRPr="00291237" w:rsidDel="00717146">
          <w:rPr>
            <w:lang w:val="en-GB"/>
          </w:rPr>
          <w:delText>variance and permanent environment</w:delText>
        </w:r>
        <w:r w:rsidR="0014506D" w:rsidDel="00717146">
          <w:rPr>
            <w:lang w:val="en-GB"/>
          </w:rPr>
          <w:delText>al</w:delText>
        </w:r>
        <w:r w:rsidRPr="00291237" w:rsidDel="00717146">
          <w:rPr>
            <w:lang w:val="en-GB"/>
          </w:rPr>
          <w:delText xml:space="preserve"> variance </w:delText>
        </w:r>
        <w:r w:rsidR="0014506D" w:rsidDel="00717146">
          <w:rPr>
            <w:lang w:val="en-GB"/>
          </w:rPr>
          <w:delText>was</w:delText>
        </w:r>
        <w:r w:rsidR="0014506D" w:rsidRPr="00291237" w:rsidDel="00717146">
          <w:rPr>
            <w:lang w:val="en-GB"/>
          </w:rPr>
          <w:delText xml:space="preserve"> </w:delText>
        </w:r>
        <w:r w:rsidRPr="00291237" w:rsidDel="00717146">
          <w:rPr>
            <w:lang w:val="en-GB"/>
          </w:rPr>
          <w:delText xml:space="preserve">constant across age by fitting a random intercept </w:delText>
        </w:r>
        <w:r w:rsidDel="00717146">
          <w:delText>for lizard identity (</w:delText>
        </w:r>
        <w:r w:rsidRPr="00732C2A" w:rsidDel="00717146">
          <w:rPr>
            <w:i/>
            <w:iCs/>
          </w:rPr>
          <w:delText>G</w:delText>
        </w:r>
        <w:r w:rsidDel="00717146">
          <w:delText xml:space="preserve">), dam identity </w:delText>
        </w:r>
        <w:r w:rsidRPr="00732C2A" w:rsidDel="00717146">
          <w:rPr>
            <w:i/>
            <w:iCs/>
          </w:rPr>
          <w:delText>(M</w:delText>
        </w:r>
        <w:r w:rsidDel="00717146">
          <w:delText xml:space="preserve">) and for permanent environmental effects (PE). In model 2, </w:delText>
        </w:r>
        <w:r w:rsidRPr="00291237" w:rsidDel="00717146">
          <w:rPr>
            <w:lang w:val="en-GB"/>
          </w:rPr>
          <w:delText xml:space="preserve">we assumed all variance components varied across age following a </w:delText>
        </w:r>
        <w:r w:rsidR="00A3434B" w:rsidDel="00717146">
          <w:rPr>
            <w:lang w:val="en-GB"/>
          </w:rPr>
          <w:delText>linear</w:delText>
        </w:r>
        <w:r w:rsidRPr="00291237" w:rsidDel="00717146">
          <w:rPr>
            <w:lang w:val="en-GB"/>
          </w:rPr>
          <w:delText xml:space="preserve"> relationship</w:delText>
        </w:r>
        <w:r w:rsidDel="00717146">
          <w:delText xml:space="preserve"> and included random </w:delText>
        </w:r>
        <w:r w:rsidR="00A3434B" w:rsidDel="00717146">
          <w:delText>linear</w:delText>
        </w:r>
        <w:r w:rsidDel="00717146">
          <w:delText xml:space="preserve"> slopes for </w:delText>
        </w:r>
        <w:r w:rsidRPr="00732C2A" w:rsidDel="00717146">
          <w:rPr>
            <w:i/>
            <w:iCs/>
          </w:rPr>
          <w:delText>G, M, PE</w:delText>
        </w:r>
        <w:r w:rsidDel="00717146">
          <w:delText xml:space="preserve">. In model 3, </w:delText>
        </w:r>
        <w:r w:rsidRPr="00291237" w:rsidDel="00717146">
          <w:rPr>
            <w:lang w:val="en-GB"/>
          </w:rPr>
          <w:delText>we assume</w:delText>
        </w:r>
        <w:r w:rsidR="0014506D" w:rsidDel="00717146">
          <w:rPr>
            <w:lang w:val="en-GB"/>
          </w:rPr>
          <w:delText>d</w:delText>
        </w:r>
        <w:r w:rsidRPr="00291237" w:rsidDel="00717146">
          <w:rPr>
            <w:lang w:val="en-GB"/>
          </w:rPr>
          <w:delText xml:space="preserve"> that all variance components changed with age in </w:delText>
        </w:r>
        <w:r w:rsidR="00A3434B" w:rsidDel="00717146">
          <w:rPr>
            <w:lang w:val="en-GB"/>
          </w:rPr>
          <w:delText xml:space="preserve">a quadratic </w:delText>
        </w:r>
        <w:r w:rsidRPr="00291237" w:rsidDel="00717146">
          <w:rPr>
            <w:lang w:val="en-GB"/>
          </w:rPr>
          <w:delText xml:space="preserve">fashion by </w:delText>
        </w:r>
        <w:r w:rsidDel="00717146">
          <w:delText xml:space="preserve">including random </w:delText>
        </w:r>
        <w:r w:rsidR="00A3434B" w:rsidDel="00717146">
          <w:delText>quadratic</w:delText>
        </w:r>
        <w:r w:rsidDel="00717146">
          <w:delText xml:space="preserve"> slopes for </w:delText>
        </w:r>
        <w:r w:rsidRPr="00732C2A" w:rsidDel="00717146">
          <w:rPr>
            <w:i/>
            <w:iCs/>
          </w:rPr>
          <w:delText>G, M, PE</w:delText>
        </w:r>
        <w:r w:rsidDel="00717146">
          <w:rPr>
            <w:i/>
            <w:iCs/>
          </w:rPr>
          <w:delText xml:space="preserve">. </w:delText>
        </w:r>
        <w:r w:rsidDel="00717146">
          <w:delText xml:space="preserve">In model 4, we included random intercept for </w:delText>
        </w:r>
        <w:r w:rsidRPr="0021377C" w:rsidDel="00717146">
          <w:rPr>
            <w:i/>
            <w:iCs/>
          </w:rPr>
          <w:delText>G</w:delText>
        </w:r>
        <w:r w:rsidDel="00717146">
          <w:delText xml:space="preserve"> and random linear slopes for </w:delText>
        </w:r>
        <w:r w:rsidRPr="00732C2A" w:rsidDel="00717146">
          <w:rPr>
            <w:i/>
            <w:iCs/>
          </w:rPr>
          <w:delText>M</w:delText>
        </w:r>
        <w:r w:rsidR="00A3434B" w:rsidDel="00717146">
          <w:rPr>
            <w:i/>
            <w:iCs/>
          </w:rPr>
          <w:delText xml:space="preserve"> </w:delText>
        </w:r>
        <w:r w:rsidR="00A3434B" w:rsidDel="00717146">
          <w:delText>and</w:delText>
        </w:r>
        <w:r w:rsidRPr="00732C2A" w:rsidDel="00717146">
          <w:rPr>
            <w:i/>
            <w:iCs/>
          </w:rPr>
          <w:delText xml:space="preserve"> PE</w:delText>
        </w:r>
        <w:r w:rsidDel="00717146">
          <w:delText xml:space="preserve">. In model 5, we included random intercept for M and random linear slopes for </w:delText>
        </w:r>
        <w:r w:rsidDel="00717146">
          <w:rPr>
            <w:i/>
            <w:iCs/>
          </w:rPr>
          <w:delText>G</w:delText>
        </w:r>
        <w:r w:rsidRPr="00732C2A" w:rsidDel="00717146">
          <w:rPr>
            <w:i/>
            <w:iCs/>
          </w:rPr>
          <w:delText>, PE</w:delText>
        </w:r>
        <w:r w:rsidDel="00717146">
          <w:delText xml:space="preserve">. In model 6, we included random intercept for </w:delText>
        </w:r>
        <w:r w:rsidRPr="00A3434B" w:rsidDel="00717146">
          <w:rPr>
            <w:i/>
            <w:iCs/>
          </w:rPr>
          <w:delText>PE</w:delText>
        </w:r>
        <w:r w:rsidDel="00717146">
          <w:delText xml:space="preserve"> and random linear slopes for </w:delText>
        </w:r>
        <w:r w:rsidDel="00717146">
          <w:rPr>
            <w:i/>
            <w:iCs/>
          </w:rPr>
          <w:delText>G</w:delText>
        </w:r>
        <w:r w:rsidR="00A3434B" w:rsidDel="00717146">
          <w:rPr>
            <w:i/>
            <w:iCs/>
          </w:rPr>
          <w:delText xml:space="preserve"> </w:delText>
        </w:r>
        <w:r w:rsidR="00A3434B" w:rsidDel="00717146">
          <w:delText xml:space="preserve">and </w:delText>
        </w:r>
        <w:r w:rsidRPr="00732C2A" w:rsidDel="00717146">
          <w:rPr>
            <w:i/>
            <w:iCs/>
          </w:rPr>
          <w:delText>PE</w:delText>
        </w:r>
        <w:r w:rsidDel="00717146">
          <w:delText>.</w:delText>
        </w:r>
        <w:r w:rsidR="00A3434B" w:rsidDel="00717146">
          <w:delText xml:space="preserve"> Finally, in model 7, we included a random intercept for </w:delText>
        </w:r>
        <w:r w:rsidR="00A3434B" w:rsidRPr="00A3434B" w:rsidDel="00717146">
          <w:rPr>
            <w:i/>
            <w:iCs/>
          </w:rPr>
          <w:delText>PE</w:delText>
        </w:r>
        <w:r w:rsidR="00A3434B" w:rsidDel="00717146">
          <w:delText xml:space="preserve"> and random quadratic slopes for </w:delText>
        </w:r>
        <w:r w:rsidR="00A3434B" w:rsidRPr="00A3434B" w:rsidDel="00717146">
          <w:rPr>
            <w:i/>
            <w:iCs/>
          </w:rPr>
          <w:delText>G</w:delText>
        </w:r>
        <w:r w:rsidR="00A3434B" w:rsidDel="00717146">
          <w:delText xml:space="preserve"> and </w:delText>
        </w:r>
        <w:r w:rsidR="00A3434B" w:rsidRPr="00A3434B" w:rsidDel="00717146">
          <w:rPr>
            <w:i/>
            <w:iCs/>
          </w:rPr>
          <w:delText>M</w:delText>
        </w:r>
        <w:r w:rsidR="00A3434B" w:rsidDel="00717146">
          <w:delText>.</w:delText>
        </w:r>
      </w:del>
      <w:del w:id="34" w:author="Daniel Noble" w:date="2023-07-12T13:24:00Z">
        <w:r w:rsidR="00A3434B" w:rsidDel="00896A05">
          <w:delText xml:space="preserve"> </w:delText>
        </w:r>
      </w:del>
      <w:ins w:id="35" w:author="Daniel Noble" w:date="2023-07-06T13:17:00Z">
        <w:r w:rsidR="00FA5007">
          <w:t xml:space="preserve">Our pedigree had </w:t>
        </w:r>
      </w:ins>
      <w:ins w:id="36" w:author="Daniel Noble" w:date="2023-07-06T13:15:00Z">
        <w:r w:rsidR="00075847">
          <w:t xml:space="preserve">lower levels of </w:t>
        </w:r>
      </w:ins>
      <w:ins w:id="37" w:author="Daniel Noble" w:date="2023-07-06T13:18:00Z">
        <w:r w:rsidR="00FA5007">
          <w:t xml:space="preserve">paternal </w:t>
        </w:r>
      </w:ins>
      <w:ins w:id="38" w:author="Daniel Noble" w:date="2023-07-06T13:15:00Z">
        <w:r w:rsidR="00075847">
          <w:t xml:space="preserve">half-sibs than </w:t>
        </w:r>
      </w:ins>
      <w:ins w:id="39" w:author="Daniel Noble" w:date="2023-07-06T13:17:00Z">
        <w:r w:rsidR="00FA5007">
          <w:t xml:space="preserve">we </w:t>
        </w:r>
      </w:ins>
      <w:ins w:id="40" w:author="Daniel Noble" w:date="2023-07-06T13:15:00Z">
        <w:r w:rsidR="00075847">
          <w:t>expected from our breeding design</w:t>
        </w:r>
      </w:ins>
      <w:ins w:id="41" w:author="Daniel Noble" w:date="2023-07-06T13:17:00Z">
        <w:r w:rsidR="00FA5007">
          <w:t xml:space="preserve"> because of either sperm precedence or male mating </w:t>
        </w:r>
      </w:ins>
      <w:ins w:id="42" w:author="Daniel Noble" w:date="2023-07-06T13:18:00Z">
        <w:r w:rsidR="00FA5007">
          <w:t>monopolization that was outside our control</w:t>
        </w:r>
      </w:ins>
      <w:ins w:id="43" w:author="Daniel Noble" w:date="2023-07-06T13:27:00Z">
        <w:r w:rsidR="00624AF5">
          <w:t xml:space="preserve"> (See Table S11)</w:t>
        </w:r>
      </w:ins>
      <w:ins w:id="44" w:author="Daniel Noble" w:date="2023-07-06T13:18:00Z">
        <w:r w:rsidR="00FA5007">
          <w:t>. D</w:t>
        </w:r>
      </w:ins>
      <w:ins w:id="45" w:author="Daniel Noble" w:date="2023-07-06T13:15:00Z">
        <w:r w:rsidR="00075847">
          <w:t xml:space="preserve">ecoupling genetic </w:t>
        </w:r>
      </w:ins>
      <w:ins w:id="46" w:author="Daniel Noble" w:date="2023-07-06T13:16:00Z">
        <w:r w:rsidR="00075847">
          <w:t xml:space="preserve">(G) </w:t>
        </w:r>
      </w:ins>
      <w:ins w:id="47" w:author="Daniel Noble" w:date="2023-07-06T13:15:00Z">
        <w:r w:rsidR="00075847">
          <w:t xml:space="preserve">and maternal effects </w:t>
        </w:r>
      </w:ins>
      <w:ins w:id="48" w:author="Daniel Noble" w:date="2023-07-06T13:16:00Z">
        <w:r w:rsidR="00075847">
          <w:t xml:space="preserve">(M) </w:t>
        </w:r>
      </w:ins>
      <w:ins w:id="49" w:author="Daniel Noble" w:date="2023-07-06T13:18:00Z">
        <w:r w:rsidR="00FA5007">
          <w:t xml:space="preserve">may therefore </w:t>
        </w:r>
      </w:ins>
      <w:ins w:id="50" w:author="Daniel Noble" w:date="2023-07-12T13:23:00Z">
        <w:r w:rsidR="004B65C4">
          <w:t>have been</w:t>
        </w:r>
      </w:ins>
      <w:ins w:id="51" w:author="Daniel Noble" w:date="2023-07-06T13:18:00Z">
        <w:r w:rsidR="00FA5007">
          <w:t xml:space="preserve"> </w:t>
        </w:r>
      </w:ins>
      <w:ins w:id="52" w:author="Daniel Noble" w:date="2023-07-06T13:15:00Z">
        <w:r w:rsidR="00075847">
          <w:t>difficult</w:t>
        </w:r>
      </w:ins>
      <w:ins w:id="53" w:author="Daniel Noble" w:date="2023-07-06T13:18:00Z">
        <w:r w:rsidR="00FA5007">
          <w:t>. As such,</w:t>
        </w:r>
      </w:ins>
      <w:ins w:id="54" w:author="Daniel Noble" w:date="2023-07-06T13:15:00Z">
        <w:r w:rsidR="00075847">
          <w:t xml:space="preserve"> we also fit the same models but excluding </w:t>
        </w:r>
      </w:ins>
      <w:ins w:id="55" w:author="Daniel Noble" w:date="2023-07-06T13:16:00Z">
        <w:r w:rsidR="00075847">
          <w:t>M</w:t>
        </w:r>
      </w:ins>
      <w:ins w:id="56" w:author="Daniel Noble" w:date="2023-07-06T13:18:00Z">
        <w:r w:rsidR="00FA5007">
          <w:t xml:space="preserve"> to test if G and M were con</w:t>
        </w:r>
      </w:ins>
      <w:ins w:id="57" w:author="Daniel Noble" w:date="2023-07-06T13:19:00Z">
        <w:r w:rsidR="00FA5007">
          <w:t>founded</w:t>
        </w:r>
      </w:ins>
      <w:ins w:id="58" w:author="Daniel Noble" w:date="2023-07-06T13:16:00Z">
        <w:r w:rsidR="00075847">
          <w:t xml:space="preserve">. </w:t>
        </w:r>
      </w:ins>
      <w:ins w:id="59" w:author="Daniel Noble" w:date="2023-07-12T13:23:00Z">
        <w:r w:rsidR="004B65C4">
          <w:t xml:space="preserve">Given that we fit random slopes of age to </w:t>
        </w:r>
      </w:ins>
      <w:ins w:id="60" w:author="Daniel Noble" w:date="2023-07-12T13:24:00Z">
        <w:r w:rsidR="00896A05">
          <w:t>estimate</w:t>
        </w:r>
      </w:ins>
      <w:ins w:id="61" w:author="Daniel Noble" w:date="2023-07-12T13:23:00Z">
        <w:r w:rsidR="004B65C4">
          <w:t xml:space="preserve"> changes in variance across age, this meant</w:t>
        </w:r>
      </w:ins>
      <w:ins w:id="62" w:author="Daniel Noble" w:date="2023-07-12T13:24:00Z">
        <w:r w:rsidR="004B65C4">
          <w:t xml:space="preserve"> decoupling G from PE effects might also be challenging. As such, we also fit models that only included G and M. </w:t>
        </w:r>
        <w:r w:rsidR="00896A05">
          <w:rPr>
            <w:lang w:val="en-GB"/>
          </w:rPr>
          <w:t>The full list of models are provided in Table S1.</w:t>
        </w:r>
      </w:ins>
    </w:p>
    <w:p w14:paraId="445A3AE0" w14:textId="0970D236" w:rsidR="00291237" w:rsidDel="00075847" w:rsidRDefault="00075847">
      <w:pPr>
        <w:pStyle w:val="BodyText"/>
        <w:contextualSpacing/>
        <w:rPr>
          <w:del w:id="63" w:author="Daniel Noble" w:date="2023-07-06T13:17:00Z"/>
        </w:rPr>
        <w:pPrChange w:id="64" w:author="Daniel Noble" w:date="2023-07-12T13:16:00Z">
          <w:pPr>
            <w:pStyle w:val="BodyText"/>
            <w:spacing w:line="480" w:lineRule="auto"/>
            <w:ind w:firstLine="720"/>
          </w:pPr>
        </w:pPrChange>
      </w:pPr>
      <w:ins w:id="65" w:author="Daniel Noble" w:date="2023-07-06T13:17:00Z">
        <w:r>
          <w:tab/>
        </w:r>
      </w:ins>
      <w:del w:id="66" w:author="Daniel Noble" w:date="2023-07-06T13:16:00Z">
        <w:r w:rsidR="00A3434B" w:rsidDel="00075847">
          <w:delText>WAIC</w:delText>
        </w:r>
        <w:r w:rsidR="00291237" w:rsidDel="00075847">
          <w:delText xml:space="preserve"> values are presented in Table S1. Model 1 has the highest </w:delText>
        </w:r>
        <w:r w:rsidR="00A3434B" w:rsidDel="00075847">
          <w:delText>WAIC</w:delText>
        </w:r>
        <w:r w:rsidR="00291237" w:rsidDel="00075847">
          <w:delText xml:space="preserve"> value indicating that it is the least supported model. </w:delText>
        </w:r>
      </w:del>
      <w:del w:id="67" w:author="Daniel Noble" w:date="2023-07-06T13:17:00Z">
        <w:r w:rsidR="00291237" w:rsidDel="00075847">
          <w:delText xml:space="preserve">Model 2 was had the lowest </w:delText>
        </w:r>
        <w:r w:rsidR="00A3434B" w:rsidDel="00075847">
          <w:delText>WAIC</w:delText>
        </w:r>
        <w:r w:rsidR="00291237" w:rsidDel="00075847">
          <w:delText xml:space="preserve"> value</w:delText>
        </w:r>
      </w:del>
    </w:p>
    <w:p w14:paraId="34D4DF1F" w14:textId="2B5EEA75" w:rsidR="00291237" w:rsidRPr="00291237" w:rsidRDefault="00075847">
      <w:pPr>
        <w:pStyle w:val="BodyText"/>
        <w:contextualSpacing/>
        <w:pPrChange w:id="68" w:author="Daniel Noble" w:date="2023-07-12T13:16:00Z">
          <w:pPr>
            <w:pStyle w:val="BodyText"/>
            <w:spacing w:line="480" w:lineRule="auto"/>
            <w:ind w:firstLine="720"/>
          </w:pPr>
        </w:pPrChange>
      </w:pPr>
      <w:ins w:id="69" w:author="Daniel Noble" w:date="2023-07-06T13:16:00Z">
        <w:r>
          <w:t xml:space="preserve">WAIC </w:t>
        </w:r>
      </w:ins>
      <w:ins w:id="70" w:author="Daniel Noble" w:date="2023-09-04T10:40:00Z">
        <w:r w:rsidR="00A20C73">
          <w:t xml:space="preserve">and LOO </w:t>
        </w:r>
      </w:ins>
      <w:ins w:id="71" w:author="Daniel Noble" w:date="2023-07-06T13:16:00Z">
        <w:r>
          <w:t xml:space="preserve">values are presented in Table S1. </w:t>
        </w:r>
      </w:ins>
      <w:r w:rsidR="006B74D2">
        <w:t xml:space="preserve">Model </w:t>
      </w:r>
      <w:ins w:id="72" w:author="Daniel Noble" w:date="2023-09-04T10:40:00Z">
        <w:r w:rsidR="00A20C73">
          <w:t>1 and 10</w:t>
        </w:r>
      </w:ins>
      <w:del w:id="73" w:author="Daniel Noble" w:date="2023-09-04T10:40:00Z">
        <w:r w:rsidR="006B74D2" w:rsidDel="00A20C73">
          <w:delText>1</w:delText>
        </w:r>
      </w:del>
      <w:r w:rsidR="006B74D2">
        <w:t xml:space="preserve"> has the </w:t>
      </w:r>
      <w:r w:rsidR="002103E0">
        <w:t>highest</w:t>
      </w:r>
      <w:r w:rsidR="006B74D2">
        <w:t xml:space="preserve"> </w:t>
      </w:r>
      <w:r w:rsidR="0021377C">
        <w:t>WAIC</w:t>
      </w:r>
      <w:ins w:id="74" w:author="Daniel Noble" w:date="2023-09-04T10:40:00Z">
        <w:r w:rsidR="00A20C73">
          <w:t xml:space="preserve">/LOO </w:t>
        </w:r>
      </w:ins>
      <w:del w:id="75" w:author="Daniel Noble" w:date="2023-09-04T10:40:00Z">
        <w:r w:rsidR="006B74D2" w:rsidDel="00A20C73">
          <w:delText xml:space="preserve"> </w:delText>
        </w:r>
      </w:del>
      <w:r w:rsidR="006B74D2">
        <w:t>value</w:t>
      </w:r>
      <w:ins w:id="76" w:author="Daniel Noble" w:date="2023-09-04T10:40:00Z">
        <w:r w:rsidR="00A20C73">
          <w:t>s</w:t>
        </w:r>
      </w:ins>
      <w:r w:rsidR="006B74D2">
        <w:t xml:space="preserve"> indicating that it is the least supported model. Model </w:t>
      </w:r>
      <w:r w:rsidR="002103E0">
        <w:t>3</w:t>
      </w:r>
      <w:r w:rsidR="006B74D2">
        <w:t xml:space="preserve"> was had the </w:t>
      </w:r>
      <w:r w:rsidR="002103E0">
        <w:t>lowest</w:t>
      </w:r>
      <w:r w:rsidR="006B74D2">
        <w:t xml:space="preserve"> </w:t>
      </w:r>
      <w:r w:rsidR="002103E0">
        <w:t>WAIC</w:t>
      </w:r>
      <w:ins w:id="77" w:author="Daniel Noble" w:date="2023-09-04T10:40:00Z">
        <w:r w:rsidR="00A20C73">
          <w:t>/LOO</w:t>
        </w:r>
      </w:ins>
      <w:r w:rsidR="002103E0">
        <w:t xml:space="preserve"> </w:t>
      </w:r>
      <w:r w:rsidR="006B74D2">
        <w:t>value</w:t>
      </w:r>
      <w:r w:rsidR="00E33665">
        <w:t xml:space="preserve"> indicating that it is the best supported model</w:t>
      </w:r>
      <w:ins w:id="78" w:author="Daniel Noble" w:date="2023-09-04T10:41:00Z">
        <w:r w:rsidR="00A20C73">
          <w:t>, but it was equally supported when compared to Model 12 and 7</w:t>
        </w:r>
      </w:ins>
      <w:r w:rsidR="00E33665">
        <w:t>.</w:t>
      </w:r>
      <w:r w:rsidR="002103E0">
        <w:t xml:space="preserve"> </w:t>
      </w:r>
      <w:del w:id="79" w:author="Daniel Noble" w:date="2023-09-04T10:41:00Z">
        <w:r w:rsidR="00E33665" w:rsidDel="00A20C73">
          <w:delText xml:space="preserve">Between model </w:delText>
        </w:r>
        <w:r w:rsidR="002103E0" w:rsidDel="00A20C73">
          <w:delText>5</w:delText>
        </w:r>
        <w:r w:rsidR="00E33665" w:rsidDel="00A20C73">
          <w:delText xml:space="preserve"> -6, model 6 had the highest </w:delText>
        </w:r>
      </w:del>
      <m:oMath>
        <m:r>
          <w:del w:id="80" w:author="Daniel Noble" w:date="2023-09-04T10:41:00Z">
            <w:rPr>
              <w:rFonts w:ascii="Cambria Math" w:hAnsi="Cambria Math"/>
            </w:rPr>
            <m:t>∆</m:t>
          </w:del>
        </m:r>
      </m:oMath>
      <w:del w:id="81" w:author="Daniel Noble" w:date="2023-09-04T10:41:00Z">
        <w:r w:rsidR="00E33665" w:rsidDel="00A20C73">
          <w:delText>DIC</w:delText>
        </w:r>
        <w:r w:rsidR="00804EC5" w:rsidDel="00A20C73">
          <w:delText xml:space="preserve">, indicating that </w:delText>
        </w:r>
        <w:r w:rsidR="00804EC5" w:rsidDel="00A20C73">
          <w:rPr>
            <w:i/>
            <w:iCs/>
          </w:rPr>
          <w:delText>PE</w:delText>
        </w:r>
        <w:r w:rsidR="00804EC5" w:rsidDel="00A20C73">
          <w:delText xml:space="preserve"> should be included as a random intercept only.</w:delText>
        </w:r>
        <w:r w:rsidR="002103E0" w:rsidDel="00A20C73">
          <w:delText xml:space="preserve"> Model 7 was the second best supported model and improvement in WAIC value was marginal by including a quadratic slope for PE. </w:delText>
        </w:r>
      </w:del>
      <w:del w:id="82" w:author="Daniel Noble" w:date="2023-06-30T08:42:00Z">
        <w:r w:rsidR="002103E0" w:rsidDel="007D4864">
          <w:delText xml:space="preserve">To avoid overfitting, </w:delText>
        </w:r>
      </w:del>
      <w:r w:rsidR="002103E0" w:rsidRPr="002103E0">
        <w:t>To avoid overfitting, we selected the more parsimonious model</w:t>
      </w:r>
      <w:r w:rsidR="002103E0">
        <w:t xml:space="preserve"> (Model </w:t>
      </w:r>
      <w:ins w:id="83" w:author="Daniel Noble" w:date="2023-09-04T10:41:00Z">
        <w:r w:rsidR="00A20C73">
          <w:t>12</w:t>
        </w:r>
      </w:ins>
      <w:del w:id="84" w:author="Daniel Noble" w:date="2023-09-04T10:41:00Z">
        <w:r w:rsidR="002103E0" w:rsidDel="00A20C73">
          <w:delText>7</w:delText>
        </w:r>
      </w:del>
      <w:r w:rsidR="002103E0">
        <w:t>)</w:t>
      </w:r>
      <w:r w:rsidR="002103E0" w:rsidRPr="002103E0">
        <w:t xml:space="preserve"> and used this random effect structure for the remaining analysis unless stated otherwise.</w:t>
      </w:r>
      <w:r w:rsidR="005076D6">
        <w:t xml:space="preserve"> </w:t>
      </w:r>
    </w:p>
    <w:p w14:paraId="12E4AC90" w14:textId="77777777" w:rsidR="0071416F" w:rsidRDefault="0071416F" w:rsidP="00C627E3">
      <w:pPr>
        <w:pStyle w:val="BodyText"/>
        <w:contextualSpacing/>
        <w:rPr>
          <w:ins w:id="85" w:author="Daniel Noble" w:date="2023-09-04T10:27:00Z"/>
          <w:b/>
          <w:bCs/>
        </w:rPr>
        <w:sectPr w:rsidR="0071416F" w:rsidSect="009A6120">
          <w:footerReference w:type="even" r:id="rId7"/>
          <w:footerReference w:type="default" r:id="rId8"/>
          <w:pgSz w:w="12240" w:h="15840"/>
          <w:pgMar w:top="1440" w:right="1440" w:bottom="1440" w:left="1440" w:header="720" w:footer="720" w:gutter="0"/>
          <w:lnNumType w:countBy="1" w:restart="continuous"/>
          <w:cols w:space="720"/>
          <w:docGrid w:linePitch="326"/>
        </w:sectPr>
      </w:pPr>
    </w:p>
    <w:p w14:paraId="7AD56A54" w14:textId="49304102" w:rsidR="004C33D6" w:rsidRDefault="002B052A">
      <w:pPr>
        <w:pStyle w:val="BodyText"/>
        <w:contextualSpacing/>
        <w:rPr>
          <w:ins w:id="86" w:author="Daniel Noble" w:date="2023-09-04T10:27:00Z"/>
        </w:rPr>
      </w:pPr>
      <w:r w:rsidRPr="006B74D2">
        <w:rPr>
          <w:b/>
          <w:bCs/>
        </w:rPr>
        <w:lastRenderedPageBreak/>
        <w:t>Table S1</w:t>
      </w:r>
      <w:r>
        <w:t xml:space="preserve"> </w:t>
      </w:r>
      <w:r w:rsidR="00520EFD">
        <w:t>WAIC</w:t>
      </w:r>
      <w:r>
        <w:t xml:space="preserve"> </w:t>
      </w:r>
      <w:ins w:id="87" w:author="Daniel Noble" w:date="2023-09-04T10:37:00Z">
        <w:r w:rsidR="00040A9E">
          <w:t>and L</w:t>
        </w:r>
      </w:ins>
      <w:ins w:id="88" w:author="Daniel Noble" w:date="2023-09-04T10:38:00Z">
        <w:r w:rsidR="00040A9E">
          <w:t xml:space="preserve">OO </w:t>
        </w:r>
      </w:ins>
      <w:r>
        <w:t>of six intercept</w:t>
      </w:r>
      <w:ins w:id="89" w:author="Daniel Noble" w:date="2023-09-04T10:25:00Z">
        <w:r w:rsidR="0071416F">
          <w:t>-only</w:t>
        </w:r>
      </w:ins>
      <w:r>
        <w:t xml:space="preserve"> models with different combinations of random effects structures for additive g</w:t>
      </w:r>
      <w:commentRangeStart w:id="90"/>
      <w:r>
        <w:t xml:space="preserve">enetic </w:t>
      </w:r>
      <w:commentRangeEnd w:id="90"/>
      <w:r w:rsidR="00212B6E">
        <w:rPr>
          <w:rStyle w:val="CommentReference"/>
          <w:lang w:val="en-GB"/>
        </w:rPr>
        <w:commentReference w:id="90"/>
      </w:r>
      <w:r>
        <w:t>variance, maternal variance and permanent environmental variance</w:t>
      </w:r>
      <w:r w:rsidR="00E33665">
        <w:t xml:space="preserve">. </w:t>
      </w:r>
      <m:oMath>
        <m:r>
          <w:rPr>
            <w:rFonts w:ascii="Cambria Math" w:hAnsi="Cambria Math"/>
          </w:rPr>
          <m:t>∆</m:t>
        </m:r>
      </m:oMath>
      <w:del w:id="91" w:author="Daniel Noble" w:date="2023-09-04T10:38:00Z">
        <w:r w:rsidR="00E33665" w:rsidDel="00040A9E">
          <w:delText xml:space="preserve">DIC </w:delText>
        </w:r>
      </w:del>
      <w:ins w:id="92" w:author="Daniel Noble" w:date="2023-09-04T10:38:00Z">
        <w:r w:rsidR="00040A9E">
          <w:t>ELPD</w:t>
        </w:r>
        <w:r w:rsidR="00040A9E">
          <w:t xml:space="preserve"> </w:t>
        </w:r>
      </w:ins>
      <w:r w:rsidR="00E33665">
        <w:t xml:space="preserve">was calculated by subtracting the </w:t>
      </w:r>
      <w:del w:id="93" w:author="Daniel Noble" w:date="2023-09-04T10:38:00Z">
        <w:r w:rsidR="00E33665" w:rsidDel="00040A9E">
          <w:delText xml:space="preserve">DIC </w:delText>
        </w:r>
      </w:del>
      <w:ins w:id="94" w:author="Daniel Noble" w:date="2023-09-04T10:38:00Z">
        <w:r w:rsidR="00040A9E">
          <w:t>WAIC or LOO</w:t>
        </w:r>
        <w:r w:rsidR="00040A9E">
          <w:t xml:space="preserve"> </w:t>
        </w:r>
      </w:ins>
      <w:r w:rsidR="00E33665">
        <w:t xml:space="preserve">value of each model from the </w:t>
      </w:r>
      <w:del w:id="95" w:author="Daniel Noble" w:date="2023-09-04T10:38:00Z">
        <w:r w:rsidR="00E33665" w:rsidDel="00040A9E">
          <w:delText>DIC value of model 1</w:delText>
        </w:r>
      </w:del>
      <w:ins w:id="96" w:author="Daniel Noble" w:date="2023-09-04T10:38:00Z">
        <w:r w:rsidR="00040A9E">
          <w:t>top supported model (Model 3)</w:t>
        </w:r>
      </w:ins>
      <w:r w:rsidR="00E33665">
        <w:t>.</w:t>
      </w:r>
      <w:r w:rsidR="00547E7B" w:rsidRPr="00547E7B">
        <w:rPr>
          <w:i/>
          <w:iCs/>
        </w:rPr>
        <w:t xml:space="preserve"> G</w:t>
      </w:r>
      <w:r w:rsidR="00547E7B">
        <w:rPr>
          <w:i/>
          <w:iCs/>
        </w:rPr>
        <w:t xml:space="preserve"> </w:t>
      </w:r>
      <w:r w:rsidR="00547E7B" w:rsidRPr="00547E7B">
        <w:rPr>
          <w:i/>
          <w:iCs/>
        </w:rPr>
        <w:t>M, PE</w:t>
      </w:r>
      <w:r w:rsidR="00547E7B">
        <w:t xml:space="preserve"> represents additive genetic variance, maternal variance and permanent environment variance, respectively.</w:t>
      </w:r>
    </w:p>
    <w:tbl>
      <w:tblPr>
        <w:tblStyle w:val="Table3"/>
        <w:tblW w:w="14617" w:type="dxa"/>
        <w:jc w:val="center"/>
        <w:tblLayout w:type="fixed"/>
        <w:tblLook w:val="0420" w:firstRow="1" w:lastRow="0" w:firstColumn="0" w:lastColumn="0" w:noHBand="0" w:noVBand="1"/>
        <w:tblPrChange w:id="97" w:author="Daniel Noble" w:date="2023-09-04T10:36:00Z">
          <w:tblPr>
            <w:tblStyle w:val="Table3"/>
            <w:tblW w:w="17560" w:type="dxa"/>
            <w:jc w:val="center"/>
            <w:tblLayout w:type="fixed"/>
            <w:tblLook w:val="0420" w:firstRow="1" w:lastRow="0" w:firstColumn="0" w:lastColumn="0" w:noHBand="0" w:noVBand="1"/>
          </w:tblPr>
        </w:tblPrChange>
      </w:tblPr>
      <w:tblGrid>
        <w:gridCol w:w="5204"/>
        <w:gridCol w:w="1463"/>
        <w:gridCol w:w="1697"/>
        <w:gridCol w:w="1701"/>
        <w:gridCol w:w="1292"/>
        <w:gridCol w:w="1843"/>
        <w:gridCol w:w="1417"/>
        <w:tblGridChange w:id="98">
          <w:tblGrid>
            <w:gridCol w:w="5803"/>
            <w:gridCol w:w="1463"/>
            <w:gridCol w:w="1697"/>
            <w:gridCol w:w="706"/>
            <w:gridCol w:w="2122"/>
            <w:gridCol w:w="1463"/>
            <w:gridCol w:w="2294"/>
            <w:gridCol w:w="2012"/>
          </w:tblGrid>
        </w:tblGridChange>
      </w:tblGrid>
      <w:tr w:rsidR="00397878" w:rsidRPr="00397878" w14:paraId="7B978A2F" w14:textId="77777777" w:rsidTr="00397878">
        <w:trPr>
          <w:cnfStyle w:val="100000000000" w:firstRow="1" w:lastRow="0" w:firstColumn="0" w:lastColumn="0" w:oddVBand="0" w:evenVBand="0" w:oddHBand="0" w:evenHBand="0" w:firstRowFirstColumn="0" w:firstRowLastColumn="0" w:lastRowFirstColumn="0" w:lastRowLastColumn="0"/>
          <w:tblHeader/>
          <w:jc w:val="center"/>
          <w:trPrChange w:id="99" w:author="Daniel Noble" w:date="2023-09-04T10:36:00Z">
            <w:trPr>
              <w:tblHeader/>
              <w:jc w:val="center"/>
            </w:trPr>
          </w:trPrChange>
        </w:trPr>
        <w:tc>
          <w:tcPr>
            <w:tcW w:w="520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100" w:author="Daniel Noble" w:date="2023-09-04T10:36:00Z">
              <w:tcPr>
                <w:tcW w:w="58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44664D28" w14:textId="02377C1F"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01" w:author="Daniel Noble" w:date="2023-09-04T10:36:00Z">
                  <w:rPr/>
                </w:rPrChange>
              </w:rPr>
            </w:pPr>
            <w:r w:rsidRPr="00397878">
              <w:rPr>
                <w:rFonts w:ascii="Times New Roman" w:eastAsia="Helvetica" w:hAnsi="Times New Roman" w:cs="Times New Roman"/>
                <w:b/>
                <w:bCs/>
                <w:color w:val="000000"/>
                <w:sz w:val="22"/>
                <w:szCs w:val="22"/>
                <w:rPrChange w:id="102" w:author="Daniel Noble" w:date="2023-09-04T10:36:00Z">
                  <w:rPr>
                    <w:rFonts w:ascii="Helvetica" w:eastAsia="Helvetica" w:hAnsi="Helvetica" w:cs="Helvetica"/>
                    <w:color w:val="000000"/>
                    <w:sz w:val="22"/>
                    <w:szCs w:val="22"/>
                  </w:rPr>
                </w:rPrChange>
              </w:rPr>
              <w:t>Model</w:t>
            </w:r>
          </w:p>
        </w:tc>
        <w:tc>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03" w:author="Daniel Noble" w:date="2023-09-04T10:36: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23AAE0BC" w14:textId="3BE1377D"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04" w:author="Daniel Noble" w:date="2023-09-04T10:36:00Z">
                  <w:rPr/>
                </w:rPrChange>
              </w:rPr>
            </w:pPr>
            <w:r w:rsidRPr="00397878">
              <w:rPr>
                <w:rFonts w:ascii="Times New Roman" w:hAnsi="Times New Roman" w:cs="Times New Roman"/>
                <w:b/>
                <w:bCs/>
                <w:rPrChange w:id="105" w:author="Daniel Noble" w:date="2023-09-04T10:36:00Z">
                  <w:rPr>
                    <w:b/>
                    <w:bCs/>
                  </w:rPr>
                </w:rPrChange>
              </w:rPr>
              <w:t>WAIC</w:t>
            </w:r>
          </w:p>
        </w:tc>
        <w:tc>
          <w:tcPr>
            <w:tcW w:w="16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06" w:author="Daniel Noble" w:date="2023-09-04T10:36:00Z">
              <w:tcPr>
                <w:tcW w:w="240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6D7C40AB" w14:textId="4E331BE4"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07" w:author="Daniel Noble" w:date="2023-09-04T10:36:00Z">
                  <w:rPr/>
                </w:rPrChange>
              </w:rPr>
            </w:pPr>
            <m:oMathPara>
              <m:oMath>
                <m:r>
                  <m:rPr>
                    <m:sty m:val="b"/>
                  </m:rPr>
                  <w:rPr>
                    <w:rFonts w:ascii="Cambria Math" w:hAnsi="Cambria Math" w:cs="Times New Roman"/>
                  </w:rPr>
                  <m:t>∆ELPD</m:t>
                </m:r>
              </m:oMath>
            </m:oMathPara>
          </w:p>
        </w:tc>
        <w:tc>
          <w:tcPr>
            <w:tcW w:w="170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08" w:author="Daniel Noble" w:date="2023-09-04T10:36:00Z">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52C9DF0C" w14:textId="384C8D71"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09" w:author="Daniel Noble" w:date="2023-09-04T10:36:00Z">
                  <w:rPr/>
                </w:rPrChange>
              </w:rPr>
            </w:pPr>
            <w:r w:rsidRPr="00397878">
              <w:rPr>
                <w:rFonts w:ascii="Times New Roman" w:hAnsi="Times New Roman" w:cs="Times New Roman"/>
                <w:b/>
                <w:bCs/>
                <w:rPrChange w:id="110" w:author="Daniel Noble" w:date="2023-09-04T10:36:00Z">
                  <w:rPr>
                    <w:b/>
                    <w:bCs/>
                  </w:rPr>
                </w:rPrChange>
              </w:rPr>
              <w:t xml:space="preserve">Std. Error </w:t>
            </w:r>
            <m:oMath>
              <m:r>
                <m:rPr>
                  <m:sty m:val="b"/>
                </m:rPr>
                <w:rPr>
                  <w:rFonts w:ascii="Cambria Math" w:hAnsi="Cambria Math" w:cs="Times New Roman"/>
                  <w:rPrChange w:id="111" w:author="Daniel Noble" w:date="2023-09-04T10:36:00Z">
                    <w:rPr>
                      <w:rFonts w:ascii="Cambria Math" w:hAnsi="Cambria Math" w:cs="Times New Roman"/>
                    </w:rPr>
                  </w:rPrChange>
                </w:rPr>
                <w:br/>
              </m:r>
            </m:oMath>
            <m:oMathPara>
              <m:oMath>
                <m:r>
                  <m:rPr>
                    <m:sty m:val="b"/>
                  </m:rPr>
                  <w:rPr>
                    <w:rFonts w:ascii="Cambria Math" w:hAnsi="Cambria Math" w:cs="Times New Roman"/>
                  </w:rPr>
                  <m:t>∆ELPD</m:t>
                </m:r>
              </m:oMath>
            </m:oMathPara>
          </w:p>
        </w:tc>
        <w:tc>
          <w:tcPr>
            <w:tcW w:w="129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12" w:author="Daniel Noble" w:date="2023-09-04T10:36: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257EC406" w14:textId="56DC4052"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13" w:author="Daniel Noble" w:date="2023-09-04T10:36:00Z">
                  <w:rPr/>
                </w:rPrChange>
              </w:rPr>
            </w:pPr>
            <w:r w:rsidRPr="00397878">
              <w:rPr>
                <w:rFonts w:ascii="Times New Roman" w:hAnsi="Times New Roman" w:cs="Times New Roman"/>
                <w:b/>
                <w:bCs/>
                <w:rPrChange w:id="114" w:author="Daniel Noble" w:date="2023-09-04T10:36:00Z">
                  <w:rPr>
                    <w:b/>
                    <w:bCs/>
                  </w:rPr>
                </w:rPrChange>
              </w:rPr>
              <w:t>LOO</w:t>
            </w:r>
          </w:p>
        </w:tc>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15" w:author="Daniel Noble" w:date="2023-09-04T10:36:00Z">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0B32ECE7" w14:textId="58EF2D75"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16" w:author="Daniel Noble" w:date="2023-09-04T10:36:00Z">
                  <w:rPr/>
                </w:rPrChange>
              </w:rPr>
            </w:pPr>
            <m:oMathPara>
              <m:oMath>
                <m:r>
                  <m:rPr>
                    <m:sty m:val="b"/>
                  </m:rPr>
                  <w:rPr>
                    <w:rFonts w:ascii="Cambria Math" w:hAnsi="Cambria Math" w:cs="Times New Roman"/>
                  </w:rPr>
                  <m:t>∆ELPD</m:t>
                </m:r>
              </m:oMath>
            </m:oMathPara>
          </w:p>
        </w:tc>
        <w:tc>
          <w:tcPr>
            <w:tcW w:w="141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117" w:author="Daniel Noble" w:date="2023-09-04T10:36:00Z">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BB721C6" w14:textId="014BAFCA" w:rsidR="00397878" w:rsidRPr="00397878" w:rsidRDefault="00397878" w:rsidP="00397878">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rPrChange w:id="118" w:author="Daniel Noble" w:date="2023-09-04T10:36:00Z">
                  <w:rPr/>
                </w:rPrChange>
              </w:rPr>
            </w:pPr>
            <w:r w:rsidRPr="00397878">
              <w:rPr>
                <w:rFonts w:ascii="Times New Roman" w:hAnsi="Times New Roman" w:cs="Times New Roman"/>
                <w:b/>
                <w:bCs/>
                <w:rPrChange w:id="119" w:author="Daniel Noble" w:date="2023-09-04T10:36:00Z">
                  <w:rPr>
                    <w:b/>
                    <w:bCs/>
                  </w:rPr>
                </w:rPrChange>
              </w:rPr>
              <w:t xml:space="preserve">Std. Error </w:t>
            </w:r>
            <m:oMath>
              <m:r>
                <m:rPr>
                  <m:sty m:val="b"/>
                </m:rPr>
                <w:rPr>
                  <w:rFonts w:ascii="Cambria Math" w:hAnsi="Cambria Math" w:cs="Times New Roman"/>
                  <w:rPrChange w:id="120" w:author="Daniel Noble" w:date="2023-09-04T10:36:00Z">
                    <w:rPr>
                      <w:rFonts w:ascii="Cambria Math" w:hAnsi="Cambria Math" w:cs="Times New Roman"/>
                    </w:rPr>
                  </w:rPrChange>
                </w:rPr>
                <w:br/>
              </m:r>
            </m:oMath>
            <m:oMathPara>
              <m:oMath>
                <m:r>
                  <m:rPr>
                    <m:sty m:val="b"/>
                  </m:rPr>
                  <w:rPr>
                    <w:rFonts w:ascii="Cambria Math" w:hAnsi="Cambria Math" w:cs="Times New Roman"/>
                  </w:rPr>
                  <m:t>∆ELPD</m:t>
                </m:r>
              </m:oMath>
            </m:oMathPara>
          </w:p>
        </w:tc>
      </w:tr>
      <w:tr w:rsidR="00397878" w:rsidRPr="00397878" w14:paraId="7F8F1B5C" w14:textId="77777777" w:rsidTr="00397878">
        <w:trPr>
          <w:jc w:val="center"/>
          <w:trPrChange w:id="121" w:author="Daniel Noble" w:date="2023-09-04T10:36:00Z">
            <w:trPr>
              <w:jc w:val="center"/>
            </w:trPr>
          </w:trPrChange>
        </w:trPr>
        <w:tc>
          <w:tcPr>
            <w:tcW w:w="520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2" w:author="Daniel Noble" w:date="2023-09-04T10:36:00Z">
              <w:tcPr>
                <w:tcW w:w="58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9D24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3" w:author="Daniel Noble" w:date="2023-09-04T10:36:00Z">
                  <w:rPr/>
                </w:rPrChange>
              </w:rPr>
            </w:pPr>
            <w:r w:rsidRPr="00397878">
              <w:rPr>
                <w:rFonts w:ascii="Times New Roman" w:eastAsia="Helvetica" w:hAnsi="Times New Roman" w:cs="Times New Roman"/>
                <w:color w:val="000000"/>
                <w:sz w:val="20"/>
                <w:szCs w:val="20"/>
                <w:rPrChange w:id="124" w:author="Daniel Noble" w:date="2023-09-04T10:36:00Z">
                  <w:rPr>
                    <w:rFonts w:ascii="Helvetica" w:eastAsia="Helvetica" w:hAnsi="Helvetica" w:cs="Helvetica"/>
                    <w:color w:val="000000"/>
                    <w:sz w:val="22"/>
                    <w:szCs w:val="22"/>
                  </w:rPr>
                </w:rPrChange>
              </w:rPr>
              <w:t>Model 3 - quadratic slopes for G, M, PE</w:t>
            </w:r>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5" w:author="Daniel Noble" w:date="2023-09-04T10:36:00Z">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A8B9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6" w:author="Daniel Noble" w:date="2023-09-04T10:36:00Z">
                  <w:rPr/>
                </w:rPrChange>
              </w:rPr>
            </w:pPr>
            <w:r w:rsidRPr="00397878">
              <w:rPr>
                <w:rFonts w:ascii="Times New Roman" w:eastAsia="Helvetica" w:hAnsi="Times New Roman" w:cs="Times New Roman"/>
                <w:color w:val="000000"/>
                <w:sz w:val="20"/>
                <w:szCs w:val="20"/>
                <w:rPrChange w:id="127" w:author="Daniel Noble" w:date="2023-09-04T10:36:00Z">
                  <w:rPr>
                    <w:rFonts w:ascii="Helvetica" w:eastAsia="Helvetica" w:hAnsi="Helvetica" w:cs="Helvetica"/>
                    <w:color w:val="000000"/>
                    <w:sz w:val="22"/>
                    <w:szCs w:val="22"/>
                  </w:rPr>
                </w:rPrChange>
              </w:rPr>
              <w:t>-3,259.965</w:t>
            </w:r>
          </w:p>
        </w:tc>
        <w:tc>
          <w:tcPr>
            <w:tcW w:w="16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28" w:author="Daniel Noble" w:date="2023-09-04T10:36:00Z">
              <w:tcPr>
                <w:tcW w:w="16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31957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29" w:author="Daniel Noble" w:date="2023-09-04T10:36:00Z">
                  <w:rPr/>
                </w:rPrChange>
              </w:rPr>
            </w:pPr>
            <w:r w:rsidRPr="00397878">
              <w:rPr>
                <w:rFonts w:ascii="Times New Roman" w:eastAsia="Helvetica" w:hAnsi="Times New Roman" w:cs="Times New Roman"/>
                <w:color w:val="000000"/>
                <w:sz w:val="20"/>
                <w:szCs w:val="20"/>
                <w:rPrChange w:id="130" w:author="Daniel Noble" w:date="2023-09-04T10:36:00Z">
                  <w:rPr>
                    <w:rFonts w:ascii="Helvetica" w:eastAsia="Helvetica" w:hAnsi="Helvetica" w:cs="Helvetica"/>
                    <w:color w:val="000000"/>
                    <w:sz w:val="22"/>
                    <w:szCs w:val="22"/>
                  </w:rPr>
                </w:rPrChange>
              </w:rPr>
              <w:t>0.0000000</w:t>
            </w:r>
          </w:p>
        </w:tc>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1" w:author="Daniel Noble" w:date="2023-09-04T10:36:00Z">
              <w:tcPr>
                <w:tcW w:w="2828" w:type="dxa"/>
                <w:gridSpan w:val="2"/>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E3FE7D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2" w:author="Daniel Noble" w:date="2023-09-04T10:36:00Z">
                  <w:rPr/>
                </w:rPrChange>
              </w:rPr>
            </w:pPr>
            <w:r w:rsidRPr="00397878">
              <w:rPr>
                <w:rFonts w:ascii="Times New Roman" w:eastAsia="Helvetica" w:hAnsi="Times New Roman" w:cs="Times New Roman"/>
                <w:color w:val="000000"/>
                <w:sz w:val="20"/>
                <w:szCs w:val="20"/>
                <w:rPrChange w:id="133" w:author="Daniel Noble" w:date="2023-09-04T10:36:00Z">
                  <w:rPr>
                    <w:rFonts w:ascii="Helvetica" w:eastAsia="Helvetica" w:hAnsi="Helvetica" w:cs="Helvetica"/>
                    <w:color w:val="000000"/>
                    <w:sz w:val="22"/>
                    <w:szCs w:val="22"/>
                  </w:rPr>
                </w:rPrChange>
              </w:rPr>
              <w:t>0.000000</w:t>
            </w:r>
          </w:p>
        </w:tc>
        <w:tc>
          <w:tcPr>
            <w:tcW w:w="129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4" w:author="Daniel Noble" w:date="2023-09-04T10:36:00Z">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AD4B3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5" w:author="Daniel Noble" w:date="2023-09-04T10:36:00Z">
                  <w:rPr/>
                </w:rPrChange>
              </w:rPr>
            </w:pPr>
            <w:r w:rsidRPr="00397878">
              <w:rPr>
                <w:rFonts w:ascii="Times New Roman" w:eastAsia="Helvetica" w:hAnsi="Times New Roman" w:cs="Times New Roman"/>
                <w:color w:val="000000"/>
                <w:sz w:val="20"/>
                <w:szCs w:val="20"/>
                <w:rPrChange w:id="136" w:author="Daniel Noble" w:date="2023-09-04T10:36:00Z">
                  <w:rPr>
                    <w:rFonts w:ascii="Helvetica" w:eastAsia="Helvetica" w:hAnsi="Helvetica" w:cs="Helvetica"/>
                    <w:color w:val="000000"/>
                    <w:sz w:val="22"/>
                    <w:szCs w:val="22"/>
                  </w:rPr>
                </w:rPrChange>
              </w:rPr>
              <w:t>-3,203.554</w:t>
            </w:r>
          </w:p>
        </w:tc>
        <w:tc>
          <w:tcPr>
            <w:tcW w:w="18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37" w:author="Daniel Noble" w:date="2023-09-04T10:36:00Z">
              <w:tcPr>
                <w:tcW w:w="2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2B545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38" w:author="Daniel Noble" w:date="2023-09-04T10:36:00Z">
                  <w:rPr/>
                </w:rPrChange>
              </w:rPr>
            </w:pPr>
            <w:r w:rsidRPr="00397878">
              <w:rPr>
                <w:rFonts w:ascii="Times New Roman" w:eastAsia="Helvetica" w:hAnsi="Times New Roman" w:cs="Times New Roman"/>
                <w:color w:val="000000"/>
                <w:sz w:val="20"/>
                <w:szCs w:val="20"/>
                <w:rPrChange w:id="139" w:author="Daniel Noble" w:date="2023-09-04T10:36:00Z">
                  <w:rPr>
                    <w:rFonts w:ascii="Helvetica" w:eastAsia="Helvetica" w:hAnsi="Helvetica" w:cs="Helvetica"/>
                    <w:color w:val="000000"/>
                    <w:sz w:val="22"/>
                    <w:szCs w:val="22"/>
                  </w:rPr>
                </w:rPrChange>
              </w:rPr>
              <w:t>0.000000</w:t>
            </w:r>
          </w:p>
        </w:tc>
        <w:tc>
          <w:tcPr>
            <w:tcW w:w="141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0" w:author="Daniel Noble" w:date="2023-09-04T10:36:00Z">
              <w:tcPr>
                <w:tcW w:w="2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4FAC3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1" w:author="Daniel Noble" w:date="2023-09-04T10:36:00Z">
                  <w:rPr/>
                </w:rPrChange>
              </w:rPr>
            </w:pPr>
            <w:r w:rsidRPr="00397878">
              <w:rPr>
                <w:rFonts w:ascii="Times New Roman" w:eastAsia="Helvetica" w:hAnsi="Times New Roman" w:cs="Times New Roman"/>
                <w:color w:val="000000"/>
                <w:sz w:val="20"/>
                <w:szCs w:val="20"/>
                <w:rPrChange w:id="142" w:author="Daniel Noble" w:date="2023-09-04T10:36:00Z">
                  <w:rPr>
                    <w:rFonts w:ascii="Helvetica" w:eastAsia="Helvetica" w:hAnsi="Helvetica" w:cs="Helvetica"/>
                    <w:color w:val="000000"/>
                    <w:sz w:val="22"/>
                    <w:szCs w:val="22"/>
                  </w:rPr>
                </w:rPrChange>
              </w:rPr>
              <w:t>0.000000</w:t>
            </w:r>
          </w:p>
        </w:tc>
      </w:tr>
      <w:tr w:rsidR="00397878" w:rsidRPr="00397878" w14:paraId="68F983EB" w14:textId="77777777" w:rsidTr="00397878">
        <w:trPr>
          <w:jc w:val="center"/>
          <w:trPrChange w:id="143"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4"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19A7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5" w:author="Daniel Noble" w:date="2023-09-04T10:36:00Z">
                  <w:rPr/>
                </w:rPrChange>
              </w:rPr>
            </w:pPr>
            <w:r w:rsidRPr="00397878">
              <w:rPr>
                <w:rFonts w:ascii="Times New Roman" w:eastAsia="Helvetica" w:hAnsi="Times New Roman" w:cs="Times New Roman"/>
                <w:color w:val="000000"/>
                <w:sz w:val="20"/>
                <w:szCs w:val="20"/>
                <w:rPrChange w:id="146" w:author="Daniel Noble" w:date="2023-09-04T10:36:00Z">
                  <w:rPr>
                    <w:rFonts w:ascii="Helvetica" w:eastAsia="Helvetica" w:hAnsi="Helvetica" w:cs="Helvetica"/>
                    <w:color w:val="000000"/>
                    <w:sz w:val="22"/>
                    <w:szCs w:val="22"/>
                  </w:rPr>
                </w:rPrChange>
              </w:rPr>
              <w:t>Model 12 - quadratic slopes for G, M, no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47"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28EB0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48" w:author="Daniel Noble" w:date="2023-09-04T10:36:00Z">
                  <w:rPr/>
                </w:rPrChange>
              </w:rPr>
            </w:pPr>
            <w:r w:rsidRPr="00397878">
              <w:rPr>
                <w:rFonts w:ascii="Times New Roman" w:eastAsia="Helvetica" w:hAnsi="Times New Roman" w:cs="Times New Roman"/>
                <w:color w:val="000000"/>
                <w:sz w:val="20"/>
                <w:szCs w:val="20"/>
                <w:rPrChange w:id="149" w:author="Daniel Noble" w:date="2023-09-04T10:36:00Z">
                  <w:rPr>
                    <w:rFonts w:ascii="Helvetica" w:eastAsia="Helvetica" w:hAnsi="Helvetica" w:cs="Helvetica"/>
                    <w:color w:val="000000"/>
                    <w:sz w:val="22"/>
                    <w:szCs w:val="22"/>
                  </w:rPr>
                </w:rPrChange>
              </w:rPr>
              <w:t>-3,258.837</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0"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3CDCD6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1" w:author="Daniel Noble" w:date="2023-09-04T10:36:00Z">
                  <w:rPr/>
                </w:rPrChange>
              </w:rPr>
            </w:pPr>
            <w:r w:rsidRPr="00397878">
              <w:rPr>
                <w:rFonts w:ascii="Times New Roman" w:eastAsia="Helvetica" w:hAnsi="Times New Roman" w:cs="Times New Roman"/>
                <w:color w:val="000000"/>
                <w:sz w:val="20"/>
                <w:szCs w:val="20"/>
                <w:rPrChange w:id="152" w:author="Daniel Noble" w:date="2023-09-04T10:36:00Z">
                  <w:rPr>
                    <w:rFonts w:ascii="Helvetica" w:eastAsia="Helvetica" w:hAnsi="Helvetica" w:cs="Helvetica"/>
                    <w:color w:val="000000"/>
                    <w:sz w:val="22"/>
                    <w:szCs w:val="22"/>
                  </w:rPr>
                </w:rPrChange>
              </w:rPr>
              <w:t>-0.5641396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3"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94CC78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4" w:author="Daniel Noble" w:date="2023-09-04T10:36:00Z">
                  <w:rPr/>
                </w:rPrChange>
              </w:rPr>
            </w:pPr>
            <w:r w:rsidRPr="00397878">
              <w:rPr>
                <w:rFonts w:ascii="Times New Roman" w:eastAsia="Helvetica" w:hAnsi="Times New Roman" w:cs="Times New Roman"/>
                <w:color w:val="000000"/>
                <w:sz w:val="20"/>
                <w:szCs w:val="20"/>
                <w:rPrChange w:id="155" w:author="Daniel Noble" w:date="2023-09-04T10:36:00Z">
                  <w:rPr>
                    <w:rFonts w:ascii="Helvetica" w:eastAsia="Helvetica" w:hAnsi="Helvetica" w:cs="Helvetica"/>
                    <w:color w:val="000000"/>
                    <w:sz w:val="22"/>
                    <w:szCs w:val="22"/>
                  </w:rPr>
                </w:rPrChange>
              </w:rPr>
              <w:t>2.695904</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6"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190206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57" w:author="Daniel Noble" w:date="2023-09-04T10:36:00Z">
                  <w:rPr/>
                </w:rPrChange>
              </w:rPr>
            </w:pPr>
            <w:r w:rsidRPr="00397878">
              <w:rPr>
                <w:rFonts w:ascii="Times New Roman" w:eastAsia="Helvetica" w:hAnsi="Times New Roman" w:cs="Times New Roman"/>
                <w:color w:val="000000"/>
                <w:sz w:val="20"/>
                <w:szCs w:val="20"/>
                <w:rPrChange w:id="158" w:author="Daniel Noble" w:date="2023-09-04T10:36:00Z">
                  <w:rPr>
                    <w:rFonts w:ascii="Helvetica" w:eastAsia="Helvetica" w:hAnsi="Helvetica" w:cs="Helvetica"/>
                    <w:color w:val="000000"/>
                    <w:sz w:val="22"/>
                    <w:szCs w:val="22"/>
                  </w:rPr>
                </w:rPrChange>
              </w:rPr>
              <w:t>-3,200.844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59"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136C68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0" w:author="Daniel Noble" w:date="2023-09-04T10:36:00Z">
                  <w:rPr/>
                </w:rPrChange>
              </w:rPr>
            </w:pPr>
            <w:r w:rsidRPr="00397878">
              <w:rPr>
                <w:rFonts w:ascii="Times New Roman" w:eastAsia="Helvetica" w:hAnsi="Times New Roman" w:cs="Times New Roman"/>
                <w:color w:val="000000"/>
                <w:sz w:val="20"/>
                <w:szCs w:val="20"/>
                <w:rPrChange w:id="161" w:author="Daniel Noble" w:date="2023-09-04T10:36:00Z">
                  <w:rPr>
                    <w:rFonts w:ascii="Helvetica" w:eastAsia="Helvetica" w:hAnsi="Helvetica" w:cs="Helvetica"/>
                    <w:color w:val="000000"/>
                    <w:sz w:val="22"/>
                    <w:szCs w:val="22"/>
                  </w:rPr>
                </w:rPrChange>
              </w:rPr>
              <w:t>-1.354735</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2"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D6B50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3" w:author="Daniel Noble" w:date="2023-09-04T10:36:00Z">
                  <w:rPr/>
                </w:rPrChange>
              </w:rPr>
            </w:pPr>
            <w:r w:rsidRPr="00397878">
              <w:rPr>
                <w:rFonts w:ascii="Times New Roman" w:eastAsia="Helvetica" w:hAnsi="Times New Roman" w:cs="Times New Roman"/>
                <w:color w:val="000000"/>
                <w:sz w:val="20"/>
                <w:szCs w:val="20"/>
                <w:rPrChange w:id="164" w:author="Daniel Noble" w:date="2023-09-04T10:36:00Z">
                  <w:rPr>
                    <w:rFonts w:ascii="Helvetica" w:eastAsia="Helvetica" w:hAnsi="Helvetica" w:cs="Helvetica"/>
                    <w:color w:val="000000"/>
                    <w:sz w:val="22"/>
                    <w:szCs w:val="22"/>
                  </w:rPr>
                </w:rPrChange>
              </w:rPr>
              <w:t>3.343870</w:t>
            </w:r>
          </w:p>
        </w:tc>
      </w:tr>
      <w:tr w:rsidR="00397878" w:rsidRPr="00397878" w14:paraId="40D0F5FE" w14:textId="77777777" w:rsidTr="00397878">
        <w:trPr>
          <w:jc w:val="center"/>
          <w:trPrChange w:id="165"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6"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46C72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67" w:author="Daniel Noble" w:date="2023-09-04T10:36:00Z">
                  <w:rPr/>
                </w:rPrChange>
              </w:rPr>
            </w:pPr>
            <w:r w:rsidRPr="00397878">
              <w:rPr>
                <w:rFonts w:ascii="Times New Roman" w:eastAsia="Helvetica" w:hAnsi="Times New Roman" w:cs="Times New Roman"/>
                <w:color w:val="000000"/>
                <w:sz w:val="20"/>
                <w:szCs w:val="20"/>
                <w:rPrChange w:id="168" w:author="Daniel Noble" w:date="2023-09-04T10:36:00Z">
                  <w:rPr>
                    <w:rFonts w:ascii="Helvetica" w:eastAsia="Helvetica" w:hAnsi="Helvetica" w:cs="Helvetica"/>
                    <w:color w:val="000000"/>
                    <w:sz w:val="22"/>
                    <w:szCs w:val="22"/>
                  </w:rPr>
                </w:rPrChange>
              </w:rPr>
              <w:t>Model 7 - intercept for PE, quadratic slopes for G, M</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69"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1531BE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0" w:author="Daniel Noble" w:date="2023-09-04T10:36:00Z">
                  <w:rPr/>
                </w:rPrChange>
              </w:rPr>
            </w:pPr>
            <w:r w:rsidRPr="00397878">
              <w:rPr>
                <w:rFonts w:ascii="Times New Roman" w:eastAsia="Helvetica" w:hAnsi="Times New Roman" w:cs="Times New Roman"/>
                <w:color w:val="000000"/>
                <w:sz w:val="20"/>
                <w:szCs w:val="20"/>
                <w:rPrChange w:id="171" w:author="Daniel Noble" w:date="2023-09-04T10:36:00Z">
                  <w:rPr>
                    <w:rFonts w:ascii="Helvetica" w:eastAsia="Helvetica" w:hAnsi="Helvetica" w:cs="Helvetica"/>
                    <w:color w:val="000000"/>
                    <w:sz w:val="22"/>
                    <w:szCs w:val="22"/>
                  </w:rPr>
                </w:rPrChange>
              </w:rPr>
              <w:t>-3,257.481</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2"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61521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3" w:author="Daniel Noble" w:date="2023-09-04T10:36:00Z">
                  <w:rPr/>
                </w:rPrChange>
              </w:rPr>
            </w:pPr>
            <w:r w:rsidRPr="00397878">
              <w:rPr>
                <w:rFonts w:ascii="Times New Roman" w:eastAsia="Helvetica" w:hAnsi="Times New Roman" w:cs="Times New Roman"/>
                <w:color w:val="000000"/>
                <w:sz w:val="20"/>
                <w:szCs w:val="20"/>
                <w:rPrChange w:id="174" w:author="Daniel Noble" w:date="2023-09-04T10:36:00Z">
                  <w:rPr>
                    <w:rFonts w:ascii="Helvetica" w:eastAsia="Helvetica" w:hAnsi="Helvetica" w:cs="Helvetica"/>
                    <w:color w:val="000000"/>
                    <w:sz w:val="22"/>
                    <w:szCs w:val="22"/>
                  </w:rPr>
                </w:rPrChange>
              </w:rPr>
              <w:t>-1.2421184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5"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9818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6" w:author="Daniel Noble" w:date="2023-09-04T10:36:00Z">
                  <w:rPr/>
                </w:rPrChange>
              </w:rPr>
            </w:pPr>
            <w:r w:rsidRPr="00397878">
              <w:rPr>
                <w:rFonts w:ascii="Times New Roman" w:eastAsia="Helvetica" w:hAnsi="Times New Roman" w:cs="Times New Roman"/>
                <w:color w:val="000000"/>
                <w:sz w:val="20"/>
                <w:szCs w:val="20"/>
                <w:rPrChange w:id="177" w:author="Daniel Noble" w:date="2023-09-04T10:36:00Z">
                  <w:rPr>
                    <w:rFonts w:ascii="Helvetica" w:eastAsia="Helvetica" w:hAnsi="Helvetica" w:cs="Helvetica"/>
                    <w:color w:val="000000"/>
                    <w:sz w:val="22"/>
                    <w:szCs w:val="22"/>
                  </w:rPr>
                </w:rPrChange>
              </w:rPr>
              <w:t>2.198210</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78"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ECDBA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79" w:author="Daniel Noble" w:date="2023-09-04T10:36:00Z">
                  <w:rPr/>
                </w:rPrChange>
              </w:rPr>
            </w:pPr>
            <w:r w:rsidRPr="00397878">
              <w:rPr>
                <w:rFonts w:ascii="Times New Roman" w:eastAsia="Helvetica" w:hAnsi="Times New Roman" w:cs="Times New Roman"/>
                <w:color w:val="000000"/>
                <w:sz w:val="20"/>
                <w:szCs w:val="20"/>
                <w:rPrChange w:id="180" w:author="Daniel Noble" w:date="2023-09-04T10:36:00Z">
                  <w:rPr>
                    <w:rFonts w:ascii="Helvetica" w:eastAsia="Helvetica" w:hAnsi="Helvetica" w:cs="Helvetica"/>
                    <w:color w:val="000000"/>
                    <w:sz w:val="22"/>
                    <w:szCs w:val="22"/>
                  </w:rPr>
                </w:rPrChange>
              </w:rPr>
              <w:t>-3,198.953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1"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B313A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2" w:author="Daniel Noble" w:date="2023-09-04T10:36:00Z">
                  <w:rPr/>
                </w:rPrChange>
              </w:rPr>
            </w:pPr>
            <w:r w:rsidRPr="00397878">
              <w:rPr>
                <w:rFonts w:ascii="Times New Roman" w:eastAsia="Helvetica" w:hAnsi="Times New Roman" w:cs="Times New Roman"/>
                <w:color w:val="000000"/>
                <w:sz w:val="20"/>
                <w:szCs w:val="20"/>
                <w:rPrChange w:id="183" w:author="Daniel Noble" w:date="2023-09-04T10:36:00Z">
                  <w:rPr>
                    <w:rFonts w:ascii="Helvetica" w:eastAsia="Helvetica" w:hAnsi="Helvetica" w:cs="Helvetica"/>
                    <w:color w:val="000000"/>
                    <w:sz w:val="22"/>
                    <w:szCs w:val="22"/>
                  </w:rPr>
                </w:rPrChange>
              </w:rPr>
              <w:t>-2.300256</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4"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057E7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5" w:author="Daniel Noble" w:date="2023-09-04T10:36:00Z">
                  <w:rPr/>
                </w:rPrChange>
              </w:rPr>
            </w:pPr>
            <w:r w:rsidRPr="00397878">
              <w:rPr>
                <w:rFonts w:ascii="Times New Roman" w:eastAsia="Helvetica" w:hAnsi="Times New Roman" w:cs="Times New Roman"/>
                <w:color w:val="000000"/>
                <w:sz w:val="20"/>
                <w:szCs w:val="20"/>
                <w:rPrChange w:id="186" w:author="Daniel Noble" w:date="2023-09-04T10:36:00Z">
                  <w:rPr>
                    <w:rFonts w:ascii="Helvetica" w:eastAsia="Helvetica" w:hAnsi="Helvetica" w:cs="Helvetica"/>
                    <w:color w:val="000000"/>
                    <w:sz w:val="22"/>
                    <w:szCs w:val="22"/>
                  </w:rPr>
                </w:rPrChange>
              </w:rPr>
              <w:t>2.636267</w:t>
            </w:r>
          </w:p>
        </w:tc>
      </w:tr>
      <w:tr w:rsidR="00397878" w:rsidRPr="00397878" w14:paraId="380CAFEC" w14:textId="77777777" w:rsidTr="00397878">
        <w:trPr>
          <w:jc w:val="center"/>
          <w:trPrChange w:id="187"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88"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79E0A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89" w:author="Daniel Noble" w:date="2023-09-04T10:36:00Z">
                  <w:rPr/>
                </w:rPrChange>
              </w:rPr>
            </w:pPr>
            <w:r w:rsidRPr="00397878">
              <w:rPr>
                <w:rFonts w:ascii="Times New Roman" w:eastAsia="Helvetica" w:hAnsi="Times New Roman" w:cs="Times New Roman"/>
                <w:color w:val="000000"/>
                <w:sz w:val="20"/>
                <w:szCs w:val="20"/>
                <w:rPrChange w:id="190" w:author="Daniel Noble" w:date="2023-09-04T10:36:00Z">
                  <w:rPr>
                    <w:rFonts w:ascii="Helvetica" w:eastAsia="Helvetica" w:hAnsi="Helvetica" w:cs="Helvetica"/>
                    <w:color w:val="000000"/>
                    <w:sz w:val="22"/>
                    <w:szCs w:val="22"/>
                  </w:rPr>
                </w:rPrChange>
              </w:rPr>
              <w:t>Model 15 - quadratic slope for G, no M, no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1"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AB1B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2" w:author="Daniel Noble" w:date="2023-09-04T10:36:00Z">
                  <w:rPr/>
                </w:rPrChange>
              </w:rPr>
            </w:pPr>
            <w:r w:rsidRPr="00397878">
              <w:rPr>
                <w:rFonts w:ascii="Times New Roman" w:eastAsia="Helvetica" w:hAnsi="Times New Roman" w:cs="Times New Roman"/>
                <w:color w:val="000000"/>
                <w:sz w:val="20"/>
                <w:szCs w:val="20"/>
                <w:rPrChange w:id="193" w:author="Daniel Noble" w:date="2023-09-04T10:36:00Z">
                  <w:rPr>
                    <w:rFonts w:ascii="Helvetica" w:eastAsia="Helvetica" w:hAnsi="Helvetica" w:cs="Helvetica"/>
                    <w:color w:val="000000"/>
                    <w:sz w:val="22"/>
                    <w:szCs w:val="22"/>
                  </w:rPr>
                </w:rPrChange>
              </w:rPr>
              <w:t>-3,160.411</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4"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43A6F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5" w:author="Daniel Noble" w:date="2023-09-04T10:36:00Z">
                  <w:rPr/>
                </w:rPrChange>
              </w:rPr>
            </w:pPr>
            <w:r w:rsidRPr="00397878">
              <w:rPr>
                <w:rFonts w:ascii="Times New Roman" w:eastAsia="Helvetica" w:hAnsi="Times New Roman" w:cs="Times New Roman"/>
                <w:color w:val="000000"/>
                <w:sz w:val="20"/>
                <w:szCs w:val="20"/>
                <w:rPrChange w:id="196" w:author="Daniel Noble" w:date="2023-09-04T10:36:00Z">
                  <w:rPr>
                    <w:rFonts w:ascii="Helvetica" w:eastAsia="Helvetica" w:hAnsi="Helvetica" w:cs="Helvetica"/>
                    <w:color w:val="000000"/>
                    <w:sz w:val="22"/>
                    <w:szCs w:val="22"/>
                  </w:rPr>
                </w:rPrChange>
              </w:rPr>
              <w:t>-49.7772232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197"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689E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198" w:author="Daniel Noble" w:date="2023-09-04T10:36:00Z">
                  <w:rPr/>
                </w:rPrChange>
              </w:rPr>
            </w:pPr>
            <w:r w:rsidRPr="00397878">
              <w:rPr>
                <w:rFonts w:ascii="Times New Roman" w:eastAsia="Helvetica" w:hAnsi="Times New Roman" w:cs="Times New Roman"/>
                <w:color w:val="000000"/>
                <w:sz w:val="20"/>
                <w:szCs w:val="20"/>
                <w:rPrChange w:id="199" w:author="Daniel Noble" w:date="2023-09-04T10:36:00Z">
                  <w:rPr>
                    <w:rFonts w:ascii="Helvetica" w:eastAsia="Helvetica" w:hAnsi="Helvetica" w:cs="Helvetica"/>
                    <w:color w:val="000000"/>
                    <w:sz w:val="22"/>
                    <w:szCs w:val="22"/>
                  </w:rPr>
                </w:rPrChange>
              </w:rPr>
              <w:t>12.578927</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0"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6A3049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1" w:author="Daniel Noble" w:date="2023-09-04T10:36:00Z">
                  <w:rPr/>
                </w:rPrChange>
              </w:rPr>
            </w:pPr>
            <w:r w:rsidRPr="00397878">
              <w:rPr>
                <w:rFonts w:ascii="Times New Roman" w:eastAsia="Helvetica" w:hAnsi="Times New Roman" w:cs="Times New Roman"/>
                <w:color w:val="000000"/>
                <w:sz w:val="20"/>
                <w:szCs w:val="20"/>
                <w:rPrChange w:id="202" w:author="Daniel Noble" w:date="2023-09-04T10:36:00Z">
                  <w:rPr>
                    <w:rFonts w:ascii="Helvetica" w:eastAsia="Helvetica" w:hAnsi="Helvetica" w:cs="Helvetica"/>
                    <w:color w:val="000000"/>
                    <w:sz w:val="22"/>
                    <w:szCs w:val="22"/>
                  </w:rPr>
                </w:rPrChange>
              </w:rPr>
              <w:t>-3,087.986</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3"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F3BD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4" w:author="Daniel Noble" w:date="2023-09-04T10:36:00Z">
                  <w:rPr/>
                </w:rPrChange>
              </w:rPr>
            </w:pPr>
            <w:r w:rsidRPr="00397878">
              <w:rPr>
                <w:rFonts w:ascii="Times New Roman" w:eastAsia="Helvetica" w:hAnsi="Times New Roman" w:cs="Times New Roman"/>
                <w:color w:val="000000"/>
                <w:sz w:val="20"/>
                <w:szCs w:val="20"/>
                <w:rPrChange w:id="205" w:author="Daniel Noble" w:date="2023-09-04T10:36:00Z">
                  <w:rPr>
                    <w:rFonts w:ascii="Helvetica" w:eastAsia="Helvetica" w:hAnsi="Helvetica" w:cs="Helvetica"/>
                    <w:color w:val="000000"/>
                    <w:sz w:val="22"/>
                    <w:szCs w:val="22"/>
                  </w:rPr>
                </w:rPrChange>
              </w:rPr>
              <w:t>-57.783897</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06"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FC6C8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07" w:author="Daniel Noble" w:date="2023-09-04T10:36:00Z">
                  <w:rPr/>
                </w:rPrChange>
              </w:rPr>
            </w:pPr>
            <w:r w:rsidRPr="00397878">
              <w:rPr>
                <w:rFonts w:ascii="Times New Roman" w:eastAsia="Helvetica" w:hAnsi="Times New Roman" w:cs="Times New Roman"/>
                <w:color w:val="000000"/>
                <w:sz w:val="20"/>
                <w:szCs w:val="20"/>
                <w:rPrChange w:id="208" w:author="Daniel Noble" w:date="2023-09-04T10:36:00Z">
                  <w:rPr>
                    <w:rFonts w:ascii="Helvetica" w:eastAsia="Helvetica" w:hAnsi="Helvetica" w:cs="Helvetica"/>
                    <w:color w:val="000000"/>
                    <w:sz w:val="22"/>
                    <w:szCs w:val="22"/>
                  </w:rPr>
                </w:rPrChange>
              </w:rPr>
              <w:t>13.113953</w:t>
            </w:r>
          </w:p>
        </w:tc>
      </w:tr>
      <w:tr w:rsidR="00397878" w:rsidRPr="00397878" w14:paraId="4E3C24C3" w14:textId="77777777" w:rsidTr="00397878">
        <w:trPr>
          <w:jc w:val="center"/>
          <w:trPrChange w:id="209"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0"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9C5B0F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1" w:author="Daniel Noble" w:date="2023-09-04T10:36:00Z">
                  <w:rPr/>
                </w:rPrChange>
              </w:rPr>
            </w:pPr>
            <w:r w:rsidRPr="00397878">
              <w:rPr>
                <w:rFonts w:ascii="Times New Roman" w:eastAsia="Helvetica" w:hAnsi="Times New Roman" w:cs="Times New Roman"/>
                <w:color w:val="000000"/>
                <w:sz w:val="20"/>
                <w:szCs w:val="20"/>
                <w:rPrChange w:id="212" w:author="Daniel Noble" w:date="2023-09-04T10:36:00Z">
                  <w:rPr>
                    <w:rFonts w:ascii="Helvetica" w:eastAsia="Helvetica" w:hAnsi="Helvetica" w:cs="Helvetica"/>
                    <w:color w:val="000000"/>
                    <w:sz w:val="22"/>
                    <w:szCs w:val="22"/>
                  </w:rPr>
                </w:rPrChange>
              </w:rPr>
              <w:t>Model 8 - intercept for PE, quadratic slopes for G, no M</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3"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22274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4" w:author="Daniel Noble" w:date="2023-09-04T10:36:00Z">
                  <w:rPr/>
                </w:rPrChange>
              </w:rPr>
            </w:pPr>
            <w:r w:rsidRPr="00397878">
              <w:rPr>
                <w:rFonts w:ascii="Times New Roman" w:eastAsia="Helvetica" w:hAnsi="Times New Roman" w:cs="Times New Roman"/>
                <w:color w:val="000000"/>
                <w:sz w:val="20"/>
                <w:szCs w:val="20"/>
                <w:rPrChange w:id="215" w:author="Daniel Noble" w:date="2023-09-04T10:36:00Z">
                  <w:rPr>
                    <w:rFonts w:ascii="Helvetica" w:eastAsia="Helvetica" w:hAnsi="Helvetica" w:cs="Helvetica"/>
                    <w:color w:val="000000"/>
                    <w:sz w:val="22"/>
                    <w:szCs w:val="22"/>
                  </w:rPr>
                </w:rPrChange>
              </w:rPr>
              <w:t>-3,156.190</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6"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94AAAB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17" w:author="Daniel Noble" w:date="2023-09-04T10:36:00Z">
                  <w:rPr/>
                </w:rPrChange>
              </w:rPr>
            </w:pPr>
            <w:r w:rsidRPr="00397878">
              <w:rPr>
                <w:rFonts w:ascii="Times New Roman" w:eastAsia="Helvetica" w:hAnsi="Times New Roman" w:cs="Times New Roman"/>
                <w:color w:val="000000"/>
                <w:sz w:val="20"/>
                <w:szCs w:val="20"/>
                <w:rPrChange w:id="218" w:author="Daniel Noble" w:date="2023-09-04T10:36:00Z">
                  <w:rPr>
                    <w:rFonts w:ascii="Helvetica" w:eastAsia="Helvetica" w:hAnsi="Helvetica" w:cs="Helvetica"/>
                    <w:color w:val="000000"/>
                    <w:sz w:val="22"/>
                    <w:szCs w:val="22"/>
                  </w:rPr>
                </w:rPrChange>
              </w:rPr>
              <w:t>-51.8875502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19"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082E32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0" w:author="Daniel Noble" w:date="2023-09-04T10:36:00Z">
                  <w:rPr/>
                </w:rPrChange>
              </w:rPr>
            </w:pPr>
            <w:r w:rsidRPr="00397878">
              <w:rPr>
                <w:rFonts w:ascii="Times New Roman" w:eastAsia="Helvetica" w:hAnsi="Times New Roman" w:cs="Times New Roman"/>
                <w:color w:val="000000"/>
                <w:sz w:val="20"/>
                <w:szCs w:val="20"/>
                <w:rPrChange w:id="221" w:author="Daniel Noble" w:date="2023-09-04T10:36:00Z">
                  <w:rPr>
                    <w:rFonts w:ascii="Helvetica" w:eastAsia="Helvetica" w:hAnsi="Helvetica" w:cs="Helvetica"/>
                    <w:color w:val="000000"/>
                    <w:sz w:val="22"/>
                    <w:szCs w:val="22"/>
                  </w:rPr>
                </w:rPrChange>
              </w:rPr>
              <w:t>12.458543</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2"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501D8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3" w:author="Daniel Noble" w:date="2023-09-04T10:36:00Z">
                  <w:rPr/>
                </w:rPrChange>
              </w:rPr>
            </w:pPr>
            <w:r w:rsidRPr="00397878">
              <w:rPr>
                <w:rFonts w:ascii="Times New Roman" w:eastAsia="Helvetica" w:hAnsi="Times New Roman" w:cs="Times New Roman"/>
                <w:color w:val="000000"/>
                <w:sz w:val="20"/>
                <w:szCs w:val="20"/>
                <w:rPrChange w:id="224" w:author="Daniel Noble" w:date="2023-09-04T10:36:00Z">
                  <w:rPr>
                    <w:rFonts w:ascii="Helvetica" w:eastAsia="Helvetica" w:hAnsi="Helvetica" w:cs="Helvetica"/>
                    <w:color w:val="000000"/>
                    <w:sz w:val="22"/>
                    <w:szCs w:val="22"/>
                  </w:rPr>
                </w:rPrChange>
              </w:rPr>
              <w:t>-3,081.839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5"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891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6" w:author="Daniel Noble" w:date="2023-09-04T10:36:00Z">
                  <w:rPr/>
                </w:rPrChange>
              </w:rPr>
            </w:pPr>
            <w:r w:rsidRPr="00397878">
              <w:rPr>
                <w:rFonts w:ascii="Times New Roman" w:eastAsia="Helvetica" w:hAnsi="Times New Roman" w:cs="Times New Roman"/>
                <w:color w:val="000000"/>
                <w:sz w:val="20"/>
                <w:szCs w:val="20"/>
                <w:rPrChange w:id="227" w:author="Daniel Noble" w:date="2023-09-04T10:36:00Z">
                  <w:rPr>
                    <w:rFonts w:ascii="Helvetica" w:eastAsia="Helvetica" w:hAnsi="Helvetica" w:cs="Helvetica"/>
                    <w:color w:val="000000"/>
                    <w:sz w:val="22"/>
                    <w:szCs w:val="22"/>
                  </w:rPr>
                </w:rPrChange>
              </w:rPr>
              <w:t>-60.857298</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28"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9618BC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29" w:author="Daniel Noble" w:date="2023-09-04T10:36:00Z">
                  <w:rPr/>
                </w:rPrChange>
              </w:rPr>
            </w:pPr>
            <w:r w:rsidRPr="00397878">
              <w:rPr>
                <w:rFonts w:ascii="Times New Roman" w:eastAsia="Helvetica" w:hAnsi="Times New Roman" w:cs="Times New Roman"/>
                <w:color w:val="000000"/>
                <w:sz w:val="20"/>
                <w:szCs w:val="20"/>
                <w:rPrChange w:id="230" w:author="Daniel Noble" w:date="2023-09-04T10:36:00Z">
                  <w:rPr>
                    <w:rFonts w:ascii="Helvetica" w:eastAsia="Helvetica" w:hAnsi="Helvetica" w:cs="Helvetica"/>
                    <w:color w:val="000000"/>
                    <w:sz w:val="22"/>
                    <w:szCs w:val="22"/>
                  </w:rPr>
                </w:rPrChange>
              </w:rPr>
              <w:t>12.965812</w:t>
            </w:r>
          </w:p>
        </w:tc>
      </w:tr>
      <w:tr w:rsidR="00397878" w:rsidRPr="00397878" w14:paraId="6C4047FD" w14:textId="77777777" w:rsidTr="00397878">
        <w:trPr>
          <w:jc w:val="center"/>
          <w:trPrChange w:id="231"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2"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45B340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3" w:author="Daniel Noble" w:date="2023-09-04T10:36:00Z">
                  <w:rPr/>
                </w:rPrChange>
              </w:rPr>
            </w:pPr>
            <w:r w:rsidRPr="00397878">
              <w:rPr>
                <w:rFonts w:ascii="Times New Roman" w:eastAsia="Helvetica" w:hAnsi="Times New Roman" w:cs="Times New Roman"/>
                <w:color w:val="000000"/>
                <w:sz w:val="20"/>
                <w:szCs w:val="20"/>
                <w:rPrChange w:id="234" w:author="Daniel Noble" w:date="2023-09-04T10:36:00Z">
                  <w:rPr>
                    <w:rFonts w:ascii="Helvetica" w:eastAsia="Helvetica" w:hAnsi="Helvetica" w:cs="Helvetica"/>
                    <w:color w:val="000000"/>
                    <w:sz w:val="22"/>
                    <w:szCs w:val="22"/>
                  </w:rPr>
                </w:rPrChange>
              </w:rPr>
              <w:t>Model 9 - quadratic for G, PE, no M</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5"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9E75BD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6" w:author="Daniel Noble" w:date="2023-09-04T10:36:00Z">
                  <w:rPr/>
                </w:rPrChange>
              </w:rPr>
            </w:pPr>
            <w:r w:rsidRPr="00397878">
              <w:rPr>
                <w:rFonts w:ascii="Times New Roman" w:eastAsia="Helvetica" w:hAnsi="Times New Roman" w:cs="Times New Roman"/>
                <w:color w:val="000000"/>
                <w:sz w:val="20"/>
                <w:szCs w:val="20"/>
                <w:rPrChange w:id="237" w:author="Daniel Noble" w:date="2023-09-04T10:36:00Z">
                  <w:rPr>
                    <w:rFonts w:ascii="Helvetica" w:eastAsia="Helvetica" w:hAnsi="Helvetica" w:cs="Helvetica"/>
                    <w:color w:val="000000"/>
                    <w:sz w:val="22"/>
                    <w:szCs w:val="22"/>
                  </w:rPr>
                </w:rPrChange>
              </w:rPr>
              <w:t>-3,155.031</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38"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BC020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39" w:author="Daniel Noble" w:date="2023-09-04T10:36:00Z">
                  <w:rPr/>
                </w:rPrChange>
              </w:rPr>
            </w:pPr>
            <w:r w:rsidRPr="00397878">
              <w:rPr>
                <w:rFonts w:ascii="Times New Roman" w:eastAsia="Helvetica" w:hAnsi="Times New Roman" w:cs="Times New Roman"/>
                <w:color w:val="000000"/>
                <w:sz w:val="20"/>
                <w:szCs w:val="20"/>
                <w:rPrChange w:id="240" w:author="Daniel Noble" w:date="2023-09-04T10:36:00Z">
                  <w:rPr>
                    <w:rFonts w:ascii="Helvetica" w:eastAsia="Helvetica" w:hAnsi="Helvetica" w:cs="Helvetica"/>
                    <w:color w:val="000000"/>
                    <w:sz w:val="22"/>
                    <w:szCs w:val="22"/>
                  </w:rPr>
                </w:rPrChange>
              </w:rPr>
              <w:t>-52.4669378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1"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6A6B1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2" w:author="Daniel Noble" w:date="2023-09-04T10:36:00Z">
                  <w:rPr/>
                </w:rPrChange>
              </w:rPr>
            </w:pPr>
            <w:r w:rsidRPr="00397878">
              <w:rPr>
                <w:rFonts w:ascii="Times New Roman" w:eastAsia="Helvetica" w:hAnsi="Times New Roman" w:cs="Times New Roman"/>
                <w:color w:val="000000"/>
                <w:sz w:val="20"/>
                <w:szCs w:val="20"/>
                <w:rPrChange w:id="243" w:author="Daniel Noble" w:date="2023-09-04T10:36:00Z">
                  <w:rPr>
                    <w:rFonts w:ascii="Helvetica" w:eastAsia="Helvetica" w:hAnsi="Helvetica" w:cs="Helvetica"/>
                    <w:color w:val="000000"/>
                    <w:sz w:val="22"/>
                    <w:szCs w:val="22"/>
                  </w:rPr>
                </w:rPrChange>
              </w:rPr>
              <w:t>12.441781</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4"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3E4A46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5" w:author="Daniel Noble" w:date="2023-09-04T10:36:00Z">
                  <w:rPr/>
                </w:rPrChange>
              </w:rPr>
            </w:pPr>
            <w:r w:rsidRPr="00397878">
              <w:rPr>
                <w:rFonts w:ascii="Times New Roman" w:eastAsia="Helvetica" w:hAnsi="Times New Roman" w:cs="Times New Roman"/>
                <w:color w:val="000000"/>
                <w:sz w:val="20"/>
                <w:szCs w:val="20"/>
                <w:rPrChange w:id="246" w:author="Daniel Noble" w:date="2023-09-04T10:36:00Z">
                  <w:rPr>
                    <w:rFonts w:ascii="Helvetica" w:eastAsia="Helvetica" w:hAnsi="Helvetica" w:cs="Helvetica"/>
                    <w:color w:val="000000"/>
                    <w:sz w:val="22"/>
                    <w:szCs w:val="22"/>
                  </w:rPr>
                </w:rPrChange>
              </w:rPr>
              <w:t>-3,071.752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47"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585117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48" w:author="Daniel Noble" w:date="2023-09-04T10:36:00Z">
                  <w:rPr/>
                </w:rPrChange>
              </w:rPr>
            </w:pPr>
            <w:r w:rsidRPr="00397878">
              <w:rPr>
                <w:rFonts w:ascii="Times New Roman" w:eastAsia="Helvetica" w:hAnsi="Times New Roman" w:cs="Times New Roman"/>
                <w:color w:val="000000"/>
                <w:sz w:val="20"/>
                <w:szCs w:val="20"/>
                <w:rPrChange w:id="249" w:author="Daniel Noble" w:date="2023-09-04T10:36:00Z">
                  <w:rPr>
                    <w:rFonts w:ascii="Helvetica" w:eastAsia="Helvetica" w:hAnsi="Helvetica" w:cs="Helvetica"/>
                    <w:color w:val="000000"/>
                    <w:sz w:val="22"/>
                    <w:szCs w:val="22"/>
                  </w:rPr>
                </w:rPrChange>
              </w:rPr>
              <w:t>-65.900994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0"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CFACA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1" w:author="Daniel Noble" w:date="2023-09-04T10:36:00Z">
                  <w:rPr/>
                </w:rPrChange>
              </w:rPr>
            </w:pPr>
            <w:r w:rsidRPr="00397878">
              <w:rPr>
                <w:rFonts w:ascii="Times New Roman" w:eastAsia="Helvetica" w:hAnsi="Times New Roman" w:cs="Times New Roman"/>
                <w:color w:val="000000"/>
                <w:sz w:val="20"/>
                <w:szCs w:val="20"/>
                <w:rPrChange w:id="252" w:author="Daniel Noble" w:date="2023-09-04T10:36:00Z">
                  <w:rPr>
                    <w:rFonts w:ascii="Helvetica" w:eastAsia="Helvetica" w:hAnsi="Helvetica" w:cs="Helvetica"/>
                    <w:color w:val="000000"/>
                    <w:sz w:val="22"/>
                    <w:szCs w:val="22"/>
                  </w:rPr>
                </w:rPrChange>
              </w:rPr>
              <w:t>12.869740</w:t>
            </w:r>
          </w:p>
        </w:tc>
      </w:tr>
      <w:tr w:rsidR="00397878" w:rsidRPr="00397878" w14:paraId="42038D99" w14:textId="77777777" w:rsidTr="00397878">
        <w:trPr>
          <w:jc w:val="center"/>
          <w:trPrChange w:id="253"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4"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916AF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5" w:author="Daniel Noble" w:date="2023-09-04T10:36:00Z">
                  <w:rPr/>
                </w:rPrChange>
              </w:rPr>
            </w:pPr>
            <w:r w:rsidRPr="00397878">
              <w:rPr>
                <w:rFonts w:ascii="Times New Roman" w:eastAsia="Helvetica" w:hAnsi="Times New Roman" w:cs="Times New Roman"/>
                <w:color w:val="000000"/>
                <w:sz w:val="20"/>
                <w:szCs w:val="20"/>
                <w:rPrChange w:id="256" w:author="Daniel Noble" w:date="2023-09-04T10:36:00Z">
                  <w:rPr>
                    <w:rFonts w:ascii="Helvetica" w:eastAsia="Helvetica" w:hAnsi="Helvetica" w:cs="Helvetica"/>
                    <w:color w:val="000000"/>
                    <w:sz w:val="22"/>
                    <w:szCs w:val="22"/>
                  </w:rPr>
                </w:rPrChange>
              </w:rPr>
              <w:t>Model 2 - linear slopes for G, M,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57"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665B45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58" w:author="Daniel Noble" w:date="2023-09-04T10:36:00Z">
                  <w:rPr/>
                </w:rPrChange>
              </w:rPr>
            </w:pPr>
            <w:r w:rsidRPr="00397878">
              <w:rPr>
                <w:rFonts w:ascii="Times New Roman" w:eastAsia="Helvetica" w:hAnsi="Times New Roman" w:cs="Times New Roman"/>
                <w:color w:val="000000"/>
                <w:sz w:val="20"/>
                <w:szCs w:val="20"/>
                <w:rPrChange w:id="259" w:author="Daniel Noble" w:date="2023-09-04T10:36:00Z">
                  <w:rPr>
                    <w:rFonts w:ascii="Helvetica" w:eastAsia="Helvetica" w:hAnsi="Helvetica" w:cs="Helvetica"/>
                    <w:color w:val="000000"/>
                    <w:sz w:val="22"/>
                    <w:szCs w:val="22"/>
                  </w:rPr>
                </w:rPrChange>
              </w:rPr>
              <w:t>-1,388.074</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0"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6C4153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1" w:author="Daniel Noble" w:date="2023-09-04T10:36:00Z">
                  <w:rPr/>
                </w:rPrChange>
              </w:rPr>
            </w:pPr>
            <w:r w:rsidRPr="00397878">
              <w:rPr>
                <w:rFonts w:ascii="Times New Roman" w:eastAsia="Helvetica" w:hAnsi="Times New Roman" w:cs="Times New Roman"/>
                <w:color w:val="000000"/>
                <w:sz w:val="20"/>
                <w:szCs w:val="20"/>
                <w:rPrChange w:id="262" w:author="Daniel Noble" w:date="2023-09-04T10:36:00Z">
                  <w:rPr>
                    <w:rFonts w:ascii="Helvetica" w:eastAsia="Helvetica" w:hAnsi="Helvetica" w:cs="Helvetica"/>
                    <w:color w:val="000000"/>
                    <w:sz w:val="22"/>
                    <w:szCs w:val="22"/>
                  </w:rPr>
                </w:rPrChange>
              </w:rPr>
              <w:t>-935.9455490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3"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B6FC8D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4" w:author="Daniel Noble" w:date="2023-09-04T10:36:00Z">
                  <w:rPr/>
                </w:rPrChange>
              </w:rPr>
            </w:pPr>
            <w:r w:rsidRPr="00397878">
              <w:rPr>
                <w:rFonts w:ascii="Times New Roman" w:eastAsia="Helvetica" w:hAnsi="Times New Roman" w:cs="Times New Roman"/>
                <w:color w:val="000000"/>
                <w:sz w:val="20"/>
                <w:szCs w:val="20"/>
                <w:rPrChange w:id="265" w:author="Daniel Noble" w:date="2023-09-04T10:36:00Z">
                  <w:rPr>
                    <w:rFonts w:ascii="Helvetica" w:eastAsia="Helvetica" w:hAnsi="Helvetica" w:cs="Helvetica"/>
                    <w:color w:val="000000"/>
                    <w:sz w:val="22"/>
                    <w:szCs w:val="22"/>
                  </w:rPr>
                </w:rPrChange>
              </w:rPr>
              <w:t>39.082022</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6"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A778C82"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67" w:author="Daniel Noble" w:date="2023-09-04T10:36:00Z">
                  <w:rPr/>
                </w:rPrChange>
              </w:rPr>
            </w:pPr>
            <w:r w:rsidRPr="00397878">
              <w:rPr>
                <w:rFonts w:ascii="Times New Roman" w:eastAsia="Helvetica" w:hAnsi="Times New Roman" w:cs="Times New Roman"/>
                <w:color w:val="000000"/>
                <w:sz w:val="20"/>
                <w:szCs w:val="20"/>
                <w:rPrChange w:id="268" w:author="Daniel Noble" w:date="2023-09-04T10:36:00Z">
                  <w:rPr>
                    <w:rFonts w:ascii="Helvetica" w:eastAsia="Helvetica" w:hAnsi="Helvetica" w:cs="Helvetica"/>
                    <w:color w:val="000000"/>
                    <w:sz w:val="22"/>
                    <w:szCs w:val="22"/>
                  </w:rPr>
                </w:rPrChange>
              </w:rPr>
              <w:t>-1,366.237</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69"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75632D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0" w:author="Daniel Noble" w:date="2023-09-04T10:36:00Z">
                  <w:rPr/>
                </w:rPrChange>
              </w:rPr>
            </w:pPr>
            <w:r w:rsidRPr="00397878">
              <w:rPr>
                <w:rFonts w:ascii="Times New Roman" w:eastAsia="Helvetica" w:hAnsi="Times New Roman" w:cs="Times New Roman"/>
                <w:color w:val="000000"/>
                <w:sz w:val="20"/>
                <w:szCs w:val="20"/>
                <w:rPrChange w:id="271" w:author="Daniel Noble" w:date="2023-09-04T10:36:00Z">
                  <w:rPr>
                    <w:rFonts w:ascii="Helvetica" w:eastAsia="Helvetica" w:hAnsi="Helvetica" w:cs="Helvetica"/>
                    <w:color w:val="000000"/>
                    <w:sz w:val="22"/>
                    <w:szCs w:val="22"/>
                  </w:rPr>
                </w:rPrChange>
              </w:rPr>
              <w:t>-918.658624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2"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EA27B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3" w:author="Daniel Noble" w:date="2023-09-04T10:36:00Z">
                  <w:rPr/>
                </w:rPrChange>
              </w:rPr>
            </w:pPr>
            <w:r w:rsidRPr="00397878">
              <w:rPr>
                <w:rFonts w:ascii="Times New Roman" w:eastAsia="Helvetica" w:hAnsi="Times New Roman" w:cs="Times New Roman"/>
                <w:color w:val="000000"/>
                <w:sz w:val="20"/>
                <w:szCs w:val="20"/>
                <w:rPrChange w:id="274" w:author="Daniel Noble" w:date="2023-09-04T10:36:00Z">
                  <w:rPr>
                    <w:rFonts w:ascii="Helvetica" w:eastAsia="Helvetica" w:hAnsi="Helvetica" w:cs="Helvetica"/>
                    <w:color w:val="000000"/>
                    <w:sz w:val="22"/>
                    <w:szCs w:val="22"/>
                  </w:rPr>
                </w:rPrChange>
              </w:rPr>
              <w:t>39.685522</w:t>
            </w:r>
          </w:p>
        </w:tc>
      </w:tr>
      <w:tr w:rsidR="00397878" w:rsidRPr="00397878" w14:paraId="6578E5F4" w14:textId="77777777" w:rsidTr="00397878">
        <w:trPr>
          <w:jc w:val="center"/>
          <w:trPrChange w:id="275"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6"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5BFDC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77" w:author="Daniel Noble" w:date="2023-09-04T10:36:00Z">
                  <w:rPr/>
                </w:rPrChange>
              </w:rPr>
            </w:pPr>
            <w:r w:rsidRPr="00397878">
              <w:rPr>
                <w:rFonts w:ascii="Times New Roman" w:eastAsia="Helvetica" w:hAnsi="Times New Roman" w:cs="Times New Roman"/>
                <w:color w:val="000000"/>
                <w:sz w:val="20"/>
                <w:szCs w:val="20"/>
                <w:rPrChange w:id="278" w:author="Daniel Noble" w:date="2023-09-04T10:36:00Z">
                  <w:rPr>
                    <w:rFonts w:ascii="Helvetica" w:eastAsia="Helvetica" w:hAnsi="Helvetica" w:cs="Helvetica"/>
                    <w:color w:val="000000"/>
                    <w:sz w:val="22"/>
                    <w:szCs w:val="22"/>
                  </w:rPr>
                </w:rPrChange>
              </w:rPr>
              <w:t>Model 11 - linear slopes for G, M, no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79"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D24656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0" w:author="Daniel Noble" w:date="2023-09-04T10:36:00Z">
                  <w:rPr/>
                </w:rPrChange>
              </w:rPr>
            </w:pPr>
            <w:r w:rsidRPr="00397878">
              <w:rPr>
                <w:rFonts w:ascii="Times New Roman" w:eastAsia="Helvetica" w:hAnsi="Times New Roman" w:cs="Times New Roman"/>
                <w:color w:val="000000"/>
                <w:sz w:val="20"/>
                <w:szCs w:val="20"/>
                <w:rPrChange w:id="281" w:author="Daniel Noble" w:date="2023-09-04T10:36:00Z">
                  <w:rPr>
                    <w:rFonts w:ascii="Helvetica" w:eastAsia="Helvetica" w:hAnsi="Helvetica" w:cs="Helvetica"/>
                    <w:color w:val="000000"/>
                    <w:sz w:val="22"/>
                    <w:szCs w:val="22"/>
                  </w:rPr>
                </w:rPrChange>
              </w:rPr>
              <w:t>-1,385.250</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2"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854238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3" w:author="Daniel Noble" w:date="2023-09-04T10:36:00Z">
                  <w:rPr/>
                </w:rPrChange>
              </w:rPr>
            </w:pPr>
            <w:r w:rsidRPr="00397878">
              <w:rPr>
                <w:rFonts w:ascii="Times New Roman" w:eastAsia="Helvetica" w:hAnsi="Times New Roman" w:cs="Times New Roman"/>
                <w:color w:val="000000"/>
                <w:sz w:val="20"/>
                <w:szCs w:val="20"/>
                <w:rPrChange w:id="284" w:author="Daniel Noble" w:date="2023-09-04T10:36:00Z">
                  <w:rPr>
                    <w:rFonts w:ascii="Helvetica" w:eastAsia="Helvetica" w:hAnsi="Helvetica" w:cs="Helvetica"/>
                    <w:color w:val="000000"/>
                    <w:sz w:val="22"/>
                    <w:szCs w:val="22"/>
                  </w:rPr>
                </w:rPrChange>
              </w:rPr>
              <w:t>-937.3576158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5"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E2A69D"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6" w:author="Daniel Noble" w:date="2023-09-04T10:36:00Z">
                  <w:rPr/>
                </w:rPrChange>
              </w:rPr>
            </w:pPr>
            <w:r w:rsidRPr="00397878">
              <w:rPr>
                <w:rFonts w:ascii="Times New Roman" w:eastAsia="Helvetica" w:hAnsi="Times New Roman" w:cs="Times New Roman"/>
                <w:color w:val="000000"/>
                <w:sz w:val="20"/>
                <w:szCs w:val="20"/>
                <w:rPrChange w:id="287" w:author="Daniel Noble" w:date="2023-09-04T10:36:00Z">
                  <w:rPr>
                    <w:rFonts w:ascii="Helvetica" w:eastAsia="Helvetica" w:hAnsi="Helvetica" w:cs="Helvetica"/>
                    <w:color w:val="000000"/>
                    <w:sz w:val="22"/>
                    <w:szCs w:val="22"/>
                  </w:rPr>
                </w:rPrChange>
              </w:rPr>
              <w:t>39.096887</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88"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81EA8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89" w:author="Daniel Noble" w:date="2023-09-04T10:36:00Z">
                  <w:rPr/>
                </w:rPrChange>
              </w:rPr>
            </w:pPr>
            <w:r w:rsidRPr="00397878">
              <w:rPr>
                <w:rFonts w:ascii="Times New Roman" w:eastAsia="Helvetica" w:hAnsi="Times New Roman" w:cs="Times New Roman"/>
                <w:color w:val="000000"/>
                <w:sz w:val="20"/>
                <w:szCs w:val="20"/>
                <w:rPrChange w:id="290" w:author="Daniel Noble" w:date="2023-09-04T10:36:00Z">
                  <w:rPr>
                    <w:rFonts w:ascii="Helvetica" w:eastAsia="Helvetica" w:hAnsi="Helvetica" w:cs="Helvetica"/>
                    <w:color w:val="000000"/>
                    <w:sz w:val="22"/>
                    <w:szCs w:val="22"/>
                  </w:rPr>
                </w:rPrChange>
              </w:rPr>
              <w:t>-1,365.840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1"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B44834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2" w:author="Daniel Noble" w:date="2023-09-04T10:36:00Z">
                  <w:rPr/>
                </w:rPrChange>
              </w:rPr>
            </w:pPr>
            <w:r w:rsidRPr="00397878">
              <w:rPr>
                <w:rFonts w:ascii="Times New Roman" w:eastAsia="Helvetica" w:hAnsi="Times New Roman" w:cs="Times New Roman"/>
                <w:color w:val="000000"/>
                <w:sz w:val="20"/>
                <w:szCs w:val="20"/>
                <w:rPrChange w:id="293" w:author="Daniel Noble" w:date="2023-09-04T10:36:00Z">
                  <w:rPr>
                    <w:rFonts w:ascii="Helvetica" w:eastAsia="Helvetica" w:hAnsi="Helvetica" w:cs="Helvetica"/>
                    <w:color w:val="000000"/>
                    <w:sz w:val="22"/>
                    <w:szCs w:val="22"/>
                  </w:rPr>
                </w:rPrChange>
              </w:rPr>
              <w:t>-918.856813</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4"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6C8D6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5" w:author="Daniel Noble" w:date="2023-09-04T10:36:00Z">
                  <w:rPr/>
                </w:rPrChange>
              </w:rPr>
            </w:pPr>
            <w:r w:rsidRPr="00397878">
              <w:rPr>
                <w:rFonts w:ascii="Times New Roman" w:eastAsia="Helvetica" w:hAnsi="Times New Roman" w:cs="Times New Roman"/>
                <w:color w:val="000000"/>
                <w:sz w:val="20"/>
                <w:szCs w:val="20"/>
                <w:rPrChange w:id="296" w:author="Daniel Noble" w:date="2023-09-04T10:36:00Z">
                  <w:rPr>
                    <w:rFonts w:ascii="Helvetica" w:eastAsia="Helvetica" w:hAnsi="Helvetica" w:cs="Helvetica"/>
                    <w:color w:val="000000"/>
                    <w:sz w:val="22"/>
                    <w:szCs w:val="22"/>
                  </w:rPr>
                </w:rPrChange>
              </w:rPr>
              <w:t>39.684447</w:t>
            </w:r>
          </w:p>
        </w:tc>
      </w:tr>
      <w:tr w:rsidR="00397878" w:rsidRPr="00397878" w14:paraId="0756E1AA" w14:textId="77777777" w:rsidTr="00397878">
        <w:trPr>
          <w:jc w:val="center"/>
          <w:trPrChange w:id="297"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298"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1ABD6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299" w:author="Daniel Noble" w:date="2023-09-04T10:36:00Z">
                  <w:rPr/>
                </w:rPrChange>
              </w:rPr>
            </w:pPr>
            <w:r w:rsidRPr="00397878">
              <w:rPr>
                <w:rFonts w:ascii="Times New Roman" w:eastAsia="Helvetica" w:hAnsi="Times New Roman" w:cs="Times New Roman"/>
                <w:color w:val="000000"/>
                <w:sz w:val="20"/>
                <w:szCs w:val="20"/>
                <w:rPrChange w:id="300" w:author="Daniel Noble" w:date="2023-09-04T10:36:00Z">
                  <w:rPr>
                    <w:rFonts w:ascii="Helvetica" w:eastAsia="Helvetica" w:hAnsi="Helvetica" w:cs="Helvetica"/>
                    <w:color w:val="000000"/>
                    <w:sz w:val="22"/>
                    <w:szCs w:val="22"/>
                  </w:rPr>
                </w:rPrChange>
              </w:rPr>
              <w:t>Model 6 - intercept for PE, linear slopes for G, M</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1"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E1B4C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2" w:author="Daniel Noble" w:date="2023-09-04T10:36:00Z">
                  <w:rPr/>
                </w:rPrChange>
              </w:rPr>
            </w:pPr>
            <w:r w:rsidRPr="00397878">
              <w:rPr>
                <w:rFonts w:ascii="Times New Roman" w:eastAsia="Helvetica" w:hAnsi="Times New Roman" w:cs="Times New Roman"/>
                <w:color w:val="000000"/>
                <w:sz w:val="20"/>
                <w:szCs w:val="20"/>
                <w:rPrChange w:id="303" w:author="Daniel Noble" w:date="2023-09-04T10:36:00Z">
                  <w:rPr>
                    <w:rFonts w:ascii="Helvetica" w:eastAsia="Helvetica" w:hAnsi="Helvetica" w:cs="Helvetica"/>
                    <w:color w:val="000000"/>
                    <w:sz w:val="22"/>
                    <w:szCs w:val="22"/>
                  </w:rPr>
                </w:rPrChange>
              </w:rPr>
              <w:t>-1,385.153</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4"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3E0CFE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5" w:author="Daniel Noble" w:date="2023-09-04T10:36:00Z">
                  <w:rPr/>
                </w:rPrChange>
              </w:rPr>
            </w:pPr>
            <w:r w:rsidRPr="00397878">
              <w:rPr>
                <w:rFonts w:ascii="Times New Roman" w:eastAsia="Helvetica" w:hAnsi="Times New Roman" w:cs="Times New Roman"/>
                <w:color w:val="000000"/>
                <w:sz w:val="20"/>
                <w:szCs w:val="20"/>
                <w:rPrChange w:id="306" w:author="Daniel Noble" w:date="2023-09-04T10:36:00Z">
                  <w:rPr>
                    <w:rFonts w:ascii="Helvetica" w:eastAsia="Helvetica" w:hAnsi="Helvetica" w:cs="Helvetica"/>
                    <w:color w:val="000000"/>
                    <w:sz w:val="22"/>
                    <w:szCs w:val="22"/>
                  </w:rPr>
                </w:rPrChange>
              </w:rPr>
              <w:t>-937.4062000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07"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9548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08" w:author="Daniel Noble" w:date="2023-09-04T10:36:00Z">
                  <w:rPr/>
                </w:rPrChange>
              </w:rPr>
            </w:pPr>
            <w:r w:rsidRPr="00397878">
              <w:rPr>
                <w:rFonts w:ascii="Times New Roman" w:eastAsia="Helvetica" w:hAnsi="Times New Roman" w:cs="Times New Roman"/>
                <w:color w:val="000000"/>
                <w:sz w:val="20"/>
                <w:szCs w:val="20"/>
                <w:rPrChange w:id="309" w:author="Daniel Noble" w:date="2023-09-04T10:36:00Z">
                  <w:rPr>
                    <w:rFonts w:ascii="Helvetica" w:eastAsia="Helvetica" w:hAnsi="Helvetica" w:cs="Helvetica"/>
                    <w:color w:val="000000"/>
                    <w:sz w:val="22"/>
                    <w:szCs w:val="22"/>
                  </w:rPr>
                </w:rPrChange>
              </w:rPr>
              <w:t>39.079780</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0"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418D54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1" w:author="Daniel Noble" w:date="2023-09-04T10:36:00Z">
                  <w:rPr/>
                </w:rPrChange>
              </w:rPr>
            </w:pPr>
            <w:r w:rsidRPr="00397878">
              <w:rPr>
                <w:rFonts w:ascii="Times New Roman" w:eastAsia="Helvetica" w:hAnsi="Times New Roman" w:cs="Times New Roman"/>
                <w:color w:val="000000"/>
                <w:sz w:val="20"/>
                <w:szCs w:val="20"/>
                <w:rPrChange w:id="312" w:author="Daniel Noble" w:date="2023-09-04T10:36:00Z">
                  <w:rPr>
                    <w:rFonts w:ascii="Helvetica" w:eastAsia="Helvetica" w:hAnsi="Helvetica" w:cs="Helvetica"/>
                    <w:color w:val="000000"/>
                    <w:sz w:val="22"/>
                    <w:szCs w:val="22"/>
                  </w:rPr>
                </w:rPrChange>
              </w:rPr>
              <w:t>-1,364.405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3"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7BA9E7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4" w:author="Daniel Noble" w:date="2023-09-04T10:36:00Z">
                  <w:rPr/>
                </w:rPrChange>
              </w:rPr>
            </w:pPr>
            <w:r w:rsidRPr="00397878">
              <w:rPr>
                <w:rFonts w:ascii="Times New Roman" w:eastAsia="Helvetica" w:hAnsi="Times New Roman" w:cs="Times New Roman"/>
                <w:color w:val="000000"/>
                <w:sz w:val="20"/>
                <w:szCs w:val="20"/>
                <w:rPrChange w:id="315" w:author="Daniel Noble" w:date="2023-09-04T10:36:00Z">
                  <w:rPr>
                    <w:rFonts w:ascii="Helvetica" w:eastAsia="Helvetica" w:hAnsi="Helvetica" w:cs="Helvetica"/>
                    <w:color w:val="000000"/>
                    <w:sz w:val="22"/>
                    <w:szCs w:val="22"/>
                  </w:rPr>
                </w:rPrChange>
              </w:rPr>
              <w:t>-919.574474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16"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D5F2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17" w:author="Daniel Noble" w:date="2023-09-04T10:36:00Z">
                  <w:rPr/>
                </w:rPrChange>
              </w:rPr>
            </w:pPr>
            <w:r w:rsidRPr="00397878">
              <w:rPr>
                <w:rFonts w:ascii="Times New Roman" w:eastAsia="Helvetica" w:hAnsi="Times New Roman" w:cs="Times New Roman"/>
                <w:color w:val="000000"/>
                <w:sz w:val="20"/>
                <w:szCs w:val="20"/>
                <w:rPrChange w:id="318" w:author="Daniel Noble" w:date="2023-09-04T10:36:00Z">
                  <w:rPr>
                    <w:rFonts w:ascii="Helvetica" w:eastAsia="Helvetica" w:hAnsi="Helvetica" w:cs="Helvetica"/>
                    <w:color w:val="000000"/>
                    <w:sz w:val="22"/>
                    <w:szCs w:val="22"/>
                  </w:rPr>
                </w:rPrChange>
              </w:rPr>
              <w:t>39.663731</w:t>
            </w:r>
          </w:p>
        </w:tc>
      </w:tr>
      <w:tr w:rsidR="00397878" w:rsidRPr="00397878" w14:paraId="741AC406" w14:textId="77777777" w:rsidTr="00397878">
        <w:trPr>
          <w:jc w:val="center"/>
          <w:trPrChange w:id="319"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0"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1BF73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1" w:author="Daniel Noble" w:date="2023-09-04T10:36:00Z">
                  <w:rPr/>
                </w:rPrChange>
              </w:rPr>
            </w:pPr>
            <w:r w:rsidRPr="00397878">
              <w:rPr>
                <w:rFonts w:ascii="Times New Roman" w:eastAsia="Helvetica" w:hAnsi="Times New Roman" w:cs="Times New Roman"/>
                <w:color w:val="000000"/>
                <w:sz w:val="20"/>
                <w:szCs w:val="20"/>
                <w:rPrChange w:id="322" w:author="Daniel Noble" w:date="2023-09-04T10:36:00Z">
                  <w:rPr>
                    <w:rFonts w:ascii="Helvetica" w:eastAsia="Helvetica" w:hAnsi="Helvetica" w:cs="Helvetica"/>
                    <w:color w:val="000000"/>
                    <w:sz w:val="22"/>
                    <w:szCs w:val="22"/>
                  </w:rPr>
                </w:rPrChange>
              </w:rPr>
              <w:t>Model 14 - quadratic slope for G, intercept for M, no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3"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AE71B1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4" w:author="Daniel Noble" w:date="2023-09-04T10:36:00Z">
                  <w:rPr/>
                </w:rPrChange>
              </w:rPr>
            </w:pPr>
            <w:r w:rsidRPr="00397878">
              <w:rPr>
                <w:rFonts w:ascii="Times New Roman" w:eastAsia="Helvetica" w:hAnsi="Times New Roman" w:cs="Times New Roman"/>
                <w:color w:val="000000"/>
                <w:sz w:val="20"/>
                <w:szCs w:val="20"/>
                <w:rPrChange w:id="325" w:author="Daniel Noble" w:date="2023-09-04T10:36:00Z">
                  <w:rPr>
                    <w:rFonts w:ascii="Helvetica" w:eastAsia="Helvetica" w:hAnsi="Helvetica" w:cs="Helvetica"/>
                    <w:color w:val="000000"/>
                    <w:sz w:val="22"/>
                    <w:szCs w:val="22"/>
                  </w:rPr>
                </w:rPrChange>
              </w:rPr>
              <w:t>-1,384.591</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6"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F07511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27" w:author="Daniel Noble" w:date="2023-09-04T10:36:00Z">
                  <w:rPr/>
                </w:rPrChange>
              </w:rPr>
            </w:pPr>
            <w:r w:rsidRPr="00397878">
              <w:rPr>
                <w:rFonts w:ascii="Times New Roman" w:eastAsia="Helvetica" w:hAnsi="Times New Roman" w:cs="Times New Roman"/>
                <w:color w:val="000000"/>
                <w:sz w:val="20"/>
                <w:szCs w:val="20"/>
                <w:rPrChange w:id="328" w:author="Daniel Noble" w:date="2023-09-04T10:36:00Z">
                  <w:rPr>
                    <w:rFonts w:ascii="Helvetica" w:eastAsia="Helvetica" w:hAnsi="Helvetica" w:cs="Helvetica"/>
                    <w:color w:val="000000"/>
                    <w:sz w:val="22"/>
                    <w:szCs w:val="22"/>
                  </w:rPr>
                </w:rPrChange>
              </w:rPr>
              <w:t>-937.6872905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29"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6BDE1D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0" w:author="Daniel Noble" w:date="2023-09-04T10:36:00Z">
                  <w:rPr/>
                </w:rPrChange>
              </w:rPr>
            </w:pPr>
            <w:r w:rsidRPr="00397878">
              <w:rPr>
                <w:rFonts w:ascii="Times New Roman" w:eastAsia="Helvetica" w:hAnsi="Times New Roman" w:cs="Times New Roman"/>
                <w:color w:val="000000"/>
                <w:sz w:val="20"/>
                <w:szCs w:val="20"/>
                <w:rPrChange w:id="331" w:author="Daniel Noble" w:date="2023-09-04T10:36:00Z">
                  <w:rPr>
                    <w:rFonts w:ascii="Helvetica" w:eastAsia="Helvetica" w:hAnsi="Helvetica" w:cs="Helvetica"/>
                    <w:color w:val="000000"/>
                    <w:sz w:val="22"/>
                    <w:szCs w:val="22"/>
                  </w:rPr>
                </w:rPrChange>
              </w:rPr>
              <w:t>39.997084</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2"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D8E388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3" w:author="Daniel Noble" w:date="2023-09-04T10:36:00Z">
                  <w:rPr/>
                </w:rPrChange>
              </w:rPr>
            </w:pPr>
            <w:r w:rsidRPr="00397878">
              <w:rPr>
                <w:rFonts w:ascii="Times New Roman" w:eastAsia="Helvetica" w:hAnsi="Times New Roman" w:cs="Times New Roman"/>
                <w:color w:val="000000"/>
                <w:sz w:val="20"/>
                <w:szCs w:val="20"/>
                <w:rPrChange w:id="334" w:author="Daniel Noble" w:date="2023-09-04T10:36:00Z">
                  <w:rPr>
                    <w:rFonts w:ascii="Helvetica" w:eastAsia="Helvetica" w:hAnsi="Helvetica" w:cs="Helvetica"/>
                    <w:color w:val="000000"/>
                    <w:sz w:val="22"/>
                    <w:szCs w:val="22"/>
                  </w:rPr>
                </w:rPrChange>
              </w:rPr>
              <w:t>-1,352.782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5"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41B155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6" w:author="Daniel Noble" w:date="2023-09-04T10:36:00Z">
                  <w:rPr/>
                </w:rPrChange>
              </w:rPr>
            </w:pPr>
            <w:r w:rsidRPr="00397878">
              <w:rPr>
                <w:rFonts w:ascii="Times New Roman" w:eastAsia="Helvetica" w:hAnsi="Times New Roman" w:cs="Times New Roman"/>
                <w:color w:val="000000"/>
                <w:sz w:val="20"/>
                <w:szCs w:val="20"/>
                <w:rPrChange w:id="337" w:author="Daniel Noble" w:date="2023-09-04T10:36:00Z">
                  <w:rPr>
                    <w:rFonts w:ascii="Helvetica" w:eastAsia="Helvetica" w:hAnsi="Helvetica" w:cs="Helvetica"/>
                    <w:color w:val="000000"/>
                    <w:sz w:val="22"/>
                    <w:szCs w:val="22"/>
                  </w:rPr>
                </w:rPrChange>
              </w:rPr>
              <w:t>-925.385957</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38"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E0F82D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39" w:author="Daniel Noble" w:date="2023-09-04T10:36:00Z">
                  <w:rPr/>
                </w:rPrChange>
              </w:rPr>
            </w:pPr>
            <w:r w:rsidRPr="00397878">
              <w:rPr>
                <w:rFonts w:ascii="Times New Roman" w:eastAsia="Helvetica" w:hAnsi="Times New Roman" w:cs="Times New Roman"/>
                <w:color w:val="000000"/>
                <w:sz w:val="20"/>
                <w:szCs w:val="20"/>
                <w:rPrChange w:id="340" w:author="Daniel Noble" w:date="2023-09-04T10:36:00Z">
                  <w:rPr>
                    <w:rFonts w:ascii="Helvetica" w:eastAsia="Helvetica" w:hAnsi="Helvetica" w:cs="Helvetica"/>
                    <w:color w:val="000000"/>
                    <w:sz w:val="22"/>
                    <w:szCs w:val="22"/>
                  </w:rPr>
                </w:rPrChange>
              </w:rPr>
              <w:t>40.651716</w:t>
            </w:r>
          </w:p>
        </w:tc>
      </w:tr>
      <w:tr w:rsidR="00397878" w:rsidRPr="00397878" w14:paraId="1173B290" w14:textId="77777777" w:rsidTr="00397878">
        <w:trPr>
          <w:jc w:val="center"/>
          <w:trPrChange w:id="341"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2"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1DEFF2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43" w:author="Daniel Noble" w:date="2023-09-04T10:36:00Z">
                  <w:rPr/>
                </w:rPrChange>
              </w:rPr>
            </w:pPr>
            <w:r w:rsidRPr="00397878">
              <w:rPr>
                <w:rFonts w:ascii="Times New Roman" w:eastAsia="Helvetica" w:hAnsi="Times New Roman" w:cs="Times New Roman"/>
                <w:color w:val="000000"/>
                <w:sz w:val="20"/>
                <w:szCs w:val="20"/>
                <w:rPrChange w:id="344" w:author="Daniel Noble" w:date="2023-09-04T10:36:00Z">
                  <w:rPr>
                    <w:rFonts w:ascii="Helvetica" w:eastAsia="Helvetica" w:hAnsi="Helvetica" w:cs="Helvetica"/>
                    <w:color w:val="000000"/>
                    <w:sz w:val="22"/>
                    <w:szCs w:val="22"/>
                  </w:rPr>
                </w:rPrChange>
              </w:rPr>
              <w:t>Model 5 - intercept for M, linear slopes for G,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5"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F0823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46" w:author="Daniel Noble" w:date="2023-09-04T10:36:00Z">
                  <w:rPr/>
                </w:rPrChange>
              </w:rPr>
            </w:pPr>
            <w:r w:rsidRPr="00397878">
              <w:rPr>
                <w:rFonts w:ascii="Times New Roman" w:eastAsia="Helvetica" w:hAnsi="Times New Roman" w:cs="Times New Roman"/>
                <w:color w:val="000000"/>
                <w:sz w:val="20"/>
                <w:szCs w:val="20"/>
                <w:rPrChange w:id="347" w:author="Daniel Noble" w:date="2023-09-04T10:36:00Z">
                  <w:rPr>
                    <w:rFonts w:ascii="Helvetica" w:eastAsia="Helvetica" w:hAnsi="Helvetica" w:cs="Helvetica"/>
                    <w:color w:val="000000"/>
                    <w:sz w:val="22"/>
                    <w:szCs w:val="22"/>
                  </w:rPr>
                </w:rPrChange>
              </w:rPr>
              <w:t>-1,382.770</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48"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FC0778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49" w:author="Daniel Noble" w:date="2023-09-04T10:36:00Z">
                  <w:rPr/>
                </w:rPrChange>
              </w:rPr>
            </w:pPr>
            <w:r w:rsidRPr="00397878">
              <w:rPr>
                <w:rFonts w:ascii="Times New Roman" w:eastAsia="Helvetica" w:hAnsi="Times New Roman" w:cs="Times New Roman"/>
                <w:color w:val="000000"/>
                <w:sz w:val="20"/>
                <w:szCs w:val="20"/>
                <w:rPrChange w:id="350" w:author="Daniel Noble" w:date="2023-09-04T10:36:00Z">
                  <w:rPr>
                    <w:rFonts w:ascii="Helvetica" w:eastAsia="Helvetica" w:hAnsi="Helvetica" w:cs="Helvetica"/>
                    <w:color w:val="000000"/>
                    <w:sz w:val="22"/>
                    <w:szCs w:val="22"/>
                  </w:rPr>
                </w:rPrChange>
              </w:rPr>
              <w:t>-938.5974803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1"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5B595E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52" w:author="Daniel Noble" w:date="2023-09-04T10:36:00Z">
                  <w:rPr/>
                </w:rPrChange>
              </w:rPr>
            </w:pPr>
            <w:r w:rsidRPr="00397878">
              <w:rPr>
                <w:rFonts w:ascii="Times New Roman" w:eastAsia="Helvetica" w:hAnsi="Times New Roman" w:cs="Times New Roman"/>
                <w:color w:val="000000"/>
                <w:sz w:val="20"/>
                <w:szCs w:val="20"/>
                <w:rPrChange w:id="353" w:author="Daniel Noble" w:date="2023-09-04T10:36:00Z">
                  <w:rPr>
                    <w:rFonts w:ascii="Helvetica" w:eastAsia="Helvetica" w:hAnsi="Helvetica" w:cs="Helvetica"/>
                    <w:color w:val="000000"/>
                    <w:sz w:val="22"/>
                    <w:szCs w:val="22"/>
                  </w:rPr>
                </w:rPrChange>
              </w:rPr>
              <w:t>39.997376</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4"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244E3D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55" w:author="Daniel Noble" w:date="2023-09-04T10:36:00Z">
                  <w:rPr/>
                </w:rPrChange>
              </w:rPr>
            </w:pPr>
            <w:r w:rsidRPr="00397878">
              <w:rPr>
                <w:rFonts w:ascii="Times New Roman" w:eastAsia="Helvetica" w:hAnsi="Times New Roman" w:cs="Times New Roman"/>
                <w:color w:val="000000"/>
                <w:sz w:val="20"/>
                <w:szCs w:val="20"/>
                <w:rPrChange w:id="356" w:author="Daniel Noble" w:date="2023-09-04T10:36:00Z">
                  <w:rPr>
                    <w:rFonts w:ascii="Helvetica" w:eastAsia="Helvetica" w:hAnsi="Helvetica" w:cs="Helvetica"/>
                    <w:color w:val="000000"/>
                    <w:sz w:val="22"/>
                    <w:szCs w:val="22"/>
                  </w:rPr>
                </w:rPrChange>
              </w:rPr>
              <w:t>-1,350.058</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57"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7E55A9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58" w:author="Daniel Noble" w:date="2023-09-04T10:36:00Z">
                  <w:rPr/>
                </w:rPrChange>
              </w:rPr>
            </w:pPr>
            <w:r w:rsidRPr="00397878">
              <w:rPr>
                <w:rFonts w:ascii="Times New Roman" w:eastAsia="Helvetica" w:hAnsi="Times New Roman" w:cs="Times New Roman"/>
                <w:color w:val="000000"/>
                <w:sz w:val="20"/>
                <w:szCs w:val="20"/>
                <w:rPrChange w:id="359" w:author="Daniel Noble" w:date="2023-09-04T10:36:00Z">
                  <w:rPr>
                    <w:rFonts w:ascii="Helvetica" w:eastAsia="Helvetica" w:hAnsi="Helvetica" w:cs="Helvetica"/>
                    <w:color w:val="000000"/>
                    <w:sz w:val="22"/>
                    <w:szCs w:val="22"/>
                  </w:rPr>
                </w:rPrChange>
              </w:rPr>
              <w:t>-926.747853</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0"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D02D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61" w:author="Daniel Noble" w:date="2023-09-04T10:36:00Z">
                  <w:rPr/>
                </w:rPrChange>
              </w:rPr>
            </w:pPr>
            <w:r w:rsidRPr="00397878">
              <w:rPr>
                <w:rFonts w:ascii="Times New Roman" w:eastAsia="Helvetica" w:hAnsi="Times New Roman" w:cs="Times New Roman"/>
                <w:color w:val="000000"/>
                <w:sz w:val="20"/>
                <w:szCs w:val="20"/>
                <w:rPrChange w:id="362" w:author="Daniel Noble" w:date="2023-09-04T10:36:00Z">
                  <w:rPr>
                    <w:rFonts w:ascii="Helvetica" w:eastAsia="Helvetica" w:hAnsi="Helvetica" w:cs="Helvetica"/>
                    <w:color w:val="000000"/>
                    <w:sz w:val="22"/>
                    <w:szCs w:val="22"/>
                  </w:rPr>
                </w:rPrChange>
              </w:rPr>
              <w:t>40.634918</w:t>
            </w:r>
          </w:p>
        </w:tc>
      </w:tr>
      <w:tr w:rsidR="00397878" w:rsidRPr="00397878" w14:paraId="55EECCA9" w14:textId="77777777" w:rsidTr="00397878">
        <w:trPr>
          <w:jc w:val="center"/>
          <w:trPrChange w:id="363"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4"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E960A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65" w:author="Daniel Noble" w:date="2023-09-04T10:36:00Z">
                  <w:rPr/>
                </w:rPrChange>
              </w:rPr>
            </w:pPr>
            <w:r w:rsidRPr="00397878">
              <w:rPr>
                <w:rFonts w:ascii="Times New Roman" w:eastAsia="Helvetica" w:hAnsi="Times New Roman" w:cs="Times New Roman"/>
                <w:color w:val="000000"/>
                <w:sz w:val="20"/>
                <w:szCs w:val="20"/>
                <w:rPrChange w:id="366" w:author="Daniel Noble" w:date="2023-09-04T10:36:00Z">
                  <w:rPr>
                    <w:rFonts w:ascii="Helvetica" w:eastAsia="Helvetica" w:hAnsi="Helvetica" w:cs="Helvetica"/>
                    <w:color w:val="000000"/>
                    <w:sz w:val="22"/>
                    <w:szCs w:val="22"/>
                  </w:rPr>
                </w:rPrChange>
              </w:rPr>
              <w:t>Model 4 - intercept for G, linear slopes for M,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67"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D29B8D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68" w:author="Daniel Noble" w:date="2023-09-04T10:36:00Z">
                  <w:rPr/>
                </w:rPrChange>
              </w:rPr>
            </w:pPr>
            <w:r w:rsidRPr="00397878">
              <w:rPr>
                <w:rFonts w:ascii="Times New Roman" w:eastAsia="Helvetica" w:hAnsi="Times New Roman" w:cs="Times New Roman"/>
                <w:color w:val="000000"/>
                <w:sz w:val="20"/>
                <w:szCs w:val="20"/>
                <w:rPrChange w:id="369" w:author="Daniel Noble" w:date="2023-09-04T10:36:00Z">
                  <w:rPr>
                    <w:rFonts w:ascii="Helvetica" w:eastAsia="Helvetica" w:hAnsi="Helvetica" w:cs="Helvetica"/>
                    <w:color w:val="000000"/>
                    <w:sz w:val="22"/>
                    <w:szCs w:val="22"/>
                  </w:rPr>
                </w:rPrChange>
              </w:rPr>
              <w:t>-1,381.457</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0"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4A5ADF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71" w:author="Daniel Noble" w:date="2023-09-04T10:36:00Z">
                  <w:rPr/>
                </w:rPrChange>
              </w:rPr>
            </w:pPr>
            <w:r w:rsidRPr="00397878">
              <w:rPr>
                <w:rFonts w:ascii="Times New Roman" w:eastAsia="Helvetica" w:hAnsi="Times New Roman" w:cs="Times New Roman"/>
                <w:color w:val="000000"/>
                <w:sz w:val="20"/>
                <w:szCs w:val="20"/>
                <w:rPrChange w:id="372" w:author="Daniel Noble" w:date="2023-09-04T10:36:00Z">
                  <w:rPr>
                    <w:rFonts w:ascii="Helvetica" w:eastAsia="Helvetica" w:hAnsi="Helvetica" w:cs="Helvetica"/>
                    <w:color w:val="000000"/>
                    <w:sz w:val="22"/>
                    <w:szCs w:val="22"/>
                  </w:rPr>
                </w:rPrChange>
              </w:rPr>
              <w:t>-939.2541392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3"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30F6859"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74" w:author="Daniel Noble" w:date="2023-09-04T10:36:00Z">
                  <w:rPr/>
                </w:rPrChange>
              </w:rPr>
            </w:pPr>
            <w:r w:rsidRPr="00397878">
              <w:rPr>
                <w:rFonts w:ascii="Times New Roman" w:eastAsia="Helvetica" w:hAnsi="Times New Roman" w:cs="Times New Roman"/>
                <w:color w:val="000000"/>
                <w:sz w:val="20"/>
                <w:szCs w:val="20"/>
                <w:rPrChange w:id="375" w:author="Daniel Noble" w:date="2023-09-04T10:36:00Z">
                  <w:rPr>
                    <w:rFonts w:ascii="Helvetica" w:eastAsia="Helvetica" w:hAnsi="Helvetica" w:cs="Helvetica"/>
                    <w:color w:val="000000"/>
                    <w:sz w:val="22"/>
                    <w:szCs w:val="22"/>
                  </w:rPr>
                </w:rPrChange>
              </w:rPr>
              <w:t>39.065262</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6"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122D7B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77" w:author="Daniel Noble" w:date="2023-09-04T10:36:00Z">
                  <w:rPr/>
                </w:rPrChange>
              </w:rPr>
            </w:pPr>
            <w:r w:rsidRPr="00397878">
              <w:rPr>
                <w:rFonts w:ascii="Times New Roman" w:eastAsia="Helvetica" w:hAnsi="Times New Roman" w:cs="Times New Roman"/>
                <w:color w:val="000000"/>
                <w:sz w:val="20"/>
                <w:szCs w:val="20"/>
                <w:rPrChange w:id="378" w:author="Daniel Noble" w:date="2023-09-04T10:36:00Z">
                  <w:rPr>
                    <w:rFonts w:ascii="Helvetica" w:eastAsia="Helvetica" w:hAnsi="Helvetica" w:cs="Helvetica"/>
                    <w:color w:val="000000"/>
                    <w:sz w:val="22"/>
                    <w:szCs w:val="22"/>
                  </w:rPr>
                </w:rPrChange>
              </w:rPr>
              <w:t>-1,358.305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79"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50BAD9A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80" w:author="Daniel Noble" w:date="2023-09-04T10:36:00Z">
                  <w:rPr/>
                </w:rPrChange>
              </w:rPr>
            </w:pPr>
            <w:r w:rsidRPr="00397878">
              <w:rPr>
                <w:rFonts w:ascii="Times New Roman" w:eastAsia="Helvetica" w:hAnsi="Times New Roman" w:cs="Times New Roman"/>
                <w:color w:val="000000"/>
                <w:sz w:val="20"/>
                <w:szCs w:val="20"/>
                <w:rPrChange w:id="381" w:author="Daniel Noble" w:date="2023-09-04T10:36:00Z">
                  <w:rPr>
                    <w:rFonts w:ascii="Helvetica" w:eastAsia="Helvetica" w:hAnsi="Helvetica" w:cs="Helvetica"/>
                    <w:color w:val="000000"/>
                    <w:sz w:val="22"/>
                    <w:szCs w:val="22"/>
                  </w:rPr>
                </w:rPrChange>
              </w:rPr>
              <w:t>-922.624242</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2"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B3CC8C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83" w:author="Daniel Noble" w:date="2023-09-04T10:36:00Z">
                  <w:rPr/>
                </w:rPrChange>
              </w:rPr>
            </w:pPr>
            <w:r w:rsidRPr="00397878">
              <w:rPr>
                <w:rFonts w:ascii="Times New Roman" w:eastAsia="Helvetica" w:hAnsi="Times New Roman" w:cs="Times New Roman"/>
                <w:color w:val="000000"/>
                <w:sz w:val="20"/>
                <w:szCs w:val="20"/>
                <w:rPrChange w:id="384" w:author="Daniel Noble" w:date="2023-09-04T10:36:00Z">
                  <w:rPr>
                    <w:rFonts w:ascii="Helvetica" w:eastAsia="Helvetica" w:hAnsi="Helvetica" w:cs="Helvetica"/>
                    <w:color w:val="000000"/>
                    <w:sz w:val="22"/>
                    <w:szCs w:val="22"/>
                  </w:rPr>
                </w:rPrChange>
              </w:rPr>
              <w:t>39.686994</w:t>
            </w:r>
          </w:p>
        </w:tc>
      </w:tr>
      <w:tr w:rsidR="00397878" w:rsidRPr="00397878" w14:paraId="36466B55" w14:textId="77777777" w:rsidTr="00397878">
        <w:trPr>
          <w:jc w:val="center"/>
          <w:trPrChange w:id="385"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6"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2E57D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87" w:author="Daniel Noble" w:date="2023-09-04T10:36:00Z">
                  <w:rPr/>
                </w:rPrChange>
              </w:rPr>
            </w:pPr>
            <w:r w:rsidRPr="00397878">
              <w:rPr>
                <w:rFonts w:ascii="Times New Roman" w:eastAsia="Helvetica" w:hAnsi="Times New Roman" w:cs="Times New Roman"/>
                <w:color w:val="000000"/>
                <w:sz w:val="20"/>
                <w:szCs w:val="20"/>
                <w:rPrChange w:id="388" w:author="Daniel Noble" w:date="2023-09-04T10:36:00Z">
                  <w:rPr>
                    <w:rFonts w:ascii="Helvetica" w:eastAsia="Helvetica" w:hAnsi="Helvetica" w:cs="Helvetica"/>
                    <w:color w:val="000000"/>
                    <w:sz w:val="22"/>
                    <w:szCs w:val="22"/>
                  </w:rPr>
                </w:rPrChange>
              </w:rPr>
              <w:t>Model 16 - linear slope for G, no M, no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89"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DECDB4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90" w:author="Daniel Noble" w:date="2023-09-04T10:36:00Z">
                  <w:rPr/>
                </w:rPrChange>
              </w:rPr>
            </w:pPr>
            <w:r w:rsidRPr="00397878">
              <w:rPr>
                <w:rFonts w:ascii="Times New Roman" w:eastAsia="Helvetica" w:hAnsi="Times New Roman" w:cs="Times New Roman"/>
                <w:color w:val="000000"/>
                <w:sz w:val="20"/>
                <w:szCs w:val="20"/>
                <w:rPrChange w:id="391" w:author="Daniel Noble" w:date="2023-09-04T10:36:00Z">
                  <w:rPr>
                    <w:rFonts w:ascii="Helvetica" w:eastAsia="Helvetica" w:hAnsi="Helvetica" w:cs="Helvetica"/>
                    <w:color w:val="000000"/>
                    <w:sz w:val="22"/>
                    <w:szCs w:val="22"/>
                  </w:rPr>
                </w:rPrChange>
              </w:rPr>
              <w:t>-1,380.496</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2"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2A401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93" w:author="Daniel Noble" w:date="2023-09-04T10:36:00Z">
                  <w:rPr/>
                </w:rPrChange>
              </w:rPr>
            </w:pPr>
            <w:r w:rsidRPr="00397878">
              <w:rPr>
                <w:rFonts w:ascii="Times New Roman" w:eastAsia="Helvetica" w:hAnsi="Times New Roman" w:cs="Times New Roman"/>
                <w:color w:val="000000"/>
                <w:sz w:val="20"/>
                <w:szCs w:val="20"/>
                <w:rPrChange w:id="394" w:author="Daniel Noble" w:date="2023-09-04T10:36:00Z">
                  <w:rPr>
                    <w:rFonts w:ascii="Helvetica" w:eastAsia="Helvetica" w:hAnsi="Helvetica" w:cs="Helvetica"/>
                    <w:color w:val="000000"/>
                    <w:sz w:val="22"/>
                    <w:szCs w:val="22"/>
                  </w:rPr>
                </w:rPrChange>
              </w:rPr>
              <w:t>-939.7346124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5"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8E0A15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96" w:author="Daniel Noble" w:date="2023-09-04T10:36:00Z">
                  <w:rPr/>
                </w:rPrChange>
              </w:rPr>
            </w:pPr>
            <w:r w:rsidRPr="00397878">
              <w:rPr>
                <w:rFonts w:ascii="Times New Roman" w:eastAsia="Helvetica" w:hAnsi="Times New Roman" w:cs="Times New Roman"/>
                <w:color w:val="000000"/>
                <w:sz w:val="20"/>
                <w:szCs w:val="20"/>
                <w:rPrChange w:id="397" w:author="Daniel Noble" w:date="2023-09-04T10:36:00Z">
                  <w:rPr>
                    <w:rFonts w:ascii="Helvetica" w:eastAsia="Helvetica" w:hAnsi="Helvetica" w:cs="Helvetica"/>
                    <w:color w:val="000000"/>
                    <w:sz w:val="22"/>
                    <w:szCs w:val="22"/>
                  </w:rPr>
                </w:rPrChange>
              </w:rPr>
              <w:t>40.100532</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398"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C9949A3"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399" w:author="Daniel Noble" w:date="2023-09-04T10:36:00Z">
                  <w:rPr/>
                </w:rPrChange>
              </w:rPr>
            </w:pPr>
            <w:r w:rsidRPr="00397878">
              <w:rPr>
                <w:rFonts w:ascii="Times New Roman" w:eastAsia="Helvetica" w:hAnsi="Times New Roman" w:cs="Times New Roman"/>
                <w:color w:val="000000"/>
                <w:sz w:val="20"/>
                <w:szCs w:val="20"/>
                <w:rPrChange w:id="400" w:author="Daniel Noble" w:date="2023-09-04T10:36:00Z">
                  <w:rPr>
                    <w:rFonts w:ascii="Helvetica" w:eastAsia="Helvetica" w:hAnsi="Helvetica" w:cs="Helvetica"/>
                    <w:color w:val="000000"/>
                    <w:sz w:val="22"/>
                    <w:szCs w:val="22"/>
                  </w:rPr>
                </w:rPrChange>
              </w:rPr>
              <w:t>-1,353.143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1"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FAAC85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02" w:author="Daniel Noble" w:date="2023-09-04T10:36:00Z">
                  <w:rPr/>
                </w:rPrChange>
              </w:rPr>
            </w:pPr>
            <w:r w:rsidRPr="00397878">
              <w:rPr>
                <w:rFonts w:ascii="Times New Roman" w:eastAsia="Helvetica" w:hAnsi="Times New Roman" w:cs="Times New Roman"/>
                <w:color w:val="000000"/>
                <w:sz w:val="20"/>
                <w:szCs w:val="20"/>
                <w:rPrChange w:id="403" w:author="Daniel Noble" w:date="2023-09-04T10:36:00Z">
                  <w:rPr>
                    <w:rFonts w:ascii="Helvetica" w:eastAsia="Helvetica" w:hAnsi="Helvetica" w:cs="Helvetica"/>
                    <w:color w:val="000000"/>
                    <w:sz w:val="22"/>
                    <w:szCs w:val="22"/>
                  </w:rPr>
                </w:rPrChange>
              </w:rPr>
              <w:t>-925.205637</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4"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D34D3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05" w:author="Daniel Noble" w:date="2023-09-04T10:36:00Z">
                  <w:rPr/>
                </w:rPrChange>
              </w:rPr>
            </w:pPr>
            <w:r w:rsidRPr="00397878">
              <w:rPr>
                <w:rFonts w:ascii="Times New Roman" w:eastAsia="Helvetica" w:hAnsi="Times New Roman" w:cs="Times New Roman"/>
                <w:color w:val="000000"/>
                <w:sz w:val="20"/>
                <w:szCs w:val="20"/>
                <w:rPrChange w:id="406" w:author="Daniel Noble" w:date="2023-09-04T10:36:00Z">
                  <w:rPr>
                    <w:rFonts w:ascii="Helvetica" w:eastAsia="Helvetica" w:hAnsi="Helvetica" w:cs="Helvetica"/>
                    <w:color w:val="000000"/>
                    <w:sz w:val="22"/>
                    <w:szCs w:val="22"/>
                  </w:rPr>
                </w:rPrChange>
              </w:rPr>
              <w:t>40.667781</w:t>
            </w:r>
          </w:p>
        </w:tc>
      </w:tr>
      <w:tr w:rsidR="00397878" w:rsidRPr="00397878" w14:paraId="6BADC424" w14:textId="77777777" w:rsidTr="00397878">
        <w:trPr>
          <w:jc w:val="center"/>
          <w:trPrChange w:id="407"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08"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6907DB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09" w:author="Daniel Noble" w:date="2023-09-04T10:36:00Z">
                  <w:rPr/>
                </w:rPrChange>
              </w:rPr>
            </w:pPr>
            <w:r w:rsidRPr="00397878">
              <w:rPr>
                <w:rFonts w:ascii="Times New Roman" w:eastAsia="Helvetica" w:hAnsi="Times New Roman" w:cs="Times New Roman"/>
                <w:color w:val="000000"/>
                <w:sz w:val="20"/>
                <w:szCs w:val="20"/>
                <w:rPrChange w:id="410" w:author="Daniel Noble" w:date="2023-09-04T10:36:00Z">
                  <w:rPr>
                    <w:rFonts w:ascii="Helvetica" w:eastAsia="Helvetica" w:hAnsi="Helvetica" w:cs="Helvetica"/>
                    <w:color w:val="000000"/>
                    <w:sz w:val="22"/>
                    <w:szCs w:val="22"/>
                  </w:rPr>
                </w:rPrChange>
              </w:rPr>
              <w:t>Model 13 - quadratic slope for M, intercept for G, no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1"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03477A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12" w:author="Daniel Noble" w:date="2023-09-04T10:36:00Z">
                  <w:rPr/>
                </w:rPrChange>
              </w:rPr>
            </w:pPr>
            <w:r w:rsidRPr="00397878">
              <w:rPr>
                <w:rFonts w:ascii="Times New Roman" w:eastAsia="Helvetica" w:hAnsi="Times New Roman" w:cs="Times New Roman"/>
                <w:color w:val="000000"/>
                <w:sz w:val="20"/>
                <w:szCs w:val="20"/>
                <w:rPrChange w:id="413" w:author="Daniel Noble" w:date="2023-09-04T10:36:00Z">
                  <w:rPr>
                    <w:rFonts w:ascii="Helvetica" w:eastAsia="Helvetica" w:hAnsi="Helvetica" w:cs="Helvetica"/>
                    <w:color w:val="000000"/>
                    <w:sz w:val="22"/>
                    <w:szCs w:val="22"/>
                  </w:rPr>
                </w:rPrChange>
              </w:rPr>
              <w:t>-1,158.093</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4"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67E014A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15" w:author="Daniel Noble" w:date="2023-09-04T10:36:00Z">
                  <w:rPr/>
                </w:rPrChange>
              </w:rPr>
            </w:pPr>
            <w:r w:rsidRPr="00397878">
              <w:rPr>
                <w:rFonts w:ascii="Times New Roman" w:eastAsia="Helvetica" w:hAnsi="Times New Roman" w:cs="Times New Roman"/>
                <w:color w:val="000000"/>
                <w:sz w:val="20"/>
                <w:szCs w:val="20"/>
                <w:rPrChange w:id="416" w:author="Daniel Noble" w:date="2023-09-04T10:36:00Z">
                  <w:rPr>
                    <w:rFonts w:ascii="Helvetica" w:eastAsia="Helvetica" w:hAnsi="Helvetica" w:cs="Helvetica"/>
                    <w:color w:val="000000"/>
                    <w:sz w:val="22"/>
                    <w:szCs w:val="22"/>
                  </w:rPr>
                </w:rPrChange>
              </w:rPr>
              <w:t>-1,050.9362464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17"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84CDE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18" w:author="Daniel Noble" w:date="2023-09-04T10:36:00Z">
                  <w:rPr/>
                </w:rPrChange>
              </w:rPr>
            </w:pPr>
            <w:r w:rsidRPr="00397878">
              <w:rPr>
                <w:rFonts w:ascii="Times New Roman" w:eastAsia="Helvetica" w:hAnsi="Times New Roman" w:cs="Times New Roman"/>
                <w:color w:val="000000"/>
                <w:sz w:val="20"/>
                <w:szCs w:val="20"/>
                <w:rPrChange w:id="419" w:author="Daniel Noble" w:date="2023-09-04T10:36:00Z">
                  <w:rPr>
                    <w:rFonts w:ascii="Helvetica" w:eastAsia="Helvetica" w:hAnsi="Helvetica" w:cs="Helvetica"/>
                    <w:color w:val="000000"/>
                    <w:sz w:val="22"/>
                    <w:szCs w:val="22"/>
                  </w:rPr>
                </w:rPrChange>
              </w:rPr>
              <w:t>40.631958</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0"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73DB7665"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21" w:author="Daniel Noble" w:date="2023-09-04T10:36:00Z">
                  <w:rPr/>
                </w:rPrChange>
              </w:rPr>
            </w:pPr>
            <w:r w:rsidRPr="00397878">
              <w:rPr>
                <w:rFonts w:ascii="Times New Roman" w:eastAsia="Helvetica" w:hAnsi="Times New Roman" w:cs="Times New Roman"/>
                <w:color w:val="000000"/>
                <w:sz w:val="20"/>
                <w:szCs w:val="20"/>
                <w:rPrChange w:id="422" w:author="Daniel Noble" w:date="2023-09-04T10:36:00Z">
                  <w:rPr>
                    <w:rFonts w:ascii="Helvetica" w:eastAsia="Helvetica" w:hAnsi="Helvetica" w:cs="Helvetica"/>
                    <w:color w:val="000000"/>
                    <w:sz w:val="22"/>
                    <w:szCs w:val="22"/>
                  </w:rPr>
                </w:rPrChange>
              </w:rPr>
              <w:t>-1,150.479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3"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55A075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24" w:author="Daniel Noble" w:date="2023-09-04T10:36:00Z">
                  <w:rPr/>
                </w:rPrChange>
              </w:rPr>
            </w:pPr>
            <w:r w:rsidRPr="00397878">
              <w:rPr>
                <w:rFonts w:ascii="Times New Roman" w:eastAsia="Helvetica" w:hAnsi="Times New Roman" w:cs="Times New Roman"/>
                <w:color w:val="000000"/>
                <w:sz w:val="20"/>
                <w:szCs w:val="20"/>
                <w:rPrChange w:id="425" w:author="Daniel Noble" w:date="2023-09-04T10:36:00Z">
                  <w:rPr>
                    <w:rFonts w:ascii="Helvetica" w:eastAsia="Helvetica" w:hAnsi="Helvetica" w:cs="Helvetica"/>
                    <w:color w:val="000000"/>
                    <w:sz w:val="22"/>
                    <w:szCs w:val="22"/>
                  </w:rPr>
                </w:rPrChange>
              </w:rPr>
              <w:t>-1,026.537654</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26"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9D857D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27" w:author="Daniel Noble" w:date="2023-09-04T10:36:00Z">
                  <w:rPr/>
                </w:rPrChange>
              </w:rPr>
            </w:pPr>
            <w:r w:rsidRPr="00397878">
              <w:rPr>
                <w:rFonts w:ascii="Times New Roman" w:eastAsia="Helvetica" w:hAnsi="Times New Roman" w:cs="Times New Roman"/>
                <w:color w:val="000000"/>
                <w:sz w:val="20"/>
                <w:szCs w:val="20"/>
                <w:rPrChange w:id="428" w:author="Daniel Noble" w:date="2023-09-04T10:36:00Z">
                  <w:rPr>
                    <w:rFonts w:ascii="Helvetica" w:eastAsia="Helvetica" w:hAnsi="Helvetica" w:cs="Helvetica"/>
                    <w:color w:val="000000"/>
                    <w:sz w:val="22"/>
                    <w:szCs w:val="22"/>
                  </w:rPr>
                </w:rPrChange>
              </w:rPr>
              <w:t>41.076650</w:t>
            </w:r>
          </w:p>
        </w:tc>
      </w:tr>
      <w:tr w:rsidR="00397878" w:rsidRPr="00397878" w14:paraId="428F7AEC" w14:textId="77777777" w:rsidTr="00397878">
        <w:trPr>
          <w:jc w:val="center"/>
          <w:trPrChange w:id="429" w:author="Daniel Noble" w:date="2023-09-04T10:36:00Z">
            <w:trPr>
              <w:jc w:val="center"/>
            </w:trPr>
          </w:trPrChange>
        </w:trPr>
        <w:tc>
          <w:tcPr>
            <w:tcW w:w="52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0" w:author="Daniel Noble" w:date="2023-09-04T10:36:00Z">
              <w:tcPr>
                <w:tcW w:w="5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44A8368"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31" w:author="Daniel Noble" w:date="2023-09-04T10:36:00Z">
                  <w:rPr/>
                </w:rPrChange>
              </w:rPr>
            </w:pPr>
            <w:r w:rsidRPr="00397878">
              <w:rPr>
                <w:rFonts w:ascii="Times New Roman" w:eastAsia="Helvetica" w:hAnsi="Times New Roman" w:cs="Times New Roman"/>
                <w:color w:val="000000"/>
                <w:sz w:val="20"/>
                <w:szCs w:val="20"/>
                <w:rPrChange w:id="432" w:author="Daniel Noble" w:date="2023-09-04T10:36:00Z">
                  <w:rPr>
                    <w:rFonts w:ascii="Helvetica" w:eastAsia="Helvetica" w:hAnsi="Helvetica" w:cs="Helvetica"/>
                    <w:color w:val="000000"/>
                    <w:sz w:val="22"/>
                    <w:szCs w:val="22"/>
                  </w:rPr>
                </w:rPrChange>
              </w:rPr>
              <w:t>Model 1 - intercepts for G, M, PE</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3"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399FD6AB"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34" w:author="Daniel Noble" w:date="2023-09-04T10:36:00Z">
                  <w:rPr/>
                </w:rPrChange>
              </w:rPr>
            </w:pPr>
            <w:r w:rsidRPr="00397878">
              <w:rPr>
                <w:rFonts w:ascii="Times New Roman" w:eastAsia="Helvetica" w:hAnsi="Times New Roman" w:cs="Times New Roman"/>
                <w:color w:val="000000"/>
                <w:sz w:val="20"/>
                <w:szCs w:val="20"/>
                <w:rPrChange w:id="435" w:author="Daniel Noble" w:date="2023-09-04T10:36:00Z">
                  <w:rPr>
                    <w:rFonts w:ascii="Helvetica" w:eastAsia="Helvetica" w:hAnsi="Helvetica" w:cs="Helvetica"/>
                    <w:color w:val="000000"/>
                    <w:sz w:val="22"/>
                    <w:szCs w:val="22"/>
                  </w:rPr>
                </w:rPrChange>
              </w:rPr>
              <w:t>4,550.295</w:t>
            </w:r>
          </w:p>
        </w:tc>
        <w:tc>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6" w:author="Daniel Noble" w:date="2023-09-04T10:36:00Z">
              <w:tcPr>
                <w:tcW w:w="16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43FB2634"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37" w:author="Daniel Noble" w:date="2023-09-04T10:36:00Z">
                  <w:rPr/>
                </w:rPrChange>
              </w:rPr>
            </w:pPr>
            <w:r w:rsidRPr="00397878">
              <w:rPr>
                <w:rFonts w:ascii="Times New Roman" w:eastAsia="Helvetica" w:hAnsi="Times New Roman" w:cs="Times New Roman"/>
                <w:color w:val="000000"/>
                <w:sz w:val="20"/>
                <w:szCs w:val="20"/>
                <w:rPrChange w:id="438" w:author="Daniel Noble" w:date="2023-09-04T10:36:00Z">
                  <w:rPr>
                    <w:rFonts w:ascii="Helvetica" w:eastAsia="Helvetica" w:hAnsi="Helvetica" w:cs="Helvetica"/>
                    <w:color w:val="000000"/>
                    <w:sz w:val="22"/>
                    <w:szCs w:val="22"/>
                  </w:rPr>
                </w:rPrChange>
              </w:rPr>
              <w:t>-3,905.1301304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39" w:author="Daniel Noble" w:date="2023-09-04T10:36:00Z">
              <w:tcPr>
                <w:tcW w:w="282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4F568B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40" w:author="Daniel Noble" w:date="2023-09-04T10:36:00Z">
                  <w:rPr/>
                </w:rPrChange>
              </w:rPr>
            </w:pPr>
            <w:r w:rsidRPr="00397878">
              <w:rPr>
                <w:rFonts w:ascii="Times New Roman" w:eastAsia="Helvetica" w:hAnsi="Times New Roman" w:cs="Times New Roman"/>
                <w:color w:val="000000"/>
                <w:sz w:val="20"/>
                <w:szCs w:val="20"/>
                <w:rPrChange w:id="441" w:author="Daniel Noble" w:date="2023-09-04T10:36:00Z">
                  <w:rPr>
                    <w:rFonts w:ascii="Helvetica" w:eastAsia="Helvetica" w:hAnsi="Helvetica" w:cs="Helvetica"/>
                    <w:color w:val="000000"/>
                    <w:sz w:val="22"/>
                    <w:szCs w:val="22"/>
                  </w:rPr>
                </w:rPrChange>
              </w:rPr>
              <w:t>49.985693</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2" w:author="Daniel Noble" w:date="2023-09-04T10:36:00Z">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25BE12F0"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43" w:author="Daniel Noble" w:date="2023-09-04T10:36:00Z">
                  <w:rPr/>
                </w:rPrChange>
              </w:rPr>
            </w:pPr>
            <w:r w:rsidRPr="00397878">
              <w:rPr>
                <w:rFonts w:ascii="Times New Roman" w:eastAsia="Helvetica" w:hAnsi="Times New Roman" w:cs="Times New Roman"/>
                <w:color w:val="000000"/>
                <w:sz w:val="20"/>
                <w:szCs w:val="20"/>
                <w:rPrChange w:id="444" w:author="Daniel Noble" w:date="2023-09-04T10:36:00Z">
                  <w:rPr>
                    <w:rFonts w:ascii="Helvetica" w:eastAsia="Helvetica" w:hAnsi="Helvetica" w:cs="Helvetica"/>
                    <w:color w:val="000000"/>
                    <w:sz w:val="22"/>
                    <w:szCs w:val="22"/>
                  </w:rPr>
                </w:rPrChange>
              </w:rPr>
              <w:t>4,551.696</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5" w:author="Daniel Noble" w:date="2023-09-04T10:36:00Z">
              <w:tcPr>
                <w:tcW w:w="22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07E9435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46" w:author="Daniel Noble" w:date="2023-09-04T10:36:00Z">
                  <w:rPr/>
                </w:rPrChange>
              </w:rPr>
            </w:pPr>
            <w:r w:rsidRPr="00397878">
              <w:rPr>
                <w:rFonts w:ascii="Times New Roman" w:eastAsia="Helvetica" w:hAnsi="Times New Roman" w:cs="Times New Roman"/>
                <w:color w:val="000000"/>
                <w:sz w:val="20"/>
                <w:szCs w:val="20"/>
                <w:rPrChange w:id="447" w:author="Daniel Noble" w:date="2023-09-04T10:36:00Z">
                  <w:rPr>
                    <w:rFonts w:ascii="Helvetica" w:eastAsia="Helvetica" w:hAnsi="Helvetica" w:cs="Helvetica"/>
                    <w:color w:val="000000"/>
                    <w:sz w:val="22"/>
                    <w:szCs w:val="22"/>
                  </w:rPr>
                </w:rPrChange>
              </w:rPr>
              <w:t>-3,877.624811</w:t>
            </w:r>
          </w:p>
        </w:tc>
        <w:tc>
          <w:tcPr>
            <w:tcW w:w="14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Change w:id="448" w:author="Daniel Noble" w:date="2023-09-04T10:36:00Z">
              <w:tcPr>
                <w:tcW w:w="2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tcPrChange>
          </w:tcPr>
          <w:p w14:paraId="1AC99616"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49" w:author="Daniel Noble" w:date="2023-09-04T10:36:00Z">
                  <w:rPr/>
                </w:rPrChange>
              </w:rPr>
            </w:pPr>
            <w:r w:rsidRPr="00397878">
              <w:rPr>
                <w:rFonts w:ascii="Times New Roman" w:eastAsia="Helvetica" w:hAnsi="Times New Roman" w:cs="Times New Roman"/>
                <w:color w:val="000000"/>
                <w:sz w:val="20"/>
                <w:szCs w:val="20"/>
                <w:rPrChange w:id="450" w:author="Daniel Noble" w:date="2023-09-04T10:36:00Z">
                  <w:rPr>
                    <w:rFonts w:ascii="Helvetica" w:eastAsia="Helvetica" w:hAnsi="Helvetica" w:cs="Helvetica"/>
                    <w:color w:val="000000"/>
                    <w:sz w:val="22"/>
                    <w:szCs w:val="22"/>
                  </w:rPr>
                </w:rPrChange>
              </w:rPr>
              <w:t>50.352545</w:t>
            </w:r>
          </w:p>
        </w:tc>
      </w:tr>
      <w:tr w:rsidR="00397878" w:rsidRPr="00397878" w14:paraId="468A47A3" w14:textId="77777777" w:rsidTr="00397878">
        <w:trPr>
          <w:jc w:val="center"/>
          <w:trPrChange w:id="451" w:author="Daniel Noble" w:date="2023-09-04T10:36:00Z">
            <w:trPr>
              <w:jc w:val="center"/>
            </w:trPr>
          </w:trPrChange>
        </w:trPr>
        <w:tc>
          <w:tcPr>
            <w:tcW w:w="52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52" w:author="Daniel Noble" w:date="2023-09-04T10:36:00Z">
              <w:tcPr>
                <w:tcW w:w="5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56B7AAA"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53" w:author="Daniel Noble" w:date="2023-09-04T10:36:00Z">
                  <w:rPr/>
                </w:rPrChange>
              </w:rPr>
            </w:pPr>
            <w:r w:rsidRPr="00397878">
              <w:rPr>
                <w:rFonts w:ascii="Times New Roman" w:eastAsia="Helvetica" w:hAnsi="Times New Roman" w:cs="Times New Roman"/>
                <w:color w:val="000000"/>
                <w:sz w:val="20"/>
                <w:szCs w:val="20"/>
                <w:rPrChange w:id="454" w:author="Daniel Noble" w:date="2023-09-04T10:36:00Z">
                  <w:rPr>
                    <w:rFonts w:ascii="Helvetica" w:eastAsia="Helvetica" w:hAnsi="Helvetica" w:cs="Helvetica"/>
                    <w:color w:val="000000"/>
                    <w:sz w:val="22"/>
                    <w:szCs w:val="22"/>
                  </w:rPr>
                </w:rPrChange>
              </w:rPr>
              <w:t>Model 10 - intercept for G, M, no PE</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55" w:author="Daniel Noble" w:date="2023-09-04T10:36:00Z">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574D97CF"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56" w:author="Daniel Noble" w:date="2023-09-04T10:36:00Z">
                  <w:rPr/>
                </w:rPrChange>
              </w:rPr>
            </w:pPr>
            <w:r w:rsidRPr="00397878">
              <w:rPr>
                <w:rFonts w:ascii="Times New Roman" w:eastAsia="Helvetica" w:hAnsi="Times New Roman" w:cs="Times New Roman"/>
                <w:color w:val="000000"/>
                <w:sz w:val="20"/>
                <w:szCs w:val="20"/>
                <w:rPrChange w:id="457" w:author="Daniel Noble" w:date="2023-09-04T10:36:00Z">
                  <w:rPr>
                    <w:rFonts w:ascii="Helvetica" w:eastAsia="Helvetica" w:hAnsi="Helvetica" w:cs="Helvetica"/>
                    <w:color w:val="000000"/>
                    <w:sz w:val="22"/>
                    <w:szCs w:val="22"/>
                  </w:rPr>
                </w:rPrChange>
              </w:rPr>
              <w:t>4,568.722</w:t>
            </w:r>
          </w:p>
        </w:tc>
        <w:tc>
          <w:tcPr>
            <w:tcW w:w="16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58" w:author="Daniel Noble" w:date="2023-09-04T10:36:00Z">
              <w:tcPr>
                <w:tcW w:w="16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56C5C80C"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59" w:author="Daniel Noble" w:date="2023-09-04T10:36:00Z">
                  <w:rPr/>
                </w:rPrChange>
              </w:rPr>
            </w:pPr>
            <w:r w:rsidRPr="00397878">
              <w:rPr>
                <w:rFonts w:ascii="Times New Roman" w:eastAsia="Helvetica" w:hAnsi="Times New Roman" w:cs="Times New Roman"/>
                <w:color w:val="000000"/>
                <w:sz w:val="20"/>
                <w:szCs w:val="20"/>
                <w:rPrChange w:id="460" w:author="Daniel Noble" w:date="2023-09-04T10:36:00Z">
                  <w:rPr>
                    <w:rFonts w:ascii="Helvetica" w:eastAsia="Helvetica" w:hAnsi="Helvetica" w:cs="Helvetica"/>
                    <w:color w:val="000000"/>
                    <w:sz w:val="22"/>
                    <w:szCs w:val="22"/>
                  </w:rPr>
                </w:rPrChange>
              </w:rPr>
              <w:t>-3,914.3435529</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61" w:author="Daniel Noble" w:date="2023-09-04T10:36:00Z">
              <w:tcPr>
                <w:tcW w:w="2828" w:type="dxa"/>
                <w:gridSpan w:val="2"/>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7C986B1E"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62" w:author="Daniel Noble" w:date="2023-09-04T10:36:00Z">
                  <w:rPr/>
                </w:rPrChange>
              </w:rPr>
            </w:pPr>
            <w:r w:rsidRPr="00397878">
              <w:rPr>
                <w:rFonts w:ascii="Times New Roman" w:eastAsia="Helvetica" w:hAnsi="Times New Roman" w:cs="Times New Roman"/>
                <w:color w:val="000000"/>
                <w:sz w:val="20"/>
                <w:szCs w:val="20"/>
                <w:rPrChange w:id="463" w:author="Daniel Noble" w:date="2023-09-04T10:36:00Z">
                  <w:rPr>
                    <w:rFonts w:ascii="Helvetica" w:eastAsia="Helvetica" w:hAnsi="Helvetica" w:cs="Helvetica"/>
                    <w:color w:val="000000"/>
                    <w:sz w:val="22"/>
                    <w:szCs w:val="22"/>
                  </w:rPr>
                </w:rPrChange>
              </w:rPr>
              <w:t>50.083175</w:t>
            </w:r>
          </w:p>
        </w:tc>
        <w:tc>
          <w:tcPr>
            <w:tcW w:w="12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64" w:author="Daniel Noble" w:date="2023-09-04T10:36:00Z">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7E525A4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65" w:author="Daniel Noble" w:date="2023-09-04T10:36:00Z">
                  <w:rPr/>
                </w:rPrChange>
              </w:rPr>
            </w:pPr>
            <w:r w:rsidRPr="00397878">
              <w:rPr>
                <w:rFonts w:ascii="Times New Roman" w:eastAsia="Helvetica" w:hAnsi="Times New Roman" w:cs="Times New Roman"/>
                <w:color w:val="000000"/>
                <w:sz w:val="20"/>
                <w:szCs w:val="20"/>
                <w:rPrChange w:id="466" w:author="Daniel Noble" w:date="2023-09-04T10:36:00Z">
                  <w:rPr>
                    <w:rFonts w:ascii="Helvetica" w:eastAsia="Helvetica" w:hAnsi="Helvetica" w:cs="Helvetica"/>
                    <w:color w:val="000000"/>
                    <w:sz w:val="22"/>
                    <w:szCs w:val="22"/>
                  </w:rPr>
                </w:rPrChange>
              </w:rPr>
              <w:t>4,569.741</w:t>
            </w:r>
          </w:p>
        </w:tc>
        <w:tc>
          <w:tcPr>
            <w:tcW w:w="18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67" w:author="Daniel Noble" w:date="2023-09-04T10:36:00Z">
              <w:tcPr>
                <w:tcW w:w="2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85E43B7"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68" w:author="Daniel Noble" w:date="2023-09-04T10:36:00Z">
                  <w:rPr/>
                </w:rPrChange>
              </w:rPr>
            </w:pPr>
            <w:r w:rsidRPr="00397878">
              <w:rPr>
                <w:rFonts w:ascii="Times New Roman" w:eastAsia="Helvetica" w:hAnsi="Times New Roman" w:cs="Times New Roman"/>
                <w:color w:val="000000"/>
                <w:sz w:val="20"/>
                <w:szCs w:val="20"/>
                <w:rPrChange w:id="469" w:author="Daniel Noble" w:date="2023-09-04T10:36:00Z">
                  <w:rPr>
                    <w:rFonts w:ascii="Helvetica" w:eastAsia="Helvetica" w:hAnsi="Helvetica" w:cs="Helvetica"/>
                    <w:color w:val="000000"/>
                    <w:sz w:val="22"/>
                    <w:szCs w:val="22"/>
                  </w:rPr>
                </w:rPrChange>
              </w:rPr>
              <w:t>-3,886.647328</w:t>
            </w:r>
          </w:p>
        </w:tc>
        <w:tc>
          <w:tcPr>
            <w:tcW w:w="14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470" w:author="Daniel Noble" w:date="2023-09-04T10:36:00Z">
              <w:tcPr>
                <w:tcW w:w="2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35888F1" w14:textId="77777777" w:rsidR="00397878" w:rsidRPr="00397878" w:rsidRDefault="00397878" w:rsidP="0092124C">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0"/>
                <w:szCs w:val="20"/>
                <w:rPrChange w:id="471" w:author="Daniel Noble" w:date="2023-09-04T10:36:00Z">
                  <w:rPr/>
                </w:rPrChange>
              </w:rPr>
            </w:pPr>
            <w:r w:rsidRPr="00397878">
              <w:rPr>
                <w:rFonts w:ascii="Times New Roman" w:eastAsia="Helvetica" w:hAnsi="Times New Roman" w:cs="Times New Roman"/>
                <w:color w:val="000000"/>
                <w:sz w:val="20"/>
                <w:szCs w:val="20"/>
                <w:rPrChange w:id="472" w:author="Daniel Noble" w:date="2023-09-04T10:36:00Z">
                  <w:rPr>
                    <w:rFonts w:ascii="Helvetica" w:eastAsia="Helvetica" w:hAnsi="Helvetica" w:cs="Helvetica"/>
                    <w:color w:val="000000"/>
                    <w:sz w:val="22"/>
                    <w:szCs w:val="22"/>
                  </w:rPr>
                </w:rPrChange>
              </w:rPr>
              <w:t>50.450121</w:t>
            </w:r>
          </w:p>
        </w:tc>
      </w:tr>
    </w:tbl>
    <w:tbl>
      <w:tblPr>
        <w:tblStyle w:val="Table"/>
        <w:tblW w:w="4571" w:type="pct"/>
        <w:tblLook w:val="07E0" w:firstRow="1" w:lastRow="1" w:firstColumn="1" w:lastColumn="1" w:noHBand="1" w:noVBand="1"/>
        <w:tblPrChange w:id="473" w:author="Daniel Noble" w:date="2023-06-30T08:45:00Z">
          <w:tblPr>
            <w:tblStyle w:val="Table"/>
            <w:tblW w:w="4513" w:type="pct"/>
            <w:tblLook w:val="07E0" w:firstRow="1" w:lastRow="1" w:firstColumn="1" w:lastColumn="1" w:noHBand="1" w:noVBand="1"/>
          </w:tblPr>
        </w:tblPrChange>
      </w:tblPr>
      <w:tblGrid>
        <w:gridCol w:w="7539"/>
        <w:gridCol w:w="1271"/>
        <w:gridCol w:w="1414"/>
        <w:gridCol w:w="1821"/>
        <w:tblGridChange w:id="474">
          <w:tblGrid>
            <w:gridCol w:w="5542"/>
            <w:gridCol w:w="891"/>
            <w:gridCol w:w="999"/>
            <w:gridCol w:w="1211"/>
          </w:tblGrid>
        </w:tblGridChange>
      </w:tblGrid>
      <w:tr w:rsidR="00520EFD" w:rsidDel="00397878" w14:paraId="04CD9C8A" w14:textId="4CF8EBB0" w:rsidTr="00CF36A4">
        <w:trPr>
          <w:del w:id="475" w:author="Daniel Noble" w:date="2023-09-04T10:37:00Z"/>
        </w:trPr>
        <w:tc>
          <w:tcPr>
            <w:tcW w:w="0" w:type="auto"/>
            <w:tcBorders>
              <w:top w:val="single" w:sz="2" w:space="0" w:color="auto"/>
              <w:bottom w:val="single" w:sz="2" w:space="0" w:color="auto"/>
            </w:tcBorders>
            <w:vAlign w:val="bottom"/>
            <w:tcPrChange w:id="476" w:author="Daniel Noble" w:date="2023-06-30T08:45:00Z">
              <w:tcPr>
                <w:tcW w:w="0" w:type="auto"/>
                <w:tcBorders>
                  <w:bottom w:val="single" w:sz="0" w:space="0" w:color="auto"/>
                </w:tcBorders>
                <w:vAlign w:val="bottom"/>
              </w:tcPr>
            </w:tcPrChange>
          </w:tcPr>
          <w:p w14:paraId="3BD326B4" w14:textId="281C7C41" w:rsidR="00520EFD" w:rsidRPr="00CF36A4" w:rsidDel="00397878" w:rsidRDefault="00520EFD">
            <w:pPr>
              <w:pStyle w:val="Compact"/>
              <w:contextualSpacing/>
              <w:rPr>
                <w:del w:id="477" w:author="Daniel Noble" w:date="2023-09-04T10:37:00Z"/>
                <w:b/>
                <w:bCs/>
                <w:rPrChange w:id="478" w:author="Daniel Noble" w:date="2023-06-30T08:45:00Z">
                  <w:rPr>
                    <w:del w:id="479" w:author="Daniel Noble" w:date="2023-09-04T10:37:00Z"/>
                  </w:rPr>
                </w:rPrChange>
              </w:rPr>
              <w:pPrChange w:id="480" w:author="Daniel Noble" w:date="2023-07-12T13:16:00Z">
                <w:pPr>
                  <w:pStyle w:val="Compact"/>
                  <w:spacing w:line="480" w:lineRule="auto"/>
                </w:pPr>
              </w:pPrChange>
            </w:pPr>
            <w:bookmarkStart w:id="481" w:name="do-growth-tracjectories-differ-among-inc"/>
            <w:del w:id="482" w:author="Daniel Noble" w:date="2023-09-04T10:37:00Z">
              <w:r w:rsidRPr="00CF36A4" w:rsidDel="00397878">
                <w:rPr>
                  <w:b/>
                  <w:bCs/>
                  <w:rPrChange w:id="483" w:author="Daniel Noble" w:date="2023-06-30T08:45:00Z">
                    <w:rPr/>
                  </w:rPrChange>
                </w:rPr>
                <w:delText>Model</w:delText>
              </w:r>
            </w:del>
          </w:p>
        </w:tc>
        <w:tc>
          <w:tcPr>
            <w:tcW w:w="0" w:type="auto"/>
            <w:tcBorders>
              <w:top w:val="single" w:sz="2" w:space="0" w:color="auto"/>
              <w:bottom w:val="single" w:sz="2" w:space="0" w:color="auto"/>
            </w:tcBorders>
            <w:vAlign w:val="bottom"/>
            <w:tcPrChange w:id="484" w:author="Daniel Noble" w:date="2023-06-30T08:45:00Z">
              <w:tcPr>
                <w:tcW w:w="0" w:type="auto"/>
                <w:tcBorders>
                  <w:bottom w:val="single" w:sz="0" w:space="0" w:color="auto"/>
                </w:tcBorders>
                <w:vAlign w:val="bottom"/>
              </w:tcPr>
            </w:tcPrChange>
          </w:tcPr>
          <w:p w14:paraId="2E809086" w14:textId="53BB0C70" w:rsidR="00520EFD" w:rsidRPr="00CF36A4" w:rsidDel="00397878" w:rsidRDefault="00520EFD">
            <w:pPr>
              <w:pStyle w:val="Compact"/>
              <w:contextualSpacing/>
              <w:jc w:val="center"/>
              <w:rPr>
                <w:del w:id="485" w:author="Daniel Noble" w:date="2023-09-04T10:37:00Z"/>
                <w:b/>
                <w:bCs/>
                <w:rPrChange w:id="486" w:author="Daniel Noble" w:date="2023-06-30T08:45:00Z">
                  <w:rPr>
                    <w:del w:id="487" w:author="Daniel Noble" w:date="2023-09-04T10:37:00Z"/>
                  </w:rPr>
                </w:rPrChange>
              </w:rPr>
              <w:pPrChange w:id="488" w:author="Daniel Noble" w:date="2023-07-12T13:16:00Z">
                <w:pPr>
                  <w:pStyle w:val="Compact"/>
                  <w:spacing w:line="480" w:lineRule="auto"/>
                  <w:jc w:val="center"/>
                </w:pPr>
              </w:pPrChange>
            </w:pPr>
            <w:del w:id="489" w:author="Daniel Noble" w:date="2023-09-04T10:37:00Z">
              <w:r w:rsidRPr="00CF36A4" w:rsidDel="00397878">
                <w:rPr>
                  <w:b/>
                  <w:bCs/>
                  <w:rPrChange w:id="490" w:author="Daniel Noble" w:date="2023-06-30T08:45:00Z">
                    <w:rPr/>
                  </w:rPrChange>
                </w:rPr>
                <w:delText>WAIC</w:delText>
              </w:r>
            </w:del>
          </w:p>
        </w:tc>
        <w:tc>
          <w:tcPr>
            <w:tcW w:w="0" w:type="auto"/>
            <w:tcBorders>
              <w:top w:val="single" w:sz="2" w:space="0" w:color="auto"/>
              <w:bottom w:val="single" w:sz="2" w:space="0" w:color="auto"/>
            </w:tcBorders>
            <w:vAlign w:val="bottom"/>
            <w:tcPrChange w:id="491" w:author="Daniel Noble" w:date="2023-06-30T08:45:00Z">
              <w:tcPr>
                <w:tcW w:w="0" w:type="auto"/>
                <w:tcBorders>
                  <w:bottom w:val="single" w:sz="0" w:space="0" w:color="auto"/>
                </w:tcBorders>
                <w:vAlign w:val="bottom"/>
              </w:tcPr>
            </w:tcPrChange>
          </w:tcPr>
          <w:p w14:paraId="153522F3" w14:textId="7749B076" w:rsidR="00520EFD" w:rsidRPr="00CF36A4" w:rsidDel="00397878" w:rsidRDefault="00CF36A4">
            <w:pPr>
              <w:pStyle w:val="Compact"/>
              <w:contextualSpacing/>
              <w:jc w:val="center"/>
              <w:rPr>
                <w:del w:id="492" w:author="Daniel Noble" w:date="2023-09-04T10:37:00Z"/>
                <w:b/>
                <w:bCs/>
                <w:rPrChange w:id="493" w:author="Daniel Noble" w:date="2023-06-30T08:45:00Z">
                  <w:rPr>
                    <w:del w:id="494" w:author="Daniel Noble" w:date="2023-09-04T10:37:00Z"/>
                  </w:rPr>
                </w:rPrChange>
              </w:rPr>
              <w:pPrChange w:id="495" w:author="Daniel Noble" w:date="2023-07-12T13:16:00Z">
                <w:pPr>
                  <w:pStyle w:val="Compact"/>
                  <w:spacing w:line="480" w:lineRule="auto"/>
                  <w:jc w:val="center"/>
                </w:pPr>
              </w:pPrChange>
            </w:pPr>
            <m:oMathPara>
              <m:oMath>
                <m:r>
                  <w:del w:id="496" w:author="Daniel Noble" w:date="2023-09-04T10:37:00Z">
                    <m:rPr>
                      <m:sty m:val="bi"/>
                    </m:rPr>
                    <w:rPr>
                      <w:rFonts w:ascii="Cambria Math" w:hAnsi="Cambria Math"/>
                    </w:rPr>
                    <m:t>∆ELPD</m:t>
                  </w:del>
                </m:r>
              </m:oMath>
            </m:oMathPara>
          </w:p>
        </w:tc>
        <w:tc>
          <w:tcPr>
            <w:tcW w:w="756" w:type="pct"/>
            <w:tcBorders>
              <w:top w:val="single" w:sz="2" w:space="0" w:color="auto"/>
              <w:bottom w:val="single" w:sz="2" w:space="0" w:color="auto"/>
            </w:tcBorders>
            <w:vAlign w:val="bottom"/>
            <w:tcPrChange w:id="497" w:author="Daniel Noble" w:date="2023-06-30T08:45:00Z">
              <w:tcPr>
                <w:tcW w:w="0" w:type="auto"/>
                <w:tcBorders>
                  <w:bottom w:val="single" w:sz="0" w:space="0" w:color="auto"/>
                </w:tcBorders>
                <w:vAlign w:val="bottom"/>
              </w:tcPr>
            </w:tcPrChange>
          </w:tcPr>
          <w:p w14:paraId="328A7595" w14:textId="713658C8" w:rsidR="00520EFD" w:rsidRPr="00CF36A4" w:rsidDel="00397878" w:rsidRDefault="00520EFD">
            <w:pPr>
              <w:pStyle w:val="Compact"/>
              <w:contextualSpacing/>
              <w:jc w:val="center"/>
              <w:rPr>
                <w:del w:id="498" w:author="Daniel Noble" w:date="2023-09-04T10:37:00Z"/>
                <w:b/>
                <w:bCs/>
                <w:rPrChange w:id="499" w:author="Daniel Noble" w:date="2023-06-30T08:45:00Z">
                  <w:rPr>
                    <w:del w:id="500" w:author="Daniel Noble" w:date="2023-09-04T10:37:00Z"/>
                  </w:rPr>
                </w:rPrChange>
              </w:rPr>
              <w:pPrChange w:id="501" w:author="Daniel Noble" w:date="2023-07-12T13:16:00Z">
                <w:pPr>
                  <w:pStyle w:val="Compact"/>
                  <w:spacing w:line="480" w:lineRule="auto"/>
                  <w:jc w:val="center"/>
                </w:pPr>
              </w:pPrChange>
            </w:pPr>
            <w:del w:id="502" w:author="Daniel Noble" w:date="2023-09-04T10:37:00Z">
              <w:r w:rsidRPr="00CF36A4" w:rsidDel="00397878">
                <w:rPr>
                  <w:b/>
                  <w:bCs/>
                  <w:rPrChange w:id="503" w:author="Daniel Noble" w:date="2023-06-30T08:45:00Z">
                    <w:rPr/>
                  </w:rPrChange>
                </w:rPr>
                <w:delText xml:space="preserve">Std. Error </w:delText>
              </w:r>
            </w:del>
            <m:oMath>
              <m:r>
                <w:del w:id="504" w:author="Daniel Noble" w:date="2023-09-04T10:37:00Z">
                  <m:rPr>
                    <m:sty m:val="p"/>
                  </m:rPr>
                  <w:rPr>
                    <w:rFonts w:ascii="Cambria Math" w:hAnsi="Cambria Math"/>
                  </w:rPr>
                  <w:br/>
                </w:del>
              </m:r>
            </m:oMath>
            <m:oMathPara>
              <m:oMath>
                <m:r>
                  <w:del w:id="505" w:author="Daniel Noble" w:date="2023-09-04T10:37:00Z">
                    <m:rPr>
                      <m:sty m:val="bi"/>
                    </m:rPr>
                    <w:rPr>
                      <w:rFonts w:ascii="Cambria Math" w:hAnsi="Cambria Math"/>
                    </w:rPr>
                    <m:t>∆ELPD</m:t>
                  </w:del>
                </m:r>
              </m:oMath>
            </m:oMathPara>
          </w:p>
        </w:tc>
      </w:tr>
      <w:tr w:rsidR="00520EFD" w:rsidDel="00397878" w14:paraId="2E90C59E" w14:textId="6D102ADF" w:rsidTr="00CF36A4">
        <w:trPr>
          <w:del w:id="506" w:author="Daniel Noble" w:date="2023-09-04T10:37:00Z"/>
        </w:trPr>
        <w:tc>
          <w:tcPr>
            <w:tcW w:w="0" w:type="auto"/>
            <w:tcBorders>
              <w:top w:val="single" w:sz="2" w:space="0" w:color="auto"/>
            </w:tcBorders>
            <w:tcPrChange w:id="507" w:author="Daniel Noble" w:date="2023-06-30T08:45:00Z">
              <w:tcPr>
                <w:tcW w:w="0" w:type="auto"/>
              </w:tcPr>
            </w:tcPrChange>
          </w:tcPr>
          <w:p w14:paraId="5EFB1194" w14:textId="44F831E8" w:rsidR="00520EFD" w:rsidDel="00397878" w:rsidRDefault="00520EFD">
            <w:pPr>
              <w:pStyle w:val="Compact"/>
              <w:contextualSpacing/>
              <w:rPr>
                <w:del w:id="508" w:author="Daniel Noble" w:date="2023-09-04T10:37:00Z"/>
              </w:rPr>
              <w:pPrChange w:id="509" w:author="Daniel Noble" w:date="2023-07-12T13:16:00Z">
                <w:pPr>
                  <w:pStyle w:val="Compact"/>
                  <w:spacing w:line="480" w:lineRule="auto"/>
                </w:pPr>
              </w:pPrChange>
            </w:pPr>
            <w:del w:id="510" w:author="Daniel Noble" w:date="2023-09-04T10:37:00Z">
              <w:r w:rsidDel="00397878">
                <w:delText xml:space="preserve">Model 3 - quadratic slopes for </w:delText>
              </w:r>
              <w:r w:rsidRPr="00547E7B" w:rsidDel="00397878">
                <w:rPr>
                  <w:i/>
                  <w:iCs/>
                </w:rPr>
                <w:delText>G, M, PE</w:delText>
              </w:r>
            </w:del>
          </w:p>
        </w:tc>
        <w:tc>
          <w:tcPr>
            <w:tcW w:w="0" w:type="auto"/>
            <w:tcBorders>
              <w:top w:val="single" w:sz="2" w:space="0" w:color="auto"/>
            </w:tcBorders>
            <w:tcPrChange w:id="511" w:author="Daniel Noble" w:date="2023-06-30T08:45:00Z">
              <w:tcPr>
                <w:tcW w:w="0" w:type="auto"/>
              </w:tcPr>
            </w:tcPrChange>
          </w:tcPr>
          <w:p w14:paraId="60DE447D" w14:textId="7EAC7821" w:rsidR="00520EFD" w:rsidDel="00397878" w:rsidRDefault="00520EFD">
            <w:pPr>
              <w:pStyle w:val="Compact"/>
              <w:contextualSpacing/>
              <w:jc w:val="center"/>
              <w:rPr>
                <w:del w:id="512" w:author="Daniel Noble" w:date="2023-09-04T10:37:00Z"/>
              </w:rPr>
              <w:pPrChange w:id="513" w:author="Daniel Noble" w:date="2023-07-12T13:16:00Z">
                <w:pPr>
                  <w:pStyle w:val="Compact"/>
                  <w:spacing w:line="480" w:lineRule="auto"/>
                  <w:jc w:val="center"/>
                </w:pPr>
              </w:pPrChange>
            </w:pPr>
            <w:del w:id="514" w:author="Daniel Noble" w:date="2023-09-04T10:37:00Z">
              <w:r w:rsidDel="00397878">
                <w:delText>-3258</w:delText>
              </w:r>
            </w:del>
          </w:p>
        </w:tc>
        <w:tc>
          <w:tcPr>
            <w:tcW w:w="0" w:type="auto"/>
            <w:tcBorders>
              <w:top w:val="single" w:sz="2" w:space="0" w:color="auto"/>
            </w:tcBorders>
            <w:tcPrChange w:id="515" w:author="Daniel Noble" w:date="2023-06-30T08:45:00Z">
              <w:tcPr>
                <w:tcW w:w="0" w:type="auto"/>
              </w:tcPr>
            </w:tcPrChange>
          </w:tcPr>
          <w:p w14:paraId="49F65490" w14:textId="6B76434C" w:rsidR="00520EFD" w:rsidDel="00397878" w:rsidRDefault="00520EFD">
            <w:pPr>
              <w:pStyle w:val="Compact"/>
              <w:contextualSpacing/>
              <w:jc w:val="center"/>
              <w:rPr>
                <w:del w:id="516" w:author="Daniel Noble" w:date="2023-09-04T10:37:00Z"/>
              </w:rPr>
              <w:pPrChange w:id="517" w:author="Daniel Noble" w:date="2023-07-12T13:16:00Z">
                <w:pPr>
                  <w:pStyle w:val="Compact"/>
                  <w:spacing w:line="480" w:lineRule="auto"/>
                  <w:jc w:val="center"/>
                </w:pPr>
              </w:pPrChange>
            </w:pPr>
            <w:del w:id="518" w:author="Daniel Noble" w:date="2023-09-04T10:37:00Z">
              <w:r w:rsidDel="00397878">
                <w:delText>0</w:delText>
              </w:r>
            </w:del>
          </w:p>
        </w:tc>
        <w:tc>
          <w:tcPr>
            <w:tcW w:w="756" w:type="pct"/>
            <w:tcBorders>
              <w:top w:val="single" w:sz="2" w:space="0" w:color="auto"/>
            </w:tcBorders>
            <w:tcPrChange w:id="519" w:author="Daniel Noble" w:date="2023-06-30T08:45:00Z">
              <w:tcPr>
                <w:tcW w:w="0" w:type="auto"/>
              </w:tcPr>
            </w:tcPrChange>
          </w:tcPr>
          <w:p w14:paraId="0A16FA66" w14:textId="39402675" w:rsidR="00520EFD" w:rsidDel="00397878" w:rsidRDefault="00520EFD">
            <w:pPr>
              <w:pStyle w:val="Compact"/>
              <w:contextualSpacing/>
              <w:jc w:val="center"/>
              <w:rPr>
                <w:del w:id="520" w:author="Daniel Noble" w:date="2023-09-04T10:37:00Z"/>
              </w:rPr>
              <w:pPrChange w:id="521" w:author="Daniel Noble" w:date="2023-07-12T13:16:00Z">
                <w:pPr>
                  <w:pStyle w:val="Compact"/>
                  <w:spacing w:line="480" w:lineRule="auto"/>
                  <w:jc w:val="center"/>
                </w:pPr>
              </w:pPrChange>
            </w:pPr>
            <w:del w:id="522" w:author="Daniel Noble" w:date="2023-09-04T10:37:00Z">
              <w:r w:rsidDel="00397878">
                <w:delText>0</w:delText>
              </w:r>
            </w:del>
          </w:p>
        </w:tc>
      </w:tr>
      <w:tr w:rsidR="00520EFD" w:rsidDel="00397878" w14:paraId="1570676B" w14:textId="4272CBCE" w:rsidTr="00CF36A4">
        <w:trPr>
          <w:del w:id="523" w:author="Daniel Noble" w:date="2023-09-04T10:37:00Z"/>
        </w:trPr>
        <w:tc>
          <w:tcPr>
            <w:tcW w:w="0" w:type="auto"/>
            <w:tcPrChange w:id="524" w:author="Daniel Noble" w:date="2023-06-30T08:45:00Z">
              <w:tcPr>
                <w:tcW w:w="0" w:type="auto"/>
              </w:tcPr>
            </w:tcPrChange>
          </w:tcPr>
          <w:p w14:paraId="02F9F879" w14:textId="4ACC9281" w:rsidR="00520EFD" w:rsidDel="00397878" w:rsidRDefault="00520EFD">
            <w:pPr>
              <w:pStyle w:val="Compact"/>
              <w:contextualSpacing/>
              <w:rPr>
                <w:del w:id="525" w:author="Daniel Noble" w:date="2023-09-04T10:37:00Z"/>
              </w:rPr>
              <w:pPrChange w:id="526" w:author="Daniel Noble" w:date="2023-07-12T13:16:00Z">
                <w:pPr>
                  <w:pStyle w:val="Compact"/>
                  <w:spacing w:line="480" w:lineRule="auto"/>
                </w:pPr>
              </w:pPrChange>
            </w:pPr>
            <w:del w:id="527" w:author="Daniel Noble" w:date="2023-09-04T10:37:00Z">
              <w:r w:rsidDel="00397878">
                <w:delText xml:space="preserve">Model 7 - intercept for </w:delText>
              </w:r>
              <w:r w:rsidRPr="00547E7B" w:rsidDel="00397878">
                <w:rPr>
                  <w:i/>
                  <w:iCs/>
                </w:rPr>
                <w:delText>PE</w:delText>
              </w:r>
              <w:r w:rsidDel="00397878">
                <w:delText xml:space="preserve">, quadratic slopes for </w:delText>
              </w:r>
              <w:r w:rsidRPr="00547E7B" w:rsidDel="00397878">
                <w:rPr>
                  <w:i/>
                  <w:iCs/>
                </w:rPr>
                <w:delText>G, M</w:delText>
              </w:r>
            </w:del>
          </w:p>
        </w:tc>
        <w:tc>
          <w:tcPr>
            <w:tcW w:w="0" w:type="auto"/>
            <w:tcPrChange w:id="528" w:author="Daniel Noble" w:date="2023-06-30T08:45:00Z">
              <w:tcPr>
                <w:tcW w:w="0" w:type="auto"/>
              </w:tcPr>
            </w:tcPrChange>
          </w:tcPr>
          <w:p w14:paraId="4ABDE4AA" w14:textId="701D4024" w:rsidR="00520EFD" w:rsidDel="00397878" w:rsidRDefault="00520EFD">
            <w:pPr>
              <w:pStyle w:val="Compact"/>
              <w:contextualSpacing/>
              <w:jc w:val="center"/>
              <w:rPr>
                <w:del w:id="529" w:author="Daniel Noble" w:date="2023-09-04T10:37:00Z"/>
              </w:rPr>
              <w:pPrChange w:id="530" w:author="Daniel Noble" w:date="2023-07-12T13:16:00Z">
                <w:pPr>
                  <w:pStyle w:val="Compact"/>
                  <w:spacing w:line="480" w:lineRule="auto"/>
                  <w:jc w:val="center"/>
                </w:pPr>
              </w:pPrChange>
            </w:pPr>
            <w:del w:id="531" w:author="Daniel Noble" w:date="2023-09-04T10:37:00Z">
              <w:r w:rsidDel="00397878">
                <w:delText>-3261</w:delText>
              </w:r>
            </w:del>
          </w:p>
        </w:tc>
        <w:tc>
          <w:tcPr>
            <w:tcW w:w="0" w:type="auto"/>
            <w:tcPrChange w:id="532" w:author="Daniel Noble" w:date="2023-06-30T08:45:00Z">
              <w:tcPr>
                <w:tcW w:w="0" w:type="auto"/>
              </w:tcPr>
            </w:tcPrChange>
          </w:tcPr>
          <w:p w14:paraId="71FA3C20" w14:textId="0AE48DF1" w:rsidR="00520EFD" w:rsidDel="00397878" w:rsidRDefault="00520EFD">
            <w:pPr>
              <w:pStyle w:val="Compact"/>
              <w:contextualSpacing/>
              <w:jc w:val="center"/>
              <w:rPr>
                <w:del w:id="533" w:author="Daniel Noble" w:date="2023-09-04T10:37:00Z"/>
              </w:rPr>
              <w:pPrChange w:id="534" w:author="Daniel Noble" w:date="2023-07-12T13:16:00Z">
                <w:pPr>
                  <w:pStyle w:val="Compact"/>
                  <w:spacing w:line="480" w:lineRule="auto"/>
                  <w:jc w:val="center"/>
                </w:pPr>
              </w:pPrChange>
            </w:pPr>
            <w:del w:id="535" w:author="Daniel Noble" w:date="2023-09-04T10:37:00Z">
              <w:r w:rsidDel="00397878">
                <w:delText>-1.122</w:delText>
              </w:r>
            </w:del>
          </w:p>
        </w:tc>
        <w:tc>
          <w:tcPr>
            <w:tcW w:w="756" w:type="pct"/>
            <w:tcPrChange w:id="536" w:author="Daniel Noble" w:date="2023-06-30T08:45:00Z">
              <w:tcPr>
                <w:tcW w:w="0" w:type="auto"/>
              </w:tcPr>
            </w:tcPrChange>
          </w:tcPr>
          <w:p w14:paraId="27E19DD3" w14:textId="37869E47" w:rsidR="00520EFD" w:rsidDel="00397878" w:rsidRDefault="00520EFD">
            <w:pPr>
              <w:pStyle w:val="Compact"/>
              <w:contextualSpacing/>
              <w:jc w:val="center"/>
              <w:rPr>
                <w:del w:id="537" w:author="Daniel Noble" w:date="2023-09-04T10:37:00Z"/>
              </w:rPr>
              <w:pPrChange w:id="538" w:author="Daniel Noble" w:date="2023-07-12T13:16:00Z">
                <w:pPr>
                  <w:pStyle w:val="Compact"/>
                  <w:spacing w:line="480" w:lineRule="auto"/>
                  <w:jc w:val="center"/>
                </w:pPr>
              </w:pPrChange>
            </w:pPr>
            <w:del w:id="539" w:author="Daniel Noble" w:date="2023-09-04T10:37:00Z">
              <w:r w:rsidDel="00397878">
                <w:delText>3.245</w:delText>
              </w:r>
            </w:del>
          </w:p>
        </w:tc>
      </w:tr>
      <w:tr w:rsidR="00520EFD" w:rsidDel="00397878" w14:paraId="6C3D6B36" w14:textId="0D25CE45" w:rsidTr="00CF36A4">
        <w:trPr>
          <w:del w:id="540" w:author="Daniel Noble" w:date="2023-09-04T10:37:00Z"/>
        </w:trPr>
        <w:tc>
          <w:tcPr>
            <w:tcW w:w="0" w:type="auto"/>
            <w:tcPrChange w:id="541" w:author="Daniel Noble" w:date="2023-06-30T08:45:00Z">
              <w:tcPr>
                <w:tcW w:w="0" w:type="auto"/>
              </w:tcPr>
            </w:tcPrChange>
          </w:tcPr>
          <w:p w14:paraId="143C3D74" w14:textId="2BF88DBD" w:rsidR="00520EFD" w:rsidDel="00397878" w:rsidRDefault="00520EFD">
            <w:pPr>
              <w:pStyle w:val="Compact"/>
              <w:contextualSpacing/>
              <w:rPr>
                <w:del w:id="542" w:author="Daniel Noble" w:date="2023-09-04T10:37:00Z"/>
              </w:rPr>
              <w:pPrChange w:id="543" w:author="Daniel Noble" w:date="2023-07-12T13:16:00Z">
                <w:pPr>
                  <w:pStyle w:val="Compact"/>
                  <w:spacing w:line="480" w:lineRule="auto"/>
                </w:pPr>
              </w:pPrChange>
            </w:pPr>
            <w:del w:id="544" w:author="Daniel Noble" w:date="2023-09-04T10:37:00Z">
              <w:r w:rsidDel="00397878">
                <w:delText xml:space="preserve">Model 4 - intercept for </w:delText>
              </w:r>
              <w:r w:rsidRPr="00547E7B" w:rsidDel="00397878">
                <w:rPr>
                  <w:i/>
                  <w:iCs/>
                </w:rPr>
                <w:delText>G</w:delText>
              </w:r>
              <w:r w:rsidDel="00397878">
                <w:delText xml:space="preserve">, linear slopes for </w:delText>
              </w:r>
              <w:r w:rsidRPr="00547E7B" w:rsidDel="00397878">
                <w:rPr>
                  <w:i/>
                  <w:iCs/>
                </w:rPr>
                <w:delText>M, PE</w:delText>
              </w:r>
            </w:del>
          </w:p>
        </w:tc>
        <w:tc>
          <w:tcPr>
            <w:tcW w:w="0" w:type="auto"/>
            <w:tcPrChange w:id="545" w:author="Daniel Noble" w:date="2023-06-30T08:45:00Z">
              <w:tcPr>
                <w:tcW w:w="0" w:type="auto"/>
              </w:tcPr>
            </w:tcPrChange>
          </w:tcPr>
          <w:p w14:paraId="660E4CDA" w14:textId="4A958272" w:rsidR="00520EFD" w:rsidDel="00397878" w:rsidRDefault="00520EFD">
            <w:pPr>
              <w:pStyle w:val="Compact"/>
              <w:contextualSpacing/>
              <w:jc w:val="center"/>
              <w:rPr>
                <w:del w:id="546" w:author="Daniel Noble" w:date="2023-09-04T10:37:00Z"/>
              </w:rPr>
              <w:pPrChange w:id="547" w:author="Daniel Noble" w:date="2023-07-12T13:16:00Z">
                <w:pPr>
                  <w:pStyle w:val="Compact"/>
                  <w:spacing w:line="480" w:lineRule="auto"/>
                  <w:jc w:val="center"/>
                </w:pPr>
              </w:pPrChange>
            </w:pPr>
            <w:del w:id="548" w:author="Daniel Noble" w:date="2023-09-04T10:37:00Z">
              <w:r w:rsidDel="00397878">
                <w:delText>-1382</w:delText>
              </w:r>
            </w:del>
          </w:p>
        </w:tc>
        <w:tc>
          <w:tcPr>
            <w:tcW w:w="0" w:type="auto"/>
            <w:tcPrChange w:id="549" w:author="Daniel Noble" w:date="2023-06-30T08:45:00Z">
              <w:tcPr>
                <w:tcW w:w="0" w:type="auto"/>
              </w:tcPr>
            </w:tcPrChange>
          </w:tcPr>
          <w:p w14:paraId="4DA72C7F" w14:textId="5454B9B7" w:rsidR="00520EFD" w:rsidDel="00397878" w:rsidRDefault="00520EFD">
            <w:pPr>
              <w:pStyle w:val="Compact"/>
              <w:contextualSpacing/>
              <w:jc w:val="center"/>
              <w:rPr>
                <w:del w:id="550" w:author="Daniel Noble" w:date="2023-09-04T10:37:00Z"/>
              </w:rPr>
              <w:pPrChange w:id="551" w:author="Daniel Noble" w:date="2023-07-12T13:16:00Z">
                <w:pPr>
                  <w:pStyle w:val="Compact"/>
                  <w:spacing w:line="480" w:lineRule="auto"/>
                  <w:jc w:val="center"/>
                </w:pPr>
              </w:pPrChange>
            </w:pPr>
            <w:del w:id="552" w:author="Daniel Noble" w:date="2023-09-04T10:37:00Z">
              <w:r w:rsidDel="00397878">
                <w:delText>-939.4</w:delText>
              </w:r>
            </w:del>
          </w:p>
        </w:tc>
        <w:tc>
          <w:tcPr>
            <w:tcW w:w="756" w:type="pct"/>
            <w:tcPrChange w:id="553" w:author="Daniel Noble" w:date="2023-06-30T08:45:00Z">
              <w:tcPr>
                <w:tcW w:w="0" w:type="auto"/>
              </w:tcPr>
            </w:tcPrChange>
          </w:tcPr>
          <w:p w14:paraId="2162F428" w14:textId="4018A95B" w:rsidR="00520EFD" w:rsidDel="00397878" w:rsidRDefault="00520EFD">
            <w:pPr>
              <w:pStyle w:val="Compact"/>
              <w:contextualSpacing/>
              <w:jc w:val="center"/>
              <w:rPr>
                <w:del w:id="554" w:author="Daniel Noble" w:date="2023-09-04T10:37:00Z"/>
              </w:rPr>
              <w:pPrChange w:id="555" w:author="Daniel Noble" w:date="2023-07-12T13:16:00Z">
                <w:pPr>
                  <w:pStyle w:val="Compact"/>
                  <w:spacing w:line="480" w:lineRule="auto"/>
                  <w:jc w:val="center"/>
                </w:pPr>
              </w:pPrChange>
            </w:pPr>
            <w:del w:id="556" w:author="Daniel Noble" w:date="2023-09-04T10:37:00Z">
              <w:r w:rsidDel="00397878">
                <w:delText>38.91</w:delText>
              </w:r>
            </w:del>
          </w:p>
        </w:tc>
      </w:tr>
      <w:tr w:rsidR="00520EFD" w:rsidDel="00397878" w14:paraId="210253A9" w14:textId="5BF34360" w:rsidTr="00CF36A4">
        <w:trPr>
          <w:del w:id="557" w:author="Daniel Noble" w:date="2023-09-04T10:37:00Z"/>
        </w:trPr>
        <w:tc>
          <w:tcPr>
            <w:tcW w:w="0" w:type="auto"/>
            <w:tcPrChange w:id="558" w:author="Daniel Noble" w:date="2023-06-30T08:45:00Z">
              <w:tcPr>
                <w:tcW w:w="0" w:type="auto"/>
              </w:tcPr>
            </w:tcPrChange>
          </w:tcPr>
          <w:p w14:paraId="0B46D7CD" w14:textId="48DE400B" w:rsidR="00520EFD" w:rsidDel="00397878" w:rsidRDefault="00520EFD">
            <w:pPr>
              <w:pStyle w:val="Compact"/>
              <w:contextualSpacing/>
              <w:rPr>
                <w:del w:id="559" w:author="Daniel Noble" w:date="2023-09-04T10:37:00Z"/>
              </w:rPr>
              <w:pPrChange w:id="560" w:author="Daniel Noble" w:date="2023-07-12T13:16:00Z">
                <w:pPr>
                  <w:pStyle w:val="Compact"/>
                  <w:spacing w:line="480" w:lineRule="auto"/>
                </w:pPr>
              </w:pPrChange>
            </w:pPr>
            <w:del w:id="561" w:author="Daniel Noble" w:date="2023-09-04T10:37:00Z">
              <w:r w:rsidDel="00397878">
                <w:delText xml:space="preserve">Model 2 - linear slopes for G, </w:delText>
              </w:r>
              <w:r w:rsidRPr="00547E7B" w:rsidDel="00397878">
                <w:rPr>
                  <w:i/>
                  <w:iCs/>
                </w:rPr>
                <w:delText>M, PE</w:delText>
              </w:r>
            </w:del>
          </w:p>
        </w:tc>
        <w:tc>
          <w:tcPr>
            <w:tcW w:w="0" w:type="auto"/>
            <w:tcPrChange w:id="562" w:author="Daniel Noble" w:date="2023-06-30T08:45:00Z">
              <w:tcPr>
                <w:tcW w:w="0" w:type="auto"/>
              </w:tcPr>
            </w:tcPrChange>
          </w:tcPr>
          <w:p w14:paraId="37D19D94" w14:textId="2144EF57" w:rsidR="00520EFD" w:rsidDel="00397878" w:rsidRDefault="00520EFD">
            <w:pPr>
              <w:pStyle w:val="Compact"/>
              <w:contextualSpacing/>
              <w:jc w:val="center"/>
              <w:rPr>
                <w:del w:id="563" w:author="Daniel Noble" w:date="2023-09-04T10:37:00Z"/>
              </w:rPr>
              <w:pPrChange w:id="564" w:author="Daniel Noble" w:date="2023-07-12T13:16:00Z">
                <w:pPr>
                  <w:pStyle w:val="Compact"/>
                  <w:spacing w:line="480" w:lineRule="auto"/>
                  <w:jc w:val="center"/>
                </w:pPr>
              </w:pPrChange>
            </w:pPr>
            <w:del w:id="565" w:author="Daniel Noble" w:date="2023-09-04T10:37:00Z">
              <w:r w:rsidDel="00397878">
                <w:delText>-1381</w:delText>
              </w:r>
            </w:del>
          </w:p>
        </w:tc>
        <w:tc>
          <w:tcPr>
            <w:tcW w:w="0" w:type="auto"/>
            <w:tcPrChange w:id="566" w:author="Daniel Noble" w:date="2023-06-30T08:45:00Z">
              <w:tcPr>
                <w:tcW w:w="0" w:type="auto"/>
              </w:tcPr>
            </w:tcPrChange>
          </w:tcPr>
          <w:p w14:paraId="7F9702E4" w14:textId="1C578CCB" w:rsidR="00520EFD" w:rsidDel="00397878" w:rsidRDefault="00520EFD">
            <w:pPr>
              <w:pStyle w:val="Compact"/>
              <w:contextualSpacing/>
              <w:jc w:val="center"/>
              <w:rPr>
                <w:del w:id="567" w:author="Daniel Noble" w:date="2023-09-04T10:37:00Z"/>
              </w:rPr>
              <w:pPrChange w:id="568" w:author="Daniel Noble" w:date="2023-07-12T13:16:00Z">
                <w:pPr>
                  <w:pStyle w:val="Compact"/>
                  <w:spacing w:line="480" w:lineRule="auto"/>
                  <w:jc w:val="center"/>
                </w:pPr>
              </w:pPrChange>
            </w:pPr>
            <w:del w:id="569" w:author="Daniel Noble" w:date="2023-09-04T10:37:00Z">
              <w:r w:rsidDel="00397878">
                <w:delText>-939.5</w:delText>
              </w:r>
            </w:del>
          </w:p>
        </w:tc>
        <w:tc>
          <w:tcPr>
            <w:tcW w:w="756" w:type="pct"/>
            <w:tcPrChange w:id="570" w:author="Daniel Noble" w:date="2023-06-30T08:45:00Z">
              <w:tcPr>
                <w:tcW w:w="0" w:type="auto"/>
              </w:tcPr>
            </w:tcPrChange>
          </w:tcPr>
          <w:p w14:paraId="5F56D3A5" w14:textId="37448D73" w:rsidR="00520EFD" w:rsidDel="00397878" w:rsidRDefault="00520EFD">
            <w:pPr>
              <w:pStyle w:val="Compact"/>
              <w:contextualSpacing/>
              <w:jc w:val="center"/>
              <w:rPr>
                <w:del w:id="571" w:author="Daniel Noble" w:date="2023-09-04T10:37:00Z"/>
              </w:rPr>
              <w:pPrChange w:id="572" w:author="Daniel Noble" w:date="2023-07-12T13:16:00Z">
                <w:pPr>
                  <w:pStyle w:val="Compact"/>
                  <w:spacing w:line="480" w:lineRule="auto"/>
                  <w:jc w:val="center"/>
                </w:pPr>
              </w:pPrChange>
            </w:pPr>
            <w:del w:id="573" w:author="Daniel Noble" w:date="2023-09-04T10:37:00Z">
              <w:r w:rsidDel="00397878">
                <w:delText>39.03</w:delText>
              </w:r>
            </w:del>
          </w:p>
        </w:tc>
      </w:tr>
      <w:tr w:rsidR="00520EFD" w:rsidDel="00397878" w14:paraId="1E6C6EFE" w14:textId="179412FA" w:rsidTr="00CF36A4">
        <w:trPr>
          <w:del w:id="574" w:author="Daniel Noble" w:date="2023-09-04T10:37:00Z"/>
        </w:trPr>
        <w:tc>
          <w:tcPr>
            <w:tcW w:w="0" w:type="auto"/>
            <w:tcPrChange w:id="575" w:author="Daniel Noble" w:date="2023-06-30T08:45:00Z">
              <w:tcPr>
                <w:tcW w:w="0" w:type="auto"/>
              </w:tcPr>
            </w:tcPrChange>
          </w:tcPr>
          <w:p w14:paraId="71503164" w14:textId="4CD09163" w:rsidR="00520EFD" w:rsidDel="00397878" w:rsidRDefault="00520EFD">
            <w:pPr>
              <w:pStyle w:val="Compact"/>
              <w:contextualSpacing/>
              <w:rPr>
                <w:del w:id="576" w:author="Daniel Noble" w:date="2023-09-04T10:37:00Z"/>
              </w:rPr>
              <w:pPrChange w:id="577" w:author="Daniel Noble" w:date="2023-07-12T13:16:00Z">
                <w:pPr>
                  <w:pStyle w:val="Compact"/>
                  <w:spacing w:line="480" w:lineRule="auto"/>
                </w:pPr>
              </w:pPrChange>
            </w:pPr>
            <w:del w:id="578" w:author="Daniel Noble" w:date="2023-09-04T10:37:00Z">
              <w:r w:rsidDel="00397878">
                <w:delText xml:space="preserve">Model 6 - intercept for </w:delText>
              </w:r>
              <w:r w:rsidRPr="00547E7B" w:rsidDel="00397878">
                <w:rPr>
                  <w:i/>
                  <w:iCs/>
                </w:rPr>
                <w:delText>PE</w:delText>
              </w:r>
              <w:r w:rsidDel="00397878">
                <w:delText xml:space="preserve">, linear slopes for </w:delText>
              </w:r>
              <w:r w:rsidRPr="00547E7B" w:rsidDel="00397878">
                <w:rPr>
                  <w:i/>
                  <w:iCs/>
                </w:rPr>
                <w:delText>G, M</w:delText>
              </w:r>
            </w:del>
          </w:p>
        </w:tc>
        <w:tc>
          <w:tcPr>
            <w:tcW w:w="0" w:type="auto"/>
            <w:tcPrChange w:id="579" w:author="Daniel Noble" w:date="2023-06-30T08:45:00Z">
              <w:tcPr>
                <w:tcW w:w="0" w:type="auto"/>
              </w:tcPr>
            </w:tcPrChange>
          </w:tcPr>
          <w:p w14:paraId="2C83AF9B" w14:textId="0A3F79CC" w:rsidR="00520EFD" w:rsidDel="00397878" w:rsidRDefault="00520EFD">
            <w:pPr>
              <w:pStyle w:val="Compact"/>
              <w:contextualSpacing/>
              <w:jc w:val="center"/>
              <w:rPr>
                <w:del w:id="580" w:author="Daniel Noble" w:date="2023-09-04T10:37:00Z"/>
              </w:rPr>
              <w:pPrChange w:id="581" w:author="Daniel Noble" w:date="2023-07-12T13:16:00Z">
                <w:pPr>
                  <w:pStyle w:val="Compact"/>
                  <w:spacing w:line="480" w:lineRule="auto"/>
                  <w:jc w:val="center"/>
                </w:pPr>
              </w:pPrChange>
            </w:pPr>
            <w:del w:id="582" w:author="Daniel Noble" w:date="2023-09-04T10:37:00Z">
              <w:r w:rsidDel="00397878">
                <w:delText>-1382</w:delText>
              </w:r>
            </w:del>
          </w:p>
        </w:tc>
        <w:tc>
          <w:tcPr>
            <w:tcW w:w="0" w:type="auto"/>
            <w:tcPrChange w:id="583" w:author="Daniel Noble" w:date="2023-06-30T08:45:00Z">
              <w:tcPr>
                <w:tcW w:w="0" w:type="auto"/>
              </w:tcPr>
            </w:tcPrChange>
          </w:tcPr>
          <w:p w14:paraId="52F4A4E6" w14:textId="13BD6FC1" w:rsidR="00520EFD" w:rsidDel="00397878" w:rsidRDefault="00520EFD">
            <w:pPr>
              <w:pStyle w:val="Compact"/>
              <w:contextualSpacing/>
              <w:jc w:val="center"/>
              <w:rPr>
                <w:del w:id="584" w:author="Daniel Noble" w:date="2023-09-04T10:37:00Z"/>
              </w:rPr>
              <w:pPrChange w:id="585" w:author="Daniel Noble" w:date="2023-07-12T13:16:00Z">
                <w:pPr>
                  <w:pStyle w:val="Compact"/>
                  <w:spacing w:line="480" w:lineRule="auto"/>
                  <w:jc w:val="center"/>
                </w:pPr>
              </w:pPrChange>
            </w:pPr>
            <w:del w:id="586" w:author="Daniel Noble" w:date="2023-09-04T10:37:00Z">
              <w:r w:rsidDel="00397878">
                <w:delText>-940</w:delText>
              </w:r>
            </w:del>
          </w:p>
        </w:tc>
        <w:tc>
          <w:tcPr>
            <w:tcW w:w="756" w:type="pct"/>
            <w:tcPrChange w:id="587" w:author="Daniel Noble" w:date="2023-06-30T08:45:00Z">
              <w:tcPr>
                <w:tcW w:w="0" w:type="auto"/>
              </w:tcPr>
            </w:tcPrChange>
          </w:tcPr>
          <w:p w14:paraId="0E66F25C" w14:textId="55FAF4F4" w:rsidR="00520EFD" w:rsidDel="00397878" w:rsidRDefault="00520EFD">
            <w:pPr>
              <w:pStyle w:val="Compact"/>
              <w:contextualSpacing/>
              <w:jc w:val="center"/>
              <w:rPr>
                <w:del w:id="588" w:author="Daniel Noble" w:date="2023-09-04T10:37:00Z"/>
              </w:rPr>
              <w:pPrChange w:id="589" w:author="Daniel Noble" w:date="2023-07-12T13:16:00Z">
                <w:pPr>
                  <w:pStyle w:val="Compact"/>
                  <w:spacing w:line="480" w:lineRule="auto"/>
                  <w:jc w:val="center"/>
                </w:pPr>
              </w:pPrChange>
            </w:pPr>
            <w:del w:id="590" w:author="Daniel Noble" w:date="2023-09-04T10:37:00Z">
              <w:r w:rsidDel="00397878">
                <w:delText>38.94</w:delText>
              </w:r>
            </w:del>
          </w:p>
        </w:tc>
      </w:tr>
      <w:tr w:rsidR="00520EFD" w:rsidDel="00397878" w14:paraId="04C059D5" w14:textId="53ABB19E" w:rsidTr="00CF36A4">
        <w:trPr>
          <w:del w:id="591" w:author="Daniel Noble" w:date="2023-09-04T10:37:00Z"/>
        </w:trPr>
        <w:tc>
          <w:tcPr>
            <w:tcW w:w="0" w:type="auto"/>
            <w:tcPrChange w:id="592" w:author="Daniel Noble" w:date="2023-06-30T08:45:00Z">
              <w:tcPr>
                <w:tcW w:w="0" w:type="auto"/>
              </w:tcPr>
            </w:tcPrChange>
          </w:tcPr>
          <w:p w14:paraId="40EAC942" w14:textId="76A15F56" w:rsidR="00520EFD" w:rsidDel="00397878" w:rsidRDefault="00520EFD">
            <w:pPr>
              <w:pStyle w:val="Compact"/>
              <w:contextualSpacing/>
              <w:rPr>
                <w:del w:id="593" w:author="Daniel Noble" w:date="2023-09-04T10:37:00Z"/>
              </w:rPr>
              <w:pPrChange w:id="594" w:author="Daniel Noble" w:date="2023-07-12T13:16:00Z">
                <w:pPr>
                  <w:pStyle w:val="Compact"/>
                  <w:spacing w:line="480" w:lineRule="auto"/>
                </w:pPr>
              </w:pPrChange>
            </w:pPr>
            <w:del w:id="595" w:author="Daniel Noble" w:date="2023-09-04T10:37:00Z">
              <w:r w:rsidDel="00397878">
                <w:delText xml:space="preserve">Model 5 - intercept for </w:delText>
              </w:r>
              <w:r w:rsidRPr="00547E7B" w:rsidDel="00397878">
                <w:rPr>
                  <w:i/>
                  <w:iCs/>
                </w:rPr>
                <w:delText>M</w:delText>
              </w:r>
              <w:r w:rsidDel="00397878">
                <w:delText xml:space="preserve">, linear slopes for </w:delText>
              </w:r>
              <w:r w:rsidRPr="00547E7B" w:rsidDel="00397878">
                <w:rPr>
                  <w:i/>
                  <w:iCs/>
                </w:rPr>
                <w:delText>G, PE</w:delText>
              </w:r>
            </w:del>
          </w:p>
        </w:tc>
        <w:tc>
          <w:tcPr>
            <w:tcW w:w="0" w:type="auto"/>
            <w:tcPrChange w:id="596" w:author="Daniel Noble" w:date="2023-06-30T08:45:00Z">
              <w:tcPr>
                <w:tcW w:w="0" w:type="auto"/>
              </w:tcPr>
            </w:tcPrChange>
          </w:tcPr>
          <w:p w14:paraId="0A37D1A8" w14:textId="700043C5" w:rsidR="00520EFD" w:rsidDel="00397878" w:rsidRDefault="00520EFD">
            <w:pPr>
              <w:pStyle w:val="Compact"/>
              <w:contextualSpacing/>
              <w:jc w:val="center"/>
              <w:rPr>
                <w:del w:id="597" w:author="Daniel Noble" w:date="2023-09-04T10:37:00Z"/>
              </w:rPr>
              <w:pPrChange w:id="598" w:author="Daniel Noble" w:date="2023-07-12T13:16:00Z">
                <w:pPr>
                  <w:pStyle w:val="Compact"/>
                  <w:spacing w:line="480" w:lineRule="auto"/>
                  <w:jc w:val="center"/>
                </w:pPr>
              </w:pPrChange>
            </w:pPr>
            <w:del w:id="599" w:author="Daniel Noble" w:date="2023-09-04T10:37:00Z">
              <w:r w:rsidDel="00397878">
                <w:delText>-1370</w:delText>
              </w:r>
            </w:del>
          </w:p>
        </w:tc>
        <w:tc>
          <w:tcPr>
            <w:tcW w:w="0" w:type="auto"/>
            <w:tcPrChange w:id="600" w:author="Daniel Noble" w:date="2023-06-30T08:45:00Z">
              <w:tcPr>
                <w:tcW w:w="0" w:type="auto"/>
              </w:tcPr>
            </w:tcPrChange>
          </w:tcPr>
          <w:p w14:paraId="1A72C3FE" w14:textId="66B032A0" w:rsidR="00520EFD" w:rsidDel="00397878" w:rsidRDefault="00520EFD">
            <w:pPr>
              <w:pStyle w:val="Compact"/>
              <w:contextualSpacing/>
              <w:jc w:val="center"/>
              <w:rPr>
                <w:del w:id="601" w:author="Daniel Noble" w:date="2023-09-04T10:37:00Z"/>
              </w:rPr>
              <w:pPrChange w:id="602" w:author="Daniel Noble" w:date="2023-07-12T13:16:00Z">
                <w:pPr>
                  <w:pStyle w:val="Compact"/>
                  <w:spacing w:line="480" w:lineRule="auto"/>
                  <w:jc w:val="center"/>
                </w:pPr>
              </w:pPrChange>
            </w:pPr>
            <w:del w:id="603" w:author="Daniel Noble" w:date="2023-09-04T10:37:00Z">
              <w:r w:rsidDel="00397878">
                <w:delText>-945.4</w:delText>
              </w:r>
            </w:del>
          </w:p>
        </w:tc>
        <w:tc>
          <w:tcPr>
            <w:tcW w:w="756" w:type="pct"/>
            <w:tcPrChange w:id="604" w:author="Daniel Noble" w:date="2023-06-30T08:45:00Z">
              <w:tcPr>
                <w:tcW w:w="0" w:type="auto"/>
              </w:tcPr>
            </w:tcPrChange>
          </w:tcPr>
          <w:p w14:paraId="3FD5B653" w14:textId="76952B51" w:rsidR="00520EFD" w:rsidDel="00397878" w:rsidRDefault="00520EFD">
            <w:pPr>
              <w:pStyle w:val="Compact"/>
              <w:contextualSpacing/>
              <w:jc w:val="center"/>
              <w:rPr>
                <w:del w:id="605" w:author="Daniel Noble" w:date="2023-09-04T10:37:00Z"/>
              </w:rPr>
              <w:pPrChange w:id="606" w:author="Daniel Noble" w:date="2023-07-12T13:16:00Z">
                <w:pPr>
                  <w:pStyle w:val="Compact"/>
                  <w:spacing w:line="480" w:lineRule="auto"/>
                  <w:jc w:val="center"/>
                </w:pPr>
              </w:pPrChange>
            </w:pPr>
            <w:del w:id="607" w:author="Daniel Noble" w:date="2023-09-04T10:37:00Z">
              <w:r w:rsidDel="00397878">
                <w:delText>40.3</w:delText>
              </w:r>
            </w:del>
          </w:p>
        </w:tc>
      </w:tr>
      <w:tr w:rsidR="00520EFD" w:rsidDel="00397878" w14:paraId="48FF5DFC" w14:textId="4C5A6D45" w:rsidTr="00CF36A4">
        <w:trPr>
          <w:del w:id="608" w:author="Daniel Noble" w:date="2023-09-04T10:37:00Z"/>
        </w:trPr>
        <w:tc>
          <w:tcPr>
            <w:tcW w:w="0" w:type="auto"/>
            <w:tcBorders>
              <w:bottom w:val="single" w:sz="4" w:space="0" w:color="auto"/>
            </w:tcBorders>
            <w:tcPrChange w:id="609" w:author="Daniel Noble" w:date="2023-06-30T08:45:00Z">
              <w:tcPr>
                <w:tcW w:w="0" w:type="auto"/>
              </w:tcPr>
            </w:tcPrChange>
          </w:tcPr>
          <w:p w14:paraId="62430563" w14:textId="6E0E0C4A" w:rsidR="00520EFD" w:rsidDel="00397878" w:rsidRDefault="00520EFD">
            <w:pPr>
              <w:pStyle w:val="Compact"/>
              <w:contextualSpacing/>
              <w:rPr>
                <w:del w:id="610" w:author="Daniel Noble" w:date="2023-09-04T10:37:00Z"/>
              </w:rPr>
              <w:pPrChange w:id="611" w:author="Daniel Noble" w:date="2023-07-12T13:16:00Z">
                <w:pPr>
                  <w:pStyle w:val="Compact"/>
                  <w:spacing w:line="480" w:lineRule="auto"/>
                </w:pPr>
              </w:pPrChange>
            </w:pPr>
            <w:del w:id="612" w:author="Daniel Noble" w:date="2023-09-04T10:37:00Z">
              <w:r w:rsidDel="00397878">
                <w:delText xml:space="preserve">Model 1 - intercepts for </w:delText>
              </w:r>
              <w:r w:rsidRPr="00547E7B" w:rsidDel="00397878">
                <w:rPr>
                  <w:i/>
                  <w:iCs/>
                </w:rPr>
                <w:delText>G</w:delText>
              </w:r>
              <w:r w:rsidDel="00397878">
                <w:delText xml:space="preserve">, </w:delText>
              </w:r>
              <w:r w:rsidRPr="00547E7B" w:rsidDel="00397878">
                <w:rPr>
                  <w:i/>
                  <w:iCs/>
                </w:rPr>
                <w:delText>M, PE</w:delText>
              </w:r>
            </w:del>
          </w:p>
        </w:tc>
        <w:tc>
          <w:tcPr>
            <w:tcW w:w="0" w:type="auto"/>
            <w:tcBorders>
              <w:bottom w:val="single" w:sz="4" w:space="0" w:color="auto"/>
            </w:tcBorders>
            <w:tcPrChange w:id="613" w:author="Daniel Noble" w:date="2023-06-30T08:45:00Z">
              <w:tcPr>
                <w:tcW w:w="0" w:type="auto"/>
              </w:tcPr>
            </w:tcPrChange>
          </w:tcPr>
          <w:p w14:paraId="40328BF8" w14:textId="42B07E12" w:rsidR="00520EFD" w:rsidDel="00397878" w:rsidRDefault="00520EFD">
            <w:pPr>
              <w:pStyle w:val="Compact"/>
              <w:contextualSpacing/>
              <w:jc w:val="center"/>
              <w:rPr>
                <w:del w:id="614" w:author="Daniel Noble" w:date="2023-09-04T10:37:00Z"/>
              </w:rPr>
              <w:pPrChange w:id="615" w:author="Daniel Noble" w:date="2023-07-12T13:16:00Z">
                <w:pPr>
                  <w:pStyle w:val="Compact"/>
                  <w:spacing w:line="480" w:lineRule="auto"/>
                  <w:jc w:val="center"/>
                </w:pPr>
              </w:pPrChange>
            </w:pPr>
            <w:del w:id="616" w:author="Daniel Noble" w:date="2023-09-04T10:37:00Z">
              <w:r w:rsidDel="00397878">
                <w:delText>4550</w:delText>
              </w:r>
            </w:del>
          </w:p>
        </w:tc>
        <w:tc>
          <w:tcPr>
            <w:tcW w:w="0" w:type="auto"/>
            <w:tcBorders>
              <w:bottom w:val="single" w:sz="4" w:space="0" w:color="auto"/>
            </w:tcBorders>
            <w:tcPrChange w:id="617" w:author="Daniel Noble" w:date="2023-06-30T08:45:00Z">
              <w:tcPr>
                <w:tcW w:w="0" w:type="auto"/>
              </w:tcPr>
            </w:tcPrChange>
          </w:tcPr>
          <w:p w14:paraId="6E307D3C" w14:textId="6750A55E" w:rsidR="00520EFD" w:rsidDel="00397878" w:rsidRDefault="00520EFD">
            <w:pPr>
              <w:pStyle w:val="Compact"/>
              <w:contextualSpacing/>
              <w:jc w:val="center"/>
              <w:rPr>
                <w:del w:id="618" w:author="Daniel Noble" w:date="2023-09-04T10:37:00Z"/>
              </w:rPr>
              <w:pPrChange w:id="619" w:author="Daniel Noble" w:date="2023-07-12T13:16:00Z">
                <w:pPr>
                  <w:pStyle w:val="Compact"/>
                  <w:spacing w:line="480" w:lineRule="auto"/>
                  <w:jc w:val="center"/>
                </w:pPr>
              </w:pPrChange>
            </w:pPr>
            <w:del w:id="620" w:author="Daniel Noble" w:date="2023-09-04T10:37:00Z">
              <w:r w:rsidDel="00397878">
                <w:delText>-3905</w:delText>
              </w:r>
            </w:del>
          </w:p>
        </w:tc>
        <w:tc>
          <w:tcPr>
            <w:tcW w:w="756" w:type="pct"/>
            <w:tcBorders>
              <w:bottom w:val="single" w:sz="4" w:space="0" w:color="auto"/>
            </w:tcBorders>
            <w:tcPrChange w:id="621" w:author="Daniel Noble" w:date="2023-06-30T08:45:00Z">
              <w:tcPr>
                <w:tcW w:w="0" w:type="auto"/>
              </w:tcPr>
            </w:tcPrChange>
          </w:tcPr>
          <w:p w14:paraId="55416653" w14:textId="3C0FFC9A" w:rsidR="00520EFD" w:rsidDel="00397878" w:rsidRDefault="00520EFD">
            <w:pPr>
              <w:pStyle w:val="Compact"/>
              <w:contextualSpacing/>
              <w:jc w:val="center"/>
              <w:rPr>
                <w:del w:id="622" w:author="Daniel Noble" w:date="2023-09-04T10:37:00Z"/>
              </w:rPr>
              <w:pPrChange w:id="623" w:author="Daniel Noble" w:date="2023-07-12T13:16:00Z">
                <w:pPr>
                  <w:pStyle w:val="Compact"/>
                  <w:spacing w:line="480" w:lineRule="auto"/>
                  <w:jc w:val="center"/>
                </w:pPr>
              </w:pPrChange>
            </w:pPr>
            <w:del w:id="624" w:author="Daniel Noble" w:date="2023-09-04T10:37:00Z">
              <w:r w:rsidDel="00397878">
                <w:delText>49.91</w:delText>
              </w:r>
            </w:del>
          </w:p>
        </w:tc>
      </w:tr>
    </w:tbl>
    <w:p w14:paraId="1E29E768" w14:textId="77777777" w:rsidR="0071416F" w:rsidRDefault="0071416F">
      <w:pPr>
        <w:pStyle w:val="Heading2"/>
        <w:contextualSpacing/>
        <w:rPr>
          <w:ins w:id="625" w:author="Daniel Noble" w:date="2023-09-04T10:27:00Z"/>
          <w:szCs w:val="28"/>
        </w:rPr>
        <w:sectPr w:rsidR="0071416F" w:rsidSect="0071416F">
          <w:pgSz w:w="15840" w:h="12240" w:orient="landscape"/>
          <w:pgMar w:top="1440" w:right="1440" w:bottom="1440" w:left="1440" w:header="720" w:footer="720" w:gutter="0"/>
          <w:lnNumType w:countBy="1" w:restart="continuous"/>
          <w:cols w:space="720"/>
          <w:docGrid w:linePitch="326"/>
          <w:sectPrChange w:id="626" w:author="Daniel Noble" w:date="2023-09-04T10:27:00Z">
            <w:sectPr w:rsidR="0071416F" w:rsidSect="0071416F">
              <w:pgSz w:w="12240" w:h="15840" w:orient="portrait"/>
              <w:pgMar w:top="1440" w:right="1440" w:bottom="1440" w:left="1440" w:header="720" w:footer="720" w:gutter="0"/>
            </w:sectPr>
          </w:sectPrChange>
        </w:sectPr>
      </w:pPr>
    </w:p>
    <w:p w14:paraId="23A482F4" w14:textId="3A6A7410" w:rsidR="00113E7D" w:rsidRPr="00490770" w:rsidRDefault="00113E7D">
      <w:pPr>
        <w:pStyle w:val="Heading2"/>
        <w:contextualSpacing/>
        <w:rPr>
          <w:szCs w:val="28"/>
        </w:rPr>
        <w:pPrChange w:id="627" w:author="Daniel Noble" w:date="2023-07-12T13:16:00Z">
          <w:pPr>
            <w:pStyle w:val="Heading2"/>
            <w:spacing w:line="480" w:lineRule="auto"/>
          </w:pPr>
        </w:pPrChange>
      </w:pPr>
      <w:r w:rsidRPr="00490770">
        <w:rPr>
          <w:szCs w:val="28"/>
        </w:rPr>
        <w:lastRenderedPageBreak/>
        <w:t>Does our data have heterogenous residual variance?</w:t>
      </w:r>
    </w:p>
    <w:p w14:paraId="670B8894" w14:textId="77777777" w:rsidR="0071416F" w:rsidRDefault="00113E7D">
      <w:pPr>
        <w:pStyle w:val="BodyText"/>
        <w:contextualSpacing/>
        <w:rPr>
          <w:ins w:id="628" w:author="Daniel Noble" w:date="2023-09-04T10:28:00Z"/>
        </w:rPr>
        <w:sectPr w:rsidR="0071416F" w:rsidSect="009A6120">
          <w:pgSz w:w="12240" w:h="15840"/>
          <w:pgMar w:top="1440" w:right="1440" w:bottom="1440" w:left="1440" w:header="720" w:footer="720" w:gutter="0"/>
          <w:lnNumType w:countBy="1" w:restart="continuous"/>
          <w:cols w:space="720"/>
          <w:docGrid w:linePitch="326"/>
        </w:sectPr>
      </w:pPr>
      <w:r>
        <w:t xml:space="preserve">Residual variance may </w:t>
      </w:r>
      <w:del w:id="629" w:author="Daniel Noble" w:date="2023-06-30T08:45:00Z">
        <w:r w:rsidDel="00AF0978">
          <w:delText>conflate with</w:delText>
        </w:r>
      </w:del>
      <w:ins w:id="630" w:author="Daniel Noble" w:date="2023-06-30T08:45:00Z">
        <w:r w:rsidR="00AF0978">
          <w:t>impact</w:t>
        </w:r>
      </w:ins>
      <w:r>
        <w:t xml:space="preserve"> estimates of </w:t>
      </w:r>
      <w:del w:id="631" w:author="Daniel Noble" w:date="2023-06-30T08:45:00Z">
        <w:r w:rsidDel="00AF0978">
          <w:delText xml:space="preserve">other </w:delText>
        </w:r>
      </w:del>
      <w:del w:id="632" w:author="Daniel Noble" w:date="2023-07-12T13:34:00Z">
        <w:r w:rsidDel="00BA505A">
          <w:delText>variance components</w:delText>
        </w:r>
      </w:del>
      <w:ins w:id="633" w:author="Daniel Noble" w:date="2023-07-12T13:34:00Z">
        <w:r w:rsidR="00BA505A">
          <w:t xml:space="preserve">heritability </w:t>
        </w:r>
      </w:ins>
      <w:del w:id="634" w:author="Daniel Noble" w:date="2023-07-12T13:34:00Z">
        <w:r w:rsidDel="00BA505A">
          <w:delText xml:space="preserve"> </w:delText>
        </w:r>
      </w:del>
      <w:r>
        <w:t xml:space="preserve">if </w:t>
      </w:r>
      <w:del w:id="635" w:author="Daniel Noble" w:date="2023-07-12T13:34:00Z">
        <w:r w:rsidDel="00BA505A">
          <w:delText xml:space="preserve">it </w:delText>
        </w:r>
      </w:del>
      <w:r>
        <w:t xml:space="preserve">changes over time (heterogenous variance) </w:t>
      </w:r>
      <w:del w:id="636" w:author="Daniel Noble" w:date="2023-06-30T08:46:00Z">
        <w:r w:rsidDel="00AF0978">
          <w:delText>and is</w:delText>
        </w:r>
      </w:del>
      <w:ins w:id="637" w:author="Daniel Noble" w:date="2023-06-30T08:46:00Z">
        <w:r w:rsidR="00AF0978">
          <w:t>are</w:t>
        </w:r>
      </w:ins>
      <w:r>
        <w:t xml:space="preserve"> not properly accounted for. We therefore explicitly modelled residual variance to verify if this was the case </w:t>
      </w:r>
      <w:del w:id="638" w:author="Daniel Noble" w:date="2023-07-12T13:35:00Z">
        <w:r w:rsidDel="00BA505A">
          <w:delText xml:space="preserve">using </w:delText>
        </w:r>
      </w:del>
      <w:ins w:id="639" w:author="Daniel Noble" w:date="2023-07-12T13:35:00Z">
        <w:r w:rsidR="00BA505A">
          <w:t xml:space="preserve">comparing homogeneous and heterogenous models using </w:t>
        </w:r>
      </w:ins>
      <w:ins w:id="640" w:author="Daniel Noble" w:date="2023-07-12T13:14:00Z">
        <w:r w:rsidR="000C20B7">
          <w:t xml:space="preserve">LOO and </w:t>
        </w:r>
      </w:ins>
      <w:r>
        <w:t xml:space="preserve">WAIC values. We fitted two models, both of which had the same </w:t>
      </w:r>
      <w:del w:id="641" w:author="Daniel Noble" w:date="2023-07-12T11:30:00Z">
        <w:r w:rsidDel="00443CF3">
          <w:delText xml:space="preserve">fixed and </w:delText>
        </w:r>
      </w:del>
      <w:r>
        <w:t xml:space="preserve">random effects structure as </w:t>
      </w:r>
      <w:del w:id="642" w:author="Daniel Noble" w:date="2023-07-12T13:14:00Z">
        <w:r w:rsidDel="000C20B7">
          <w:delText>Model 7</w:delText>
        </w:r>
      </w:del>
      <w:ins w:id="643" w:author="Daniel Noble" w:date="2023-07-12T13:14:00Z">
        <w:r w:rsidR="000C20B7">
          <w:t>our top supported model</w:t>
        </w:r>
      </w:ins>
      <w:r>
        <w:t xml:space="preserve"> described above</w:t>
      </w:r>
      <w:ins w:id="644" w:author="Daniel Noble" w:date="2023-07-12T13:15:00Z">
        <w:r w:rsidR="000C20B7">
          <w:t xml:space="preserve"> (Table S1)</w:t>
        </w:r>
      </w:ins>
      <w:r>
        <w:t xml:space="preserve">. </w:t>
      </w:r>
      <w:del w:id="645" w:author="Daniel Noble" w:date="2023-07-12T13:15:00Z">
        <w:r w:rsidDel="000C20B7">
          <w:delText xml:space="preserve">The first model had homogenous residual variance whereas in the second model we modelled residual variance with a linear slope thereby allowing it to vary with age. </w:delText>
        </w:r>
      </w:del>
      <w:r>
        <w:t>The model with heterogenous variance was best supported (Table S2), we therefore modelled heterogenous variance in all subsequent models unless stated otherwise</w:t>
      </w:r>
      <w:ins w:id="646" w:author="Daniel Noble" w:date="2023-07-12T13:35:00Z">
        <w:r w:rsidR="00BA505A">
          <w:t>.</w:t>
        </w:r>
      </w:ins>
    </w:p>
    <w:p w14:paraId="1D13399C" w14:textId="74481583" w:rsidR="00113E7D" w:rsidRDefault="00113E7D">
      <w:pPr>
        <w:pStyle w:val="BodyText"/>
        <w:contextualSpacing/>
        <w:pPrChange w:id="647" w:author="Daniel Noble" w:date="2023-07-12T13:16:00Z">
          <w:pPr>
            <w:pStyle w:val="BodyText"/>
            <w:spacing w:line="480" w:lineRule="auto"/>
          </w:pPr>
        </w:pPrChange>
      </w:pPr>
    </w:p>
    <w:p w14:paraId="0595E4F3" w14:textId="4DD844B1" w:rsidR="00113E7D" w:rsidRDefault="00113E7D">
      <w:pPr>
        <w:pStyle w:val="TableCaption"/>
        <w:contextualSpacing/>
        <w:rPr>
          <w:ins w:id="648" w:author="Daniel Noble" w:date="2023-09-04T10:29:00Z"/>
          <w:rFonts w:ascii="Times New Roman" w:hAnsi="Times New Roman" w:cs="Times New Roman"/>
          <w:i w:val="0"/>
          <w:iCs/>
        </w:rPr>
      </w:pPr>
      <w:r w:rsidRPr="00763E36">
        <w:rPr>
          <w:rFonts w:ascii="Times New Roman" w:hAnsi="Times New Roman" w:cs="Times New Roman"/>
          <w:b/>
          <w:bCs/>
          <w:i w:val="0"/>
          <w:iCs/>
        </w:rPr>
        <w:t>Table S2</w:t>
      </w:r>
      <w:r w:rsidRPr="00763E36">
        <w:rPr>
          <w:rFonts w:ascii="Times New Roman" w:hAnsi="Times New Roman" w:cs="Times New Roman"/>
          <w:i w:val="0"/>
          <w:iCs/>
        </w:rPr>
        <w:t xml:space="preserve"> Comparisons of expected log predictive density values for LOO and WAIC values to test the importance of he</w:t>
      </w:r>
      <w:commentRangeStart w:id="649"/>
      <w:r w:rsidRPr="00763E36">
        <w:rPr>
          <w:rFonts w:ascii="Times New Roman" w:hAnsi="Times New Roman" w:cs="Times New Roman"/>
          <w:i w:val="0"/>
          <w:iCs/>
        </w:rPr>
        <w:t>terogen</w:t>
      </w:r>
      <w:commentRangeEnd w:id="649"/>
      <w:r w:rsidR="00212B6E">
        <w:rPr>
          <w:rStyle w:val="CommentReference"/>
          <w:rFonts w:ascii="Times New Roman" w:hAnsi="Times New Roman"/>
          <w:i w:val="0"/>
          <w:lang w:val="en-GB"/>
        </w:rPr>
        <w:commentReference w:id="649"/>
      </w:r>
      <w:r w:rsidRPr="00763E36">
        <w:rPr>
          <w:rFonts w:ascii="Times New Roman" w:hAnsi="Times New Roman" w:cs="Times New Roman"/>
          <w:i w:val="0"/>
          <w:iCs/>
        </w:rPr>
        <w:t xml:space="preserve">ous and homogenous residual variance. Note that difference in values are calculated by </w:t>
      </w:r>
      <w:r w:rsidR="00432494" w:rsidRPr="00763E36">
        <w:rPr>
          <w:rFonts w:ascii="Times New Roman" w:hAnsi="Times New Roman" w:cs="Times New Roman"/>
          <w:i w:val="0"/>
          <w:iCs/>
        </w:rPr>
        <w:t>subtracting</w:t>
      </w:r>
      <w:r w:rsidRPr="00763E36">
        <w:rPr>
          <w:rFonts w:ascii="Times New Roman" w:hAnsi="Times New Roman" w:cs="Times New Roman"/>
          <w:i w:val="0"/>
          <w:iCs/>
        </w:rPr>
        <w:t xml:space="preserve"> values from the model with lowest LOO and WAIC values i.e. the heterogenous variance model</w:t>
      </w:r>
    </w:p>
    <w:tbl>
      <w:tblPr>
        <w:tblStyle w:val="Table2"/>
        <w:tblW w:w="13672" w:type="dxa"/>
        <w:jc w:val="center"/>
        <w:tblLayout w:type="fixed"/>
        <w:tblLook w:val="0420" w:firstRow="1" w:lastRow="0" w:firstColumn="0" w:lastColumn="0" w:noHBand="0" w:noVBand="1"/>
        <w:tblPrChange w:id="650" w:author="Daniel Noble" w:date="2023-09-04T10:29:00Z">
          <w:tblPr>
            <w:tblStyle w:val="Table2"/>
            <w:tblW w:w="13672" w:type="dxa"/>
            <w:jc w:val="center"/>
            <w:tblLayout w:type="fixed"/>
            <w:tblLook w:val="0420" w:firstRow="1" w:lastRow="0" w:firstColumn="0" w:lastColumn="0" w:noHBand="0" w:noVBand="1"/>
          </w:tblPr>
        </w:tblPrChange>
      </w:tblPr>
      <w:tblGrid>
        <w:gridCol w:w="1915"/>
        <w:gridCol w:w="1463"/>
        <w:gridCol w:w="2403"/>
        <w:gridCol w:w="2122"/>
        <w:gridCol w:w="1463"/>
        <w:gridCol w:w="2294"/>
        <w:gridCol w:w="2012"/>
        <w:tblGridChange w:id="651">
          <w:tblGrid>
            <w:gridCol w:w="1915"/>
            <w:gridCol w:w="1463"/>
            <w:gridCol w:w="2403"/>
            <w:gridCol w:w="2122"/>
            <w:gridCol w:w="1463"/>
            <w:gridCol w:w="2294"/>
            <w:gridCol w:w="2012"/>
          </w:tblGrid>
        </w:tblGridChange>
      </w:tblGrid>
      <w:tr w:rsidR="0071416F" w:rsidRPr="0071416F" w14:paraId="0066B614" w14:textId="77777777" w:rsidTr="00977619">
        <w:trPr>
          <w:cnfStyle w:val="100000000000" w:firstRow="1" w:lastRow="0" w:firstColumn="0" w:lastColumn="0" w:oddVBand="0" w:evenVBand="0" w:oddHBand="0" w:evenHBand="0" w:firstRowFirstColumn="0" w:firstRowLastColumn="0" w:lastRowFirstColumn="0" w:lastRowLastColumn="0"/>
          <w:tblHeader/>
          <w:jc w:val="center"/>
          <w:ins w:id="652" w:author="Daniel Noble" w:date="2023-09-04T10:29:00Z"/>
          <w:trPrChange w:id="653" w:author="Daniel Noble" w:date="2023-09-04T10:29:00Z">
            <w:trPr>
              <w:tblHeader/>
              <w:jc w:val="center"/>
            </w:trPr>
          </w:trPrChange>
        </w:trPr>
        <w:tc>
          <w:tcPr>
            <w:tcW w:w="19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Change w:id="654" w:author="Daniel Noble" w:date="2023-09-04T10:29:00Z">
              <w:tcPr>
                <w:tcW w:w="191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64521AB1" w14:textId="2F4E2A94"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55" w:author="Daniel Noble" w:date="2023-09-04T10:29:00Z"/>
                <w:rFonts w:ascii="Times New Roman" w:hAnsi="Times New Roman" w:cs="Times New Roman"/>
                <w:b/>
                <w:bCs/>
                <w:rPrChange w:id="656" w:author="Daniel Noble" w:date="2023-09-04T10:30:00Z">
                  <w:rPr>
                    <w:ins w:id="657" w:author="Daniel Noble" w:date="2023-09-04T10:29:00Z"/>
                  </w:rPr>
                </w:rPrChange>
              </w:rPr>
            </w:pPr>
            <w:ins w:id="658" w:author="Daniel Noble" w:date="2023-09-04T10:29:00Z">
              <w:r w:rsidRPr="0071416F">
                <w:rPr>
                  <w:rFonts w:ascii="Times New Roman" w:hAnsi="Times New Roman" w:cs="Times New Roman"/>
                  <w:b/>
                  <w:bCs/>
                  <w:rPrChange w:id="659" w:author="Daniel Noble" w:date="2023-09-04T10:30:00Z">
                    <w:rPr>
                      <w:b/>
                      <w:bCs/>
                    </w:rPr>
                  </w:rPrChange>
                </w:rPr>
                <w:t>Model</w:t>
              </w:r>
            </w:ins>
          </w:p>
        </w:tc>
        <w:tc>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60"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3CD6E5B2" w14:textId="77034EE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61" w:author="Daniel Noble" w:date="2023-09-04T10:29:00Z"/>
                <w:rFonts w:ascii="Times New Roman" w:hAnsi="Times New Roman" w:cs="Times New Roman"/>
                <w:b/>
                <w:bCs/>
                <w:rPrChange w:id="662" w:author="Daniel Noble" w:date="2023-09-04T10:30:00Z">
                  <w:rPr>
                    <w:ins w:id="663" w:author="Daniel Noble" w:date="2023-09-04T10:29:00Z"/>
                  </w:rPr>
                </w:rPrChange>
              </w:rPr>
            </w:pPr>
            <w:ins w:id="664" w:author="Daniel Noble" w:date="2023-09-04T10:29:00Z">
              <w:r w:rsidRPr="0071416F">
                <w:rPr>
                  <w:rFonts w:ascii="Times New Roman" w:hAnsi="Times New Roman" w:cs="Times New Roman"/>
                  <w:b/>
                  <w:bCs/>
                  <w:rPrChange w:id="665" w:author="Daniel Noble" w:date="2023-09-04T10:30:00Z">
                    <w:rPr>
                      <w:b/>
                      <w:bCs/>
                    </w:rPr>
                  </w:rPrChange>
                </w:rPr>
                <w:t>WAIC</w:t>
              </w:r>
            </w:ins>
          </w:p>
        </w:tc>
        <w:tc>
          <w:tcPr>
            <w:tcW w:w="24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66" w:author="Daniel Noble" w:date="2023-09-04T10:29:00Z">
              <w:tcPr>
                <w:tcW w:w="240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B36BF00" w14:textId="5EB46F3E"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67" w:author="Daniel Noble" w:date="2023-09-04T10:29:00Z"/>
                <w:rFonts w:ascii="Times New Roman" w:hAnsi="Times New Roman" w:cs="Times New Roman"/>
                <w:b/>
                <w:bCs/>
                <w:rPrChange w:id="668" w:author="Daniel Noble" w:date="2023-09-04T10:30:00Z">
                  <w:rPr>
                    <w:ins w:id="669" w:author="Daniel Noble" w:date="2023-09-04T10:29:00Z"/>
                  </w:rPr>
                </w:rPrChange>
              </w:rPr>
            </w:pPr>
            <m:oMathPara>
              <m:oMath>
                <m:r>
                  <w:ins w:id="670" w:author="Daniel Noble" w:date="2023-09-04T10:29:00Z">
                    <m:rPr>
                      <m:sty m:val="b"/>
                    </m:rPr>
                    <w:rPr>
                      <w:rFonts w:ascii="Cambria Math" w:hAnsi="Cambria Math" w:cs="Times New Roman"/>
                    </w:rPr>
                    <m:t>∆ELPD</m:t>
                  </w:ins>
                </m:r>
              </m:oMath>
            </m:oMathPara>
          </w:p>
        </w:tc>
        <w:tc>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71" w:author="Daniel Noble" w:date="2023-09-04T10:29:00Z">
              <w:tcPr>
                <w:tcW w:w="212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tcPrChange>
          </w:tcPr>
          <w:p w14:paraId="1E4A149B" w14:textId="78100B11"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72" w:author="Daniel Noble" w:date="2023-09-04T10:29:00Z"/>
                <w:rFonts w:ascii="Times New Roman" w:hAnsi="Times New Roman" w:cs="Times New Roman"/>
                <w:b/>
                <w:bCs/>
                <w:rPrChange w:id="673" w:author="Daniel Noble" w:date="2023-09-04T10:30:00Z">
                  <w:rPr>
                    <w:ins w:id="674" w:author="Daniel Noble" w:date="2023-09-04T10:29:00Z"/>
                  </w:rPr>
                </w:rPrChange>
              </w:rPr>
            </w:pPr>
            <w:ins w:id="675" w:author="Daniel Noble" w:date="2023-09-04T10:29:00Z">
              <w:r w:rsidRPr="0071416F">
                <w:rPr>
                  <w:rFonts w:ascii="Times New Roman" w:hAnsi="Times New Roman" w:cs="Times New Roman"/>
                  <w:b/>
                  <w:bCs/>
                  <w:rPrChange w:id="676" w:author="Daniel Noble" w:date="2023-09-04T10:30:00Z">
                    <w:rPr>
                      <w:b/>
                      <w:bCs/>
                    </w:rPr>
                  </w:rPrChange>
                </w:rPr>
                <w:t xml:space="preserve">Std. Error </w:t>
              </w:r>
            </w:ins>
            <m:oMath>
              <m:r>
                <w:ins w:id="677" w:author="Daniel Noble" w:date="2023-09-04T10:29:00Z">
                  <m:rPr>
                    <m:sty m:val="b"/>
                  </m:rPr>
                  <w:rPr>
                    <w:rFonts w:ascii="Cambria Math" w:hAnsi="Cambria Math" w:cs="Times New Roman"/>
                    <w:rPrChange w:id="678" w:author="Daniel Noble" w:date="2023-09-04T10:30:00Z">
                      <w:rPr>
                        <w:rFonts w:ascii="Cambria Math" w:hAnsi="Cambria Math" w:cs="Times New Roman"/>
                      </w:rPr>
                    </w:rPrChange>
                  </w:rPr>
                  <w:br/>
                </w:ins>
              </m:r>
            </m:oMath>
            <m:oMathPara>
              <m:oMath>
                <m:r>
                  <w:ins w:id="679" w:author="Daniel Noble" w:date="2023-09-04T10:29:00Z">
                    <m:rPr>
                      <m:sty m:val="b"/>
                    </m:rPr>
                    <w:rPr>
                      <w:rFonts w:ascii="Cambria Math" w:hAnsi="Cambria Math" w:cs="Times New Roman"/>
                    </w:rPr>
                    <m:t>∆ELPD</m:t>
                  </w:ins>
                </m:r>
              </m:oMath>
            </m:oMathPara>
          </w:p>
        </w:tc>
        <w:tc>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80" w:author="Daniel Noble" w:date="2023-09-04T10:29:00Z">
              <w:tcPr>
                <w:tcW w:w="146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1B053B3A" w14:textId="284B53BD"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81" w:author="Daniel Noble" w:date="2023-09-04T10:29:00Z"/>
                <w:rFonts w:ascii="Times New Roman" w:hAnsi="Times New Roman" w:cs="Times New Roman"/>
                <w:b/>
                <w:bCs/>
                <w:rPrChange w:id="682" w:author="Daniel Noble" w:date="2023-09-04T10:30:00Z">
                  <w:rPr>
                    <w:ins w:id="683" w:author="Daniel Noble" w:date="2023-09-04T10:29:00Z"/>
                  </w:rPr>
                </w:rPrChange>
              </w:rPr>
            </w:pPr>
            <w:ins w:id="684" w:author="Daniel Noble" w:date="2023-09-04T10:29:00Z">
              <w:r w:rsidRPr="0071416F">
                <w:rPr>
                  <w:rFonts w:ascii="Times New Roman" w:hAnsi="Times New Roman" w:cs="Times New Roman"/>
                  <w:b/>
                  <w:bCs/>
                  <w:rPrChange w:id="685" w:author="Daniel Noble" w:date="2023-09-04T10:30:00Z">
                    <w:rPr>
                      <w:b/>
                      <w:bCs/>
                    </w:rPr>
                  </w:rPrChange>
                </w:rPr>
                <w:t>LOO</w:t>
              </w:r>
            </w:ins>
          </w:p>
        </w:tc>
        <w:tc>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86" w:author="Daniel Noble" w:date="2023-09-04T10:29:00Z">
              <w:tcPr>
                <w:tcW w:w="22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2BDED66" w14:textId="478439DA"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87" w:author="Daniel Noble" w:date="2023-09-04T10:29:00Z"/>
                <w:rFonts w:ascii="Times New Roman" w:hAnsi="Times New Roman" w:cs="Times New Roman"/>
                <w:b/>
                <w:bCs/>
                <w:rPrChange w:id="688" w:author="Daniel Noble" w:date="2023-09-04T10:30:00Z">
                  <w:rPr>
                    <w:ins w:id="689" w:author="Daniel Noble" w:date="2023-09-04T10:29:00Z"/>
                  </w:rPr>
                </w:rPrChange>
              </w:rPr>
            </w:pPr>
            <m:oMathPara>
              <m:oMath>
                <m:r>
                  <w:ins w:id="690" w:author="Daniel Noble" w:date="2023-09-04T10:29:00Z">
                    <m:rPr>
                      <m:sty m:val="b"/>
                    </m:rPr>
                    <w:rPr>
                      <w:rFonts w:ascii="Cambria Math" w:hAnsi="Cambria Math" w:cs="Times New Roman"/>
                    </w:rPr>
                    <m:t>∆ELPD</m:t>
                  </w:ins>
                </m:r>
              </m:oMath>
            </m:oMathPara>
          </w:p>
        </w:tc>
        <w:tc>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Change w:id="691" w:author="Daniel Noble" w:date="2023-09-04T10:29:00Z">
              <w:tcPr>
                <w:tcW w:w="201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tcPrChange>
          </w:tcPr>
          <w:p w14:paraId="3B4926EA" w14:textId="1AA97457" w:rsidR="0071416F" w:rsidRPr="0071416F" w:rsidRDefault="0071416F" w:rsidP="0071416F">
            <w:pPr>
              <w:pBdr>
                <w:top w:val="none" w:sz="0" w:space="0" w:color="000000"/>
                <w:left w:val="none" w:sz="0" w:space="0" w:color="000000"/>
                <w:bottom w:val="none" w:sz="0" w:space="0" w:color="000000"/>
                <w:right w:val="none" w:sz="0" w:space="0" w:color="000000"/>
              </w:pBdr>
              <w:spacing w:before="100" w:after="100"/>
              <w:ind w:left="100" w:right="100"/>
              <w:jc w:val="center"/>
              <w:cnfStyle w:val="100000000000" w:firstRow="1" w:lastRow="0" w:firstColumn="0" w:lastColumn="0" w:oddVBand="0" w:evenVBand="0" w:oddHBand="0" w:evenHBand="0" w:firstRowFirstColumn="0" w:firstRowLastColumn="0" w:lastRowFirstColumn="0" w:lastRowLastColumn="0"/>
              <w:rPr>
                <w:ins w:id="692" w:author="Daniel Noble" w:date="2023-09-04T10:29:00Z"/>
                <w:rFonts w:ascii="Times New Roman" w:hAnsi="Times New Roman" w:cs="Times New Roman"/>
                <w:b/>
                <w:bCs/>
                <w:rPrChange w:id="693" w:author="Daniel Noble" w:date="2023-09-04T10:30:00Z">
                  <w:rPr>
                    <w:ins w:id="694" w:author="Daniel Noble" w:date="2023-09-04T10:29:00Z"/>
                  </w:rPr>
                </w:rPrChange>
              </w:rPr>
            </w:pPr>
            <w:ins w:id="695" w:author="Daniel Noble" w:date="2023-09-04T10:29:00Z">
              <w:r w:rsidRPr="0071416F">
                <w:rPr>
                  <w:rFonts w:ascii="Times New Roman" w:hAnsi="Times New Roman" w:cs="Times New Roman"/>
                  <w:b/>
                  <w:bCs/>
                  <w:rPrChange w:id="696" w:author="Daniel Noble" w:date="2023-09-04T10:30:00Z">
                    <w:rPr>
                      <w:b/>
                      <w:bCs/>
                    </w:rPr>
                  </w:rPrChange>
                </w:rPr>
                <w:t xml:space="preserve">Std. Error </w:t>
              </w:r>
            </w:ins>
            <m:oMath>
              <m:r>
                <w:ins w:id="697" w:author="Daniel Noble" w:date="2023-09-04T10:29:00Z">
                  <m:rPr>
                    <m:sty m:val="b"/>
                  </m:rPr>
                  <w:rPr>
                    <w:rFonts w:ascii="Cambria Math" w:hAnsi="Cambria Math" w:cs="Times New Roman"/>
                    <w:rPrChange w:id="698" w:author="Daniel Noble" w:date="2023-09-04T10:30:00Z">
                      <w:rPr>
                        <w:rFonts w:ascii="Cambria Math" w:hAnsi="Cambria Math" w:cs="Times New Roman"/>
                      </w:rPr>
                    </w:rPrChange>
                  </w:rPr>
                  <w:br/>
                </w:ins>
              </m:r>
            </m:oMath>
            <m:oMathPara>
              <m:oMath>
                <m:r>
                  <w:ins w:id="699" w:author="Daniel Noble" w:date="2023-09-04T10:29:00Z">
                    <m:rPr>
                      <m:sty m:val="b"/>
                    </m:rPr>
                    <w:rPr>
                      <w:rFonts w:ascii="Cambria Math" w:hAnsi="Cambria Math" w:cs="Times New Roman"/>
                    </w:rPr>
                    <m:t>∆ELPD</m:t>
                  </w:ins>
                </m:r>
              </m:oMath>
            </m:oMathPara>
          </w:p>
        </w:tc>
      </w:tr>
      <w:tr w:rsidR="0071416F" w:rsidRPr="0071416F" w14:paraId="2C52146A" w14:textId="77777777" w:rsidTr="0071416F">
        <w:trPr>
          <w:jc w:val="center"/>
          <w:ins w:id="700" w:author="Daniel Noble" w:date="2023-09-04T10:29:00Z"/>
        </w:trPr>
        <w:tc>
          <w:tcPr>
            <w:tcW w:w="191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3D34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01" w:author="Daniel Noble" w:date="2023-09-04T10:29:00Z"/>
                <w:rFonts w:ascii="Times New Roman" w:hAnsi="Times New Roman" w:cs="Times New Roman"/>
                <w:rPrChange w:id="702" w:author="Daniel Noble" w:date="2023-09-04T10:30:00Z">
                  <w:rPr>
                    <w:ins w:id="703" w:author="Daniel Noble" w:date="2023-09-04T10:29:00Z"/>
                  </w:rPr>
                </w:rPrChange>
              </w:rPr>
            </w:pPr>
            <w:ins w:id="704" w:author="Daniel Noble" w:date="2023-09-04T10:29:00Z">
              <w:r w:rsidRPr="0071416F">
                <w:rPr>
                  <w:rFonts w:ascii="Times New Roman" w:eastAsia="Helvetica" w:hAnsi="Times New Roman" w:cs="Times New Roman"/>
                  <w:color w:val="000000"/>
                  <w:sz w:val="22"/>
                  <w:szCs w:val="22"/>
                  <w:rPrChange w:id="705" w:author="Daniel Noble" w:date="2023-09-04T10:30:00Z">
                    <w:rPr>
                      <w:rFonts w:ascii="Helvetica" w:eastAsia="Helvetica" w:hAnsi="Helvetica" w:cs="Helvetica"/>
                      <w:color w:val="000000"/>
                      <w:sz w:val="22"/>
                      <w:szCs w:val="22"/>
                    </w:rPr>
                  </w:rPrChange>
                </w:rPr>
                <w:t>Heterogeneous</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964D"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06" w:author="Daniel Noble" w:date="2023-09-04T10:29:00Z"/>
                <w:rFonts w:ascii="Times New Roman" w:hAnsi="Times New Roman" w:cs="Times New Roman"/>
                <w:rPrChange w:id="707" w:author="Daniel Noble" w:date="2023-09-04T10:30:00Z">
                  <w:rPr>
                    <w:ins w:id="708" w:author="Daniel Noble" w:date="2023-09-04T10:29:00Z"/>
                  </w:rPr>
                </w:rPrChange>
              </w:rPr>
            </w:pPr>
            <w:ins w:id="709" w:author="Daniel Noble" w:date="2023-09-04T10:29:00Z">
              <w:r w:rsidRPr="0071416F">
                <w:rPr>
                  <w:rFonts w:ascii="Times New Roman" w:eastAsia="Helvetica" w:hAnsi="Times New Roman" w:cs="Times New Roman"/>
                  <w:color w:val="000000"/>
                  <w:sz w:val="22"/>
                  <w:szCs w:val="22"/>
                  <w:rPrChange w:id="710" w:author="Daniel Noble" w:date="2023-09-04T10:30:00Z">
                    <w:rPr>
                      <w:rFonts w:ascii="Helvetica" w:eastAsia="Helvetica" w:hAnsi="Helvetica" w:cs="Helvetica"/>
                      <w:color w:val="000000"/>
                      <w:sz w:val="22"/>
                      <w:szCs w:val="22"/>
                    </w:rPr>
                  </w:rPrChange>
                </w:rPr>
                <w:t>-3,278.496</w:t>
              </w:r>
            </w:ins>
          </w:p>
        </w:tc>
        <w:tc>
          <w:tcPr>
            <w:tcW w:w="240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BD6B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11" w:author="Daniel Noble" w:date="2023-09-04T10:29:00Z"/>
                <w:rFonts w:ascii="Times New Roman" w:hAnsi="Times New Roman" w:cs="Times New Roman"/>
                <w:rPrChange w:id="712" w:author="Daniel Noble" w:date="2023-09-04T10:30:00Z">
                  <w:rPr>
                    <w:ins w:id="713" w:author="Daniel Noble" w:date="2023-09-04T10:29:00Z"/>
                  </w:rPr>
                </w:rPrChange>
              </w:rPr>
            </w:pPr>
            <w:ins w:id="714" w:author="Daniel Noble" w:date="2023-09-04T10:29:00Z">
              <w:r w:rsidRPr="0071416F">
                <w:rPr>
                  <w:rFonts w:ascii="Times New Roman" w:eastAsia="Helvetica" w:hAnsi="Times New Roman" w:cs="Times New Roman"/>
                  <w:color w:val="000000"/>
                  <w:sz w:val="22"/>
                  <w:szCs w:val="22"/>
                  <w:rPrChange w:id="715" w:author="Daniel Noble" w:date="2023-09-04T10:30:00Z">
                    <w:rPr>
                      <w:rFonts w:ascii="Helvetica" w:eastAsia="Helvetica" w:hAnsi="Helvetica" w:cs="Helvetica"/>
                      <w:color w:val="000000"/>
                      <w:sz w:val="22"/>
                      <w:szCs w:val="22"/>
                    </w:rPr>
                  </w:rPrChange>
                </w:rPr>
                <w:t>0.000000</w:t>
              </w:r>
            </w:ins>
          </w:p>
        </w:tc>
        <w:tc>
          <w:tcPr>
            <w:tcW w:w="212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4D60"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16" w:author="Daniel Noble" w:date="2023-09-04T10:29:00Z"/>
                <w:rFonts w:ascii="Times New Roman" w:hAnsi="Times New Roman" w:cs="Times New Roman"/>
                <w:rPrChange w:id="717" w:author="Daniel Noble" w:date="2023-09-04T10:30:00Z">
                  <w:rPr>
                    <w:ins w:id="718" w:author="Daniel Noble" w:date="2023-09-04T10:29:00Z"/>
                  </w:rPr>
                </w:rPrChange>
              </w:rPr>
            </w:pPr>
            <w:ins w:id="719" w:author="Daniel Noble" w:date="2023-09-04T10:29:00Z">
              <w:r w:rsidRPr="0071416F">
                <w:rPr>
                  <w:rFonts w:ascii="Times New Roman" w:eastAsia="Helvetica" w:hAnsi="Times New Roman" w:cs="Times New Roman"/>
                  <w:color w:val="000000"/>
                  <w:sz w:val="22"/>
                  <w:szCs w:val="22"/>
                  <w:rPrChange w:id="720" w:author="Daniel Noble" w:date="2023-09-04T10:30:00Z">
                    <w:rPr>
                      <w:rFonts w:ascii="Helvetica" w:eastAsia="Helvetica" w:hAnsi="Helvetica" w:cs="Helvetica"/>
                      <w:color w:val="000000"/>
                      <w:sz w:val="22"/>
                      <w:szCs w:val="22"/>
                    </w:rPr>
                  </w:rPrChange>
                </w:rPr>
                <w:t>0.000000</w:t>
              </w:r>
            </w:ins>
          </w:p>
        </w:tc>
        <w:tc>
          <w:tcPr>
            <w:tcW w:w="146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A315F"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21" w:author="Daniel Noble" w:date="2023-09-04T10:29:00Z"/>
                <w:rFonts w:ascii="Times New Roman" w:hAnsi="Times New Roman" w:cs="Times New Roman"/>
                <w:rPrChange w:id="722" w:author="Daniel Noble" w:date="2023-09-04T10:30:00Z">
                  <w:rPr>
                    <w:ins w:id="723" w:author="Daniel Noble" w:date="2023-09-04T10:29:00Z"/>
                  </w:rPr>
                </w:rPrChange>
              </w:rPr>
            </w:pPr>
            <w:ins w:id="724" w:author="Daniel Noble" w:date="2023-09-04T10:29:00Z">
              <w:r w:rsidRPr="0071416F">
                <w:rPr>
                  <w:rFonts w:ascii="Times New Roman" w:eastAsia="Helvetica" w:hAnsi="Times New Roman" w:cs="Times New Roman"/>
                  <w:color w:val="000000"/>
                  <w:sz w:val="22"/>
                  <w:szCs w:val="22"/>
                  <w:rPrChange w:id="725" w:author="Daniel Noble" w:date="2023-09-04T10:30:00Z">
                    <w:rPr>
                      <w:rFonts w:ascii="Helvetica" w:eastAsia="Helvetica" w:hAnsi="Helvetica" w:cs="Helvetica"/>
                      <w:color w:val="000000"/>
                      <w:sz w:val="22"/>
                      <w:szCs w:val="22"/>
                    </w:rPr>
                  </w:rPrChange>
                </w:rPr>
                <w:t>-3,216.530</w:t>
              </w:r>
            </w:ins>
          </w:p>
        </w:tc>
        <w:tc>
          <w:tcPr>
            <w:tcW w:w="22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4C6A7"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26" w:author="Daniel Noble" w:date="2023-09-04T10:29:00Z"/>
                <w:rFonts w:ascii="Times New Roman" w:hAnsi="Times New Roman" w:cs="Times New Roman"/>
                <w:rPrChange w:id="727" w:author="Daniel Noble" w:date="2023-09-04T10:30:00Z">
                  <w:rPr>
                    <w:ins w:id="728" w:author="Daniel Noble" w:date="2023-09-04T10:29:00Z"/>
                  </w:rPr>
                </w:rPrChange>
              </w:rPr>
            </w:pPr>
            <w:ins w:id="729" w:author="Daniel Noble" w:date="2023-09-04T10:29:00Z">
              <w:r w:rsidRPr="0071416F">
                <w:rPr>
                  <w:rFonts w:ascii="Times New Roman" w:eastAsia="Helvetica" w:hAnsi="Times New Roman" w:cs="Times New Roman"/>
                  <w:color w:val="000000"/>
                  <w:sz w:val="22"/>
                  <w:szCs w:val="22"/>
                  <w:rPrChange w:id="730" w:author="Daniel Noble" w:date="2023-09-04T10:30:00Z">
                    <w:rPr>
                      <w:rFonts w:ascii="Helvetica" w:eastAsia="Helvetica" w:hAnsi="Helvetica" w:cs="Helvetica"/>
                      <w:color w:val="000000"/>
                      <w:sz w:val="22"/>
                      <w:szCs w:val="22"/>
                    </w:rPr>
                  </w:rPrChange>
                </w:rPr>
                <w:t>0.000000</w:t>
              </w:r>
            </w:ins>
          </w:p>
        </w:tc>
        <w:tc>
          <w:tcPr>
            <w:tcW w:w="201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5D6E6"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31" w:author="Daniel Noble" w:date="2023-09-04T10:29:00Z"/>
                <w:rFonts w:ascii="Times New Roman" w:hAnsi="Times New Roman" w:cs="Times New Roman"/>
                <w:rPrChange w:id="732" w:author="Daniel Noble" w:date="2023-09-04T10:30:00Z">
                  <w:rPr>
                    <w:ins w:id="733" w:author="Daniel Noble" w:date="2023-09-04T10:29:00Z"/>
                  </w:rPr>
                </w:rPrChange>
              </w:rPr>
            </w:pPr>
            <w:ins w:id="734" w:author="Daniel Noble" w:date="2023-09-04T10:29:00Z">
              <w:r w:rsidRPr="0071416F">
                <w:rPr>
                  <w:rFonts w:ascii="Times New Roman" w:eastAsia="Helvetica" w:hAnsi="Times New Roman" w:cs="Times New Roman"/>
                  <w:color w:val="000000"/>
                  <w:sz w:val="22"/>
                  <w:szCs w:val="22"/>
                  <w:rPrChange w:id="735" w:author="Daniel Noble" w:date="2023-09-04T10:30:00Z">
                    <w:rPr>
                      <w:rFonts w:ascii="Helvetica" w:eastAsia="Helvetica" w:hAnsi="Helvetica" w:cs="Helvetica"/>
                      <w:color w:val="000000"/>
                      <w:sz w:val="22"/>
                      <w:szCs w:val="22"/>
                    </w:rPr>
                  </w:rPrChange>
                </w:rPr>
                <w:t>0.000000</w:t>
              </w:r>
            </w:ins>
          </w:p>
        </w:tc>
      </w:tr>
      <w:tr w:rsidR="0071416F" w:rsidRPr="0071416F" w14:paraId="0010CF67" w14:textId="77777777" w:rsidTr="0071416F">
        <w:trPr>
          <w:jc w:val="center"/>
          <w:ins w:id="736" w:author="Daniel Noble" w:date="2023-09-04T10:29:00Z"/>
        </w:trPr>
        <w:tc>
          <w:tcPr>
            <w:tcW w:w="19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E5FEB2"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37" w:author="Daniel Noble" w:date="2023-09-04T10:29:00Z"/>
                <w:rFonts w:ascii="Times New Roman" w:hAnsi="Times New Roman" w:cs="Times New Roman"/>
                <w:rPrChange w:id="738" w:author="Daniel Noble" w:date="2023-09-04T10:30:00Z">
                  <w:rPr>
                    <w:ins w:id="739" w:author="Daniel Noble" w:date="2023-09-04T10:29:00Z"/>
                  </w:rPr>
                </w:rPrChange>
              </w:rPr>
            </w:pPr>
            <w:ins w:id="740" w:author="Daniel Noble" w:date="2023-09-04T10:29:00Z">
              <w:r w:rsidRPr="0071416F">
                <w:rPr>
                  <w:rFonts w:ascii="Times New Roman" w:eastAsia="Helvetica" w:hAnsi="Times New Roman" w:cs="Times New Roman"/>
                  <w:color w:val="000000"/>
                  <w:sz w:val="22"/>
                  <w:szCs w:val="22"/>
                  <w:rPrChange w:id="741" w:author="Daniel Noble" w:date="2023-09-04T10:30:00Z">
                    <w:rPr>
                      <w:rFonts w:ascii="Helvetica" w:eastAsia="Helvetica" w:hAnsi="Helvetica" w:cs="Helvetica"/>
                      <w:color w:val="000000"/>
                      <w:sz w:val="22"/>
                      <w:szCs w:val="22"/>
                    </w:rPr>
                  </w:rPrChange>
                </w:rPr>
                <w:t>Homogeneous</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968EAD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42" w:author="Daniel Noble" w:date="2023-09-04T10:29:00Z"/>
                <w:rFonts w:ascii="Times New Roman" w:hAnsi="Times New Roman" w:cs="Times New Roman"/>
                <w:rPrChange w:id="743" w:author="Daniel Noble" w:date="2023-09-04T10:30:00Z">
                  <w:rPr>
                    <w:ins w:id="744" w:author="Daniel Noble" w:date="2023-09-04T10:29:00Z"/>
                  </w:rPr>
                </w:rPrChange>
              </w:rPr>
            </w:pPr>
            <w:ins w:id="745" w:author="Daniel Noble" w:date="2023-09-04T10:29:00Z">
              <w:r w:rsidRPr="0071416F">
                <w:rPr>
                  <w:rFonts w:ascii="Times New Roman" w:eastAsia="Helvetica" w:hAnsi="Times New Roman" w:cs="Times New Roman"/>
                  <w:color w:val="000000"/>
                  <w:sz w:val="22"/>
                  <w:szCs w:val="22"/>
                  <w:rPrChange w:id="746" w:author="Daniel Noble" w:date="2023-09-04T10:30:00Z">
                    <w:rPr>
                      <w:rFonts w:ascii="Helvetica" w:eastAsia="Helvetica" w:hAnsi="Helvetica" w:cs="Helvetica"/>
                      <w:color w:val="000000"/>
                      <w:sz w:val="22"/>
                      <w:szCs w:val="22"/>
                    </w:rPr>
                  </w:rPrChange>
                </w:rPr>
                <w:t>-3,258.837</w:t>
              </w:r>
            </w:ins>
          </w:p>
        </w:tc>
        <w:tc>
          <w:tcPr>
            <w:tcW w:w="24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066E29"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47" w:author="Daniel Noble" w:date="2023-09-04T10:29:00Z"/>
                <w:rFonts w:ascii="Times New Roman" w:hAnsi="Times New Roman" w:cs="Times New Roman"/>
                <w:rPrChange w:id="748" w:author="Daniel Noble" w:date="2023-09-04T10:30:00Z">
                  <w:rPr>
                    <w:ins w:id="749" w:author="Daniel Noble" w:date="2023-09-04T10:29:00Z"/>
                  </w:rPr>
                </w:rPrChange>
              </w:rPr>
            </w:pPr>
            <w:ins w:id="750" w:author="Daniel Noble" w:date="2023-09-04T10:29:00Z">
              <w:r w:rsidRPr="0071416F">
                <w:rPr>
                  <w:rFonts w:ascii="Times New Roman" w:eastAsia="Helvetica" w:hAnsi="Times New Roman" w:cs="Times New Roman"/>
                  <w:color w:val="000000"/>
                  <w:sz w:val="22"/>
                  <w:szCs w:val="22"/>
                  <w:rPrChange w:id="751" w:author="Daniel Noble" w:date="2023-09-04T10:30:00Z">
                    <w:rPr>
                      <w:rFonts w:ascii="Helvetica" w:eastAsia="Helvetica" w:hAnsi="Helvetica" w:cs="Helvetica"/>
                      <w:color w:val="000000"/>
                      <w:sz w:val="22"/>
                      <w:szCs w:val="22"/>
                    </w:rPr>
                  </w:rPrChange>
                </w:rPr>
                <w:t>-9.829498</w:t>
              </w:r>
            </w:ins>
          </w:p>
        </w:tc>
        <w:tc>
          <w:tcPr>
            <w:tcW w:w="21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BCE0E1"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52" w:author="Daniel Noble" w:date="2023-09-04T10:29:00Z"/>
                <w:rFonts w:ascii="Times New Roman" w:hAnsi="Times New Roman" w:cs="Times New Roman"/>
                <w:rPrChange w:id="753" w:author="Daniel Noble" w:date="2023-09-04T10:30:00Z">
                  <w:rPr>
                    <w:ins w:id="754" w:author="Daniel Noble" w:date="2023-09-04T10:29:00Z"/>
                  </w:rPr>
                </w:rPrChange>
              </w:rPr>
            </w:pPr>
            <w:ins w:id="755" w:author="Daniel Noble" w:date="2023-09-04T10:29:00Z">
              <w:r w:rsidRPr="0071416F">
                <w:rPr>
                  <w:rFonts w:ascii="Times New Roman" w:eastAsia="Helvetica" w:hAnsi="Times New Roman" w:cs="Times New Roman"/>
                  <w:color w:val="000000"/>
                  <w:sz w:val="22"/>
                  <w:szCs w:val="22"/>
                  <w:rPrChange w:id="756" w:author="Daniel Noble" w:date="2023-09-04T10:30:00Z">
                    <w:rPr>
                      <w:rFonts w:ascii="Helvetica" w:eastAsia="Helvetica" w:hAnsi="Helvetica" w:cs="Helvetica"/>
                      <w:color w:val="000000"/>
                      <w:sz w:val="22"/>
                      <w:szCs w:val="22"/>
                    </w:rPr>
                  </w:rPrChange>
                </w:rPr>
                <w:t>6.724934</w:t>
              </w:r>
            </w:ins>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BE43E"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57" w:author="Daniel Noble" w:date="2023-09-04T10:29:00Z"/>
                <w:rFonts w:ascii="Times New Roman" w:hAnsi="Times New Roman" w:cs="Times New Roman"/>
                <w:rPrChange w:id="758" w:author="Daniel Noble" w:date="2023-09-04T10:30:00Z">
                  <w:rPr>
                    <w:ins w:id="759" w:author="Daniel Noble" w:date="2023-09-04T10:29:00Z"/>
                  </w:rPr>
                </w:rPrChange>
              </w:rPr>
            </w:pPr>
            <w:ins w:id="760" w:author="Daniel Noble" w:date="2023-09-04T10:29:00Z">
              <w:r w:rsidRPr="0071416F">
                <w:rPr>
                  <w:rFonts w:ascii="Times New Roman" w:eastAsia="Helvetica" w:hAnsi="Times New Roman" w:cs="Times New Roman"/>
                  <w:color w:val="000000"/>
                  <w:sz w:val="22"/>
                  <w:szCs w:val="22"/>
                  <w:rPrChange w:id="761" w:author="Daniel Noble" w:date="2023-09-04T10:30:00Z">
                    <w:rPr>
                      <w:rFonts w:ascii="Helvetica" w:eastAsia="Helvetica" w:hAnsi="Helvetica" w:cs="Helvetica"/>
                      <w:color w:val="000000"/>
                      <w:sz w:val="22"/>
                      <w:szCs w:val="22"/>
                    </w:rPr>
                  </w:rPrChange>
                </w:rPr>
                <w:t>-3,200.844</w:t>
              </w:r>
            </w:ins>
          </w:p>
        </w:tc>
        <w:tc>
          <w:tcPr>
            <w:tcW w:w="22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3FE375"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62" w:author="Daniel Noble" w:date="2023-09-04T10:29:00Z"/>
                <w:rFonts w:ascii="Times New Roman" w:hAnsi="Times New Roman" w:cs="Times New Roman"/>
                <w:rPrChange w:id="763" w:author="Daniel Noble" w:date="2023-09-04T10:30:00Z">
                  <w:rPr>
                    <w:ins w:id="764" w:author="Daniel Noble" w:date="2023-09-04T10:29:00Z"/>
                  </w:rPr>
                </w:rPrChange>
              </w:rPr>
            </w:pPr>
            <w:ins w:id="765" w:author="Daniel Noble" w:date="2023-09-04T10:29:00Z">
              <w:r w:rsidRPr="0071416F">
                <w:rPr>
                  <w:rFonts w:ascii="Times New Roman" w:eastAsia="Helvetica" w:hAnsi="Times New Roman" w:cs="Times New Roman"/>
                  <w:color w:val="000000"/>
                  <w:sz w:val="22"/>
                  <w:szCs w:val="22"/>
                  <w:rPrChange w:id="766" w:author="Daniel Noble" w:date="2023-09-04T10:30:00Z">
                    <w:rPr>
                      <w:rFonts w:ascii="Helvetica" w:eastAsia="Helvetica" w:hAnsi="Helvetica" w:cs="Helvetica"/>
                      <w:color w:val="000000"/>
                      <w:sz w:val="22"/>
                      <w:szCs w:val="22"/>
                    </w:rPr>
                  </w:rPrChange>
                </w:rPr>
                <w:t>-7.842624</w:t>
              </w:r>
            </w:ins>
          </w:p>
        </w:tc>
        <w:tc>
          <w:tcPr>
            <w:tcW w:w="2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05DD8A" w14:textId="77777777" w:rsidR="0071416F" w:rsidRPr="0071416F" w:rsidRDefault="0071416F" w:rsidP="0092124C">
            <w:pPr>
              <w:pBdr>
                <w:top w:val="none" w:sz="0" w:space="0" w:color="000000"/>
                <w:left w:val="none" w:sz="0" w:space="0" w:color="000000"/>
                <w:bottom w:val="none" w:sz="0" w:space="0" w:color="000000"/>
                <w:right w:val="none" w:sz="0" w:space="0" w:color="000000"/>
              </w:pBdr>
              <w:spacing w:before="100" w:after="100"/>
              <w:ind w:left="100" w:right="100"/>
              <w:jc w:val="center"/>
              <w:rPr>
                <w:ins w:id="767" w:author="Daniel Noble" w:date="2023-09-04T10:29:00Z"/>
                <w:rFonts w:ascii="Times New Roman" w:hAnsi="Times New Roman" w:cs="Times New Roman"/>
                <w:rPrChange w:id="768" w:author="Daniel Noble" w:date="2023-09-04T10:30:00Z">
                  <w:rPr>
                    <w:ins w:id="769" w:author="Daniel Noble" w:date="2023-09-04T10:29:00Z"/>
                  </w:rPr>
                </w:rPrChange>
              </w:rPr>
            </w:pPr>
            <w:ins w:id="770" w:author="Daniel Noble" w:date="2023-09-04T10:29:00Z">
              <w:r w:rsidRPr="0071416F">
                <w:rPr>
                  <w:rFonts w:ascii="Times New Roman" w:eastAsia="Helvetica" w:hAnsi="Times New Roman" w:cs="Times New Roman"/>
                  <w:color w:val="000000"/>
                  <w:sz w:val="22"/>
                  <w:szCs w:val="22"/>
                  <w:rPrChange w:id="771" w:author="Daniel Noble" w:date="2023-09-04T10:30:00Z">
                    <w:rPr>
                      <w:rFonts w:ascii="Helvetica" w:eastAsia="Helvetica" w:hAnsi="Helvetica" w:cs="Helvetica"/>
                      <w:color w:val="000000"/>
                      <w:sz w:val="22"/>
                      <w:szCs w:val="22"/>
                    </w:rPr>
                  </w:rPrChange>
                </w:rPr>
                <w:t>6.994518</w:t>
              </w:r>
            </w:ins>
          </w:p>
        </w:tc>
      </w:tr>
    </w:tbl>
    <w:tbl>
      <w:tblPr>
        <w:tblStyle w:val="Table"/>
        <w:tblpPr w:leftFromText="180" w:rightFromText="180" w:horzAnchor="page" w:tblpX="2174" w:tblpY="484"/>
        <w:tblW w:w="3888" w:type="pct"/>
        <w:tblLook w:val="07E0" w:firstRow="1" w:lastRow="1" w:firstColumn="1" w:lastColumn="1" w:noHBand="1" w:noVBand="1"/>
        <w:tblPrChange w:id="772" w:author="Daniel Noble" w:date="2023-09-04T10:30:00Z">
          <w:tblPr>
            <w:tblStyle w:val="Table"/>
            <w:tblW w:w="3888" w:type="pct"/>
            <w:tblInd w:w="957" w:type="dxa"/>
            <w:tblLook w:val="07E0" w:firstRow="1" w:lastRow="1" w:firstColumn="1" w:lastColumn="1" w:noHBand="1" w:noVBand="1"/>
          </w:tblPr>
        </w:tblPrChange>
      </w:tblPr>
      <w:tblGrid>
        <w:gridCol w:w="5527"/>
        <w:gridCol w:w="1332"/>
        <w:gridCol w:w="1482"/>
        <w:gridCol w:w="1905"/>
        <w:tblGridChange w:id="773">
          <w:tblGrid>
            <w:gridCol w:w="4137"/>
            <w:gridCol w:w="951"/>
            <w:gridCol w:w="1066"/>
            <w:gridCol w:w="1292"/>
          </w:tblGrid>
        </w:tblGridChange>
      </w:tblGrid>
      <w:tr w:rsidR="00113E7D" w:rsidDel="0071416F" w14:paraId="52C8EB58" w14:textId="67302664" w:rsidTr="0071416F">
        <w:trPr>
          <w:del w:id="774" w:author="Daniel Noble" w:date="2023-09-04T10:30:00Z"/>
        </w:trPr>
        <w:tc>
          <w:tcPr>
            <w:tcW w:w="0" w:type="auto"/>
            <w:tcBorders>
              <w:top w:val="single" w:sz="2" w:space="0" w:color="auto"/>
              <w:bottom w:val="single" w:sz="2" w:space="0" w:color="auto"/>
            </w:tcBorders>
            <w:vAlign w:val="bottom"/>
            <w:tcPrChange w:id="775" w:author="Daniel Noble" w:date="2023-09-04T10:30:00Z">
              <w:tcPr>
                <w:tcW w:w="0" w:type="auto"/>
                <w:tcBorders>
                  <w:bottom w:val="single" w:sz="0" w:space="0" w:color="auto"/>
                </w:tcBorders>
                <w:vAlign w:val="bottom"/>
              </w:tcPr>
            </w:tcPrChange>
          </w:tcPr>
          <w:p w14:paraId="627CF87F" w14:textId="7CC61C13" w:rsidR="00113E7D" w:rsidRPr="0036280F" w:rsidDel="0071416F" w:rsidRDefault="00113E7D" w:rsidP="0071416F">
            <w:pPr>
              <w:pStyle w:val="Compact"/>
              <w:contextualSpacing/>
              <w:rPr>
                <w:del w:id="776" w:author="Daniel Noble" w:date="2023-09-04T10:30:00Z"/>
                <w:b/>
                <w:bCs/>
                <w:rPrChange w:id="777" w:author="Daniel Noble" w:date="2023-06-30T08:46:00Z">
                  <w:rPr>
                    <w:del w:id="778" w:author="Daniel Noble" w:date="2023-09-04T10:30:00Z"/>
                  </w:rPr>
                </w:rPrChange>
              </w:rPr>
              <w:pPrChange w:id="779" w:author="Daniel Noble" w:date="2023-07-12T13:16:00Z">
                <w:pPr>
                  <w:pStyle w:val="Compact"/>
                  <w:spacing w:line="480" w:lineRule="auto"/>
                </w:pPr>
              </w:pPrChange>
            </w:pPr>
            <w:del w:id="780" w:author="Daniel Noble" w:date="2023-09-04T10:30:00Z">
              <w:r w:rsidRPr="0036280F" w:rsidDel="0071416F">
                <w:rPr>
                  <w:b/>
                  <w:bCs/>
                  <w:rPrChange w:id="781" w:author="Daniel Noble" w:date="2023-06-30T08:46:00Z">
                    <w:rPr/>
                  </w:rPrChange>
                </w:rPr>
                <w:delText>Model</w:delText>
              </w:r>
            </w:del>
          </w:p>
        </w:tc>
        <w:tc>
          <w:tcPr>
            <w:tcW w:w="0" w:type="auto"/>
            <w:tcBorders>
              <w:top w:val="single" w:sz="2" w:space="0" w:color="auto"/>
              <w:bottom w:val="single" w:sz="2" w:space="0" w:color="auto"/>
            </w:tcBorders>
            <w:vAlign w:val="bottom"/>
            <w:tcPrChange w:id="782" w:author="Daniel Noble" w:date="2023-09-04T10:30:00Z">
              <w:tcPr>
                <w:tcW w:w="0" w:type="auto"/>
                <w:tcBorders>
                  <w:bottom w:val="single" w:sz="0" w:space="0" w:color="auto"/>
                </w:tcBorders>
                <w:vAlign w:val="bottom"/>
              </w:tcPr>
            </w:tcPrChange>
          </w:tcPr>
          <w:p w14:paraId="6F55FF25" w14:textId="572FFEF6" w:rsidR="00113E7D" w:rsidRPr="0036280F" w:rsidDel="0071416F" w:rsidRDefault="00113E7D" w:rsidP="0071416F">
            <w:pPr>
              <w:pStyle w:val="Compact"/>
              <w:contextualSpacing/>
              <w:jc w:val="center"/>
              <w:rPr>
                <w:del w:id="783" w:author="Daniel Noble" w:date="2023-09-04T10:30:00Z"/>
                <w:b/>
                <w:bCs/>
                <w:rPrChange w:id="784" w:author="Daniel Noble" w:date="2023-06-30T08:46:00Z">
                  <w:rPr>
                    <w:del w:id="785" w:author="Daniel Noble" w:date="2023-09-04T10:30:00Z"/>
                  </w:rPr>
                </w:rPrChange>
              </w:rPr>
              <w:pPrChange w:id="786" w:author="Daniel Noble" w:date="2023-07-12T13:16:00Z">
                <w:pPr>
                  <w:pStyle w:val="Compact"/>
                  <w:spacing w:line="480" w:lineRule="auto"/>
                  <w:jc w:val="center"/>
                </w:pPr>
              </w:pPrChange>
            </w:pPr>
            <w:del w:id="787" w:author="Daniel Noble" w:date="2023-09-04T10:30:00Z">
              <w:r w:rsidRPr="0036280F" w:rsidDel="0071416F">
                <w:rPr>
                  <w:b/>
                  <w:bCs/>
                  <w:rPrChange w:id="788" w:author="Daniel Noble" w:date="2023-06-30T08:46:00Z">
                    <w:rPr/>
                  </w:rPrChange>
                </w:rPr>
                <w:delText>WAIC</w:delText>
              </w:r>
            </w:del>
          </w:p>
        </w:tc>
        <w:tc>
          <w:tcPr>
            <w:tcW w:w="0" w:type="auto"/>
            <w:tcBorders>
              <w:top w:val="single" w:sz="2" w:space="0" w:color="auto"/>
              <w:bottom w:val="single" w:sz="2" w:space="0" w:color="auto"/>
            </w:tcBorders>
            <w:vAlign w:val="bottom"/>
            <w:tcPrChange w:id="789" w:author="Daniel Noble" w:date="2023-09-04T10:30:00Z">
              <w:tcPr>
                <w:tcW w:w="0" w:type="auto"/>
                <w:tcBorders>
                  <w:bottom w:val="single" w:sz="0" w:space="0" w:color="auto"/>
                </w:tcBorders>
                <w:vAlign w:val="bottom"/>
              </w:tcPr>
            </w:tcPrChange>
          </w:tcPr>
          <w:p w14:paraId="512A1491" w14:textId="6754F928" w:rsidR="00113E7D" w:rsidRPr="0036280F" w:rsidDel="0071416F" w:rsidRDefault="0036280F" w:rsidP="0071416F">
            <w:pPr>
              <w:pStyle w:val="Compact"/>
              <w:contextualSpacing/>
              <w:jc w:val="center"/>
              <w:rPr>
                <w:del w:id="790" w:author="Daniel Noble" w:date="2023-09-04T10:30:00Z"/>
                <w:b/>
                <w:bCs/>
                <w:rPrChange w:id="791" w:author="Daniel Noble" w:date="2023-06-30T08:46:00Z">
                  <w:rPr>
                    <w:del w:id="792" w:author="Daniel Noble" w:date="2023-09-04T10:30:00Z"/>
                  </w:rPr>
                </w:rPrChange>
              </w:rPr>
              <w:pPrChange w:id="793" w:author="Daniel Noble" w:date="2023-07-12T13:16:00Z">
                <w:pPr>
                  <w:pStyle w:val="Compact"/>
                  <w:spacing w:line="480" w:lineRule="auto"/>
                  <w:jc w:val="center"/>
                </w:pPr>
              </w:pPrChange>
            </w:pPr>
            <m:oMathPara>
              <m:oMath>
                <m:r>
                  <w:del w:id="794" w:author="Daniel Noble" w:date="2023-09-04T10:30:00Z">
                    <m:rPr>
                      <m:sty m:val="bi"/>
                    </m:rPr>
                    <w:rPr>
                      <w:rFonts w:ascii="Cambria Math" w:hAnsi="Cambria Math"/>
                    </w:rPr>
                    <m:t>∆ELPD</m:t>
                  </w:del>
                </m:r>
              </m:oMath>
            </m:oMathPara>
          </w:p>
        </w:tc>
        <w:tc>
          <w:tcPr>
            <w:tcW w:w="0" w:type="auto"/>
            <w:tcBorders>
              <w:top w:val="single" w:sz="2" w:space="0" w:color="auto"/>
              <w:bottom w:val="single" w:sz="2" w:space="0" w:color="auto"/>
            </w:tcBorders>
            <w:vAlign w:val="bottom"/>
            <w:tcPrChange w:id="795" w:author="Daniel Noble" w:date="2023-09-04T10:30:00Z">
              <w:tcPr>
                <w:tcW w:w="0" w:type="auto"/>
                <w:tcBorders>
                  <w:bottom w:val="single" w:sz="0" w:space="0" w:color="auto"/>
                </w:tcBorders>
                <w:vAlign w:val="bottom"/>
              </w:tcPr>
            </w:tcPrChange>
          </w:tcPr>
          <w:p w14:paraId="5663EEB1" w14:textId="41E772E9" w:rsidR="00113E7D" w:rsidRPr="0036280F" w:rsidDel="0071416F" w:rsidRDefault="00113E7D" w:rsidP="0071416F">
            <w:pPr>
              <w:pStyle w:val="Compact"/>
              <w:contextualSpacing/>
              <w:jc w:val="center"/>
              <w:rPr>
                <w:del w:id="796" w:author="Daniel Noble" w:date="2023-09-04T10:30:00Z"/>
                <w:b/>
                <w:bCs/>
                <w:rPrChange w:id="797" w:author="Daniel Noble" w:date="2023-06-30T08:46:00Z">
                  <w:rPr>
                    <w:del w:id="798" w:author="Daniel Noble" w:date="2023-09-04T10:30:00Z"/>
                  </w:rPr>
                </w:rPrChange>
              </w:rPr>
              <w:pPrChange w:id="799" w:author="Daniel Noble" w:date="2023-07-12T13:16:00Z">
                <w:pPr>
                  <w:pStyle w:val="Compact"/>
                  <w:spacing w:line="480" w:lineRule="auto"/>
                  <w:jc w:val="center"/>
                </w:pPr>
              </w:pPrChange>
            </w:pPr>
            <w:del w:id="800" w:author="Daniel Noble" w:date="2023-09-04T10:30:00Z">
              <w:r w:rsidRPr="0036280F" w:rsidDel="0071416F">
                <w:rPr>
                  <w:b/>
                  <w:bCs/>
                  <w:rPrChange w:id="801" w:author="Daniel Noble" w:date="2023-06-30T08:46:00Z">
                    <w:rPr/>
                  </w:rPrChange>
                </w:rPr>
                <w:delText xml:space="preserve">Std. Error </w:delText>
              </w:r>
            </w:del>
            <m:oMath>
              <m:r>
                <w:del w:id="802" w:author="Daniel Noble" w:date="2023-09-04T10:30:00Z">
                  <m:rPr>
                    <m:sty m:val="p"/>
                  </m:rPr>
                  <w:rPr>
                    <w:rFonts w:ascii="Cambria Math" w:hAnsi="Cambria Math"/>
                  </w:rPr>
                  <w:br/>
                </w:del>
              </m:r>
            </m:oMath>
            <m:oMathPara>
              <m:oMath>
                <m:r>
                  <w:del w:id="803" w:author="Daniel Noble" w:date="2023-09-04T10:30:00Z">
                    <m:rPr>
                      <m:sty m:val="bi"/>
                    </m:rPr>
                    <w:rPr>
                      <w:rFonts w:ascii="Cambria Math" w:hAnsi="Cambria Math"/>
                    </w:rPr>
                    <m:t>∆ELPD</m:t>
                  </w:del>
                </m:r>
              </m:oMath>
            </m:oMathPara>
          </w:p>
        </w:tc>
      </w:tr>
      <w:tr w:rsidR="00113E7D" w:rsidDel="0071416F" w14:paraId="39CE26D0" w14:textId="503DEAE9" w:rsidTr="0071416F">
        <w:trPr>
          <w:del w:id="804" w:author="Daniel Noble" w:date="2023-09-04T10:30:00Z"/>
        </w:trPr>
        <w:tc>
          <w:tcPr>
            <w:tcW w:w="0" w:type="auto"/>
            <w:tcBorders>
              <w:top w:val="single" w:sz="2" w:space="0" w:color="auto"/>
            </w:tcBorders>
            <w:tcPrChange w:id="805" w:author="Daniel Noble" w:date="2023-09-04T10:30:00Z">
              <w:tcPr>
                <w:tcW w:w="0" w:type="auto"/>
              </w:tcPr>
            </w:tcPrChange>
          </w:tcPr>
          <w:p w14:paraId="00F97028" w14:textId="3D3DAAB0" w:rsidR="00113E7D" w:rsidDel="0071416F" w:rsidRDefault="004F447D" w:rsidP="0071416F">
            <w:pPr>
              <w:pStyle w:val="Compact"/>
              <w:contextualSpacing/>
              <w:rPr>
                <w:del w:id="806" w:author="Daniel Noble" w:date="2023-09-04T10:30:00Z"/>
              </w:rPr>
              <w:pPrChange w:id="807" w:author="Daniel Noble" w:date="2023-07-12T13:16:00Z">
                <w:pPr>
                  <w:pStyle w:val="Compact"/>
                  <w:spacing w:line="480" w:lineRule="auto"/>
                </w:pPr>
              </w:pPrChange>
            </w:pPr>
            <w:del w:id="808" w:author="Daniel Noble" w:date="2023-09-04T10:30:00Z">
              <w:r w:rsidDel="0071416F">
                <w:delText>Model 7 with h</w:delText>
              </w:r>
              <w:r w:rsidR="00113E7D" w:rsidDel="0071416F">
                <w:delText>eterogenous variance</w:delText>
              </w:r>
            </w:del>
          </w:p>
        </w:tc>
        <w:tc>
          <w:tcPr>
            <w:tcW w:w="0" w:type="auto"/>
            <w:tcBorders>
              <w:top w:val="single" w:sz="2" w:space="0" w:color="auto"/>
            </w:tcBorders>
            <w:tcPrChange w:id="809" w:author="Daniel Noble" w:date="2023-09-04T10:30:00Z">
              <w:tcPr>
                <w:tcW w:w="0" w:type="auto"/>
              </w:tcPr>
            </w:tcPrChange>
          </w:tcPr>
          <w:p w14:paraId="7C505232" w14:textId="01C9EC0C" w:rsidR="00113E7D" w:rsidDel="0071416F" w:rsidRDefault="00113E7D" w:rsidP="0071416F">
            <w:pPr>
              <w:pStyle w:val="Compact"/>
              <w:contextualSpacing/>
              <w:jc w:val="center"/>
              <w:rPr>
                <w:del w:id="810" w:author="Daniel Noble" w:date="2023-09-04T10:30:00Z"/>
              </w:rPr>
              <w:pPrChange w:id="811" w:author="Daniel Noble" w:date="2023-07-12T13:16:00Z">
                <w:pPr>
                  <w:pStyle w:val="Compact"/>
                  <w:spacing w:line="480" w:lineRule="auto"/>
                  <w:jc w:val="center"/>
                </w:pPr>
              </w:pPrChange>
            </w:pPr>
            <w:del w:id="812" w:author="Daniel Noble" w:date="2023-09-04T10:30:00Z">
              <w:r w:rsidDel="0071416F">
                <w:delText>-3280</w:delText>
              </w:r>
            </w:del>
          </w:p>
        </w:tc>
        <w:tc>
          <w:tcPr>
            <w:tcW w:w="0" w:type="auto"/>
            <w:tcBorders>
              <w:top w:val="single" w:sz="2" w:space="0" w:color="auto"/>
            </w:tcBorders>
            <w:tcPrChange w:id="813" w:author="Daniel Noble" w:date="2023-09-04T10:30:00Z">
              <w:tcPr>
                <w:tcW w:w="0" w:type="auto"/>
              </w:tcPr>
            </w:tcPrChange>
          </w:tcPr>
          <w:p w14:paraId="306E33B0" w14:textId="3A712E20" w:rsidR="00113E7D" w:rsidDel="0071416F" w:rsidRDefault="00113E7D" w:rsidP="0071416F">
            <w:pPr>
              <w:pStyle w:val="Compact"/>
              <w:contextualSpacing/>
              <w:jc w:val="center"/>
              <w:rPr>
                <w:del w:id="814" w:author="Daniel Noble" w:date="2023-09-04T10:30:00Z"/>
              </w:rPr>
              <w:pPrChange w:id="815" w:author="Daniel Noble" w:date="2023-07-12T13:16:00Z">
                <w:pPr>
                  <w:pStyle w:val="Compact"/>
                  <w:spacing w:line="480" w:lineRule="auto"/>
                  <w:jc w:val="center"/>
                </w:pPr>
              </w:pPrChange>
            </w:pPr>
            <w:del w:id="816" w:author="Daniel Noble" w:date="2023-09-04T10:30:00Z">
              <w:r w:rsidDel="0071416F">
                <w:delText>0</w:delText>
              </w:r>
            </w:del>
          </w:p>
        </w:tc>
        <w:tc>
          <w:tcPr>
            <w:tcW w:w="0" w:type="auto"/>
            <w:tcBorders>
              <w:top w:val="single" w:sz="2" w:space="0" w:color="auto"/>
            </w:tcBorders>
            <w:tcPrChange w:id="817" w:author="Daniel Noble" w:date="2023-09-04T10:30:00Z">
              <w:tcPr>
                <w:tcW w:w="0" w:type="auto"/>
              </w:tcPr>
            </w:tcPrChange>
          </w:tcPr>
          <w:p w14:paraId="0EC1BF22" w14:textId="23034A16" w:rsidR="00113E7D" w:rsidDel="0071416F" w:rsidRDefault="00113E7D" w:rsidP="0071416F">
            <w:pPr>
              <w:pStyle w:val="Compact"/>
              <w:contextualSpacing/>
              <w:jc w:val="center"/>
              <w:rPr>
                <w:del w:id="818" w:author="Daniel Noble" w:date="2023-09-04T10:30:00Z"/>
              </w:rPr>
              <w:pPrChange w:id="819" w:author="Daniel Noble" w:date="2023-07-12T13:16:00Z">
                <w:pPr>
                  <w:pStyle w:val="Compact"/>
                  <w:spacing w:line="480" w:lineRule="auto"/>
                  <w:jc w:val="center"/>
                </w:pPr>
              </w:pPrChange>
            </w:pPr>
            <w:del w:id="820" w:author="Daniel Noble" w:date="2023-09-04T10:30:00Z">
              <w:r w:rsidDel="0071416F">
                <w:delText>0</w:delText>
              </w:r>
            </w:del>
          </w:p>
        </w:tc>
      </w:tr>
      <w:tr w:rsidR="00113E7D" w:rsidRPr="0071416F" w:rsidDel="0071416F" w14:paraId="30FDE827" w14:textId="60652933" w:rsidTr="0071416F">
        <w:trPr>
          <w:del w:id="821" w:author="Daniel Noble" w:date="2023-09-04T10:30:00Z"/>
        </w:trPr>
        <w:tc>
          <w:tcPr>
            <w:tcW w:w="0" w:type="auto"/>
            <w:tcBorders>
              <w:bottom w:val="single" w:sz="2" w:space="0" w:color="auto"/>
            </w:tcBorders>
            <w:tcPrChange w:id="822" w:author="Daniel Noble" w:date="2023-09-04T10:30:00Z">
              <w:tcPr>
                <w:tcW w:w="0" w:type="auto"/>
              </w:tcPr>
            </w:tcPrChange>
          </w:tcPr>
          <w:p w14:paraId="34B3BA87" w14:textId="7269B9F8" w:rsidR="00113E7D" w:rsidDel="0071416F" w:rsidRDefault="004F447D" w:rsidP="0071416F">
            <w:pPr>
              <w:pStyle w:val="Compact"/>
              <w:contextualSpacing/>
              <w:rPr>
                <w:del w:id="823" w:author="Daniel Noble" w:date="2023-09-04T10:30:00Z"/>
              </w:rPr>
              <w:pPrChange w:id="824" w:author="Daniel Noble" w:date="2023-07-12T13:16:00Z">
                <w:pPr>
                  <w:pStyle w:val="Compact"/>
                  <w:spacing w:line="480" w:lineRule="auto"/>
                </w:pPr>
              </w:pPrChange>
            </w:pPr>
            <w:del w:id="825" w:author="Daniel Noble" w:date="2023-09-04T10:30:00Z">
              <w:r w:rsidDel="0071416F">
                <w:delText>Model 7 with h</w:delText>
              </w:r>
              <w:r w:rsidR="00113E7D" w:rsidDel="0071416F">
                <w:delText>omogenous variance</w:delText>
              </w:r>
            </w:del>
          </w:p>
        </w:tc>
        <w:tc>
          <w:tcPr>
            <w:tcW w:w="0" w:type="auto"/>
            <w:tcBorders>
              <w:bottom w:val="single" w:sz="2" w:space="0" w:color="auto"/>
            </w:tcBorders>
            <w:tcPrChange w:id="826" w:author="Daniel Noble" w:date="2023-09-04T10:30:00Z">
              <w:tcPr>
                <w:tcW w:w="0" w:type="auto"/>
              </w:tcPr>
            </w:tcPrChange>
          </w:tcPr>
          <w:p w14:paraId="6E079306" w14:textId="5D104A51" w:rsidR="00113E7D" w:rsidDel="0071416F" w:rsidRDefault="00113E7D" w:rsidP="0071416F">
            <w:pPr>
              <w:pStyle w:val="Compact"/>
              <w:contextualSpacing/>
              <w:jc w:val="center"/>
              <w:rPr>
                <w:del w:id="827" w:author="Daniel Noble" w:date="2023-09-04T10:30:00Z"/>
              </w:rPr>
              <w:pPrChange w:id="828" w:author="Daniel Noble" w:date="2023-07-12T13:16:00Z">
                <w:pPr>
                  <w:pStyle w:val="Compact"/>
                  <w:spacing w:line="480" w:lineRule="auto"/>
                  <w:jc w:val="center"/>
                </w:pPr>
              </w:pPrChange>
            </w:pPr>
            <w:del w:id="829" w:author="Daniel Noble" w:date="2023-09-04T10:30:00Z">
              <w:r w:rsidDel="0071416F">
                <w:delText>-3261</w:delText>
              </w:r>
            </w:del>
          </w:p>
        </w:tc>
        <w:tc>
          <w:tcPr>
            <w:tcW w:w="0" w:type="auto"/>
            <w:tcBorders>
              <w:bottom w:val="single" w:sz="2" w:space="0" w:color="auto"/>
            </w:tcBorders>
            <w:tcPrChange w:id="830" w:author="Daniel Noble" w:date="2023-09-04T10:30:00Z">
              <w:tcPr>
                <w:tcW w:w="0" w:type="auto"/>
              </w:tcPr>
            </w:tcPrChange>
          </w:tcPr>
          <w:p w14:paraId="33A0400C" w14:textId="54FFDC91" w:rsidR="00113E7D" w:rsidDel="0071416F" w:rsidRDefault="00113E7D" w:rsidP="0071416F">
            <w:pPr>
              <w:pStyle w:val="Compact"/>
              <w:contextualSpacing/>
              <w:jc w:val="center"/>
              <w:rPr>
                <w:del w:id="831" w:author="Daniel Noble" w:date="2023-09-04T10:30:00Z"/>
              </w:rPr>
              <w:pPrChange w:id="832" w:author="Daniel Noble" w:date="2023-07-12T13:16:00Z">
                <w:pPr>
                  <w:pStyle w:val="Compact"/>
                  <w:spacing w:line="480" w:lineRule="auto"/>
                  <w:jc w:val="center"/>
                </w:pPr>
              </w:pPrChange>
            </w:pPr>
            <w:del w:id="833" w:author="Daniel Noble" w:date="2023-09-04T10:30:00Z">
              <w:r w:rsidDel="0071416F">
                <w:delText>-9.783</w:delText>
              </w:r>
            </w:del>
          </w:p>
        </w:tc>
        <w:tc>
          <w:tcPr>
            <w:tcW w:w="0" w:type="auto"/>
            <w:tcBorders>
              <w:bottom w:val="single" w:sz="2" w:space="0" w:color="auto"/>
            </w:tcBorders>
            <w:tcPrChange w:id="834" w:author="Daniel Noble" w:date="2023-09-04T10:30:00Z">
              <w:tcPr>
                <w:tcW w:w="0" w:type="auto"/>
              </w:tcPr>
            </w:tcPrChange>
          </w:tcPr>
          <w:p w14:paraId="25C5D15F" w14:textId="76BD8A07" w:rsidR="00113E7D" w:rsidDel="0071416F" w:rsidRDefault="00113E7D" w:rsidP="0071416F">
            <w:pPr>
              <w:pStyle w:val="Compact"/>
              <w:contextualSpacing/>
              <w:jc w:val="center"/>
              <w:rPr>
                <w:del w:id="835" w:author="Daniel Noble" w:date="2023-09-04T10:30:00Z"/>
              </w:rPr>
              <w:pPrChange w:id="836" w:author="Daniel Noble" w:date="2023-07-12T13:16:00Z">
                <w:pPr>
                  <w:pStyle w:val="Compact"/>
                  <w:spacing w:line="480" w:lineRule="auto"/>
                  <w:jc w:val="center"/>
                </w:pPr>
              </w:pPrChange>
            </w:pPr>
            <w:del w:id="837" w:author="Daniel Noble" w:date="2023-09-04T10:30:00Z">
              <w:r w:rsidDel="0071416F">
                <w:delText>6.429</w:delText>
              </w:r>
            </w:del>
          </w:p>
        </w:tc>
      </w:tr>
    </w:tbl>
    <w:p w14:paraId="596C6D97" w14:textId="77777777" w:rsidR="0071416F" w:rsidRDefault="0071416F">
      <w:pPr>
        <w:pStyle w:val="BodyText"/>
        <w:contextualSpacing/>
        <w:rPr>
          <w:ins w:id="838" w:author="Daniel Noble" w:date="2023-09-04T10:29:00Z"/>
        </w:rPr>
        <w:sectPr w:rsidR="0071416F" w:rsidSect="0071416F">
          <w:pgSz w:w="15840" w:h="12240" w:orient="landscape"/>
          <w:pgMar w:top="1440" w:right="1440" w:bottom="1440" w:left="1440" w:header="720" w:footer="720" w:gutter="0"/>
          <w:lnNumType w:countBy="1" w:restart="continuous"/>
          <w:cols w:space="720"/>
          <w:docGrid w:linePitch="326"/>
          <w:sectPrChange w:id="839" w:author="Daniel Noble" w:date="2023-09-04T10:29:00Z">
            <w:sectPr w:rsidR="0071416F" w:rsidSect="0071416F">
              <w:pgSz w:w="12240" w:h="15840" w:orient="portrait"/>
              <w:pgMar w:top="1440" w:right="1440" w:bottom="1440" w:left="1440" w:header="720" w:footer="720" w:gutter="0"/>
            </w:sectPr>
          </w:sectPrChange>
        </w:sectPr>
      </w:pPr>
    </w:p>
    <w:p w14:paraId="20F34A7A" w14:textId="4DE931C4" w:rsidR="00113E7D" w:rsidRDefault="00113E7D">
      <w:pPr>
        <w:pStyle w:val="BodyText"/>
        <w:contextualSpacing/>
        <w:pPrChange w:id="840" w:author="Daniel Noble" w:date="2023-07-12T13:16:00Z">
          <w:pPr>
            <w:pStyle w:val="BodyText"/>
            <w:spacing w:line="480" w:lineRule="auto"/>
          </w:pPr>
        </w:pPrChange>
      </w:pPr>
    </w:p>
    <w:p w14:paraId="67411A35" w14:textId="177A3504" w:rsidR="00237D40" w:rsidRDefault="00237D40">
      <w:pPr>
        <w:pStyle w:val="Heading2"/>
        <w:contextualSpacing/>
        <w:rPr>
          <w:noProof/>
        </w:rPr>
        <w:pPrChange w:id="841" w:author="Daniel Noble" w:date="2023-07-12T13:16:00Z">
          <w:pPr>
            <w:pStyle w:val="Heading2"/>
            <w:spacing w:line="480" w:lineRule="auto"/>
          </w:pPr>
        </w:pPrChange>
      </w:pPr>
      <w:bookmarkStart w:id="842" w:name="the-influence-of-developmental-temperatu"/>
      <w:r>
        <w:t>The influence of developmental temperature on genetic and non-genetic variance across age</w:t>
      </w:r>
      <w:r w:rsidRPr="00B75E1A">
        <w:rPr>
          <w:noProof/>
        </w:rPr>
        <w:t xml:space="preserve"> </w:t>
      </w:r>
    </w:p>
    <w:bookmarkEnd w:id="842"/>
    <w:p w14:paraId="4A33E42C" w14:textId="296AC59C" w:rsidR="002C4619" w:rsidRDefault="002C4619">
      <w:pPr>
        <w:pStyle w:val="FirstParagraph"/>
        <w:contextualSpacing/>
        <w:pPrChange w:id="843" w:author="Daniel Noble" w:date="2023-07-12T13:16:00Z">
          <w:pPr>
            <w:pStyle w:val="FirstParagraph"/>
            <w:spacing w:line="480" w:lineRule="auto"/>
          </w:pPr>
        </w:pPrChange>
      </w:pPr>
      <w:r>
        <w:t xml:space="preserve">We fitted random intercepts for </w:t>
      </w:r>
      <m:oMath>
        <m:r>
          <w:rPr>
            <w:rFonts w:ascii="Cambria Math" w:hAnsi="Cambria Math"/>
          </w:rPr>
          <m:t>G</m:t>
        </m:r>
      </m:oMath>
      <w:r>
        <w:t xml:space="preserve">, </w:t>
      </w:r>
      <m:oMath>
        <m:r>
          <w:rPr>
            <w:rFonts w:ascii="Cambria Math" w:hAnsi="Cambria Math"/>
          </w:rPr>
          <m:t>M</m:t>
        </m:r>
      </m:oMath>
      <w:r>
        <w:t xml:space="preserve">, </w:t>
      </w:r>
      <m:oMath>
        <m:r>
          <w:del w:id="844" w:author="Daniel Noble" w:date="2023-09-04T10:58:00Z">
            <w:rPr>
              <w:rFonts w:ascii="Cambria Math" w:hAnsi="Cambria Math"/>
            </w:rPr>
            <m:t>PE</m:t>
          </w:del>
        </m:r>
      </m:oMath>
      <w:del w:id="845" w:author="Daniel Noble" w:date="2023-09-04T10:58:00Z">
        <w:r w:rsidDel="00CF167B">
          <w:delText xml:space="preserve"> </w:delText>
        </w:r>
      </w:del>
      <w:r>
        <w:t xml:space="preserve">and </w:t>
      </w:r>
      <m:oMath>
        <m:r>
          <w:rPr>
            <w:rFonts w:ascii="Cambria Math" w:hAnsi="Cambria Math"/>
          </w:rPr>
          <m:t>R</m:t>
        </m:r>
      </m:oMath>
      <w:r>
        <w:t xml:space="preserve"> to estimate the overall estimate across age.</w:t>
      </w:r>
      <w:r w:rsidR="00237D40">
        <w:t xml:space="preserve"> In other words, the average variance across all age classes.</w:t>
      </w:r>
      <w:r>
        <w:t xml:space="preserve"> We found that</w:t>
      </w:r>
      <w:r w:rsidR="00237D40">
        <w:t xml:space="preserve"> </w:t>
      </w:r>
      <w:r>
        <w:t>additive genetic variance</w:t>
      </w:r>
      <w:del w:id="846" w:author="Daniel Noble" w:date="2023-09-04T10:59:00Z">
        <w:r w:rsidDel="00CF167B">
          <w:delText>,</w:delText>
        </w:r>
      </w:del>
      <w:r>
        <w:t xml:space="preserve"> </w:t>
      </w:r>
      <w:del w:id="847" w:author="Daniel Noble" w:date="2023-09-04T10:58:00Z">
        <w:r w:rsidDel="00CF167B">
          <w:delText xml:space="preserve">permanent environmental variance </w:delText>
        </w:r>
      </w:del>
      <w:r>
        <w:t xml:space="preserve">and heritability of growth appears to be higher in the hot developmental temperature treatment however, there were no significant differences among treatment groups (Table S3). </w:t>
      </w:r>
    </w:p>
    <w:p w14:paraId="75806787" w14:textId="7F77F3FB" w:rsidR="00E56BA9" w:rsidRPr="00AD38B7" w:rsidRDefault="00B73D40">
      <w:pPr>
        <w:pStyle w:val="BodyText"/>
        <w:contextualSpacing/>
        <w:pPrChange w:id="848" w:author="Daniel Noble" w:date="2023-07-12T13:16:00Z">
          <w:pPr>
            <w:pStyle w:val="BodyText"/>
            <w:spacing w:line="480" w:lineRule="auto"/>
          </w:pPr>
        </w:pPrChange>
      </w:pPr>
      <w:r w:rsidRPr="00DF6366">
        <w:rPr>
          <w:b/>
          <w:bCs/>
        </w:rPr>
        <w:t>Table S</w:t>
      </w:r>
      <w:r>
        <w:rPr>
          <w:b/>
          <w:bCs/>
        </w:rPr>
        <w:t>3</w:t>
      </w:r>
      <w:r>
        <w:t xml:space="preserve"> </w:t>
      </w:r>
      <w:commentRangeStart w:id="849"/>
      <w:r w:rsidRPr="00B73D40">
        <w:t xml:space="preserve">Treatment comparisons of additive genetic variance, maternal variance, permanent environmental variance, residual variance and heritability. These are estimated from a model where random intercepts were fitted for all variance components. </w:t>
      </w:r>
      <w:r>
        <w:t>Bolded estimates are significantly different from zero. Hot treatment group n</w:t>
      </w:r>
      <w:r w:rsidRPr="00AD38B7">
        <w:rPr>
          <w:vertAlign w:val="subscript"/>
        </w:rPr>
        <w:t>obs</w:t>
      </w:r>
      <w:r>
        <w:rPr>
          <w:vertAlign w:val="subscript"/>
        </w:rPr>
        <w:t xml:space="preserve"> </w:t>
      </w:r>
      <w:r>
        <w:t>= 1892</w:t>
      </w:r>
      <w:commentRangeStart w:id="850"/>
      <w:r>
        <w:t>, cold treatment group n</w:t>
      </w:r>
      <w:r w:rsidRPr="00AD38B7">
        <w:rPr>
          <w:vertAlign w:val="subscript"/>
        </w:rPr>
        <w:t>obs</w:t>
      </w:r>
      <w:r>
        <w:rPr>
          <w:vertAlign w:val="subscript"/>
        </w:rPr>
        <w:t xml:space="preserve"> </w:t>
      </w:r>
      <w:r>
        <w:t xml:space="preserve">= 2036. </w:t>
      </w:r>
      <w:r w:rsidR="007B6ADE">
        <w:t xml:space="preserve">Values with * indicate very small values that were </w:t>
      </w:r>
      <w:commentRangeEnd w:id="849"/>
      <w:r w:rsidR="00AD0F7A">
        <w:rPr>
          <w:rStyle w:val="CommentReference"/>
          <w:lang w:val="en-GB"/>
        </w:rPr>
        <w:commentReference w:id="849"/>
      </w:r>
      <w:r w:rsidR="007B6ADE">
        <w:t>above zero.</w:t>
      </w:r>
      <w:commentRangeEnd w:id="850"/>
      <w:r w:rsidR="00184A40">
        <w:rPr>
          <w:rStyle w:val="CommentReference"/>
          <w:lang w:val="en-GB"/>
        </w:rPr>
        <w:commentReference w:id="850"/>
      </w:r>
    </w:p>
    <w:tbl>
      <w:tblPr>
        <w:tblW w:w="8755" w:type="dxa"/>
        <w:tblLayout w:type="fixed"/>
        <w:tblLook w:val="06A0" w:firstRow="1" w:lastRow="0" w:firstColumn="1" w:lastColumn="0" w:noHBand="1" w:noVBand="1"/>
        <w:tblPrChange w:id="851" w:author="Daniel Noble" w:date="2023-09-04T10:56:00Z">
          <w:tblPr>
            <w:tblW w:w="7464" w:type="dxa"/>
            <w:tblLayout w:type="fixed"/>
            <w:tblLook w:val="04A0" w:firstRow="1" w:lastRow="0" w:firstColumn="1" w:lastColumn="0" w:noHBand="0" w:noVBand="1"/>
          </w:tblPr>
        </w:tblPrChange>
      </w:tblPr>
      <w:tblGrid>
        <w:gridCol w:w="1520"/>
        <w:gridCol w:w="1341"/>
        <w:gridCol w:w="968"/>
        <w:gridCol w:w="236"/>
        <w:gridCol w:w="868"/>
        <w:gridCol w:w="1104"/>
        <w:gridCol w:w="31"/>
        <w:gridCol w:w="1073"/>
        <w:gridCol w:w="31"/>
        <w:gridCol w:w="1347"/>
        <w:gridCol w:w="236"/>
        <w:tblGridChange w:id="852">
          <w:tblGrid>
            <w:gridCol w:w="1520"/>
            <w:gridCol w:w="44"/>
            <w:gridCol w:w="1297"/>
            <w:gridCol w:w="968"/>
            <w:gridCol w:w="236"/>
            <w:gridCol w:w="59"/>
            <w:gridCol w:w="809"/>
            <w:gridCol w:w="1104"/>
            <w:gridCol w:w="31"/>
            <w:gridCol w:w="983"/>
            <w:gridCol w:w="90"/>
            <w:gridCol w:w="31"/>
            <w:gridCol w:w="1347"/>
            <w:gridCol w:w="236"/>
          </w:tblGrid>
        </w:tblGridChange>
      </w:tblGrid>
      <w:tr w:rsidR="00D12AAE" w:rsidRPr="00E142DB" w14:paraId="6EF6742A" w14:textId="77777777" w:rsidTr="00D12AAE">
        <w:trPr>
          <w:gridAfter w:val="1"/>
          <w:trHeight w:val="351"/>
          <w:trPrChange w:id="853" w:author="Daniel Noble" w:date="2023-09-04T10:56:00Z">
            <w:trPr>
              <w:gridAfter w:val="1"/>
              <w:trHeight w:val="351"/>
            </w:trPr>
          </w:trPrChange>
        </w:trPr>
        <w:tc>
          <w:tcPr>
            <w:tcW w:w="1564" w:type="dxa"/>
            <w:tcBorders>
              <w:top w:val="nil"/>
              <w:left w:val="nil"/>
              <w:bottom w:val="nil"/>
              <w:right w:val="nil"/>
            </w:tcBorders>
            <w:shd w:val="clear" w:color="auto" w:fill="auto"/>
            <w:noWrap/>
            <w:vAlign w:val="bottom"/>
            <w:hideMark/>
            <w:tcPrChange w:id="854" w:author="Daniel Noble" w:date="2023-09-04T10:56:00Z">
              <w:tcPr>
                <w:tcW w:w="1668" w:type="dxa"/>
                <w:gridSpan w:val="2"/>
                <w:tcBorders>
                  <w:top w:val="nil"/>
                  <w:left w:val="nil"/>
                  <w:bottom w:val="nil"/>
                  <w:right w:val="nil"/>
                </w:tcBorders>
                <w:shd w:val="clear" w:color="auto" w:fill="auto"/>
                <w:noWrap/>
                <w:vAlign w:val="bottom"/>
                <w:hideMark/>
              </w:tcPr>
            </w:tcPrChange>
          </w:tcPr>
          <w:p w14:paraId="5A109742" w14:textId="77777777" w:rsidR="00E56BA9" w:rsidRPr="00E142DB" w:rsidRDefault="00E56BA9">
            <w:pPr>
              <w:spacing w:after="0"/>
              <w:contextualSpacing/>
              <w:rPr>
                <w:rFonts w:ascii="Times New Roman" w:eastAsia="Times New Roman" w:hAnsi="Times New Roman" w:cs="Times New Roman"/>
                <w:lang w:val="en-HK" w:eastAsia="en-GB"/>
              </w:rPr>
              <w:pPrChange w:id="855" w:author="Daniel Noble" w:date="2023-07-12T13:16:00Z">
                <w:pPr>
                  <w:spacing w:after="0" w:line="480" w:lineRule="auto"/>
                </w:pPr>
              </w:pPrChange>
            </w:pPr>
          </w:p>
        </w:tc>
        <w:tc>
          <w:tcPr>
            <w:tcW w:w="3506" w:type="dxa"/>
            <w:gridSpan w:val="4"/>
            <w:tcBorders>
              <w:top w:val="single" w:sz="4" w:space="0" w:color="auto"/>
              <w:left w:val="nil"/>
              <w:bottom w:val="single" w:sz="4" w:space="0" w:color="auto"/>
              <w:right w:val="nil"/>
            </w:tcBorders>
            <w:shd w:val="clear" w:color="auto" w:fill="auto"/>
            <w:noWrap/>
            <w:vAlign w:val="bottom"/>
            <w:hideMark/>
            <w:tcPrChange w:id="856" w:author="Daniel Noble" w:date="2023-09-04T10:56:00Z">
              <w:tcPr>
                <w:tcW w:w="2707" w:type="dxa"/>
                <w:gridSpan w:val="4"/>
                <w:tcBorders>
                  <w:top w:val="single" w:sz="4" w:space="0" w:color="auto"/>
                  <w:left w:val="nil"/>
                  <w:bottom w:val="single" w:sz="4" w:space="0" w:color="auto"/>
                  <w:right w:val="nil"/>
                </w:tcBorders>
                <w:shd w:val="clear" w:color="auto" w:fill="auto"/>
                <w:noWrap/>
                <w:vAlign w:val="bottom"/>
                <w:hideMark/>
              </w:tcPr>
            </w:tcPrChange>
          </w:tcPr>
          <w:p w14:paraId="4987AA80" w14:textId="50A08561"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57" w:author="Daniel Noble" w:date="2023-06-30T08:47:00Z">
                  <w:rPr>
                    <w:rFonts w:ascii="Times New Roman" w:eastAsia="Times New Roman" w:hAnsi="Times New Roman" w:cs="Times New Roman"/>
                    <w:color w:val="000000"/>
                    <w:lang w:val="en-HK" w:eastAsia="en-GB"/>
                  </w:rPr>
                </w:rPrChange>
              </w:rPr>
              <w:pPrChange w:id="858"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59" w:author="Daniel Noble" w:date="2023-06-30T08:47:00Z">
                  <w:rPr>
                    <w:rFonts w:ascii="Times New Roman" w:eastAsia="Times New Roman" w:hAnsi="Times New Roman" w:cs="Times New Roman"/>
                    <w:color w:val="000000"/>
                    <w:lang w:val="en-HK" w:eastAsia="en-GB"/>
                  </w:rPr>
                </w:rPrChange>
              </w:rPr>
              <w:t>Hot developmental temperature</w:t>
            </w:r>
            <w:r w:rsidR="00A84421" w:rsidRPr="00F71303">
              <w:rPr>
                <w:rFonts w:ascii="Times New Roman" w:eastAsia="Times New Roman" w:hAnsi="Times New Roman" w:cs="Times New Roman"/>
                <w:b/>
                <w:bCs/>
                <w:color w:val="000000"/>
                <w:lang w:val="en-HK" w:eastAsia="en-GB"/>
                <w:rPrChange w:id="860"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861" w:author="Daniel Noble" w:date="2023-06-30T08:47:00Z">
                  <w:rPr>
                    <w:rFonts w:ascii="Times New Roman" w:eastAsia="Times New Roman" w:hAnsi="Times New Roman" w:cs="Times New Roman"/>
                    <w:color w:val="000000"/>
                    <w:lang w:val="en-HK" w:eastAsia="en-GB"/>
                  </w:rPr>
                </w:rPrChange>
              </w:rPr>
              <w:t xml:space="preserve"> (</w:t>
            </w:r>
            <w:r w:rsidR="00DF4AA5" w:rsidRPr="00F71303">
              <w:rPr>
                <w:b/>
                <w:bCs/>
                <w:rPrChange w:id="862" w:author="Daniel Noble" w:date="2023-06-30T08:47:00Z">
                  <w:rPr/>
                </w:rPrChange>
              </w:rPr>
              <w:t>n</w:t>
            </w:r>
            <w:r w:rsidR="00DF4AA5" w:rsidRPr="00F71303">
              <w:rPr>
                <w:b/>
                <w:bCs/>
                <w:vertAlign w:val="subscript"/>
                <w:rPrChange w:id="863" w:author="Daniel Noble" w:date="2023-06-30T08:47:00Z">
                  <w:rPr>
                    <w:vertAlign w:val="subscript"/>
                  </w:rPr>
                </w:rPrChange>
              </w:rPr>
              <w:t>lizards</w:t>
            </w:r>
            <w:r w:rsidR="00DF4AA5" w:rsidRPr="00F71303">
              <w:rPr>
                <w:rFonts w:ascii="Times New Roman" w:eastAsia="Times New Roman" w:hAnsi="Times New Roman" w:cs="Times New Roman"/>
                <w:b/>
                <w:bCs/>
                <w:color w:val="000000"/>
                <w:lang w:val="en-HK" w:eastAsia="en-GB"/>
                <w:rPrChange w:id="864"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865" w:author="Daniel Noble" w:date="2023-06-30T08:47:00Z">
                  <w:rPr>
                    <w:rFonts w:ascii="Times New Roman" w:eastAsia="Times New Roman" w:hAnsi="Times New Roman" w:cs="Times New Roman"/>
                    <w:color w:val="000000"/>
                    <w:lang w:val="en-HK" w:eastAsia="en-GB"/>
                  </w:rPr>
                </w:rPrChange>
              </w:rPr>
              <w:t>= 125)</w:t>
            </w:r>
          </w:p>
        </w:tc>
        <w:tc>
          <w:tcPr>
            <w:tcW w:w="3685" w:type="dxa"/>
            <w:gridSpan w:val="5"/>
            <w:tcBorders>
              <w:top w:val="single" w:sz="4" w:space="0" w:color="auto"/>
              <w:left w:val="nil"/>
              <w:bottom w:val="single" w:sz="4" w:space="0" w:color="auto"/>
              <w:right w:val="nil"/>
            </w:tcBorders>
            <w:shd w:val="clear" w:color="auto" w:fill="auto"/>
            <w:noWrap/>
            <w:vAlign w:val="bottom"/>
            <w:hideMark/>
            <w:tcPrChange w:id="866" w:author="Daniel Noble" w:date="2023-09-04T10:56:00Z">
              <w:tcPr>
                <w:tcW w:w="3089" w:type="dxa"/>
                <w:gridSpan w:val="4"/>
                <w:tcBorders>
                  <w:top w:val="single" w:sz="4" w:space="0" w:color="auto"/>
                  <w:left w:val="nil"/>
                  <w:bottom w:val="single" w:sz="4" w:space="0" w:color="auto"/>
                  <w:right w:val="nil"/>
                </w:tcBorders>
                <w:shd w:val="clear" w:color="auto" w:fill="auto"/>
                <w:noWrap/>
                <w:vAlign w:val="bottom"/>
                <w:hideMark/>
              </w:tcPr>
            </w:tcPrChange>
          </w:tcPr>
          <w:p w14:paraId="74A4BD13" w14:textId="477FFE4D"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67" w:author="Daniel Noble" w:date="2023-06-30T08:47:00Z">
                  <w:rPr>
                    <w:rFonts w:ascii="Times New Roman" w:eastAsia="Times New Roman" w:hAnsi="Times New Roman" w:cs="Times New Roman"/>
                    <w:color w:val="000000"/>
                    <w:lang w:val="en-HK" w:eastAsia="en-GB"/>
                  </w:rPr>
                </w:rPrChange>
              </w:rPr>
              <w:pPrChange w:id="868"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69" w:author="Daniel Noble" w:date="2023-06-30T08:47:00Z">
                  <w:rPr>
                    <w:rFonts w:ascii="Times New Roman" w:eastAsia="Times New Roman" w:hAnsi="Times New Roman" w:cs="Times New Roman"/>
                    <w:color w:val="000000"/>
                    <w:lang w:val="en-HK" w:eastAsia="en-GB"/>
                  </w:rPr>
                </w:rPrChange>
              </w:rPr>
              <w:t xml:space="preserve">Cold developmental temperature </w:t>
            </w:r>
            <w:r w:rsidR="00A84421" w:rsidRPr="00F71303">
              <w:rPr>
                <w:rFonts w:ascii="Times New Roman" w:eastAsia="Times New Roman" w:hAnsi="Times New Roman" w:cs="Times New Roman"/>
                <w:b/>
                <w:bCs/>
                <w:color w:val="000000"/>
                <w:lang w:val="en-HK" w:eastAsia="en-GB"/>
                <w:rPrChange w:id="870" w:author="Daniel Noble" w:date="2023-06-30T08:47:00Z">
                  <w:rPr>
                    <w:rFonts w:ascii="Times New Roman" w:eastAsia="Times New Roman" w:hAnsi="Times New Roman" w:cs="Times New Roman"/>
                    <w:color w:val="000000"/>
                    <w:lang w:val="en-HK" w:eastAsia="en-GB"/>
                  </w:rPr>
                </w:rPrChange>
              </w:rPr>
              <w:br/>
            </w:r>
            <w:r w:rsidRPr="00F71303">
              <w:rPr>
                <w:rFonts w:ascii="Times New Roman" w:eastAsia="Times New Roman" w:hAnsi="Times New Roman" w:cs="Times New Roman"/>
                <w:b/>
                <w:bCs/>
                <w:color w:val="000000"/>
                <w:lang w:val="en-HK" w:eastAsia="en-GB"/>
                <w:rPrChange w:id="871" w:author="Daniel Noble" w:date="2023-06-30T08:47:00Z">
                  <w:rPr>
                    <w:rFonts w:ascii="Times New Roman" w:eastAsia="Times New Roman" w:hAnsi="Times New Roman" w:cs="Times New Roman"/>
                    <w:color w:val="000000"/>
                    <w:lang w:val="en-HK" w:eastAsia="en-GB"/>
                  </w:rPr>
                </w:rPrChange>
              </w:rPr>
              <w:t>(</w:t>
            </w:r>
            <w:r w:rsidR="00DF4AA5" w:rsidRPr="00F71303">
              <w:rPr>
                <w:b/>
                <w:bCs/>
                <w:rPrChange w:id="872" w:author="Daniel Noble" w:date="2023-06-30T08:47:00Z">
                  <w:rPr/>
                </w:rPrChange>
              </w:rPr>
              <w:t>n</w:t>
            </w:r>
            <w:r w:rsidR="00DF4AA5" w:rsidRPr="00F71303">
              <w:rPr>
                <w:b/>
                <w:bCs/>
                <w:vertAlign w:val="subscript"/>
                <w:rPrChange w:id="873" w:author="Daniel Noble" w:date="2023-06-30T08:47:00Z">
                  <w:rPr>
                    <w:vertAlign w:val="subscript"/>
                  </w:rPr>
                </w:rPrChange>
              </w:rPr>
              <w:t>lizards</w:t>
            </w:r>
            <w:r w:rsidR="00DF4AA5" w:rsidRPr="00F71303">
              <w:rPr>
                <w:rFonts w:ascii="Times New Roman" w:eastAsia="Times New Roman" w:hAnsi="Times New Roman" w:cs="Times New Roman"/>
                <w:b/>
                <w:bCs/>
                <w:color w:val="000000"/>
                <w:lang w:val="en-HK" w:eastAsia="en-GB"/>
                <w:rPrChange w:id="874" w:author="Daniel Noble" w:date="2023-06-30T08:47:00Z">
                  <w:rPr>
                    <w:rFonts w:ascii="Times New Roman" w:eastAsia="Times New Roman" w:hAnsi="Times New Roman" w:cs="Times New Roman"/>
                    <w:color w:val="000000"/>
                    <w:lang w:val="en-HK" w:eastAsia="en-GB"/>
                  </w:rPr>
                </w:rPrChange>
              </w:rPr>
              <w:t xml:space="preserve"> </w:t>
            </w:r>
            <w:r w:rsidRPr="00F71303">
              <w:rPr>
                <w:rFonts w:ascii="Times New Roman" w:eastAsia="Times New Roman" w:hAnsi="Times New Roman" w:cs="Times New Roman"/>
                <w:b/>
                <w:bCs/>
                <w:color w:val="000000"/>
                <w:lang w:val="en-HK" w:eastAsia="en-GB"/>
                <w:rPrChange w:id="875" w:author="Daniel Noble" w:date="2023-06-30T08:47:00Z">
                  <w:rPr>
                    <w:rFonts w:ascii="Times New Roman" w:eastAsia="Times New Roman" w:hAnsi="Times New Roman" w:cs="Times New Roman"/>
                    <w:color w:val="000000"/>
                    <w:lang w:val="en-HK" w:eastAsia="en-GB"/>
                  </w:rPr>
                </w:rPrChange>
              </w:rPr>
              <w:t>= 136)</w:t>
            </w:r>
          </w:p>
        </w:tc>
      </w:tr>
      <w:tr w:rsidR="001C126D" w:rsidRPr="00E142DB" w14:paraId="16E8F05D" w14:textId="77777777" w:rsidTr="00D12AAE">
        <w:trPr>
          <w:gridAfter w:val="1"/>
          <w:trHeight w:val="351"/>
        </w:trPr>
        <w:tc>
          <w:tcPr>
            <w:tcW w:w="1564" w:type="dxa"/>
            <w:tcBorders>
              <w:top w:val="nil"/>
              <w:left w:val="nil"/>
              <w:bottom w:val="nil"/>
              <w:right w:val="nil"/>
            </w:tcBorders>
            <w:shd w:val="clear" w:color="auto" w:fill="auto"/>
            <w:noWrap/>
            <w:vAlign w:val="bottom"/>
            <w:hideMark/>
          </w:tcPr>
          <w:p w14:paraId="7FD36F9B" w14:textId="77777777" w:rsidR="00E56BA9" w:rsidRPr="00E142DB" w:rsidRDefault="00E56BA9">
            <w:pPr>
              <w:spacing w:after="0"/>
              <w:contextualSpacing/>
              <w:jc w:val="center"/>
              <w:rPr>
                <w:rFonts w:ascii="Times New Roman" w:eastAsia="Times New Roman" w:hAnsi="Times New Roman" w:cs="Times New Roman"/>
                <w:color w:val="000000"/>
                <w:lang w:val="en-HK" w:eastAsia="en-GB"/>
              </w:rPr>
              <w:pPrChange w:id="876" w:author="Daniel Noble" w:date="2023-07-12T13:16:00Z">
                <w:pPr>
                  <w:spacing w:after="0" w:line="480" w:lineRule="auto"/>
                  <w:jc w:val="center"/>
                </w:pPr>
              </w:pPrChange>
            </w:pPr>
          </w:p>
        </w:tc>
        <w:tc>
          <w:tcPr>
            <w:tcW w:w="1379" w:type="dxa"/>
            <w:tcBorders>
              <w:top w:val="nil"/>
              <w:left w:val="nil"/>
              <w:bottom w:val="single" w:sz="4" w:space="0" w:color="auto"/>
              <w:right w:val="nil"/>
            </w:tcBorders>
            <w:shd w:val="clear" w:color="auto" w:fill="auto"/>
            <w:noWrap/>
            <w:vAlign w:val="bottom"/>
            <w:hideMark/>
          </w:tcPr>
          <w:p w14:paraId="6D6D935A" w14:textId="1544341F"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77" w:author="Daniel Noble" w:date="2023-06-30T08:47:00Z">
                  <w:rPr>
                    <w:rFonts w:ascii="Times New Roman" w:eastAsia="Times New Roman" w:hAnsi="Times New Roman" w:cs="Times New Roman"/>
                    <w:color w:val="000000"/>
                    <w:lang w:val="en-HK" w:eastAsia="en-GB"/>
                  </w:rPr>
                </w:rPrChange>
              </w:rPr>
              <w:pPrChange w:id="878" w:author="Daniel Noble" w:date="2023-07-12T13:16:00Z">
                <w:pPr>
                  <w:spacing w:after="0" w:line="480" w:lineRule="auto"/>
                  <w:jc w:val="center"/>
                </w:pPr>
              </w:pPrChange>
            </w:pPr>
            <w:del w:id="879" w:author="Daniel Noble" w:date="2023-09-04T10:57:00Z">
              <w:r w:rsidRPr="00F71303" w:rsidDel="002D7D7C">
                <w:rPr>
                  <w:rFonts w:ascii="Times New Roman" w:eastAsia="Times New Roman" w:hAnsi="Times New Roman" w:cs="Times New Roman"/>
                  <w:b/>
                  <w:bCs/>
                  <w:color w:val="000000"/>
                  <w:lang w:val="en-HK" w:eastAsia="en-GB"/>
                  <w:rPrChange w:id="880" w:author="Daniel Noble" w:date="2023-06-30T08:47:00Z">
                    <w:rPr>
                      <w:rFonts w:ascii="Times New Roman" w:eastAsia="Times New Roman" w:hAnsi="Times New Roman" w:cs="Times New Roman"/>
                      <w:color w:val="000000"/>
                      <w:lang w:val="en-HK" w:eastAsia="en-GB"/>
                    </w:rPr>
                  </w:rPrChange>
                </w:rPr>
                <w:delText>Estimate</w:delText>
              </w:r>
            </w:del>
            <w:ins w:id="881" w:author="Daniel Noble" w:date="2023-09-04T10:57:00Z">
              <w:r w:rsidR="002D7D7C" w:rsidRPr="00F71303">
                <w:rPr>
                  <w:rFonts w:ascii="Times New Roman" w:eastAsia="Times New Roman" w:hAnsi="Times New Roman" w:cs="Times New Roman"/>
                  <w:b/>
                  <w:bCs/>
                  <w:color w:val="000000"/>
                  <w:lang w:val="en-HK" w:eastAsia="en-GB"/>
                  <w:rPrChange w:id="882" w:author="Daniel Noble" w:date="2023-06-30T08:47:00Z">
                    <w:rPr>
                      <w:rFonts w:ascii="Times New Roman" w:eastAsia="Times New Roman" w:hAnsi="Times New Roman" w:cs="Times New Roman"/>
                      <w:color w:val="000000"/>
                      <w:lang w:val="en-HK" w:eastAsia="en-GB"/>
                    </w:rPr>
                  </w:rPrChange>
                </w:rPr>
                <w:t>Est</w:t>
              </w:r>
              <w:r w:rsidR="002D7D7C">
                <w:rPr>
                  <w:rFonts w:ascii="Times New Roman" w:eastAsia="Times New Roman" w:hAnsi="Times New Roman" w:cs="Times New Roman"/>
                  <w:b/>
                  <w:bCs/>
                  <w:color w:val="000000"/>
                  <w:lang w:val="en-HK" w:eastAsia="en-GB"/>
                </w:rPr>
                <w:t>.</w:t>
              </w:r>
            </w:ins>
          </w:p>
        </w:tc>
        <w:tc>
          <w:tcPr>
            <w:tcW w:w="993" w:type="dxa"/>
            <w:tcBorders>
              <w:top w:val="nil"/>
              <w:left w:val="nil"/>
              <w:bottom w:val="single" w:sz="4" w:space="0" w:color="auto"/>
              <w:right w:val="nil"/>
            </w:tcBorders>
            <w:shd w:val="clear" w:color="auto" w:fill="auto"/>
            <w:noWrap/>
            <w:vAlign w:val="bottom"/>
            <w:hideMark/>
          </w:tcPr>
          <w:p w14:paraId="1FBAE240"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83" w:author="Daniel Noble" w:date="2023-06-30T08:47:00Z">
                  <w:rPr>
                    <w:rFonts w:ascii="Times New Roman" w:eastAsia="Times New Roman" w:hAnsi="Times New Roman" w:cs="Times New Roman"/>
                    <w:color w:val="000000"/>
                    <w:lang w:val="en-HK" w:eastAsia="en-GB"/>
                  </w:rPr>
                </w:rPrChange>
              </w:rPr>
              <w:pPrChange w:id="884"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85" w:author="Daniel Noble" w:date="2023-06-30T08:47:00Z">
                  <w:rPr>
                    <w:rFonts w:ascii="Times New Roman" w:eastAsia="Times New Roman" w:hAnsi="Times New Roman" w:cs="Times New Roman"/>
                    <w:color w:val="000000"/>
                    <w:lang w:val="en-HK" w:eastAsia="en-GB"/>
                  </w:rPr>
                </w:rPrChange>
              </w:rPr>
              <w:t>Lower</w:t>
            </w:r>
          </w:p>
        </w:tc>
        <w:tc>
          <w:tcPr>
            <w:tcW w:w="1134" w:type="dxa"/>
            <w:gridSpan w:val="2"/>
            <w:tcBorders>
              <w:top w:val="nil"/>
              <w:left w:val="nil"/>
              <w:bottom w:val="single" w:sz="4" w:space="0" w:color="auto"/>
              <w:right w:val="nil"/>
            </w:tcBorders>
            <w:shd w:val="clear" w:color="auto" w:fill="auto"/>
            <w:noWrap/>
            <w:vAlign w:val="bottom"/>
            <w:hideMark/>
          </w:tcPr>
          <w:p w14:paraId="5F868325"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86" w:author="Daniel Noble" w:date="2023-06-30T08:47:00Z">
                  <w:rPr>
                    <w:rFonts w:ascii="Times New Roman" w:eastAsia="Times New Roman" w:hAnsi="Times New Roman" w:cs="Times New Roman"/>
                    <w:color w:val="000000"/>
                    <w:lang w:val="en-HK" w:eastAsia="en-GB"/>
                  </w:rPr>
                </w:rPrChange>
              </w:rPr>
              <w:pPrChange w:id="887"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88" w:author="Daniel Noble" w:date="2023-06-30T08:47:00Z">
                  <w:rPr>
                    <w:rFonts w:ascii="Times New Roman" w:eastAsia="Times New Roman" w:hAnsi="Times New Roman" w:cs="Times New Roman"/>
                    <w:color w:val="000000"/>
                    <w:lang w:val="en-HK" w:eastAsia="en-GB"/>
                  </w:rPr>
                </w:rPrChange>
              </w:rPr>
              <w:t>Upper</w:t>
            </w:r>
          </w:p>
        </w:tc>
        <w:tc>
          <w:tcPr>
            <w:tcW w:w="1134" w:type="dxa"/>
            <w:tcBorders>
              <w:top w:val="nil"/>
              <w:left w:val="nil"/>
              <w:bottom w:val="single" w:sz="4" w:space="0" w:color="auto"/>
              <w:right w:val="nil"/>
            </w:tcBorders>
            <w:shd w:val="clear" w:color="auto" w:fill="auto"/>
            <w:noWrap/>
            <w:vAlign w:val="bottom"/>
            <w:hideMark/>
          </w:tcPr>
          <w:p w14:paraId="466210BC" w14:textId="5474CC3F"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89" w:author="Daniel Noble" w:date="2023-06-30T08:47:00Z">
                  <w:rPr>
                    <w:rFonts w:ascii="Times New Roman" w:eastAsia="Times New Roman" w:hAnsi="Times New Roman" w:cs="Times New Roman"/>
                    <w:color w:val="000000"/>
                    <w:lang w:val="en-HK" w:eastAsia="en-GB"/>
                  </w:rPr>
                </w:rPrChange>
              </w:rPr>
              <w:pPrChange w:id="890" w:author="Daniel Noble" w:date="2023-07-12T13:16:00Z">
                <w:pPr>
                  <w:spacing w:after="0" w:line="480" w:lineRule="auto"/>
                  <w:jc w:val="center"/>
                </w:pPr>
              </w:pPrChange>
            </w:pPr>
            <w:del w:id="891" w:author="Daniel Noble" w:date="2023-09-04T10:57:00Z">
              <w:r w:rsidRPr="00F71303" w:rsidDel="002D7D7C">
                <w:rPr>
                  <w:rFonts w:ascii="Times New Roman" w:eastAsia="Times New Roman" w:hAnsi="Times New Roman" w:cs="Times New Roman"/>
                  <w:b/>
                  <w:bCs/>
                  <w:color w:val="000000"/>
                  <w:lang w:val="en-HK" w:eastAsia="en-GB"/>
                  <w:rPrChange w:id="892" w:author="Daniel Noble" w:date="2023-06-30T08:47:00Z">
                    <w:rPr>
                      <w:rFonts w:ascii="Times New Roman" w:eastAsia="Times New Roman" w:hAnsi="Times New Roman" w:cs="Times New Roman"/>
                      <w:color w:val="000000"/>
                      <w:lang w:val="en-HK" w:eastAsia="en-GB"/>
                    </w:rPr>
                  </w:rPrChange>
                </w:rPr>
                <w:delText>Estimate</w:delText>
              </w:r>
            </w:del>
            <w:ins w:id="893" w:author="Daniel Noble" w:date="2023-09-04T10:57:00Z">
              <w:r w:rsidR="002D7D7C" w:rsidRPr="00F71303">
                <w:rPr>
                  <w:rFonts w:ascii="Times New Roman" w:eastAsia="Times New Roman" w:hAnsi="Times New Roman" w:cs="Times New Roman"/>
                  <w:b/>
                  <w:bCs/>
                  <w:color w:val="000000"/>
                  <w:lang w:val="en-HK" w:eastAsia="en-GB"/>
                  <w:rPrChange w:id="894" w:author="Daniel Noble" w:date="2023-06-30T08:47:00Z">
                    <w:rPr>
                      <w:rFonts w:ascii="Times New Roman" w:eastAsia="Times New Roman" w:hAnsi="Times New Roman" w:cs="Times New Roman"/>
                      <w:color w:val="000000"/>
                      <w:lang w:val="en-HK" w:eastAsia="en-GB"/>
                    </w:rPr>
                  </w:rPrChange>
                </w:rPr>
                <w:t>Es</w:t>
              </w:r>
              <w:r w:rsidR="002D7D7C">
                <w:rPr>
                  <w:rFonts w:ascii="Times New Roman" w:eastAsia="Times New Roman" w:hAnsi="Times New Roman" w:cs="Times New Roman"/>
                  <w:b/>
                  <w:bCs/>
                  <w:color w:val="000000"/>
                  <w:lang w:val="en-HK" w:eastAsia="en-GB"/>
                </w:rPr>
                <w:t>t.</w:t>
              </w:r>
            </w:ins>
          </w:p>
        </w:tc>
        <w:tc>
          <w:tcPr>
            <w:tcW w:w="1134" w:type="dxa"/>
            <w:gridSpan w:val="2"/>
            <w:tcBorders>
              <w:top w:val="nil"/>
              <w:left w:val="nil"/>
              <w:bottom w:val="single" w:sz="4" w:space="0" w:color="auto"/>
              <w:right w:val="nil"/>
            </w:tcBorders>
            <w:shd w:val="clear" w:color="auto" w:fill="auto"/>
            <w:noWrap/>
            <w:vAlign w:val="bottom"/>
            <w:hideMark/>
          </w:tcPr>
          <w:p w14:paraId="3B28E486"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95" w:author="Daniel Noble" w:date="2023-06-30T08:47:00Z">
                  <w:rPr>
                    <w:rFonts w:ascii="Times New Roman" w:eastAsia="Times New Roman" w:hAnsi="Times New Roman" w:cs="Times New Roman"/>
                    <w:color w:val="000000"/>
                    <w:lang w:val="en-HK" w:eastAsia="en-GB"/>
                  </w:rPr>
                </w:rPrChange>
              </w:rPr>
              <w:pPrChange w:id="896"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897" w:author="Daniel Noble" w:date="2023-06-30T08:47:00Z">
                  <w:rPr>
                    <w:rFonts w:ascii="Times New Roman" w:eastAsia="Times New Roman" w:hAnsi="Times New Roman" w:cs="Times New Roman"/>
                    <w:color w:val="000000"/>
                    <w:lang w:val="en-HK" w:eastAsia="en-GB"/>
                  </w:rPr>
                </w:rPrChange>
              </w:rPr>
              <w:t>Lower</w:t>
            </w:r>
          </w:p>
        </w:tc>
        <w:tc>
          <w:tcPr>
            <w:tcW w:w="1417" w:type="dxa"/>
            <w:gridSpan w:val="2"/>
            <w:tcBorders>
              <w:top w:val="nil"/>
              <w:left w:val="nil"/>
              <w:bottom w:val="single" w:sz="4" w:space="0" w:color="auto"/>
              <w:right w:val="nil"/>
            </w:tcBorders>
            <w:shd w:val="clear" w:color="auto" w:fill="auto"/>
            <w:noWrap/>
            <w:vAlign w:val="bottom"/>
            <w:hideMark/>
          </w:tcPr>
          <w:p w14:paraId="2AD3B58F" w14:textId="77777777" w:rsidR="00E56BA9" w:rsidRPr="00F71303" w:rsidRDefault="00E56BA9">
            <w:pPr>
              <w:spacing w:after="0"/>
              <w:contextualSpacing/>
              <w:jc w:val="center"/>
              <w:rPr>
                <w:rFonts w:ascii="Times New Roman" w:eastAsia="Times New Roman" w:hAnsi="Times New Roman" w:cs="Times New Roman"/>
                <w:b/>
                <w:bCs/>
                <w:color w:val="000000"/>
                <w:lang w:val="en-HK" w:eastAsia="en-GB"/>
                <w:rPrChange w:id="898" w:author="Daniel Noble" w:date="2023-06-30T08:47:00Z">
                  <w:rPr>
                    <w:rFonts w:ascii="Times New Roman" w:eastAsia="Times New Roman" w:hAnsi="Times New Roman" w:cs="Times New Roman"/>
                    <w:color w:val="000000"/>
                    <w:lang w:val="en-HK" w:eastAsia="en-GB"/>
                  </w:rPr>
                </w:rPrChange>
              </w:rPr>
              <w:pPrChange w:id="899" w:author="Daniel Noble" w:date="2023-07-12T13:16:00Z">
                <w:pPr>
                  <w:spacing w:after="0" w:line="480" w:lineRule="auto"/>
                  <w:jc w:val="center"/>
                </w:pPr>
              </w:pPrChange>
            </w:pPr>
            <w:r w:rsidRPr="00F71303">
              <w:rPr>
                <w:rFonts w:ascii="Times New Roman" w:eastAsia="Times New Roman" w:hAnsi="Times New Roman" w:cs="Times New Roman"/>
                <w:b/>
                <w:bCs/>
                <w:color w:val="000000"/>
                <w:lang w:val="en-HK" w:eastAsia="en-GB"/>
                <w:rPrChange w:id="900" w:author="Daniel Noble" w:date="2023-06-30T08:47:00Z">
                  <w:rPr>
                    <w:rFonts w:ascii="Times New Roman" w:eastAsia="Times New Roman" w:hAnsi="Times New Roman" w:cs="Times New Roman"/>
                    <w:color w:val="000000"/>
                    <w:lang w:val="en-HK" w:eastAsia="en-GB"/>
                  </w:rPr>
                </w:rPrChange>
              </w:rPr>
              <w:t>Upper</w:t>
            </w:r>
          </w:p>
        </w:tc>
      </w:tr>
      <w:tr w:rsidR="001C126D" w:rsidRPr="00E142DB" w14:paraId="1E454393" w14:textId="77777777" w:rsidTr="00D12AAE">
        <w:trPr>
          <w:gridAfter w:val="1"/>
          <w:trHeight w:val="351"/>
        </w:trPr>
        <w:tc>
          <w:tcPr>
            <w:tcW w:w="1564" w:type="dxa"/>
            <w:tcBorders>
              <w:top w:val="nil"/>
              <w:left w:val="nil"/>
              <w:bottom w:val="nil"/>
              <w:right w:val="nil"/>
            </w:tcBorders>
            <w:shd w:val="clear" w:color="auto" w:fill="auto"/>
            <w:noWrap/>
            <w:vAlign w:val="bottom"/>
            <w:hideMark/>
          </w:tcPr>
          <w:p w14:paraId="10EB6BEB" w14:textId="78AFB5AF" w:rsidR="00CA4CB0" w:rsidRPr="00E142DB" w:rsidRDefault="00CA4CB0" w:rsidP="00CA4CB0">
            <w:pPr>
              <w:spacing w:after="0"/>
              <w:contextualSpacing/>
              <w:rPr>
                <w:rFonts w:ascii="Times New Roman" w:eastAsia="Times New Roman" w:hAnsi="Times New Roman" w:cs="Times New Roman"/>
                <w:color w:val="000000"/>
                <w:lang w:val="en-HK" w:eastAsia="en-GB"/>
              </w:rPr>
              <w:pPrChange w:id="901" w:author="Daniel Noble" w:date="2023-07-12T13:16:00Z">
                <w:pPr>
                  <w:spacing w:after="0" w:line="480" w:lineRule="auto"/>
                </w:pPr>
              </w:pPrChange>
            </w:pPr>
            <w:r>
              <w:t>V</w:t>
            </w:r>
            <w:r w:rsidRPr="002C4619">
              <w:rPr>
                <w:vertAlign w:val="subscript"/>
              </w:rPr>
              <w:t>additive g</w:t>
            </w:r>
            <w:r>
              <w:rPr>
                <w:vertAlign w:val="subscript"/>
              </w:rPr>
              <w:t>enetic</w:t>
            </w:r>
          </w:p>
        </w:tc>
        <w:tc>
          <w:tcPr>
            <w:tcW w:w="1379" w:type="dxa"/>
            <w:tcBorders>
              <w:top w:val="nil"/>
              <w:left w:val="nil"/>
              <w:bottom w:val="nil"/>
              <w:right w:val="nil"/>
            </w:tcBorders>
            <w:shd w:val="clear" w:color="auto" w:fill="auto"/>
            <w:noWrap/>
            <w:hideMark/>
          </w:tcPr>
          <w:p w14:paraId="3297E3A0" w14:textId="5F35A30D"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902" w:author="Daniel Noble" w:date="2023-07-12T13:16:00Z">
                <w:pPr>
                  <w:spacing w:after="0" w:line="480" w:lineRule="auto"/>
                  <w:jc w:val="center"/>
                </w:pPr>
              </w:pPrChange>
            </w:pPr>
            <w:ins w:id="903" w:author="Daniel Noble" w:date="2023-09-04T10:54:00Z">
              <w:r w:rsidRPr="002D7D7C">
                <w:rPr>
                  <w:rFonts w:ascii="Times New Roman" w:hAnsi="Times New Roman" w:cs="Times New Roman"/>
                  <w:b/>
                  <w:bCs/>
                  <w:rPrChange w:id="904" w:author="Daniel Noble" w:date="2023-09-04T10:57:00Z">
                    <w:rPr/>
                  </w:rPrChange>
                </w:rPr>
                <w:t>0.039</w:t>
              </w:r>
            </w:ins>
            <w:del w:id="905" w:author="Daniel Noble" w:date="2023-09-04T10:54:00Z">
              <w:r w:rsidRPr="002D7D7C" w:rsidDel="00D362EE">
                <w:rPr>
                  <w:rFonts w:ascii="Times New Roman" w:hAnsi="Times New Roman" w:cs="Times New Roman"/>
                  <w:b/>
                  <w:bCs/>
                </w:rPr>
                <w:delText>0.028</w:delText>
              </w:r>
            </w:del>
          </w:p>
        </w:tc>
        <w:tc>
          <w:tcPr>
            <w:tcW w:w="993" w:type="dxa"/>
            <w:tcBorders>
              <w:top w:val="nil"/>
              <w:left w:val="nil"/>
              <w:bottom w:val="nil"/>
              <w:right w:val="nil"/>
            </w:tcBorders>
            <w:shd w:val="clear" w:color="auto" w:fill="auto"/>
            <w:noWrap/>
            <w:hideMark/>
          </w:tcPr>
          <w:p w14:paraId="08042F05" w14:textId="0167DC21"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906" w:author="Daniel Noble" w:date="2023-07-12T13:16:00Z">
                <w:pPr>
                  <w:spacing w:after="0" w:line="480" w:lineRule="auto"/>
                  <w:jc w:val="center"/>
                </w:pPr>
              </w:pPrChange>
            </w:pPr>
            <w:ins w:id="907" w:author="Daniel Noble" w:date="2023-09-04T10:54:00Z">
              <w:r w:rsidRPr="002D7D7C">
                <w:rPr>
                  <w:rFonts w:ascii="Times New Roman" w:hAnsi="Times New Roman" w:cs="Times New Roman"/>
                  <w:b/>
                  <w:bCs/>
                  <w:rPrChange w:id="908" w:author="Daniel Noble" w:date="2023-09-04T10:57:00Z">
                    <w:rPr/>
                  </w:rPrChange>
                </w:rPr>
                <w:t>0.018</w:t>
              </w:r>
            </w:ins>
            <w:del w:id="909" w:author="Daniel Noble" w:date="2023-09-04T10:54:00Z">
              <w:r w:rsidRPr="002D7D7C" w:rsidDel="00D362EE">
                <w:rPr>
                  <w:rFonts w:ascii="Times New Roman" w:hAnsi="Times New Roman" w:cs="Times New Roman"/>
                  <w:b/>
                  <w:bCs/>
                </w:rPr>
                <w:delText>0.001</w:delText>
              </w:r>
            </w:del>
          </w:p>
        </w:tc>
        <w:tc>
          <w:tcPr>
            <w:tcW w:w="1134" w:type="dxa"/>
            <w:gridSpan w:val="2"/>
            <w:tcBorders>
              <w:top w:val="nil"/>
              <w:left w:val="nil"/>
              <w:bottom w:val="nil"/>
              <w:right w:val="nil"/>
            </w:tcBorders>
            <w:shd w:val="clear" w:color="auto" w:fill="auto"/>
            <w:noWrap/>
            <w:hideMark/>
          </w:tcPr>
          <w:p w14:paraId="238C87A5" w14:textId="63698CB3"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910" w:author="Daniel Noble" w:date="2023-07-12T13:16:00Z">
                <w:pPr>
                  <w:spacing w:after="0" w:line="480" w:lineRule="auto"/>
                  <w:jc w:val="center"/>
                </w:pPr>
              </w:pPrChange>
            </w:pPr>
            <w:ins w:id="911" w:author="Daniel Noble" w:date="2023-09-04T10:54:00Z">
              <w:r w:rsidRPr="002D7D7C">
                <w:rPr>
                  <w:rFonts w:ascii="Times New Roman" w:hAnsi="Times New Roman" w:cs="Times New Roman"/>
                  <w:b/>
                  <w:bCs/>
                  <w:rPrChange w:id="912" w:author="Daniel Noble" w:date="2023-09-04T10:57:00Z">
                    <w:rPr/>
                  </w:rPrChange>
                </w:rPr>
                <w:t>0.068</w:t>
              </w:r>
            </w:ins>
            <w:del w:id="913" w:author="Daniel Noble" w:date="2023-09-04T10:54:00Z">
              <w:r w:rsidRPr="002D7D7C" w:rsidDel="00D362EE">
                <w:rPr>
                  <w:rFonts w:ascii="Times New Roman" w:hAnsi="Times New Roman" w:cs="Times New Roman"/>
                  <w:b/>
                  <w:bCs/>
                </w:rPr>
                <w:delText>0.056</w:delText>
              </w:r>
            </w:del>
          </w:p>
        </w:tc>
        <w:tc>
          <w:tcPr>
            <w:tcW w:w="1134" w:type="dxa"/>
            <w:tcBorders>
              <w:top w:val="nil"/>
              <w:left w:val="nil"/>
              <w:bottom w:val="nil"/>
              <w:right w:val="nil"/>
            </w:tcBorders>
            <w:shd w:val="clear" w:color="auto" w:fill="auto"/>
            <w:noWrap/>
            <w:hideMark/>
          </w:tcPr>
          <w:p w14:paraId="613C7A97" w14:textId="228AB2CF"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914" w:author="Daniel Noble" w:date="2023-07-12T13:16:00Z">
                <w:pPr>
                  <w:spacing w:after="0" w:line="480" w:lineRule="auto"/>
                  <w:jc w:val="center"/>
                </w:pPr>
              </w:pPrChange>
            </w:pPr>
            <w:ins w:id="915" w:author="Daniel Noble" w:date="2023-09-04T10:54:00Z">
              <w:r w:rsidRPr="002D7D7C">
                <w:rPr>
                  <w:rFonts w:ascii="Times New Roman" w:hAnsi="Times New Roman" w:cs="Times New Roman"/>
                  <w:b/>
                  <w:bCs/>
                  <w:rPrChange w:id="916" w:author="Daniel Noble" w:date="2023-09-04T10:57:00Z">
                    <w:rPr/>
                  </w:rPrChange>
                </w:rPr>
                <w:t>0.018</w:t>
              </w:r>
            </w:ins>
            <w:del w:id="917" w:author="Daniel Noble" w:date="2023-09-04T10:54:00Z">
              <w:r w:rsidRPr="002D7D7C" w:rsidDel="00D362EE">
                <w:rPr>
                  <w:rFonts w:ascii="Times New Roman" w:hAnsi="Times New Roman" w:cs="Times New Roman"/>
                  <w:b/>
                  <w:bCs/>
                </w:rPr>
                <w:delText>0.01</w:delText>
              </w:r>
            </w:del>
          </w:p>
        </w:tc>
        <w:tc>
          <w:tcPr>
            <w:tcW w:w="1134" w:type="dxa"/>
            <w:gridSpan w:val="2"/>
            <w:tcBorders>
              <w:top w:val="nil"/>
              <w:left w:val="nil"/>
              <w:bottom w:val="nil"/>
              <w:right w:val="nil"/>
            </w:tcBorders>
            <w:shd w:val="clear" w:color="auto" w:fill="auto"/>
            <w:noWrap/>
            <w:hideMark/>
          </w:tcPr>
          <w:p w14:paraId="6837CECA" w14:textId="4DF826DC"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918" w:author="Daniel Noble" w:date="2023-07-12T13:16:00Z">
                <w:pPr>
                  <w:spacing w:after="0" w:line="480" w:lineRule="auto"/>
                  <w:jc w:val="center"/>
                </w:pPr>
              </w:pPrChange>
            </w:pPr>
            <w:ins w:id="919" w:author="Daniel Noble" w:date="2023-09-04T10:54:00Z">
              <w:r w:rsidRPr="002D7D7C">
                <w:rPr>
                  <w:rFonts w:ascii="Times New Roman" w:hAnsi="Times New Roman" w:cs="Times New Roman"/>
                  <w:b/>
                  <w:bCs/>
                  <w:rPrChange w:id="920" w:author="Daniel Noble" w:date="2023-09-04T10:57:00Z">
                    <w:rPr/>
                  </w:rPrChange>
                </w:rPr>
                <w:t>0.005</w:t>
              </w:r>
            </w:ins>
            <w:del w:id="921"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nil"/>
              <w:right w:val="nil"/>
            </w:tcBorders>
            <w:shd w:val="clear" w:color="auto" w:fill="auto"/>
            <w:noWrap/>
            <w:hideMark/>
          </w:tcPr>
          <w:p w14:paraId="400516B7" w14:textId="369AB73D"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922" w:author="Daniel Noble" w:date="2023-07-12T13:16:00Z">
                <w:pPr>
                  <w:spacing w:after="0" w:line="480" w:lineRule="auto"/>
                  <w:jc w:val="center"/>
                </w:pPr>
              </w:pPrChange>
            </w:pPr>
            <w:ins w:id="923" w:author="Daniel Noble" w:date="2023-09-04T10:54:00Z">
              <w:r w:rsidRPr="002D7D7C">
                <w:rPr>
                  <w:rFonts w:ascii="Times New Roman" w:hAnsi="Times New Roman" w:cs="Times New Roman"/>
                  <w:b/>
                  <w:bCs/>
                  <w:rPrChange w:id="924" w:author="Daniel Noble" w:date="2023-09-04T10:57:00Z">
                    <w:rPr/>
                  </w:rPrChange>
                </w:rPr>
                <w:t>0.034</w:t>
              </w:r>
            </w:ins>
            <w:del w:id="925" w:author="Daniel Noble" w:date="2023-09-04T10:54:00Z">
              <w:r w:rsidRPr="002D7D7C" w:rsidDel="006162D5">
                <w:rPr>
                  <w:rFonts w:ascii="Times New Roman" w:hAnsi="Times New Roman" w:cs="Times New Roman"/>
                  <w:b/>
                  <w:bCs/>
                </w:rPr>
                <w:delText>0.025</w:delText>
              </w:r>
            </w:del>
          </w:p>
        </w:tc>
      </w:tr>
      <w:tr w:rsidR="001C126D" w:rsidRPr="00E142DB" w14:paraId="18A52058" w14:textId="77777777" w:rsidTr="00D12AAE">
        <w:trPr>
          <w:gridAfter w:val="1"/>
          <w:trHeight w:val="351"/>
        </w:trPr>
        <w:tc>
          <w:tcPr>
            <w:tcW w:w="1564" w:type="dxa"/>
            <w:tcBorders>
              <w:top w:val="nil"/>
              <w:left w:val="nil"/>
              <w:bottom w:val="nil"/>
              <w:right w:val="nil"/>
            </w:tcBorders>
            <w:shd w:val="clear" w:color="auto" w:fill="auto"/>
            <w:noWrap/>
            <w:vAlign w:val="bottom"/>
            <w:hideMark/>
          </w:tcPr>
          <w:p w14:paraId="623E10C1" w14:textId="7A3FAC1F" w:rsidR="00CA4CB0" w:rsidRPr="00E142DB" w:rsidRDefault="00CA4CB0" w:rsidP="00CA4CB0">
            <w:pPr>
              <w:spacing w:after="0"/>
              <w:contextualSpacing/>
              <w:rPr>
                <w:rFonts w:ascii="Times New Roman" w:eastAsia="Times New Roman" w:hAnsi="Times New Roman" w:cs="Times New Roman"/>
                <w:color w:val="000000"/>
                <w:lang w:val="en-HK" w:eastAsia="en-GB"/>
              </w:rPr>
              <w:pPrChange w:id="926" w:author="Daniel Noble" w:date="2023-07-12T13:16:00Z">
                <w:pPr>
                  <w:spacing w:after="0" w:line="480" w:lineRule="auto"/>
                </w:pPr>
              </w:pPrChange>
            </w:pPr>
            <w:r>
              <w:t>V</w:t>
            </w:r>
            <w:r w:rsidRPr="002C4619">
              <w:rPr>
                <w:vertAlign w:val="subscript"/>
              </w:rPr>
              <w:t>maternal</w:t>
            </w:r>
          </w:p>
        </w:tc>
        <w:tc>
          <w:tcPr>
            <w:tcW w:w="1379" w:type="dxa"/>
            <w:tcBorders>
              <w:top w:val="nil"/>
              <w:left w:val="nil"/>
              <w:bottom w:val="nil"/>
              <w:right w:val="nil"/>
            </w:tcBorders>
            <w:shd w:val="clear" w:color="auto" w:fill="auto"/>
            <w:noWrap/>
            <w:hideMark/>
          </w:tcPr>
          <w:p w14:paraId="0215985B" w14:textId="17950227"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27" w:author="Daniel Noble" w:date="2023-09-04T10:55:00Z">
                  <w:rPr>
                    <w:rFonts w:ascii="Times New Roman" w:eastAsia="Times New Roman" w:hAnsi="Times New Roman" w:cs="Times New Roman"/>
                    <w:b/>
                    <w:bCs/>
                    <w:color w:val="000000"/>
                    <w:lang w:val="en-HK" w:eastAsia="en-GB"/>
                  </w:rPr>
                </w:rPrChange>
              </w:rPr>
              <w:pPrChange w:id="928" w:author="Daniel Noble" w:date="2023-07-12T13:16:00Z">
                <w:pPr>
                  <w:spacing w:after="0" w:line="480" w:lineRule="auto"/>
                  <w:jc w:val="center"/>
                </w:pPr>
              </w:pPrChange>
            </w:pPr>
            <w:ins w:id="929" w:author="Daniel Noble" w:date="2023-09-04T10:54:00Z">
              <w:r w:rsidRPr="00CA4CB0">
                <w:rPr>
                  <w:rFonts w:ascii="Times New Roman" w:hAnsi="Times New Roman" w:cs="Times New Roman"/>
                  <w:rPrChange w:id="930" w:author="Daniel Noble" w:date="2023-09-04T10:55:00Z">
                    <w:rPr/>
                  </w:rPrChange>
                </w:rPr>
                <w:t>0.003</w:t>
              </w:r>
            </w:ins>
            <w:del w:id="931" w:author="Daniel Noble" w:date="2023-09-04T10:54:00Z">
              <w:r w:rsidRPr="00CA4CB0" w:rsidDel="00D362EE">
                <w:rPr>
                  <w:rFonts w:ascii="Times New Roman" w:hAnsi="Times New Roman" w:cs="Times New Roman"/>
                  <w:rPrChange w:id="932" w:author="Daniel Noble" w:date="2023-09-04T10:55:00Z">
                    <w:rPr>
                      <w:rFonts w:ascii="Times New Roman" w:hAnsi="Times New Roman" w:cs="Times New Roman"/>
                      <w:b/>
                      <w:bCs/>
                    </w:rPr>
                  </w:rPrChange>
                </w:rPr>
                <w:delText>0.006</w:delText>
              </w:r>
            </w:del>
          </w:p>
        </w:tc>
        <w:tc>
          <w:tcPr>
            <w:tcW w:w="993" w:type="dxa"/>
            <w:tcBorders>
              <w:top w:val="nil"/>
              <w:left w:val="nil"/>
              <w:bottom w:val="nil"/>
              <w:right w:val="nil"/>
            </w:tcBorders>
            <w:shd w:val="clear" w:color="auto" w:fill="auto"/>
            <w:noWrap/>
            <w:hideMark/>
          </w:tcPr>
          <w:p w14:paraId="11827F2D" w14:textId="78047E74"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33" w:author="Daniel Noble" w:date="2023-09-04T10:55:00Z">
                  <w:rPr>
                    <w:rFonts w:ascii="Times New Roman" w:eastAsia="Times New Roman" w:hAnsi="Times New Roman" w:cs="Times New Roman"/>
                    <w:b/>
                    <w:bCs/>
                    <w:color w:val="000000"/>
                    <w:lang w:val="en-HK" w:eastAsia="en-GB"/>
                  </w:rPr>
                </w:rPrChange>
              </w:rPr>
              <w:pPrChange w:id="934" w:author="Daniel Noble" w:date="2023-07-12T13:16:00Z">
                <w:pPr>
                  <w:spacing w:after="0" w:line="480" w:lineRule="auto"/>
                  <w:jc w:val="center"/>
                </w:pPr>
              </w:pPrChange>
            </w:pPr>
            <w:ins w:id="935" w:author="Daniel Noble" w:date="2023-09-04T10:54:00Z">
              <w:r w:rsidRPr="00CA4CB0">
                <w:rPr>
                  <w:rFonts w:ascii="Times New Roman" w:hAnsi="Times New Roman" w:cs="Times New Roman"/>
                  <w:rPrChange w:id="936" w:author="Daniel Noble" w:date="2023-09-04T10:55:00Z">
                    <w:rPr/>
                  </w:rPrChange>
                </w:rPr>
                <w:t>0.000</w:t>
              </w:r>
            </w:ins>
            <w:del w:id="937" w:author="Daniel Noble" w:date="2023-09-04T10:54:00Z">
              <w:r w:rsidRPr="00CA4CB0" w:rsidDel="00D362EE">
                <w:rPr>
                  <w:rFonts w:ascii="Times New Roman" w:hAnsi="Times New Roman" w:cs="Times New Roman"/>
                  <w:rPrChange w:id="938" w:author="Daniel Noble" w:date="2023-09-04T10:55:00Z">
                    <w:rPr>
                      <w:rFonts w:ascii="Times New Roman" w:hAnsi="Times New Roman" w:cs="Times New Roman"/>
                      <w:b/>
                      <w:bCs/>
                    </w:rPr>
                  </w:rPrChange>
                </w:rPr>
                <w:delText>0*</w:delText>
              </w:r>
            </w:del>
          </w:p>
        </w:tc>
        <w:tc>
          <w:tcPr>
            <w:tcW w:w="1134" w:type="dxa"/>
            <w:gridSpan w:val="2"/>
            <w:tcBorders>
              <w:top w:val="nil"/>
              <w:left w:val="nil"/>
              <w:bottom w:val="nil"/>
              <w:right w:val="nil"/>
            </w:tcBorders>
            <w:shd w:val="clear" w:color="auto" w:fill="auto"/>
            <w:noWrap/>
            <w:hideMark/>
          </w:tcPr>
          <w:p w14:paraId="5655A9F4" w14:textId="5B984F13"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39" w:author="Daniel Noble" w:date="2023-09-04T10:55:00Z">
                  <w:rPr>
                    <w:rFonts w:ascii="Times New Roman" w:eastAsia="Times New Roman" w:hAnsi="Times New Roman" w:cs="Times New Roman"/>
                    <w:b/>
                    <w:bCs/>
                    <w:color w:val="000000"/>
                    <w:lang w:val="en-HK" w:eastAsia="en-GB"/>
                  </w:rPr>
                </w:rPrChange>
              </w:rPr>
              <w:pPrChange w:id="940" w:author="Daniel Noble" w:date="2023-07-12T13:16:00Z">
                <w:pPr>
                  <w:spacing w:after="0" w:line="480" w:lineRule="auto"/>
                  <w:jc w:val="center"/>
                </w:pPr>
              </w:pPrChange>
            </w:pPr>
            <w:ins w:id="941" w:author="Daniel Noble" w:date="2023-09-04T10:54:00Z">
              <w:r w:rsidRPr="00CA4CB0">
                <w:rPr>
                  <w:rFonts w:ascii="Times New Roman" w:hAnsi="Times New Roman" w:cs="Times New Roman"/>
                  <w:rPrChange w:id="942" w:author="Daniel Noble" w:date="2023-09-04T10:55:00Z">
                    <w:rPr/>
                  </w:rPrChange>
                </w:rPr>
                <w:t>0.015</w:t>
              </w:r>
            </w:ins>
            <w:del w:id="943" w:author="Daniel Noble" w:date="2023-09-04T10:54:00Z">
              <w:r w:rsidRPr="00CA4CB0" w:rsidDel="00D362EE">
                <w:rPr>
                  <w:rFonts w:ascii="Times New Roman" w:hAnsi="Times New Roman" w:cs="Times New Roman"/>
                  <w:rPrChange w:id="944" w:author="Daniel Noble" w:date="2023-09-04T10:55:00Z">
                    <w:rPr>
                      <w:rFonts w:ascii="Times New Roman" w:hAnsi="Times New Roman" w:cs="Times New Roman"/>
                      <w:b/>
                      <w:bCs/>
                    </w:rPr>
                  </w:rPrChange>
                </w:rPr>
                <w:delText>0.024</w:delText>
              </w:r>
            </w:del>
          </w:p>
        </w:tc>
        <w:tc>
          <w:tcPr>
            <w:tcW w:w="1134" w:type="dxa"/>
            <w:tcBorders>
              <w:top w:val="nil"/>
              <w:left w:val="nil"/>
              <w:bottom w:val="nil"/>
              <w:right w:val="nil"/>
            </w:tcBorders>
            <w:shd w:val="clear" w:color="auto" w:fill="auto"/>
            <w:noWrap/>
            <w:hideMark/>
          </w:tcPr>
          <w:p w14:paraId="2F65E6DC" w14:textId="56F10B11"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45" w:author="Daniel Noble" w:date="2023-09-04T10:55:00Z">
                  <w:rPr>
                    <w:rFonts w:ascii="Times New Roman" w:eastAsia="Times New Roman" w:hAnsi="Times New Roman" w:cs="Times New Roman"/>
                    <w:b/>
                    <w:bCs/>
                    <w:color w:val="000000"/>
                    <w:lang w:val="en-HK" w:eastAsia="en-GB"/>
                  </w:rPr>
                </w:rPrChange>
              </w:rPr>
              <w:pPrChange w:id="946" w:author="Daniel Noble" w:date="2023-07-12T13:16:00Z">
                <w:pPr>
                  <w:spacing w:after="0" w:line="480" w:lineRule="auto"/>
                  <w:jc w:val="center"/>
                </w:pPr>
              </w:pPrChange>
            </w:pPr>
            <w:ins w:id="947" w:author="Daniel Noble" w:date="2023-09-04T10:54:00Z">
              <w:r w:rsidRPr="00CA4CB0">
                <w:rPr>
                  <w:rFonts w:ascii="Times New Roman" w:hAnsi="Times New Roman" w:cs="Times New Roman"/>
                  <w:rPrChange w:id="948" w:author="Daniel Noble" w:date="2023-09-04T10:55:00Z">
                    <w:rPr/>
                  </w:rPrChange>
                </w:rPr>
                <w:t>0.004</w:t>
              </w:r>
            </w:ins>
            <w:del w:id="949" w:author="Daniel Noble" w:date="2023-09-04T10:54:00Z">
              <w:r w:rsidRPr="00CA4CB0" w:rsidDel="00D362EE">
                <w:rPr>
                  <w:rFonts w:ascii="Times New Roman" w:hAnsi="Times New Roman" w:cs="Times New Roman"/>
                  <w:rPrChange w:id="950" w:author="Daniel Noble" w:date="2023-09-04T10:55:00Z">
                    <w:rPr>
                      <w:rFonts w:ascii="Times New Roman" w:hAnsi="Times New Roman" w:cs="Times New Roman"/>
                      <w:b/>
                      <w:bCs/>
                    </w:rPr>
                  </w:rPrChange>
                </w:rPr>
                <w:delText>0.005</w:delText>
              </w:r>
            </w:del>
          </w:p>
        </w:tc>
        <w:tc>
          <w:tcPr>
            <w:tcW w:w="1134" w:type="dxa"/>
            <w:gridSpan w:val="2"/>
            <w:tcBorders>
              <w:top w:val="nil"/>
              <w:left w:val="nil"/>
              <w:bottom w:val="nil"/>
              <w:right w:val="nil"/>
            </w:tcBorders>
            <w:shd w:val="clear" w:color="auto" w:fill="auto"/>
            <w:noWrap/>
            <w:hideMark/>
          </w:tcPr>
          <w:p w14:paraId="73564B01" w14:textId="29D8F1B5"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51" w:author="Daniel Noble" w:date="2023-09-04T10:55:00Z">
                  <w:rPr>
                    <w:rFonts w:ascii="Times New Roman" w:eastAsia="Times New Roman" w:hAnsi="Times New Roman" w:cs="Times New Roman"/>
                    <w:b/>
                    <w:bCs/>
                    <w:color w:val="000000"/>
                    <w:lang w:val="en-HK" w:eastAsia="en-GB"/>
                  </w:rPr>
                </w:rPrChange>
              </w:rPr>
              <w:pPrChange w:id="952" w:author="Daniel Noble" w:date="2023-07-12T13:16:00Z">
                <w:pPr>
                  <w:spacing w:after="0" w:line="480" w:lineRule="auto"/>
                  <w:jc w:val="center"/>
                </w:pPr>
              </w:pPrChange>
            </w:pPr>
            <w:ins w:id="953" w:author="Daniel Noble" w:date="2023-09-04T10:54:00Z">
              <w:r w:rsidRPr="00CA4CB0">
                <w:rPr>
                  <w:rFonts w:ascii="Times New Roman" w:hAnsi="Times New Roman" w:cs="Times New Roman"/>
                  <w:rPrChange w:id="954" w:author="Daniel Noble" w:date="2023-09-04T10:55:00Z">
                    <w:rPr/>
                  </w:rPrChange>
                </w:rPr>
                <w:t>0.000</w:t>
              </w:r>
            </w:ins>
            <w:del w:id="955" w:author="Daniel Noble" w:date="2023-09-04T10:54:00Z">
              <w:r w:rsidRPr="00CA4CB0" w:rsidDel="006162D5">
                <w:rPr>
                  <w:rFonts w:ascii="Times New Roman" w:eastAsia="Times New Roman" w:hAnsi="Times New Roman" w:cs="Times New Roman"/>
                  <w:color w:val="000000"/>
                  <w:lang w:val="en-HK" w:eastAsia="en-GB"/>
                  <w:rPrChange w:id="956" w:author="Daniel Noble" w:date="2023-09-04T10:55:00Z">
                    <w:rPr>
                      <w:rFonts w:ascii="Times New Roman" w:eastAsia="Times New Roman" w:hAnsi="Times New Roman" w:cs="Times New Roman"/>
                      <w:b/>
                      <w:bCs/>
                      <w:color w:val="000000"/>
                      <w:lang w:val="en-HK" w:eastAsia="en-GB"/>
                    </w:rPr>
                  </w:rPrChange>
                </w:rPr>
                <w:delText>0*</w:delText>
              </w:r>
            </w:del>
          </w:p>
        </w:tc>
        <w:tc>
          <w:tcPr>
            <w:tcW w:w="1417" w:type="dxa"/>
            <w:gridSpan w:val="2"/>
            <w:tcBorders>
              <w:top w:val="nil"/>
              <w:left w:val="nil"/>
              <w:bottom w:val="nil"/>
              <w:right w:val="nil"/>
            </w:tcBorders>
            <w:shd w:val="clear" w:color="auto" w:fill="auto"/>
            <w:noWrap/>
            <w:hideMark/>
          </w:tcPr>
          <w:p w14:paraId="50885156" w14:textId="64C03A05" w:rsidR="00CA4CB0" w:rsidRPr="00CA4CB0" w:rsidRDefault="00CA4CB0" w:rsidP="00CA4CB0">
            <w:pPr>
              <w:spacing w:after="0"/>
              <w:contextualSpacing/>
              <w:jc w:val="center"/>
              <w:rPr>
                <w:rFonts w:ascii="Times New Roman" w:eastAsia="Times New Roman" w:hAnsi="Times New Roman" w:cs="Times New Roman"/>
                <w:color w:val="000000"/>
                <w:lang w:val="en-HK" w:eastAsia="en-GB"/>
                <w:rPrChange w:id="957" w:author="Daniel Noble" w:date="2023-09-04T10:55:00Z">
                  <w:rPr>
                    <w:rFonts w:ascii="Times New Roman" w:eastAsia="Times New Roman" w:hAnsi="Times New Roman" w:cs="Times New Roman"/>
                    <w:b/>
                    <w:bCs/>
                    <w:color w:val="000000"/>
                    <w:lang w:val="en-HK" w:eastAsia="en-GB"/>
                  </w:rPr>
                </w:rPrChange>
              </w:rPr>
              <w:pPrChange w:id="958" w:author="Daniel Noble" w:date="2023-07-12T13:16:00Z">
                <w:pPr>
                  <w:spacing w:after="0" w:line="480" w:lineRule="auto"/>
                  <w:jc w:val="center"/>
                </w:pPr>
              </w:pPrChange>
            </w:pPr>
            <w:ins w:id="959" w:author="Daniel Noble" w:date="2023-09-04T10:54:00Z">
              <w:r w:rsidRPr="00CA4CB0">
                <w:rPr>
                  <w:rFonts w:ascii="Times New Roman" w:hAnsi="Times New Roman" w:cs="Times New Roman"/>
                  <w:rPrChange w:id="960" w:author="Daniel Noble" w:date="2023-09-04T10:55:00Z">
                    <w:rPr/>
                  </w:rPrChange>
                </w:rPr>
                <w:t>0.016</w:t>
              </w:r>
            </w:ins>
            <w:del w:id="961" w:author="Daniel Noble" w:date="2023-09-04T10:54:00Z">
              <w:r w:rsidRPr="00CA4CB0" w:rsidDel="006162D5">
                <w:rPr>
                  <w:rFonts w:ascii="Times New Roman" w:hAnsi="Times New Roman" w:cs="Times New Roman"/>
                  <w:rPrChange w:id="962" w:author="Daniel Noble" w:date="2023-09-04T10:55:00Z">
                    <w:rPr>
                      <w:rFonts w:ascii="Times New Roman" w:hAnsi="Times New Roman" w:cs="Times New Roman"/>
                      <w:b/>
                      <w:bCs/>
                    </w:rPr>
                  </w:rPrChange>
                </w:rPr>
                <w:delText>0.016</w:delText>
              </w:r>
            </w:del>
          </w:p>
        </w:tc>
      </w:tr>
      <w:tr w:rsidR="001C126D" w:rsidRPr="00E142DB" w:rsidDel="00952440" w14:paraId="1C7659C7" w14:textId="77777777" w:rsidTr="00D12AAE">
        <w:trPr>
          <w:trHeight w:val="351"/>
          <w:del w:id="963" w:author="Daniel Noble" w:date="2023-07-21T14:03:00Z"/>
        </w:trPr>
        <w:tc>
          <w:tcPr>
            <w:tcW w:w="2943" w:type="dxa"/>
            <w:gridSpan w:val="2"/>
            <w:tcBorders>
              <w:top w:val="nil"/>
              <w:left w:val="nil"/>
              <w:bottom w:val="nil"/>
              <w:right w:val="nil"/>
            </w:tcBorders>
            <w:shd w:val="clear" w:color="auto" w:fill="auto"/>
            <w:noWrap/>
            <w:vAlign w:val="bottom"/>
            <w:hideMark/>
          </w:tcPr>
          <w:p w14:paraId="11D68A1E" w14:textId="65522606" w:rsidR="00CA4CB0" w:rsidRPr="00CA4CB0" w:rsidDel="00952440" w:rsidRDefault="00CA4CB0" w:rsidP="00CA4CB0">
            <w:pPr>
              <w:spacing w:after="0"/>
              <w:contextualSpacing/>
              <w:rPr>
                <w:del w:id="964" w:author="Daniel Noble" w:date="2023-07-21T14:03:00Z"/>
                <w:rFonts w:ascii="Times New Roman" w:eastAsia="Times New Roman" w:hAnsi="Times New Roman" w:cs="Times New Roman"/>
                <w:color w:val="000000"/>
                <w:lang w:val="en-HK" w:eastAsia="en-GB"/>
              </w:rPr>
              <w:pPrChange w:id="965" w:author="Daniel Noble" w:date="2023-07-12T13:16:00Z">
                <w:pPr>
                  <w:spacing w:after="0" w:line="480" w:lineRule="auto"/>
                </w:pPr>
              </w:pPrChange>
            </w:pPr>
            <w:del w:id="966" w:author="Daniel Noble" w:date="2023-07-21T14:03:00Z">
              <w:r w:rsidRPr="00CA4CB0" w:rsidDel="00952440">
                <w:rPr>
                  <w:rFonts w:ascii="Times New Roman" w:hAnsi="Times New Roman" w:cs="Times New Roman"/>
                  <w:rPrChange w:id="967" w:author="Daniel Noble" w:date="2023-09-04T10:55:00Z">
                    <w:rPr/>
                  </w:rPrChange>
                </w:rPr>
                <w:delText>V</w:delText>
              </w:r>
              <w:r w:rsidRPr="00CA4CB0" w:rsidDel="00952440">
                <w:rPr>
                  <w:rFonts w:ascii="Times New Roman" w:hAnsi="Times New Roman" w:cs="Times New Roman"/>
                  <w:vertAlign w:val="subscript"/>
                  <w:rPrChange w:id="968" w:author="Daniel Noble" w:date="2023-09-04T10:55:00Z">
                    <w:rPr>
                      <w:vertAlign w:val="subscript"/>
                    </w:rPr>
                  </w:rPrChange>
                </w:rPr>
                <w:delText>permanent environment</w:delText>
              </w:r>
            </w:del>
          </w:p>
        </w:tc>
        <w:tc>
          <w:tcPr>
            <w:tcW w:w="993" w:type="dxa"/>
            <w:tcBorders>
              <w:top w:val="nil"/>
              <w:left w:val="nil"/>
              <w:bottom w:val="nil"/>
              <w:right w:val="nil"/>
            </w:tcBorders>
            <w:shd w:val="clear" w:color="auto" w:fill="auto"/>
            <w:noWrap/>
            <w:hideMark/>
          </w:tcPr>
          <w:p w14:paraId="6E7D5293" w14:textId="7D1E6823" w:rsidR="00CA4CB0" w:rsidRPr="00CA4CB0" w:rsidDel="00952440" w:rsidRDefault="00CA4CB0" w:rsidP="00CA4CB0">
            <w:pPr>
              <w:spacing w:after="0"/>
              <w:contextualSpacing/>
              <w:jc w:val="center"/>
              <w:rPr>
                <w:del w:id="969" w:author="Daniel Noble" w:date="2023-07-21T14:03:00Z"/>
                <w:rFonts w:ascii="Times New Roman" w:eastAsia="Times New Roman" w:hAnsi="Times New Roman" w:cs="Times New Roman"/>
                <w:color w:val="000000"/>
                <w:lang w:val="en-HK" w:eastAsia="en-GB"/>
                <w:rPrChange w:id="970" w:author="Daniel Noble" w:date="2023-09-04T10:55:00Z">
                  <w:rPr>
                    <w:del w:id="971" w:author="Daniel Noble" w:date="2023-07-21T14:03:00Z"/>
                    <w:rFonts w:ascii="Times New Roman" w:eastAsia="Times New Roman" w:hAnsi="Times New Roman" w:cs="Times New Roman"/>
                    <w:b/>
                    <w:bCs/>
                    <w:color w:val="000000"/>
                    <w:lang w:val="en-HK" w:eastAsia="en-GB"/>
                  </w:rPr>
                </w:rPrChange>
              </w:rPr>
              <w:pPrChange w:id="972" w:author="Daniel Noble" w:date="2023-07-12T13:16:00Z">
                <w:pPr>
                  <w:spacing w:after="0" w:line="480" w:lineRule="auto"/>
                  <w:jc w:val="center"/>
                </w:pPr>
              </w:pPrChange>
            </w:pPr>
            <w:ins w:id="973" w:author="Daniel Noble" w:date="2023-09-04T10:54:00Z">
              <w:r w:rsidRPr="00CA4CB0">
                <w:rPr>
                  <w:rFonts w:ascii="Times New Roman" w:hAnsi="Times New Roman" w:cs="Times New Roman"/>
                  <w:rPrChange w:id="974" w:author="Daniel Noble" w:date="2023-09-04T10:55:00Z">
                    <w:rPr/>
                  </w:rPrChange>
                </w:rPr>
                <w:t>0.253</w:t>
              </w:r>
            </w:ins>
            <w:del w:id="975" w:author="Daniel Noble" w:date="2023-07-21T14:03:00Z">
              <w:r w:rsidRPr="00CA4CB0" w:rsidDel="00952440">
                <w:rPr>
                  <w:rFonts w:ascii="Times New Roman" w:hAnsi="Times New Roman" w:cs="Times New Roman"/>
                  <w:rPrChange w:id="976" w:author="Daniel Noble" w:date="2023-09-04T10:55:00Z">
                    <w:rPr>
                      <w:rFonts w:ascii="Times New Roman" w:hAnsi="Times New Roman" w:cs="Times New Roman"/>
                      <w:b/>
                      <w:bCs/>
                    </w:rPr>
                  </w:rPrChange>
                </w:rPr>
                <w:delText>0.015</w:delText>
              </w:r>
            </w:del>
          </w:p>
        </w:tc>
        <w:tc>
          <w:tcPr>
            <w:tcW w:w="236" w:type="dxa"/>
            <w:tcBorders>
              <w:top w:val="nil"/>
              <w:left w:val="nil"/>
              <w:bottom w:val="nil"/>
              <w:right w:val="nil"/>
            </w:tcBorders>
            <w:shd w:val="clear" w:color="auto" w:fill="auto"/>
            <w:noWrap/>
            <w:hideMark/>
          </w:tcPr>
          <w:p w14:paraId="58D5BBA6" w14:textId="128DF78F" w:rsidR="00CA4CB0" w:rsidRPr="00CA4CB0" w:rsidDel="00952440" w:rsidRDefault="00CA4CB0" w:rsidP="00CA4CB0">
            <w:pPr>
              <w:spacing w:after="0"/>
              <w:contextualSpacing/>
              <w:jc w:val="center"/>
              <w:rPr>
                <w:del w:id="977" w:author="Daniel Noble" w:date="2023-07-21T14:03:00Z"/>
                <w:rFonts w:ascii="Times New Roman" w:eastAsia="Times New Roman" w:hAnsi="Times New Roman" w:cs="Times New Roman"/>
                <w:color w:val="000000"/>
                <w:lang w:val="en-HK" w:eastAsia="en-GB"/>
                <w:rPrChange w:id="978" w:author="Daniel Noble" w:date="2023-09-04T10:55:00Z">
                  <w:rPr>
                    <w:del w:id="979" w:author="Daniel Noble" w:date="2023-07-21T14:03:00Z"/>
                    <w:rFonts w:ascii="Times New Roman" w:eastAsia="Times New Roman" w:hAnsi="Times New Roman" w:cs="Times New Roman"/>
                    <w:b/>
                    <w:bCs/>
                    <w:color w:val="000000"/>
                    <w:lang w:val="en-HK" w:eastAsia="en-GB"/>
                  </w:rPr>
                </w:rPrChange>
              </w:rPr>
              <w:pPrChange w:id="980" w:author="Daniel Noble" w:date="2023-07-12T13:16:00Z">
                <w:pPr>
                  <w:spacing w:after="0" w:line="480" w:lineRule="auto"/>
                  <w:jc w:val="center"/>
                </w:pPr>
              </w:pPrChange>
            </w:pPr>
            <w:ins w:id="981" w:author="Daniel Noble" w:date="2023-09-04T10:54:00Z">
              <w:r w:rsidRPr="00CA4CB0">
                <w:rPr>
                  <w:rFonts w:ascii="Times New Roman" w:hAnsi="Times New Roman" w:cs="Times New Roman"/>
                  <w:rPrChange w:id="982" w:author="Daniel Noble" w:date="2023-09-04T10:55:00Z">
                    <w:rPr/>
                  </w:rPrChange>
                </w:rPr>
                <w:t>0.233</w:t>
              </w:r>
            </w:ins>
            <w:del w:id="983" w:author="Daniel Noble" w:date="2023-07-21T14:03:00Z">
              <w:r w:rsidRPr="00CA4CB0" w:rsidDel="00952440">
                <w:rPr>
                  <w:rFonts w:ascii="Times New Roman" w:eastAsia="Times New Roman" w:hAnsi="Times New Roman" w:cs="Times New Roman"/>
                  <w:color w:val="000000"/>
                  <w:lang w:val="en-HK" w:eastAsia="en-GB"/>
                  <w:rPrChange w:id="984" w:author="Daniel Noble" w:date="2023-09-04T10:55:00Z">
                    <w:rPr>
                      <w:rFonts w:ascii="Times New Roman" w:eastAsia="Times New Roman" w:hAnsi="Times New Roman" w:cs="Times New Roman"/>
                      <w:b/>
                      <w:bCs/>
                      <w:color w:val="000000"/>
                      <w:lang w:val="en-HK" w:eastAsia="en-GB"/>
                    </w:rPr>
                  </w:rPrChange>
                </w:rPr>
                <w:delText>0*</w:delText>
              </w:r>
            </w:del>
          </w:p>
        </w:tc>
        <w:tc>
          <w:tcPr>
            <w:tcW w:w="2064" w:type="dxa"/>
            <w:gridSpan w:val="3"/>
            <w:tcBorders>
              <w:top w:val="nil"/>
              <w:left w:val="nil"/>
              <w:bottom w:val="nil"/>
              <w:right w:val="nil"/>
            </w:tcBorders>
            <w:shd w:val="clear" w:color="auto" w:fill="auto"/>
            <w:noWrap/>
            <w:hideMark/>
          </w:tcPr>
          <w:p w14:paraId="1A8CBF06" w14:textId="6B5EF18D" w:rsidR="00CA4CB0" w:rsidRPr="00CA4CB0" w:rsidDel="00952440" w:rsidRDefault="00CA4CB0" w:rsidP="00CA4CB0">
            <w:pPr>
              <w:spacing w:after="0"/>
              <w:contextualSpacing/>
              <w:jc w:val="center"/>
              <w:rPr>
                <w:del w:id="985" w:author="Daniel Noble" w:date="2023-07-21T14:03:00Z"/>
                <w:rFonts w:ascii="Times New Roman" w:eastAsia="Times New Roman" w:hAnsi="Times New Roman" w:cs="Times New Roman"/>
                <w:color w:val="000000"/>
                <w:lang w:val="en-HK" w:eastAsia="en-GB"/>
                <w:rPrChange w:id="986" w:author="Daniel Noble" w:date="2023-09-04T10:55:00Z">
                  <w:rPr>
                    <w:del w:id="987" w:author="Daniel Noble" w:date="2023-07-21T14:03:00Z"/>
                    <w:rFonts w:ascii="Times New Roman" w:eastAsia="Times New Roman" w:hAnsi="Times New Roman" w:cs="Times New Roman"/>
                    <w:b/>
                    <w:bCs/>
                    <w:color w:val="000000"/>
                    <w:lang w:val="en-HK" w:eastAsia="en-GB"/>
                  </w:rPr>
                </w:rPrChange>
              </w:rPr>
              <w:pPrChange w:id="988" w:author="Daniel Noble" w:date="2023-07-12T13:16:00Z">
                <w:pPr>
                  <w:spacing w:after="0" w:line="480" w:lineRule="auto"/>
                  <w:jc w:val="center"/>
                </w:pPr>
              </w:pPrChange>
            </w:pPr>
            <w:ins w:id="989" w:author="Daniel Noble" w:date="2023-09-04T10:54:00Z">
              <w:r w:rsidRPr="00CA4CB0">
                <w:rPr>
                  <w:rFonts w:ascii="Times New Roman" w:hAnsi="Times New Roman" w:cs="Times New Roman"/>
                  <w:rPrChange w:id="990" w:author="Daniel Noble" w:date="2023-09-04T10:55:00Z">
                    <w:rPr/>
                  </w:rPrChange>
                </w:rPr>
                <w:t>0.275</w:t>
              </w:r>
            </w:ins>
            <w:del w:id="991" w:author="Daniel Noble" w:date="2023-07-21T14:03:00Z">
              <w:r w:rsidRPr="00CA4CB0" w:rsidDel="00952440">
                <w:rPr>
                  <w:rFonts w:ascii="Times New Roman" w:hAnsi="Times New Roman" w:cs="Times New Roman"/>
                  <w:rPrChange w:id="992" w:author="Daniel Noble" w:date="2023-09-04T10:55:00Z">
                    <w:rPr>
                      <w:rFonts w:ascii="Times New Roman" w:hAnsi="Times New Roman" w:cs="Times New Roman"/>
                      <w:b/>
                      <w:bCs/>
                    </w:rPr>
                  </w:rPrChange>
                </w:rPr>
                <w:delText>0.053</w:delText>
              </w:r>
            </w:del>
          </w:p>
        </w:tc>
        <w:tc>
          <w:tcPr>
            <w:tcW w:w="1134" w:type="dxa"/>
            <w:gridSpan w:val="2"/>
            <w:tcBorders>
              <w:top w:val="nil"/>
              <w:left w:val="nil"/>
              <w:bottom w:val="nil"/>
              <w:right w:val="nil"/>
            </w:tcBorders>
            <w:shd w:val="clear" w:color="auto" w:fill="auto"/>
            <w:noWrap/>
            <w:hideMark/>
          </w:tcPr>
          <w:p w14:paraId="24891C5A" w14:textId="45153DF2" w:rsidR="00CA4CB0" w:rsidRPr="00CA4CB0" w:rsidDel="00952440" w:rsidRDefault="00CA4CB0" w:rsidP="00CA4CB0">
            <w:pPr>
              <w:spacing w:after="0"/>
              <w:contextualSpacing/>
              <w:jc w:val="center"/>
              <w:rPr>
                <w:del w:id="993" w:author="Daniel Noble" w:date="2023-07-21T14:03:00Z"/>
                <w:rFonts w:ascii="Times New Roman" w:eastAsia="Times New Roman" w:hAnsi="Times New Roman" w:cs="Times New Roman"/>
                <w:color w:val="000000"/>
                <w:lang w:val="en-HK" w:eastAsia="en-GB"/>
                <w:rPrChange w:id="994" w:author="Daniel Noble" w:date="2023-09-04T10:55:00Z">
                  <w:rPr>
                    <w:del w:id="995" w:author="Daniel Noble" w:date="2023-07-21T14:03:00Z"/>
                    <w:rFonts w:ascii="Times New Roman" w:eastAsia="Times New Roman" w:hAnsi="Times New Roman" w:cs="Times New Roman"/>
                    <w:b/>
                    <w:bCs/>
                    <w:color w:val="000000"/>
                    <w:lang w:val="en-HK" w:eastAsia="en-GB"/>
                  </w:rPr>
                </w:rPrChange>
              </w:rPr>
              <w:pPrChange w:id="996" w:author="Daniel Noble" w:date="2023-07-12T13:16:00Z">
                <w:pPr>
                  <w:spacing w:after="0" w:line="480" w:lineRule="auto"/>
                  <w:jc w:val="center"/>
                </w:pPr>
              </w:pPrChange>
            </w:pPr>
            <w:ins w:id="997" w:author="Daniel Noble" w:date="2023-09-04T10:54:00Z">
              <w:r w:rsidRPr="00CA4CB0">
                <w:rPr>
                  <w:rFonts w:ascii="Times New Roman" w:hAnsi="Times New Roman" w:cs="Times New Roman"/>
                  <w:rPrChange w:id="998" w:author="Daniel Noble" w:date="2023-09-04T10:55:00Z">
                    <w:rPr/>
                  </w:rPrChange>
                </w:rPr>
                <w:t>0.275</w:t>
              </w:r>
            </w:ins>
            <w:del w:id="999" w:author="Daniel Noble" w:date="2023-07-21T14:03:00Z">
              <w:r w:rsidRPr="00CA4CB0" w:rsidDel="00952440">
                <w:rPr>
                  <w:rFonts w:ascii="Times New Roman" w:hAnsi="Times New Roman" w:cs="Times New Roman"/>
                  <w:rPrChange w:id="1000" w:author="Daniel Noble" w:date="2023-09-04T10:55:00Z">
                    <w:rPr>
                      <w:rFonts w:ascii="Times New Roman" w:hAnsi="Times New Roman" w:cs="Times New Roman"/>
                      <w:b/>
                      <w:bCs/>
                    </w:rPr>
                  </w:rPrChange>
                </w:rPr>
                <w:delText>0.008</w:delText>
              </w:r>
            </w:del>
          </w:p>
        </w:tc>
        <w:tc>
          <w:tcPr>
            <w:tcW w:w="1385" w:type="dxa"/>
            <w:tcBorders>
              <w:top w:val="nil"/>
              <w:left w:val="nil"/>
              <w:bottom w:val="nil"/>
              <w:right w:val="nil"/>
            </w:tcBorders>
            <w:shd w:val="clear" w:color="auto" w:fill="auto"/>
            <w:noWrap/>
            <w:hideMark/>
          </w:tcPr>
          <w:p w14:paraId="3B117400" w14:textId="5AF647E0" w:rsidR="00CA4CB0" w:rsidRPr="00CA4CB0" w:rsidDel="00952440" w:rsidRDefault="00CA4CB0" w:rsidP="00CA4CB0">
            <w:pPr>
              <w:spacing w:after="0"/>
              <w:contextualSpacing/>
              <w:jc w:val="center"/>
              <w:rPr>
                <w:del w:id="1001" w:author="Daniel Noble" w:date="2023-07-21T14:03:00Z"/>
                <w:rFonts w:ascii="Times New Roman" w:eastAsia="Times New Roman" w:hAnsi="Times New Roman" w:cs="Times New Roman"/>
                <w:color w:val="000000"/>
                <w:lang w:val="en-HK" w:eastAsia="en-GB"/>
                <w:rPrChange w:id="1002" w:author="Daniel Noble" w:date="2023-09-04T10:55:00Z">
                  <w:rPr>
                    <w:del w:id="1003" w:author="Daniel Noble" w:date="2023-07-21T14:03:00Z"/>
                    <w:rFonts w:ascii="Times New Roman" w:eastAsia="Times New Roman" w:hAnsi="Times New Roman" w:cs="Times New Roman"/>
                    <w:b/>
                    <w:bCs/>
                    <w:color w:val="000000"/>
                    <w:lang w:val="en-HK" w:eastAsia="en-GB"/>
                  </w:rPr>
                </w:rPrChange>
              </w:rPr>
              <w:pPrChange w:id="1004" w:author="Daniel Noble" w:date="2023-07-12T13:16:00Z">
                <w:pPr>
                  <w:spacing w:after="0" w:line="480" w:lineRule="auto"/>
                  <w:jc w:val="center"/>
                </w:pPr>
              </w:pPrChange>
            </w:pPr>
            <w:ins w:id="1005" w:author="Daniel Noble" w:date="2023-09-04T10:54:00Z">
              <w:r w:rsidRPr="00CA4CB0">
                <w:rPr>
                  <w:rFonts w:ascii="Times New Roman" w:hAnsi="Times New Roman" w:cs="Times New Roman"/>
                  <w:rPrChange w:id="1006" w:author="Daniel Noble" w:date="2023-09-04T10:55:00Z">
                    <w:rPr/>
                  </w:rPrChange>
                </w:rPr>
                <w:t>0.255</w:t>
              </w:r>
            </w:ins>
            <w:del w:id="1007" w:author="Daniel Noble" w:date="2023-07-21T14:03:00Z">
              <w:r w:rsidRPr="00CA4CB0" w:rsidDel="00952440">
                <w:rPr>
                  <w:rFonts w:ascii="Times New Roman" w:eastAsia="Times New Roman" w:hAnsi="Times New Roman" w:cs="Times New Roman"/>
                  <w:color w:val="000000"/>
                  <w:lang w:val="en-HK" w:eastAsia="en-GB"/>
                  <w:rPrChange w:id="1008" w:author="Daniel Noble" w:date="2023-09-04T10:55:00Z">
                    <w:rPr>
                      <w:rFonts w:ascii="Times New Roman" w:eastAsia="Times New Roman" w:hAnsi="Times New Roman" w:cs="Times New Roman"/>
                      <w:b/>
                      <w:bCs/>
                      <w:color w:val="000000"/>
                      <w:lang w:val="en-HK" w:eastAsia="en-GB"/>
                    </w:rPr>
                  </w:rPrChange>
                </w:rPr>
                <w:delText>0*</w:delText>
              </w:r>
            </w:del>
          </w:p>
        </w:tc>
        <w:tc>
          <w:tcPr>
            <w:tcW w:w="236" w:type="dxa"/>
            <w:tcBorders>
              <w:top w:val="nil"/>
              <w:left w:val="nil"/>
              <w:bottom w:val="nil"/>
              <w:right w:val="nil"/>
            </w:tcBorders>
            <w:shd w:val="clear" w:color="auto" w:fill="auto"/>
            <w:noWrap/>
            <w:hideMark/>
          </w:tcPr>
          <w:p w14:paraId="279BEC88" w14:textId="353049D9" w:rsidR="00CA4CB0" w:rsidRPr="00CA4CB0" w:rsidDel="00952440" w:rsidRDefault="00CA4CB0" w:rsidP="00CA4CB0">
            <w:pPr>
              <w:spacing w:after="0"/>
              <w:contextualSpacing/>
              <w:jc w:val="center"/>
              <w:rPr>
                <w:del w:id="1009" w:author="Daniel Noble" w:date="2023-07-21T14:03:00Z"/>
                <w:rFonts w:ascii="Times New Roman" w:eastAsia="Times New Roman" w:hAnsi="Times New Roman" w:cs="Times New Roman"/>
                <w:color w:val="000000"/>
                <w:lang w:val="en-HK" w:eastAsia="en-GB"/>
                <w:rPrChange w:id="1010" w:author="Daniel Noble" w:date="2023-09-04T10:55:00Z">
                  <w:rPr>
                    <w:del w:id="1011" w:author="Daniel Noble" w:date="2023-07-21T14:03:00Z"/>
                    <w:rFonts w:ascii="Times New Roman" w:eastAsia="Times New Roman" w:hAnsi="Times New Roman" w:cs="Times New Roman"/>
                    <w:b/>
                    <w:bCs/>
                    <w:color w:val="000000"/>
                    <w:lang w:val="en-HK" w:eastAsia="en-GB"/>
                  </w:rPr>
                </w:rPrChange>
              </w:rPr>
              <w:pPrChange w:id="1012" w:author="Daniel Noble" w:date="2023-07-12T13:16:00Z">
                <w:pPr>
                  <w:spacing w:after="0" w:line="480" w:lineRule="auto"/>
                  <w:jc w:val="center"/>
                </w:pPr>
              </w:pPrChange>
            </w:pPr>
            <w:ins w:id="1013" w:author="Daniel Noble" w:date="2023-09-04T10:54:00Z">
              <w:r w:rsidRPr="00CA4CB0">
                <w:rPr>
                  <w:rFonts w:ascii="Times New Roman" w:hAnsi="Times New Roman" w:cs="Times New Roman"/>
                  <w:rPrChange w:id="1014" w:author="Daniel Noble" w:date="2023-09-04T10:55:00Z">
                    <w:rPr/>
                  </w:rPrChange>
                </w:rPr>
                <w:t>0.297</w:t>
              </w:r>
            </w:ins>
            <w:del w:id="1015" w:author="Daniel Noble" w:date="2023-07-21T14:03:00Z">
              <w:r w:rsidRPr="00CA4CB0" w:rsidDel="00952440">
                <w:rPr>
                  <w:rFonts w:ascii="Times New Roman" w:hAnsi="Times New Roman" w:cs="Times New Roman"/>
                  <w:rPrChange w:id="1016" w:author="Daniel Noble" w:date="2023-09-04T10:55:00Z">
                    <w:rPr>
                      <w:rFonts w:ascii="Times New Roman" w:hAnsi="Times New Roman" w:cs="Times New Roman"/>
                      <w:b/>
                      <w:bCs/>
                    </w:rPr>
                  </w:rPrChange>
                </w:rPr>
                <w:delText>0.025</w:delText>
              </w:r>
            </w:del>
          </w:p>
        </w:tc>
      </w:tr>
      <w:tr w:rsidR="001C126D" w:rsidRPr="00E142DB" w14:paraId="6533996F" w14:textId="77777777" w:rsidTr="00D12AAE">
        <w:trPr>
          <w:gridAfter w:val="1"/>
          <w:trHeight w:val="351"/>
        </w:trPr>
        <w:tc>
          <w:tcPr>
            <w:tcW w:w="1564" w:type="dxa"/>
            <w:tcBorders>
              <w:top w:val="nil"/>
              <w:left w:val="nil"/>
              <w:bottom w:val="nil"/>
              <w:right w:val="nil"/>
            </w:tcBorders>
            <w:shd w:val="clear" w:color="auto" w:fill="auto"/>
            <w:noWrap/>
            <w:vAlign w:val="bottom"/>
          </w:tcPr>
          <w:p w14:paraId="6AA64E24" w14:textId="57F10B38" w:rsidR="00CA4CB0" w:rsidRDefault="00CA4CB0" w:rsidP="00CA4CB0">
            <w:pPr>
              <w:spacing w:after="0"/>
              <w:contextualSpacing/>
              <w:rPr>
                <w:rFonts w:ascii="Times New Roman" w:eastAsia="Times New Roman" w:hAnsi="Times New Roman" w:cs="Times New Roman"/>
                <w:color w:val="000000"/>
                <w:lang w:val="en-HK" w:eastAsia="en-GB"/>
              </w:rPr>
              <w:pPrChange w:id="1017" w:author="Daniel Noble" w:date="2023-07-12T13:16:00Z">
                <w:pPr>
                  <w:spacing w:after="0" w:line="480" w:lineRule="auto"/>
                </w:pPr>
              </w:pPrChange>
            </w:pPr>
            <w:r>
              <w:t>V</w:t>
            </w:r>
            <w:r w:rsidRPr="002C4619">
              <w:rPr>
                <w:vertAlign w:val="subscript"/>
              </w:rPr>
              <w:t>residual</w:t>
            </w:r>
          </w:p>
        </w:tc>
        <w:tc>
          <w:tcPr>
            <w:tcW w:w="1379" w:type="dxa"/>
            <w:tcBorders>
              <w:top w:val="nil"/>
              <w:left w:val="nil"/>
              <w:bottom w:val="nil"/>
              <w:right w:val="nil"/>
            </w:tcBorders>
            <w:shd w:val="clear" w:color="auto" w:fill="auto"/>
            <w:noWrap/>
          </w:tcPr>
          <w:p w14:paraId="09109FB6" w14:textId="77240AE8"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18" w:author="Daniel Noble" w:date="2023-07-12T13:16:00Z">
                <w:pPr>
                  <w:spacing w:after="0" w:line="480" w:lineRule="auto"/>
                  <w:jc w:val="center"/>
                </w:pPr>
              </w:pPrChange>
            </w:pPr>
            <w:ins w:id="1019" w:author="Daniel Noble" w:date="2023-09-04T10:54:00Z">
              <w:r w:rsidRPr="002D7D7C">
                <w:rPr>
                  <w:rFonts w:ascii="Times New Roman" w:hAnsi="Times New Roman" w:cs="Times New Roman"/>
                  <w:b/>
                  <w:bCs/>
                  <w:rPrChange w:id="1020" w:author="Daniel Noble" w:date="2023-09-04T10:57:00Z">
                    <w:rPr/>
                  </w:rPrChange>
                </w:rPr>
                <w:t>0.070</w:t>
              </w:r>
            </w:ins>
            <w:del w:id="1021" w:author="Daniel Noble" w:date="2023-09-04T10:54:00Z">
              <w:r w:rsidRPr="002D7D7C" w:rsidDel="00D362EE">
                <w:rPr>
                  <w:rFonts w:ascii="Times New Roman" w:eastAsia="Times New Roman" w:hAnsi="Times New Roman" w:cs="Times New Roman"/>
                  <w:b/>
                  <w:bCs/>
                  <w:color w:val="000000"/>
                  <w:lang w:val="en-HK" w:eastAsia="en-GB"/>
                </w:rPr>
                <w:delText>0.25</w:delText>
              </w:r>
            </w:del>
          </w:p>
        </w:tc>
        <w:tc>
          <w:tcPr>
            <w:tcW w:w="993" w:type="dxa"/>
            <w:tcBorders>
              <w:top w:val="nil"/>
              <w:left w:val="nil"/>
              <w:bottom w:val="nil"/>
              <w:right w:val="nil"/>
            </w:tcBorders>
            <w:shd w:val="clear" w:color="auto" w:fill="auto"/>
            <w:noWrap/>
          </w:tcPr>
          <w:p w14:paraId="5DCBBA6B" w14:textId="30AEAA52"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22" w:author="Daniel Noble" w:date="2023-07-12T13:16:00Z">
                <w:pPr>
                  <w:spacing w:after="0" w:line="480" w:lineRule="auto"/>
                  <w:jc w:val="center"/>
                </w:pPr>
              </w:pPrChange>
            </w:pPr>
            <w:ins w:id="1023" w:author="Daniel Noble" w:date="2023-09-04T10:54:00Z">
              <w:r w:rsidRPr="002D7D7C">
                <w:rPr>
                  <w:rFonts w:ascii="Times New Roman" w:hAnsi="Times New Roman" w:cs="Times New Roman"/>
                  <w:b/>
                  <w:bCs/>
                  <w:rPrChange w:id="1024" w:author="Daniel Noble" w:date="2023-09-04T10:57:00Z">
                    <w:rPr/>
                  </w:rPrChange>
                </w:rPr>
                <w:t>0.035</w:t>
              </w:r>
            </w:ins>
            <w:del w:id="1025" w:author="Daniel Noble" w:date="2023-09-04T10:54:00Z">
              <w:r w:rsidRPr="002D7D7C" w:rsidDel="00D362EE">
                <w:rPr>
                  <w:rFonts w:ascii="Times New Roman" w:eastAsia="Times New Roman" w:hAnsi="Times New Roman" w:cs="Times New Roman"/>
                  <w:b/>
                  <w:bCs/>
                  <w:color w:val="000000"/>
                  <w:lang w:val="en-HK" w:eastAsia="en-GB"/>
                </w:rPr>
                <w:delText>0.23</w:delText>
              </w:r>
            </w:del>
          </w:p>
        </w:tc>
        <w:tc>
          <w:tcPr>
            <w:tcW w:w="1134" w:type="dxa"/>
            <w:gridSpan w:val="2"/>
            <w:tcBorders>
              <w:top w:val="nil"/>
              <w:left w:val="nil"/>
              <w:bottom w:val="nil"/>
              <w:right w:val="nil"/>
            </w:tcBorders>
            <w:shd w:val="clear" w:color="auto" w:fill="auto"/>
            <w:noWrap/>
          </w:tcPr>
          <w:p w14:paraId="6BBB88A4" w14:textId="047FC356"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26" w:author="Daniel Noble" w:date="2023-07-12T13:16:00Z">
                <w:pPr>
                  <w:spacing w:after="0" w:line="480" w:lineRule="auto"/>
                  <w:jc w:val="center"/>
                </w:pPr>
              </w:pPrChange>
            </w:pPr>
            <w:ins w:id="1027" w:author="Daniel Noble" w:date="2023-09-04T10:54:00Z">
              <w:r w:rsidRPr="002D7D7C">
                <w:rPr>
                  <w:rFonts w:ascii="Times New Roman" w:hAnsi="Times New Roman" w:cs="Times New Roman"/>
                  <w:b/>
                  <w:bCs/>
                  <w:rPrChange w:id="1028" w:author="Daniel Noble" w:date="2023-09-04T10:57:00Z">
                    <w:rPr/>
                  </w:rPrChange>
                </w:rPr>
                <w:t>0.109</w:t>
              </w:r>
            </w:ins>
            <w:del w:id="1029" w:author="Daniel Noble" w:date="2023-09-04T10:54:00Z">
              <w:r w:rsidRPr="002D7D7C" w:rsidDel="00D362EE">
                <w:rPr>
                  <w:rFonts w:ascii="Times New Roman" w:eastAsia="Times New Roman" w:hAnsi="Times New Roman" w:cs="Times New Roman"/>
                  <w:b/>
                  <w:bCs/>
                  <w:color w:val="000000"/>
                  <w:lang w:val="en-HK" w:eastAsia="en-GB"/>
                </w:rPr>
                <w:delText>0.271</w:delText>
              </w:r>
            </w:del>
          </w:p>
        </w:tc>
        <w:tc>
          <w:tcPr>
            <w:tcW w:w="1134" w:type="dxa"/>
            <w:tcBorders>
              <w:top w:val="nil"/>
              <w:left w:val="nil"/>
              <w:bottom w:val="nil"/>
              <w:right w:val="nil"/>
            </w:tcBorders>
            <w:shd w:val="clear" w:color="auto" w:fill="auto"/>
            <w:noWrap/>
          </w:tcPr>
          <w:p w14:paraId="1475D964" w14:textId="12CF186A"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30" w:author="Daniel Noble" w:date="2023-07-12T13:16:00Z">
                <w:pPr>
                  <w:spacing w:after="0" w:line="480" w:lineRule="auto"/>
                  <w:jc w:val="center"/>
                </w:pPr>
              </w:pPrChange>
            </w:pPr>
            <w:ins w:id="1031" w:author="Daniel Noble" w:date="2023-09-04T10:54:00Z">
              <w:r w:rsidRPr="002D7D7C">
                <w:rPr>
                  <w:rFonts w:ascii="Times New Roman" w:hAnsi="Times New Roman" w:cs="Times New Roman"/>
                  <w:b/>
                  <w:bCs/>
                  <w:rPrChange w:id="1032" w:author="Daniel Noble" w:date="2023-09-04T10:57:00Z">
                    <w:rPr/>
                  </w:rPrChange>
                </w:rPr>
                <w:t>0.025</w:t>
              </w:r>
            </w:ins>
            <w:del w:id="1033" w:author="Daniel Noble" w:date="2023-09-04T10:54:00Z">
              <w:r w:rsidRPr="002D7D7C" w:rsidDel="00D362EE">
                <w:rPr>
                  <w:rFonts w:ascii="Times New Roman" w:hAnsi="Times New Roman" w:cs="Times New Roman"/>
                  <w:b/>
                  <w:bCs/>
                </w:rPr>
                <w:delText>0.274</w:delText>
              </w:r>
            </w:del>
          </w:p>
        </w:tc>
        <w:tc>
          <w:tcPr>
            <w:tcW w:w="1134" w:type="dxa"/>
            <w:gridSpan w:val="2"/>
            <w:tcBorders>
              <w:top w:val="nil"/>
              <w:left w:val="nil"/>
              <w:bottom w:val="nil"/>
              <w:right w:val="nil"/>
            </w:tcBorders>
            <w:shd w:val="clear" w:color="auto" w:fill="auto"/>
            <w:noWrap/>
          </w:tcPr>
          <w:p w14:paraId="082194B1" w14:textId="6BD90368"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34" w:author="Daniel Noble" w:date="2023-07-12T13:16:00Z">
                <w:pPr>
                  <w:spacing w:after="0" w:line="480" w:lineRule="auto"/>
                  <w:jc w:val="center"/>
                </w:pPr>
              </w:pPrChange>
            </w:pPr>
            <w:ins w:id="1035" w:author="Daniel Noble" w:date="2023-09-04T10:54:00Z">
              <w:r w:rsidRPr="002D7D7C">
                <w:rPr>
                  <w:rFonts w:ascii="Times New Roman" w:hAnsi="Times New Roman" w:cs="Times New Roman"/>
                  <w:b/>
                  <w:bCs/>
                  <w:rPrChange w:id="1036" w:author="Daniel Noble" w:date="2023-09-04T10:57:00Z">
                    <w:rPr/>
                  </w:rPrChange>
                </w:rPr>
                <w:t>0.007</w:t>
              </w:r>
            </w:ins>
            <w:del w:id="1037" w:author="Daniel Noble" w:date="2023-09-04T10:54:00Z">
              <w:r w:rsidRPr="002D7D7C" w:rsidDel="006162D5">
                <w:rPr>
                  <w:rFonts w:ascii="Times New Roman" w:hAnsi="Times New Roman" w:cs="Times New Roman"/>
                  <w:b/>
                  <w:bCs/>
                </w:rPr>
                <w:delText>0.254</w:delText>
              </w:r>
            </w:del>
          </w:p>
        </w:tc>
        <w:tc>
          <w:tcPr>
            <w:tcW w:w="1417" w:type="dxa"/>
            <w:gridSpan w:val="2"/>
            <w:tcBorders>
              <w:top w:val="nil"/>
              <w:left w:val="nil"/>
              <w:bottom w:val="nil"/>
              <w:right w:val="nil"/>
            </w:tcBorders>
            <w:shd w:val="clear" w:color="auto" w:fill="auto"/>
            <w:noWrap/>
          </w:tcPr>
          <w:p w14:paraId="0B520918" w14:textId="24B303DA"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38" w:author="Daniel Noble" w:date="2023-07-12T13:16:00Z">
                <w:pPr>
                  <w:spacing w:after="0" w:line="480" w:lineRule="auto"/>
                  <w:jc w:val="center"/>
                </w:pPr>
              </w:pPrChange>
            </w:pPr>
            <w:ins w:id="1039" w:author="Daniel Noble" w:date="2023-09-04T10:54:00Z">
              <w:r w:rsidRPr="002D7D7C">
                <w:rPr>
                  <w:rFonts w:ascii="Times New Roman" w:hAnsi="Times New Roman" w:cs="Times New Roman"/>
                  <w:b/>
                  <w:bCs/>
                  <w:rPrChange w:id="1040" w:author="Daniel Noble" w:date="2023-09-04T10:57:00Z">
                    <w:rPr/>
                  </w:rPrChange>
                </w:rPr>
                <w:t>0.045</w:t>
              </w:r>
            </w:ins>
            <w:del w:id="1041" w:author="Daniel Noble" w:date="2023-09-04T10:54:00Z">
              <w:r w:rsidRPr="002D7D7C" w:rsidDel="006162D5">
                <w:rPr>
                  <w:rFonts w:ascii="Times New Roman" w:hAnsi="Times New Roman" w:cs="Times New Roman"/>
                  <w:b/>
                  <w:bCs/>
                </w:rPr>
                <w:delText>0.294</w:delText>
              </w:r>
            </w:del>
          </w:p>
        </w:tc>
      </w:tr>
      <w:tr w:rsidR="001C126D" w:rsidRPr="00E142DB" w14:paraId="712B4CB4" w14:textId="77777777" w:rsidTr="00D12AAE">
        <w:trPr>
          <w:gridAfter w:val="1"/>
          <w:trHeight w:val="351"/>
        </w:trPr>
        <w:tc>
          <w:tcPr>
            <w:tcW w:w="1564" w:type="dxa"/>
            <w:tcBorders>
              <w:top w:val="nil"/>
              <w:left w:val="nil"/>
              <w:bottom w:val="single" w:sz="4" w:space="0" w:color="auto"/>
              <w:right w:val="nil"/>
            </w:tcBorders>
            <w:shd w:val="clear" w:color="auto" w:fill="auto"/>
            <w:noWrap/>
            <w:vAlign w:val="bottom"/>
            <w:hideMark/>
          </w:tcPr>
          <w:p w14:paraId="2E9608F1" w14:textId="77777777" w:rsidR="00CA4CB0" w:rsidRPr="00E142DB" w:rsidRDefault="00CA4CB0" w:rsidP="00CA4CB0">
            <w:pPr>
              <w:spacing w:after="0"/>
              <w:contextualSpacing/>
              <w:rPr>
                <w:rFonts w:ascii="Times New Roman" w:eastAsia="Times New Roman" w:hAnsi="Times New Roman" w:cs="Times New Roman"/>
                <w:color w:val="000000"/>
                <w:lang w:val="en-HK" w:eastAsia="en-GB"/>
              </w:rPr>
              <w:pPrChange w:id="1042" w:author="Daniel Noble" w:date="2023-07-12T13:16:00Z">
                <w:pPr>
                  <w:spacing w:after="0" w:line="480" w:lineRule="auto"/>
                </w:pPr>
              </w:pPrChange>
            </w:pPr>
            <w:r w:rsidRPr="00E142DB">
              <w:rPr>
                <w:rFonts w:ascii="Times New Roman" w:eastAsia="Times New Roman" w:hAnsi="Times New Roman" w:cs="Times New Roman"/>
                <w:color w:val="000000"/>
                <w:lang w:val="en-HK" w:eastAsia="en-GB"/>
              </w:rPr>
              <w:t>Heritability</w:t>
            </w:r>
            <w:r>
              <w:rPr>
                <w:rFonts w:ascii="Times New Roman" w:eastAsia="Times New Roman" w:hAnsi="Times New Roman" w:cs="Times New Roman"/>
                <w:color w:val="000000"/>
                <w:lang w:val="en-HK" w:eastAsia="en-GB"/>
              </w:rPr>
              <w:t xml:space="preserve"> (h</w:t>
            </w:r>
            <w:r w:rsidRPr="00E142DB">
              <w:rPr>
                <w:rFonts w:ascii="Times New Roman" w:eastAsia="Times New Roman" w:hAnsi="Times New Roman" w:cs="Times New Roman"/>
                <w:color w:val="000000"/>
                <w:vertAlign w:val="superscript"/>
                <w:lang w:val="en-HK" w:eastAsia="en-GB"/>
              </w:rPr>
              <w:t>2</w:t>
            </w:r>
            <w:r>
              <w:rPr>
                <w:rFonts w:ascii="Times New Roman" w:eastAsia="Times New Roman" w:hAnsi="Times New Roman" w:cs="Times New Roman"/>
                <w:color w:val="000000"/>
                <w:lang w:val="en-HK" w:eastAsia="en-GB"/>
              </w:rPr>
              <w:t>)</w:t>
            </w:r>
          </w:p>
        </w:tc>
        <w:tc>
          <w:tcPr>
            <w:tcW w:w="1379" w:type="dxa"/>
            <w:tcBorders>
              <w:top w:val="nil"/>
              <w:left w:val="nil"/>
              <w:bottom w:val="single" w:sz="4" w:space="0" w:color="auto"/>
              <w:right w:val="nil"/>
            </w:tcBorders>
            <w:shd w:val="clear" w:color="auto" w:fill="auto"/>
            <w:noWrap/>
            <w:hideMark/>
          </w:tcPr>
          <w:p w14:paraId="4CE1C9F6" w14:textId="1465D39E"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43" w:author="Daniel Noble" w:date="2023-07-12T13:16:00Z">
                <w:pPr>
                  <w:spacing w:after="0" w:line="480" w:lineRule="auto"/>
                  <w:jc w:val="center"/>
                </w:pPr>
              </w:pPrChange>
            </w:pPr>
            <w:ins w:id="1044" w:author="Daniel Noble" w:date="2023-09-04T10:54:00Z">
              <w:r w:rsidRPr="002D7D7C">
                <w:rPr>
                  <w:rFonts w:ascii="Times New Roman" w:hAnsi="Times New Roman" w:cs="Times New Roman"/>
                  <w:b/>
                  <w:bCs/>
                  <w:rPrChange w:id="1045" w:author="Daniel Noble" w:date="2023-09-04T10:57:00Z">
                    <w:rPr/>
                  </w:rPrChange>
                </w:rPr>
                <w:t>0.039</w:t>
              </w:r>
            </w:ins>
            <w:del w:id="1046" w:author="Daniel Noble" w:date="2023-09-04T10:54:00Z">
              <w:r w:rsidRPr="002D7D7C" w:rsidDel="00D362EE">
                <w:rPr>
                  <w:rFonts w:ascii="Times New Roman" w:hAnsi="Times New Roman" w:cs="Times New Roman"/>
                  <w:b/>
                  <w:bCs/>
                </w:rPr>
                <w:delText>0.041</w:delText>
              </w:r>
            </w:del>
          </w:p>
        </w:tc>
        <w:tc>
          <w:tcPr>
            <w:tcW w:w="993" w:type="dxa"/>
            <w:tcBorders>
              <w:top w:val="nil"/>
              <w:left w:val="nil"/>
              <w:bottom w:val="single" w:sz="4" w:space="0" w:color="auto"/>
              <w:right w:val="nil"/>
            </w:tcBorders>
            <w:shd w:val="clear" w:color="auto" w:fill="auto"/>
            <w:noWrap/>
            <w:hideMark/>
          </w:tcPr>
          <w:p w14:paraId="0D0DB5FE" w14:textId="3AD3A509"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47" w:author="Daniel Noble" w:date="2023-07-12T13:16:00Z">
                <w:pPr>
                  <w:spacing w:after="0" w:line="480" w:lineRule="auto"/>
                  <w:jc w:val="center"/>
                </w:pPr>
              </w:pPrChange>
            </w:pPr>
            <w:ins w:id="1048" w:author="Daniel Noble" w:date="2023-09-04T10:54:00Z">
              <w:r w:rsidRPr="002D7D7C">
                <w:rPr>
                  <w:rFonts w:ascii="Times New Roman" w:hAnsi="Times New Roman" w:cs="Times New Roman"/>
                  <w:b/>
                  <w:bCs/>
                  <w:rPrChange w:id="1049" w:author="Daniel Noble" w:date="2023-09-04T10:57:00Z">
                    <w:rPr/>
                  </w:rPrChange>
                </w:rPr>
                <w:t>0.018</w:t>
              </w:r>
            </w:ins>
            <w:del w:id="1050" w:author="Daniel Noble" w:date="2023-09-04T10:54:00Z">
              <w:r w:rsidRPr="002D7D7C" w:rsidDel="00D362EE">
                <w:rPr>
                  <w:rFonts w:ascii="Times New Roman" w:hAnsi="Times New Roman" w:cs="Times New Roman"/>
                  <w:b/>
                  <w:bCs/>
                </w:rPr>
                <w:delText>0.002</w:delText>
              </w:r>
            </w:del>
          </w:p>
        </w:tc>
        <w:tc>
          <w:tcPr>
            <w:tcW w:w="1134" w:type="dxa"/>
            <w:gridSpan w:val="2"/>
            <w:tcBorders>
              <w:top w:val="nil"/>
              <w:left w:val="nil"/>
              <w:bottom w:val="single" w:sz="4" w:space="0" w:color="auto"/>
              <w:right w:val="nil"/>
            </w:tcBorders>
            <w:shd w:val="clear" w:color="auto" w:fill="auto"/>
            <w:noWrap/>
            <w:hideMark/>
          </w:tcPr>
          <w:p w14:paraId="620B79A8" w14:textId="6B3BC619"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51" w:author="Daniel Noble" w:date="2023-07-12T13:16:00Z">
                <w:pPr>
                  <w:spacing w:after="0" w:line="480" w:lineRule="auto"/>
                  <w:jc w:val="center"/>
                </w:pPr>
              </w:pPrChange>
            </w:pPr>
            <w:ins w:id="1052" w:author="Daniel Noble" w:date="2023-09-04T10:54:00Z">
              <w:r w:rsidRPr="002D7D7C">
                <w:rPr>
                  <w:rFonts w:ascii="Times New Roman" w:hAnsi="Times New Roman" w:cs="Times New Roman"/>
                  <w:b/>
                  <w:bCs/>
                  <w:rPrChange w:id="1053" w:author="Daniel Noble" w:date="2023-09-04T10:57:00Z">
                    <w:rPr/>
                  </w:rPrChange>
                </w:rPr>
                <w:t>0.068</w:t>
              </w:r>
            </w:ins>
            <w:del w:id="1054" w:author="Daniel Noble" w:date="2023-09-04T10:54:00Z">
              <w:r w:rsidRPr="002D7D7C" w:rsidDel="00D362EE">
                <w:rPr>
                  <w:rFonts w:ascii="Times New Roman" w:hAnsi="Times New Roman" w:cs="Times New Roman"/>
                  <w:b/>
                  <w:bCs/>
                </w:rPr>
                <w:delText>0.083</w:delText>
              </w:r>
            </w:del>
          </w:p>
        </w:tc>
        <w:tc>
          <w:tcPr>
            <w:tcW w:w="1134" w:type="dxa"/>
            <w:tcBorders>
              <w:top w:val="nil"/>
              <w:left w:val="nil"/>
              <w:bottom w:val="single" w:sz="4" w:space="0" w:color="auto"/>
              <w:right w:val="nil"/>
            </w:tcBorders>
            <w:shd w:val="clear" w:color="auto" w:fill="auto"/>
            <w:noWrap/>
            <w:hideMark/>
          </w:tcPr>
          <w:p w14:paraId="6D471E8F" w14:textId="71033D61"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55" w:author="Daniel Noble" w:date="2023-07-12T13:16:00Z">
                <w:pPr>
                  <w:spacing w:after="0" w:line="480" w:lineRule="auto"/>
                  <w:jc w:val="center"/>
                </w:pPr>
              </w:pPrChange>
            </w:pPr>
            <w:ins w:id="1056" w:author="Daniel Noble" w:date="2023-09-04T10:54:00Z">
              <w:r w:rsidRPr="002D7D7C">
                <w:rPr>
                  <w:rFonts w:ascii="Times New Roman" w:hAnsi="Times New Roman" w:cs="Times New Roman"/>
                  <w:b/>
                  <w:bCs/>
                  <w:rPrChange w:id="1057" w:author="Daniel Noble" w:date="2023-09-04T10:57:00Z">
                    <w:rPr/>
                  </w:rPrChange>
                </w:rPr>
                <w:t>0.018</w:t>
              </w:r>
            </w:ins>
            <w:del w:id="1058" w:author="Daniel Noble" w:date="2023-09-04T10:54:00Z">
              <w:r w:rsidRPr="002D7D7C" w:rsidDel="00D362EE">
                <w:rPr>
                  <w:rFonts w:ascii="Times New Roman" w:hAnsi="Times New Roman" w:cs="Times New Roman"/>
                  <w:b/>
                  <w:bCs/>
                </w:rPr>
                <w:delText>0.013</w:delText>
              </w:r>
            </w:del>
          </w:p>
        </w:tc>
        <w:tc>
          <w:tcPr>
            <w:tcW w:w="1134" w:type="dxa"/>
            <w:gridSpan w:val="2"/>
            <w:tcBorders>
              <w:top w:val="nil"/>
              <w:left w:val="nil"/>
              <w:bottom w:val="single" w:sz="4" w:space="0" w:color="auto"/>
              <w:right w:val="nil"/>
            </w:tcBorders>
            <w:shd w:val="clear" w:color="auto" w:fill="auto"/>
            <w:noWrap/>
            <w:hideMark/>
          </w:tcPr>
          <w:p w14:paraId="5C6C4FCE" w14:textId="446475A4"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59" w:author="Daniel Noble" w:date="2023-07-12T13:16:00Z">
                <w:pPr>
                  <w:spacing w:after="0" w:line="480" w:lineRule="auto"/>
                  <w:jc w:val="center"/>
                </w:pPr>
              </w:pPrChange>
            </w:pPr>
            <w:ins w:id="1060" w:author="Daniel Noble" w:date="2023-09-04T10:54:00Z">
              <w:r w:rsidRPr="002D7D7C">
                <w:rPr>
                  <w:rFonts w:ascii="Times New Roman" w:hAnsi="Times New Roman" w:cs="Times New Roman"/>
                  <w:b/>
                  <w:bCs/>
                  <w:rPrChange w:id="1061" w:author="Daniel Noble" w:date="2023-09-04T10:57:00Z">
                    <w:rPr/>
                  </w:rPrChange>
                </w:rPr>
                <w:t>0.005</w:t>
              </w:r>
            </w:ins>
            <w:del w:id="1062" w:author="Daniel Noble" w:date="2023-09-04T10:54:00Z">
              <w:r w:rsidRPr="002D7D7C" w:rsidDel="006162D5">
                <w:rPr>
                  <w:rFonts w:ascii="Times New Roman" w:hAnsi="Times New Roman" w:cs="Times New Roman"/>
                  <w:b/>
                  <w:bCs/>
                </w:rPr>
                <w:delText>0*</w:delText>
              </w:r>
            </w:del>
          </w:p>
        </w:tc>
        <w:tc>
          <w:tcPr>
            <w:tcW w:w="1417" w:type="dxa"/>
            <w:gridSpan w:val="2"/>
            <w:tcBorders>
              <w:top w:val="nil"/>
              <w:left w:val="nil"/>
              <w:bottom w:val="single" w:sz="4" w:space="0" w:color="auto"/>
              <w:right w:val="nil"/>
            </w:tcBorders>
            <w:shd w:val="clear" w:color="auto" w:fill="auto"/>
            <w:noWrap/>
            <w:hideMark/>
          </w:tcPr>
          <w:p w14:paraId="423E756A" w14:textId="79658162" w:rsidR="00CA4CB0" w:rsidRPr="002D7D7C" w:rsidRDefault="00CA4CB0" w:rsidP="00CA4CB0">
            <w:pPr>
              <w:spacing w:after="0"/>
              <w:contextualSpacing/>
              <w:jc w:val="center"/>
              <w:rPr>
                <w:rFonts w:ascii="Times New Roman" w:eastAsia="Times New Roman" w:hAnsi="Times New Roman" w:cs="Times New Roman"/>
                <w:b/>
                <w:bCs/>
                <w:color w:val="000000"/>
                <w:lang w:val="en-HK" w:eastAsia="en-GB"/>
              </w:rPr>
              <w:pPrChange w:id="1063" w:author="Daniel Noble" w:date="2023-07-12T13:16:00Z">
                <w:pPr>
                  <w:spacing w:after="0" w:line="480" w:lineRule="auto"/>
                  <w:jc w:val="center"/>
                </w:pPr>
              </w:pPrChange>
            </w:pPr>
            <w:ins w:id="1064" w:author="Daniel Noble" w:date="2023-09-04T10:54:00Z">
              <w:r w:rsidRPr="002D7D7C">
                <w:rPr>
                  <w:rFonts w:ascii="Times New Roman" w:hAnsi="Times New Roman" w:cs="Times New Roman"/>
                  <w:b/>
                  <w:bCs/>
                  <w:rPrChange w:id="1065" w:author="Daniel Noble" w:date="2023-09-04T10:57:00Z">
                    <w:rPr/>
                  </w:rPrChange>
                </w:rPr>
                <w:t>0.034</w:t>
              </w:r>
            </w:ins>
            <w:del w:id="1066" w:author="Daniel Noble" w:date="2023-09-04T10:54:00Z">
              <w:r w:rsidRPr="002D7D7C" w:rsidDel="006162D5">
                <w:rPr>
                  <w:rFonts w:ascii="Times New Roman" w:hAnsi="Times New Roman" w:cs="Times New Roman"/>
                  <w:b/>
                  <w:bCs/>
                </w:rPr>
                <w:delText>0.033</w:delText>
              </w:r>
            </w:del>
          </w:p>
        </w:tc>
      </w:tr>
    </w:tbl>
    <w:p w14:paraId="773CE093" w14:textId="77777777" w:rsidR="00E56BA9" w:rsidRDefault="00E56BA9">
      <w:pPr>
        <w:pStyle w:val="FirstParagraph"/>
        <w:contextualSpacing/>
        <w:pPrChange w:id="1067" w:author="Daniel Noble" w:date="2023-07-12T13:16:00Z">
          <w:pPr>
            <w:pStyle w:val="FirstParagraph"/>
            <w:spacing w:line="480" w:lineRule="auto"/>
          </w:pPr>
        </w:pPrChange>
      </w:pPr>
    </w:p>
    <w:p w14:paraId="05DE2222" w14:textId="51E7D95A" w:rsidR="003B1661" w:rsidRPr="0060796A" w:rsidRDefault="007E61CE">
      <w:pPr>
        <w:pStyle w:val="FirstParagraph"/>
        <w:contextualSpacing/>
        <w:pPrChange w:id="1068" w:author="Daniel Noble" w:date="2023-07-12T13:16:00Z">
          <w:pPr>
            <w:pStyle w:val="FirstParagraph"/>
            <w:spacing w:line="480" w:lineRule="auto"/>
          </w:pPr>
        </w:pPrChange>
      </w:pPr>
      <w:r>
        <w:t xml:space="preserve">To test how variance components and heritability change with age in </w:t>
      </w:r>
      <w:r w:rsidR="002C4619">
        <w:t xml:space="preserve">each treatment group, we fitted an intercept in our fixed effects and used the best supported random effect structure (Model </w:t>
      </w:r>
      <w:ins w:id="1069" w:author="Daniel Noble" w:date="2023-09-04T10:59:00Z">
        <w:r w:rsidR="00CF167B">
          <w:t>12</w:t>
        </w:r>
      </w:ins>
      <w:del w:id="1070" w:author="Daniel Noble" w:date="2023-09-04T10:59:00Z">
        <w:r w:rsidR="002C4619" w:rsidDel="00CF167B">
          <w:delText>7</w:delText>
        </w:r>
      </w:del>
      <w:r w:rsidR="002C4619">
        <w:t xml:space="preserve">) with heterogenous residual variance. </w:t>
      </w:r>
      <w:r w:rsidR="00BE6B84">
        <w:t xml:space="preserve">There were no differences among treatment groups (Fig. </w:t>
      </w:r>
      <w:r w:rsidR="0060796A" w:rsidRPr="0060796A">
        <w:t>3</w:t>
      </w:r>
      <w:r w:rsidR="00BE6B84" w:rsidRPr="0060796A">
        <w:t>)</w:t>
      </w:r>
      <w:r w:rsidR="00EB391C" w:rsidRPr="0060796A">
        <w:t xml:space="preserve">. </w:t>
      </w:r>
      <w:r w:rsidR="002C4619" w:rsidRPr="0060796A">
        <w:t xml:space="preserve">The </w:t>
      </w:r>
      <m:oMath>
        <m:r>
          <w:rPr>
            <w:rFonts w:ascii="Cambria Math" w:hAnsi="Cambria Math"/>
          </w:rPr>
          <m:t>G</m:t>
        </m:r>
      </m:oMath>
      <w:r w:rsidR="002C4619" w:rsidRPr="0060796A">
        <w:t xml:space="preserve"> and </w:t>
      </w:r>
      <m:oMath>
        <m:r>
          <w:rPr>
            <w:rFonts w:ascii="Cambria Math" w:hAnsi="Cambria Math"/>
          </w:rPr>
          <m:t>M</m:t>
        </m:r>
      </m:oMath>
      <w:r w:rsidR="002C4619" w:rsidRPr="0060796A">
        <w:t xml:space="preserve"> matrices for each treatment group are presented in Table S</w:t>
      </w:r>
      <w:r w:rsidR="0060796A" w:rsidRPr="0060796A">
        <w:t>3</w:t>
      </w:r>
      <w:r w:rsidR="002C4619" w:rsidRPr="0060796A">
        <w:t>-S</w:t>
      </w:r>
      <w:r w:rsidR="0060796A" w:rsidRPr="0060796A">
        <w:t>4</w:t>
      </w:r>
      <w:r w:rsidR="002C4619" w:rsidRPr="0060796A">
        <w:t>.</w:t>
      </w:r>
      <w:r w:rsidR="00630058" w:rsidRPr="0060796A">
        <w:rPr>
          <w:noProof/>
        </w:rPr>
        <w:t xml:space="preserve"> </w:t>
      </w:r>
    </w:p>
    <w:p w14:paraId="6B4D4D07" w14:textId="28E60C12" w:rsidR="003B1661" w:rsidRPr="00F862E4" w:rsidRDefault="003B1661">
      <w:pPr>
        <w:spacing w:before="180" w:after="180"/>
        <w:contextualSpacing/>
        <w:rPr>
          <w:rFonts w:ascii="Times New Roman" w:eastAsia="Calibri" w:hAnsi="Times New Roman" w:cs="Times New Roman"/>
        </w:rPr>
        <w:pPrChange w:id="1071" w:author="Daniel Noble" w:date="2023-07-12T13:16:00Z">
          <w:pPr>
            <w:spacing w:before="180" w:after="180" w:line="480" w:lineRule="auto"/>
          </w:pPr>
        </w:pPrChange>
      </w:pPr>
      <w:r w:rsidRPr="0060796A">
        <w:rPr>
          <w:rFonts w:ascii="Times New Roman" w:eastAsia="Calibri" w:hAnsi="Times New Roman" w:cs="Times New Roman"/>
          <w:b/>
          <w:bCs/>
        </w:rPr>
        <w:t>Table S</w:t>
      </w:r>
      <w:r w:rsidR="008E472C">
        <w:rPr>
          <w:rFonts w:ascii="Times New Roman" w:eastAsia="Calibri" w:hAnsi="Times New Roman" w:cs="Times New Roman"/>
          <w:b/>
          <w:bCs/>
        </w:rPr>
        <w:t>4</w:t>
      </w:r>
      <w:r w:rsidRPr="0060796A">
        <w:rPr>
          <w:rFonts w:ascii="Times New Roman" w:eastAsia="Calibri" w:hAnsi="Times New Roman" w:cs="Times New Roman"/>
          <w:b/>
          <w:bCs/>
        </w:rPr>
        <w:t xml:space="preserve">. </w:t>
      </w:r>
      <w:r w:rsidR="00EA3A75" w:rsidRPr="0060796A">
        <w:rPr>
          <w:rFonts w:ascii="Times New Roman" w:eastAsia="Calibri" w:hAnsi="Times New Roman" w:cs="Times New Roman"/>
          <w:i/>
          <w:iCs/>
        </w:rPr>
        <w:t xml:space="preserve">G </w:t>
      </w:r>
      <w:r w:rsidR="00EA3A75" w:rsidRPr="0060796A">
        <w:rPr>
          <w:rFonts w:ascii="Times New Roman" w:eastAsia="Calibri" w:hAnsi="Times New Roman" w:cs="Times New Roman"/>
        </w:rPr>
        <w:t>and</w:t>
      </w:r>
      <w:r w:rsidR="00EA3A75" w:rsidRPr="0038090E">
        <w:rPr>
          <w:rFonts w:ascii="Times New Roman" w:eastAsia="Calibri" w:hAnsi="Times New Roman" w:cs="Times New Roman"/>
        </w:rPr>
        <w:t xml:space="preserve">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parameters</w:t>
      </w:r>
      <w:r w:rsidR="00EA3A75" w:rsidRPr="00F862E4" w:rsidDel="00EA3A75">
        <w:rPr>
          <w:rFonts w:ascii="Times New Roman" w:eastAsia="Calibri" w:hAnsi="Times New Roman" w:cs="Times New Roman"/>
          <w:i/>
          <w:iCs/>
        </w:rPr>
        <w:t xml:space="preserve"> </w:t>
      </w:r>
      <w:r w:rsidRPr="00F862E4">
        <w:rPr>
          <w:rFonts w:ascii="Times New Roman" w:eastAsia="Calibri" w:hAnsi="Times New Roman" w:cs="Times New Roman"/>
        </w:rPr>
        <w:t>(intercept, linear slope</w:t>
      </w:r>
      <w:ins w:id="1072" w:author="Daniel Noble" w:date="2023-07-21T14:22:00Z">
        <w:r w:rsidR="0099081B">
          <w:rPr>
            <w:rFonts w:ascii="Times New Roman" w:eastAsia="Calibri" w:hAnsi="Times New Roman" w:cs="Times New Roman"/>
          </w:rPr>
          <w:t>,</w:t>
        </w:r>
      </w:ins>
      <w:r w:rsidRPr="00F862E4">
        <w:rPr>
          <w:rFonts w:ascii="Times New Roman" w:eastAsia="Calibri" w:hAnsi="Times New Roman" w:cs="Times New Roman"/>
        </w:rPr>
        <w:t xml:space="preserve"> and quadratic slope) for lizards from the hot developmental temperature treatment group (</w:t>
      </w:r>
      <w:r w:rsidR="00DF4AA5">
        <w:t>n</w:t>
      </w:r>
      <w:r w:rsidR="00DF4AA5" w:rsidRPr="00330A62">
        <w:rPr>
          <w:vertAlign w:val="subscript"/>
        </w:rPr>
        <w:t>lizards</w:t>
      </w:r>
      <w:r w:rsidR="00DF4AA5" w:rsidRPr="00F862E4">
        <w:rPr>
          <w:rFonts w:ascii="Times New Roman" w:eastAsia="Calibri" w:hAnsi="Times New Roman" w:cs="Times New Roman"/>
        </w:rPr>
        <w:t xml:space="preserve"> </w:t>
      </w:r>
      <w:r w:rsidRPr="00F862E4">
        <w:rPr>
          <w:rFonts w:ascii="Times New Roman" w:eastAsia="Calibri" w:hAnsi="Times New Roman" w:cs="Times New Roman"/>
        </w:rPr>
        <w:t>= 125, n</w:t>
      </w:r>
      <w:r w:rsidRPr="00F862E4">
        <w:rPr>
          <w:rFonts w:ascii="Times New Roman" w:eastAsia="Calibri" w:hAnsi="Times New Roman" w:cs="Times New Roman"/>
          <w:vertAlign w:val="subscript"/>
        </w:rPr>
        <w:t>obs</w:t>
      </w:r>
      <w:r w:rsidRPr="00F862E4">
        <w:rPr>
          <w:rFonts w:ascii="Times New Roman" w:eastAsia="Calibri" w:hAnsi="Times New Roman" w:cs="Times New Roman"/>
        </w:rPr>
        <w:t xml:space="preserve"> = </w:t>
      </w:r>
      <w:r w:rsidR="00163DB1">
        <w:rPr>
          <w:rFonts w:ascii="Times New Roman" w:eastAsia="Calibri" w:hAnsi="Times New Roman" w:cs="Times New Roman"/>
        </w:rPr>
        <w:t>1</w:t>
      </w:r>
      <w:ins w:id="1073" w:author="Daniel Noble" w:date="2023-07-21T14:22:00Z">
        <w:r w:rsidR="0099081B">
          <w:rPr>
            <w:rFonts w:ascii="Times New Roman" w:eastAsia="Calibri" w:hAnsi="Times New Roman" w:cs="Times New Roman"/>
          </w:rPr>
          <w:t>,</w:t>
        </w:r>
      </w:ins>
      <w:r w:rsidR="00163DB1">
        <w:rPr>
          <w:rFonts w:ascii="Times New Roman" w:eastAsia="Calibri" w:hAnsi="Times New Roman" w:cs="Times New Roman"/>
        </w:rPr>
        <w:t>330</w:t>
      </w:r>
      <w:r w:rsidRPr="00F862E4">
        <w:rPr>
          <w:rFonts w:ascii="Times New Roman" w:eastAsia="Calibri" w:hAnsi="Times New Roman" w:cs="Times New Roman"/>
        </w:rPr>
        <w:t xml:space="preserve">). </w:t>
      </w:r>
      <w:del w:id="1074" w:author="Daniel Noble" w:date="2023-07-21T14:17:00Z">
        <w:r w:rsidRPr="00F862E4" w:rsidDel="0099081B">
          <w:rPr>
            <w:rFonts w:ascii="Times New Roman" w:eastAsia="Calibri" w:hAnsi="Times New Roman" w:cs="Times New Roman"/>
          </w:rPr>
          <w:delText xml:space="preserve">PE variance is also presented. </w:delText>
        </w:r>
      </w:del>
      <w:r w:rsidRPr="00F862E4">
        <w:rPr>
          <w:rFonts w:ascii="Times New Roman" w:eastAsia="Calibri" w:hAnsi="Times New Roman" w:cs="Times New Roman"/>
        </w:rPr>
        <w:t xml:space="preserve">Variances are represented along the diagonal, covariances are represented in the upper triangle and correlations are represented in the lower triangle. </w:t>
      </w:r>
      <w:del w:id="1075" w:author="Daniel Noble" w:date="2023-07-21T14:23:00Z">
        <w:r w:rsidRPr="00F862E4" w:rsidDel="0099081B">
          <w:rPr>
            <w:rFonts w:ascii="Times New Roman" w:eastAsia="Calibri" w:hAnsi="Times New Roman" w:cs="Times New Roman"/>
          </w:rPr>
          <w:delText xml:space="preserve">Bolded estimates are significantly different from zero.  </w:delText>
        </w:r>
      </w:del>
      <w:r w:rsidRPr="00F862E4">
        <w:rPr>
          <w:rFonts w:ascii="Times New Roman" w:eastAsia="Calibri" w:hAnsi="Times New Roman" w:cs="Times New Roman"/>
        </w:rPr>
        <w:t xml:space="preserve">Values in the brackets represent the 95% credible intervals. </w:t>
      </w:r>
      <w:r w:rsidR="00046479" w:rsidRPr="00046479">
        <w:rPr>
          <w:rFonts w:ascii="Times New Roman" w:eastAsia="Calibri" w:hAnsi="Times New Roman" w:cs="Times New Roman"/>
        </w:rPr>
        <w:t xml:space="preserve">Note that residual variance slope is in </w:t>
      </w:r>
      <w:del w:id="1076" w:author="Daniel Noble" w:date="2023-07-21T14:20:00Z">
        <w:r w:rsidR="00046479" w:rsidRPr="00046479" w:rsidDel="0099081B">
          <w:rPr>
            <w:rFonts w:ascii="Times New Roman" w:eastAsia="Calibri" w:hAnsi="Times New Roman" w:cs="Times New Roman"/>
          </w:rPr>
          <w:delText xml:space="preserve">SD </w:delText>
        </w:r>
      </w:del>
      <w:ins w:id="1077" w:author="Daniel Noble" w:date="2023-07-21T14:20:00Z">
        <w:r w:rsidR="0099081B">
          <w:rPr>
            <w:rFonts w:ascii="Times New Roman" w:eastAsia="Calibri" w:hAnsi="Times New Roman" w:cs="Times New Roman"/>
          </w:rPr>
          <w:t>on log scale (i.e., for every 1 SD unit increase in age we expect a decrease in log(SD))</w:t>
        </w:r>
      </w:ins>
      <w:del w:id="1078" w:author="Daniel Noble" w:date="2023-07-21T14:20:00Z">
        <w:r w:rsidR="00046479" w:rsidRPr="00046479" w:rsidDel="0099081B">
          <w:rPr>
            <w:rFonts w:ascii="Times New Roman" w:eastAsia="Calibri" w:hAnsi="Times New Roman" w:cs="Times New Roman"/>
          </w:rPr>
          <w:delText>units</w:delText>
        </w:r>
      </w:del>
      <w:r w:rsidR="00046479" w:rsidRPr="00046479">
        <w:rPr>
          <w:rFonts w:ascii="Times New Roman" w:eastAsia="Calibri" w:hAnsi="Times New Roman" w:cs="Times New Roman"/>
        </w:rPr>
        <w:t>.</w:t>
      </w:r>
    </w:p>
    <w:tbl>
      <w:tblPr>
        <w:tblW w:w="0" w:type="auto"/>
        <w:tblInd w:w="655" w:type="dxa"/>
        <w:tblLook w:val="04A0" w:firstRow="1" w:lastRow="0" w:firstColumn="1" w:lastColumn="0" w:noHBand="0" w:noVBand="1"/>
      </w:tblPr>
      <w:tblGrid>
        <w:gridCol w:w="1769"/>
        <w:gridCol w:w="1999"/>
        <w:gridCol w:w="2406"/>
        <w:gridCol w:w="2747"/>
        <w:tblGridChange w:id="1079">
          <w:tblGrid>
            <w:gridCol w:w="1769"/>
            <w:gridCol w:w="1936"/>
            <w:gridCol w:w="33"/>
            <w:gridCol w:w="24"/>
            <w:gridCol w:w="6"/>
            <w:gridCol w:w="2140"/>
            <w:gridCol w:w="259"/>
            <w:gridCol w:w="7"/>
            <w:gridCol w:w="45"/>
            <w:gridCol w:w="1985"/>
            <w:gridCol w:w="717"/>
          </w:tblGrid>
        </w:tblGridChange>
      </w:tblGrid>
      <w:tr w:rsidR="008415F3" w:rsidRPr="008415F3" w14:paraId="54636849" w14:textId="77777777" w:rsidTr="008415F3">
        <w:trPr>
          <w:trHeight w:val="320"/>
        </w:trPr>
        <w:tc>
          <w:tcPr>
            <w:tcW w:w="0" w:type="auto"/>
            <w:gridSpan w:val="4"/>
            <w:tcBorders>
              <w:top w:val="nil"/>
              <w:left w:val="nil"/>
              <w:bottom w:val="single" w:sz="4" w:space="0" w:color="auto"/>
              <w:right w:val="nil"/>
            </w:tcBorders>
            <w:shd w:val="clear" w:color="auto" w:fill="auto"/>
            <w:noWrap/>
            <w:vAlign w:val="bottom"/>
            <w:hideMark/>
          </w:tcPr>
          <w:p w14:paraId="39AD9CC1"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080"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G</w:t>
            </w:r>
          </w:p>
        </w:tc>
      </w:tr>
      <w:tr w:rsidR="008415F3" w:rsidRPr="008415F3" w14:paraId="716BECF6" w14:textId="77777777" w:rsidTr="008415F3">
        <w:trPr>
          <w:trHeight w:val="320"/>
        </w:trPr>
        <w:tc>
          <w:tcPr>
            <w:tcW w:w="0" w:type="auto"/>
            <w:tcBorders>
              <w:top w:val="nil"/>
              <w:left w:val="nil"/>
              <w:bottom w:val="nil"/>
              <w:right w:val="nil"/>
            </w:tcBorders>
            <w:shd w:val="clear" w:color="auto" w:fill="auto"/>
            <w:noWrap/>
            <w:vAlign w:val="bottom"/>
            <w:hideMark/>
          </w:tcPr>
          <w:p w14:paraId="04A4A000"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081"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A9ACD8F"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8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FCCAB35"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83"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9D0FC4D" w14:textId="77777777" w:rsidR="008415F3" w:rsidRPr="008415F3" w:rsidRDefault="008415F3">
            <w:pPr>
              <w:spacing w:after="0"/>
              <w:contextualSpacing/>
              <w:jc w:val="center"/>
              <w:rPr>
                <w:rFonts w:ascii="Times New Roman" w:eastAsia="Times New Roman" w:hAnsi="Times New Roman" w:cs="Times New Roman"/>
                <w:color w:val="000000"/>
                <w:lang w:val="en-HK" w:eastAsia="en-GB"/>
              </w:rPr>
              <w:pPrChange w:id="1084"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r>
      <w:tr w:rsidR="00952440" w:rsidRPr="008415F3" w14:paraId="3297CA20" w14:textId="77777777" w:rsidTr="00D567F8">
        <w:tblPrEx>
          <w:tblW w:w="0" w:type="auto"/>
          <w:tblInd w:w="655" w:type="dxa"/>
          <w:tblPrExChange w:id="1085" w:author="Daniel Noble" w:date="2023-07-21T14:13:00Z">
            <w:tblPrEx>
              <w:tblW w:w="0" w:type="auto"/>
              <w:tblInd w:w="655" w:type="dxa"/>
            </w:tblPrEx>
          </w:tblPrExChange>
        </w:tblPrEx>
        <w:trPr>
          <w:trHeight w:val="680"/>
          <w:trPrChange w:id="1086"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1087" w:author="Daniel Noble" w:date="2023-07-21T14:13:00Z">
              <w:tcPr>
                <w:tcW w:w="0" w:type="auto"/>
                <w:tcBorders>
                  <w:top w:val="nil"/>
                  <w:left w:val="nil"/>
                  <w:bottom w:val="nil"/>
                  <w:right w:val="nil"/>
                </w:tcBorders>
                <w:shd w:val="clear" w:color="auto" w:fill="auto"/>
                <w:noWrap/>
                <w:vAlign w:val="center"/>
                <w:hideMark/>
              </w:tcPr>
            </w:tcPrChange>
          </w:tcPr>
          <w:p w14:paraId="546E9526"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088"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1089" w:author="Daniel Noble" w:date="2023-07-21T14:13:00Z">
              <w:tcPr>
                <w:tcW w:w="0" w:type="auto"/>
                <w:tcBorders>
                  <w:top w:val="nil"/>
                  <w:left w:val="nil"/>
                  <w:bottom w:val="nil"/>
                  <w:right w:val="nil"/>
                </w:tcBorders>
                <w:shd w:val="clear" w:color="auto" w:fill="auto"/>
                <w:vAlign w:val="center"/>
                <w:hideMark/>
              </w:tcPr>
            </w:tcPrChange>
          </w:tcPr>
          <w:p w14:paraId="1E312435" w14:textId="77777777" w:rsidR="00952440" w:rsidRPr="0099081B" w:rsidRDefault="00952440" w:rsidP="00952440">
            <w:pPr>
              <w:spacing w:after="0"/>
              <w:contextualSpacing/>
              <w:jc w:val="center"/>
              <w:rPr>
                <w:ins w:id="1090" w:author="Daniel Noble" w:date="2023-07-21T14:14:00Z"/>
                <w:rFonts w:ascii="Times New Roman" w:hAnsi="Times New Roman" w:cs="Times New Roman"/>
              </w:rPr>
            </w:pPr>
            <w:ins w:id="1091" w:author="Daniel Noble" w:date="2023-07-21T14:13:00Z">
              <w:r w:rsidRPr="0099081B">
                <w:rPr>
                  <w:rFonts w:ascii="Times New Roman" w:hAnsi="Times New Roman" w:cs="Times New Roman"/>
                  <w:rPrChange w:id="1092" w:author="Daniel Noble" w:date="2023-07-21T14:22:00Z">
                    <w:rPr/>
                  </w:rPrChange>
                </w:rPr>
                <w:t xml:space="preserve">0.015 </w:t>
              </w:r>
            </w:ins>
          </w:p>
          <w:p w14:paraId="315CAF58" w14:textId="6695DC4B" w:rsidR="00952440" w:rsidRPr="0099081B" w:rsidRDefault="00952440">
            <w:pPr>
              <w:spacing w:after="0"/>
              <w:contextualSpacing/>
              <w:jc w:val="center"/>
              <w:rPr>
                <w:rFonts w:ascii="Times New Roman" w:eastAsia="Times New Roman" w:hAnsi="Times New Roman" w:cs="Times New Roman"/>
                <w:color w:val="000000"/>
                <w:lang w:val="en-HK" w:eastAsia="en-GB"/>
                <w:rPrChange w:id="1093" w:author="Daniel Noble" w:date="2023-07-21T14:22:00Z">
                  <w:rPr>
                    <w:rFonts w:ascii="Times New Roman" w:eastAsia="Times New Roman" w:hAnsi="Times New Roman" w:cs="Times New Roman"/>
                    <w:b/>
                    <w:bCs/>
                    <w:color w:val="000000"/>
                    <w:lang w:val="en-HK" w:eastAsia="en-GB"/>
                  </w:rPr>
                </w:rPrChange>
              </w:rPr>
              <w:pPrChange w:id="1094" w:author="Daniel Noble" w:date="2023-07-12T13:16:00Z">
                <w:pPr>
                  <w:spacing w:after="0" w:line="480" w:lineRule="auto"/>
                  <w:jc w:val="center"/>
                </w:pPr>
              </w:pPrChange>
            </w:pPr>
            <w:ins w:id="1095" w:author="Daniel Noble" w:date="2023-07-21T14:13:00Z">
              <w:r w:rsidRPr="0099081B">
                <w:rPr>
                  <w:rFonts w:ascii="Times New Roman" w:hAnsi="Times New Roman" w:cs="Times New Roman"/>
                  <w:rPrChange w:id="1096" w:author="Daniel Noble" w:date="2023-07-21T14:22:00Z">
                    <w:rPr/>
                  </w:rPrChange>
                </w:rPr>
                <w:t>(0.009 - 0.024)</w:t>
              </w:r>
            </w:ins>
            <w:del w:id="1097" w:author="Daniel Noble" w:date="2023-07-21T14:13:00Z">
              <w:r w:rsidRPr="0099081B" w:rsidDel="00D567F8">
                <w:rPr>
                  <w:rFonts w:ascii="Times New Roman" w:eastAsia="Times New Roman" w:hAnsi="Times New Roman" w:cs="Times New Roman"/>
                  <w:color w:val="000000"/>
                  <w:lang w:val="en-HK" w:eastAsia="en-GB"/>
                  <w:rPrChange w:id="1098" w:author="Daniel Noble" w:date="2023-07-21T14:22:00Z">
                    <w:rPr>
                      <w:rFonts w:ascii="Times New Roman" w:eastAsia="Times New Roman" w:hAnsi="Times New Roman" w:cs="Times New Roman"/>
                      <w:b/>
                      <w:bCs/>
                      <w:color w:val="000000"/>
                      <w:lang w:val="en-HK" w:eastAsia="en-GB"/>
                    </w:rPr>
                  </w:rPrChange>
                </w:rPr>
                <w:delText xml:space="preserve">0.008 </w:delText>
              </w:r>
              <w:r w:rsidRPr="0099081B" w:rsidDel="00D567F8">
                <w:rPr>
                  <w:rFonts w:ascii="Times New Roman" w:eastAsia="Times New Roman" w:hAnsi="Times New Roman" w:cs="Times New Roman"/>
                  <w:color w:val="000000"/>
                  <w:lang w:val="en-HK" w:eastAsia="en-GB"/>
                  <w:rPrChange w:id="1099" w:author="Daniel Noble" w:date="2023-07-21T14:22:00Z">
                    <w:rPr>
                      <w:rFonts w:ascii="Times New Roman" w:eastAsia="Times New Roman" w:hAnsi="Times New Roman" w:cs="Times New Roman"/>
                      <w:b/>
                      <w:bCs/>
                      <w:color w:val="000000"/>
                      <w:lang w:val="en-HK" w:eastAsia="en-GB"/>
                    </w:rPr>
                  </w:rPrChange>
                </w:rPr>
                <w:br/>
                <w:delText>(0.002 to 0.018)</w:delText>
              </w:r>
            </w:del>
          </w:p>
        </w:tc>
        <w:tc>
          <w:tcPr>
            <w:tcW w:w="0" w:type="auto"/>
            <w:tcBorders>
              <w:top w:val="nil"/>
              <w:left w:val="nil"/>
              <w:bottom w:val="nil"/>
              <w:right w:val="nil"/>
            </w:tcBorders>
            <w:shd w:val="clear" w:color="auto" w:fill="auto"/>
            <w:hideMark/>
            <w:tcPrChange w:id="1100" w:author="Daniel Noble" w:date="2023-07-21T14:13:00Z">
              <w:tcPr>
                <w:tcW w:w="0" w:type="auto"/>
                <w:gridSpan w:val="4"/>
                <w:tcBorders>
                  <w:top w:val="nil"/>
                  <w:left w:val="nil"/>
                  <w:bottom w:val="nil"/>
                  <w:right w:val="nil"/>
                </w:tcBorders>
                <w:shd w:val="clear" w:color="auto" w:fill="auto"/>
                <w:vAlign w:val="center"/>
                <w:hideMark/>
              </w:tcPr>
            </w:tcPrChange>
          </w:tcPr>
          <w:p w14:paraId="4A62DCCC" w14:textId="77777777" w:rsidR="00952440" w:rsidRPr="0099081B" w:rsidRDefault="00952440" w:rsidP="00952440">
            <w:pPr>
              <w:spacing w:after="0"/>
              <w:contextualSpacing/>
              <w:jc w:val="center"/>
              <w:rPr>
                <w:ins w:id="1101" w:author="Daniel Noble" w:date="2023-07-21T14:14:00Z"/>
                <w:rFonts w:ascii="Times New Roman" w:hAnsi="Times New Roman" w:cs="Times New Roman"/>
              </w:rPr>
            </w:pPr>
            <w:ins w:id="1102" w:author="Daniel Noble" w:date="2023-07-21T14:13:00Z">
              <w:r w:rsidRPr="0099081B">
                <w:rPr>
                  <w:rFonts w:ascii="Times New Roman" w:hAnsi="Times New Roman" w:cs="Times New Roman"/>
                  <w:rPrChange w:id="1103" w:author="Daniel Noble" w:date="2023-07-21T14:22:00Z">
                    <w:rPr/>
                  </w:rPrChange>
                </w:rPr>
                <w:t xml:space="preserve">0.00201 </w:t>
              </w:r>
            </w:ins>
          </w:p>
          <w:p w14:paraId="4BBF82F5" w14:textId="5407CD7B" w:rsidR="00952440" w:rsidRPr="0099081B" w:rsidRDefault="00952440">
            <w:pPr>
              <w:spacing w:after="0"/>
              <w:contextualSpacing/>
              <w:jc w:val="center"/>
              <w:rPr>
                <w:rFonts w:ascii="Times New Roman" w:eastAsia="Times New Roman" w:hAnsi="Times New Roman" w:cs="Times New Roman"/>
                <w:color w:val="000000"/>
                <w:lang w:val="en-HK" w:eastAsia="en-GB"/>
              </w:rPr>
              <w:pPrChange w:id="1104" w:author="Daniel Noble" w:date="2023-07-12T13:16:00Z">
                <w:pPr>
                  <w:spacing w:after="0" w:line="480" w:lineRule="auto"/>
                  <w:jc w:val="center"/>
                </w:pPr>
              </w:pPrChange>
            </w:pPr>
            <w:ins w:id="1105" w:author="Daniel Noble" w:date="2023-07-21T14:13:00Z">
              <w:r w:rsidRPr="0099081B">
                <w:rPr>
                  <w:rFonts w:ascii="Times New Roman" w:hAnsi="Times New Roman" w:cs="Times New Roman"/>
                  <w:rPrChange w:id="1106" w:author="Daniel Noble" w:date="2023-07-21T14:22:00Z">
                    <w:rPr/>
                  </w:rPrChange>
                </w:rPr>
                <w:t>(-0.00339 - 0.0087)</w:t>
              </w:r>
            </w:ins>
            <w:del w:id="1107" w:author="Daniel Noble" w:date="2023-07-21T14:13:00Z">
              <w:r w:rsidRPr="0099081B" w:rsidDel="00D567F8">
                <w:rPr>
                  <w:rFonts w:ascii="Times New Roman" w:eastAsia="Times New Roman" w:hAnsi="Times New Roman" w:cs="Times New Roman"/>
                  <w:color w:val="000000"/>
                  <w:lang w:val="en-HK" w:eastAsia="en-GB"/>
                </w:rPr>
                <w:delText xml:space="preserve">0.00163 </w:delText>
              </w:r>
              <w:r w:rsidRPr="0099081B" w:rsidDel="00D567F8">
                <w:rPr>
                  <w:rFonts w:ascii="Times New Roman" w:eastAsia="Times New Roman" w:hAnsi="Times New Roman" w:cs="Times New Roman"/>
                  <w:color w:val="000000"/>
                  <w:lang w:val="en-HK" w:eastAsia="en-GB"/>
                </w:rPr>
                <w:br/>
                <w:delText>(-0.0023 to 0.00611)</w:delText>
              </w:r>
            </w:del>
          </w:p>
        </w:tc>
        <w:tc>
          <w:tcPr>
            <w:tcW w:w="0" w:type="auto"/>
            <w:tcBorders>
              <w:top w:val="nil"/>
              <w:left w:val="nil"/>
              <w:bottom w:val="nil"/>
              <w:right w:val="nil"/>
            </w:tcBorders>
            <w:shd w:val="clear" w:color="auto" w:fill="auto"/>
            <w:hideMark/>
            <w:tcPrChange w:id="1108" w:author="Daniel Noble" w:date="2023-07-21T14:13:00Z">
              <w:tcPr>
                <w:tcW w:w="0" w:type="auto"/>
                <w:gridSpan w:val="4"/>
                <w:tcBorders>
                  <w:top w:val="nil"/>
                  <w:left w:val="nil"/>
                  <w:bottom w:val="nil"/>
                  <w:right w:val="nil"/>
                </w:tcBorders>
                <w:shd w:val="clear" w:color="auto" w:fill="auto"/>
                <w:vAlign w:val="center"/>
                <w:hideMark/>
              </w:tcPr>
            </w:tcPrChange>
          </w:tcPr>
          <w:p w14:paraId="760E5154" w14:textId="77777777" w:rsidR="00952440" w:rsidRPr="0099081B" w:rsidRDefault="00952440" w:rsidP="00952440">
            <w:pPr>
              <w:spacing w:after="0"/>
              <w:contextualSpacing/>
              <w:jc w:val="center"/>
              <w:rPr>
                <w:ins w:id="1109" w:author="Daniel Noble" w:date="2023-07-21T14:14:00Z"/>
                <w:rFonts w:ascii="Times New Roman" w:hAnsi="Times New Roman" w:cs="Times New Roman"/>
              </w:rPr>
            </w:pPr>
            <w:ins w:id="1110" w:author="Daniel Noble" w:date="2023-07-21T14:13:00Z">
              <w:r w:rsidRPr="0099081B">
                <w:rPr>
                  <w:rFonts w:ascii="Times New Roman" w:hAnsi="Times New Roman" w:cs="Times New Roman"/>
                  <w:rPrChange w:id="1111" w:author="Daniel Noble" w:date="2023-07-21T14:22:00Z">
                    <w:rPr/>
                  </w:rPrChange>
                </w:rPr>
                <w:t xml:space="preserve">-0.00663 </w:t>
              </w:r>
            </w:ins>
          </w:p>
          <w:p w14:paraId="0D0FCF7E" w14:textId="52E6A9D6" w:rsidR="00952440" w:rsidRPr="0099081B" w:rsidRDefault="00952440">
            <w:pPr>
              <w:spacing w:after="0"/>
              <w:contextualSpacing/>
              <w:jc w:val="center"/>
              <w:rPr>
                <w:rFonts w:ascii="Times New Roman" w:eastAsia="Times New Roman" w:hAnsi="Times New Roman" w:cs="Times New Roman"/>
                <w:color w:val="000000"/>
                <w:lang w:val="en-HK" w:eastAsia="en-GB"/>
                <w:rPrChange w:id="1112" w:author="Daniel Noble" w:date="2023-07-21T14:22:00Z">
                  <w:rPr>
                    <w:rFonts w:ascii="Times New Roman" w:eastAsia="Times New Roman" w:hAnsi="Times New Roman" w:cs="Times New Roman"/>
                    <w:b/>
                    <w:bCs/>
                    <w:color w:val="000000"/>
                    <w:lang w:val="en-HK" w:eastAsia="en-GB"/>
                  </w:rPr>
                </w:rPrChange>
              </w:rPr>
              <w:pPrChange w:id="1113" w:author="Daniel Noble" w:date="2023-07-12T13:16:00Z">
                <w:pPr>
                  <w:spacing w:after="0" w:line="480" w:lineRule="auto"/>
                  <w:jc w:val="center"/>
                </w:pPr>
              </w:pPrChange>
            </w:pPr>
            <w:ins w:id="1114" w:author="Daniel Noble" w:date="2023-07-21T14:13:00Z">
              <w:r w:rsidRPr="0099081B">
                <w:rPr>
                  <w:rFonts w:ascii="Times New Roman" w:hAnsi="Times New Roman" w:cs="Times New Roman"/>
                  <w:rPrChange w:id="1115" w:author="Daniel Noble" w:date="2023-07-21T14:22:00Z">
                    <w:rPr/>
                  </w:rPrChange>
                </w:rPr>
                <w:t>(-0.0125 - -0.0022)</w:t>
              </w:r>
            </w:ins>
            <w:del w:id="1116" w:author="Daniel Noble" w:date="2023-07-21T14:13:00Z">
              <w:r w:rsidRPr="0099081B" w:rsidDel="00D567F8">
                <w:rPr>
                  <w:rFonts w:ascii="Times New Roman" w:eastAsia="Times New Roman" w:hAnsi="Times New Roman" w:cs="Times New Roman"/>
                  <w:color w:val="000000"/>
                  <w:lang w:val="en-HK" w:eastAsia="en-GB"/>
                  <w:rPrChange w:id="1117" w:author="Daniel Noble" w:date="2023-07-21T14:22:00Z">
                    <w:rPr>
                      <w:rFonts w:ascii="Times New Roman" w:eastAsia="Times New Roman" w:hAnsi="Times New Roman" w:cs="Times New Roman"/>
                      <w:b/>
                      <w:bCs/>
                      <w:color w:val="000000"/>
                      <w:lang w:val="en-HK" w:eastAsia="en-GB"/>
                    </w:rPr>
                  </w:rPrChange>
                </w:rPr>
                <w:delText xml:space="preserve">-0.0817 </w:delText>
              </w:r>
              <w:r w:rsidRPr="0099081B" w:rsidDel="00D567F8">
                <w:rPr>
                  <w:rFonts w:ascii="Times New Roman" w:eastAsia="Times New Roman" w:hAnsi="Times New Roman" w:cs="Times New Roman"/>
                  <w:color w:val="000000"/>
                  <w:lang w:val="en-HK" w:eastAsia="en-GB"/>
                  <w:rPrChange w:id="1118" w:author="Daniel Noble" w:date="2023-07-21T14:22:00Z">
                    <w:rPr>
                      <w:rFonts w:ascii="Times New Roman" w:eastAsia="Times New Roman" w:hAnsi="Times New Roman" w:cs="Times New Roman"/>
                      <w:b/>
                      <w:bCs/>
                      <w:color w:val="000000"/>
                      <w:lang w:val="en-HK" w:eastAsia="en-GB"/>
                    </w:rPr>
                  </w:rPrChange>
                </w:rPr>
                <w:br/>
                <w:delText>(-0.134 to -0.0447)</w:delText>
              </w:r>
            </w:del>
          </w:p>
        </w:tc>
      </w:tr>
      <w:tr w:rsidR="00952440" w:rsidRPr="008415F3" w14:paraId="186BE0EB" w14:textId="77777777" w:rsidTr="00D567F8">
        <w:tblPrEx>
          <w:tblW w:w="0" w:type="auto"/>
          <w:tblInd w:w="655" w:type="dxa"/>
          <w:tblPrExChange w:id="1119" w:author="Daniel Noble" w:date="2023-07-21T14:13:00Z">
            <w:tblPrEx>
              <w:tblW w:w="0" w:type="auto"/>
              <w:tblInd w:w="655" w:type="dxa"/>
            </w:tblPrEx>
          </w:tblPrExChange>
        </w:tblPrEx>
        <w:trPr>
          <w:trHeight w:val="680"/>
          <w:trPrChange w:id="1120" w:author="Daniel Noble" w:date="2023-07-21T14:13:00Z">
            <w:trPr>
              <w:gridAfter w:val="0"/>
              <w:trHeight w:val="680"/>
            </w:trPr>
          </w:trPrChange>
        </w:trPr>
        <w:tc>
          <w:tcPr>
            <w:tcW w:w="0" w:type="auto"/>
            <w:tcBorders>
              <w:top w:val="nil"/>
              <w:left w:val="nil"/>
              <w:bottom w:val="nil"/>
              <w:right w:val="nil"/>
            </w:tcBorders>
            <w:shd w:val="clear" w:color="auto" w:fill="auto"/>
            <w:noWrap/>
            <w:vAlign w:val="center"/>
            <w:hideMark/>
            <w:tcPrChange w:id="1121" w:author="Daniel Noble" w:date="2023-07-21T14:13:00Z">
              <w:tcPr>
                <w:tcW w:w="0" w:type="auto"/>
                <w:tcBorders>
                  <w:top w:val="nil"/>
                  <w:left w:val="nil"/>
                  <w:bottom w:val="nil"/>
                  <w:right w:val="nil"/>
                </w:tcBorders>
                <w:shd w:val="clear" w:color="auto" w:fill="auto"/>
                <w:noWrap/>
                <w:vAlign w:val="center"/>
                <w:hideMark/>
              </w:tcPr>
            </w:tcPrChange>
          </w:tcPr>
          <w:p w14:paraId="0431EDB1"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12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123" w:author="Daniel Noble" w:date="2023-07-21T14:13:00Z">
              <w:tcPr>
                <w:tcW w:w="0" w:type="auto"/>
                <w:tcBorders>
                  <w:top w:val="nil"/>
                  <w:left w:val="nil"/>
                  <w:bottom w:val="nil"/>
                  <w:right w:val="nil"/>
                </w:tcBorders>
                <w:shd w:val="clear" w:color="auto" w:fill="auto"/>
                <w:vAlign w:val="center"/>
                <w:hideMark/>
              </w:tcPr>
            </w:tcPrChange>
          </w:tcPr>
          <w:p w14:paraId="52822A90" w14:textId="77777777" w:rsidR="00952440" w:rsidRPr="0099081B" w:rsidRDefault="00952440" w:rsidP="00952440">
            <w:pPr>
              <w:spacing w:after="0"/>
              <w:contextualSpacing/>
              <w:jc w:val="center"/>
              <w:rPr>
                <w:ins w:id="1124" w:author="Daniel Noble" w:date="2023-07-21T14:14:00Z"/>
                <w:rFonts w:ascii="Times New Roman" w:hAnsi="Times New Roman" w:cs="Times New Roman"/>
              </w:rPr>
            </w:pPr>
            <w:ins w:id="1125" w:author="Daniel Noble" w:date="2023-07-21T14:13:00Z">
              <w:r w:rsidRPr="0099081B">
                <w:rPr>
                  <w:rFonts w:ascii="Times New Roman" w:hAnsi="Times New Roman" w:cs="Times New Roman"/>
                  <w:rPrChange w:id="1126" w:author="Daniel Noble" w:date="2023-07-21T14:22:00Z">
                    <w:rPr/>
                  </w:rPrChange>
                </w:rPr>
                <w:t xml:space="preserve">0.122 </w:t>
              </w:r>
            </w:ins>
          </w:p>
          <w:p w14:paraId="0A785E65" w14:textId="49E78911" w:rsidR="00952440" w:rsidRPr="0099081B" w:rsidRDefault="00952440">
            <w:pPr>
              <w:spacing w:after="0"/>
              <w:contextualSpacing/>
              <w:jc w:val="center"/>
              <w:rPr>
                <w:rFonts w:ascii="Times New Roman" w:eastAsia="Times New Roman" w:hAnsi="Times New Roman" w:cs="Times New Roman"/>
                <w:color w:val="000000"/>
                <w:lang w:val="en-HK" w:eastAsia="en-GB"/>
              </w:rPr>
              <w:pPrChange w:id="1127" w:author="Daniel Noble" w:date="2023-07-12T13:16:00Z">
                <w:pPr>
                  <w:spacing w:after="0" w:line="480" w:lineRule="auto"/>
                  <w:jc w:val="center"/>
                </w:pPr>
              </w:pPrChange>
            </w:pPr>
            <w:ins w:id="1128" w:author="Daniel Noble" w:date="2023-07-21T14:13:00Z">
              <w:r w:rsidRPr="0099081B">
                <w:rPr>
                  <w:rFonts w:ascii="Times New Roman" w:hAnsi="Times New Roman" w:cs="Times New Roman"/>
                  <w:rPrChange w:id="1129" w:author="Daniel Noble" w:date="2023-07-21T14:22:00Z">
                    <w:rPr/>
                  </w:rPrChange>
                </w:rPr>
                <w:t>(-0.241 - 0.465)</w:t>
              </w:r>
            </w:ins>
            <w:del w:id="1130" w:author="Daniel Noble" w:date="2023-07-21T14:13:00Z">
              <w:r w:rsidRPr="0099081B" w:rsidDel="00D567F8">
                <w:rPr>
                  <w:rFonts w:ascii="Times New Roman" w:eastAsia="Times New Roman" w:hAnsi="Times New Roman" w:cs="Times New Roman"/>
                  <w:color w:val="000000"/>
                  <w:lang w:val="en-HK" w:eastAsia="en-GB"/>
                </w:rPr>
                <w:delText xml:space="preserve">0.151 </w:delText>
              </w:r>
              <w:r w:rsidRPr="0099081B" w:rsidDel="00D567F8">
                <w:rPr>
                  <w:rFonts w:ascii="Times New Roman" w:eastAsia="Times New Roman" w:hAnsi="Times New Roman" w:cs="Times New Roman"/>
                  <w:color w:val="000000"/>
                  <w:lang w:val="en-HK" w:eastAsia="en-GB"/>
                </w:rPr>
                <w:br/>
                <w:delText>(-0.287 to 0.534)</w:delText>
              </w:r>
            </w:del>
          </w:p>
        </w:tc>
        <w:tc>
          <w:tcPr>
            <w:tcW w:w="0" w:type="auto"/>
            <w:tcBorders>
              <w:top w:val="nil"/>
              <w:left w:val="nil"/>
              <w:bottom w:val="nil"/>
              <w:right w:val="nil"/>
            </w:tcBorders>
            <w:shd w:val="clear" w:color="auto" w:fill="auto"/>
            <w:hideMark/>
            <w:tcPrChange w:id="1131" w:author="Daniel Noble" w:date="2023-07-21T14:13:00Z">
              <w:tcPr>
                <w:tcW w:w="0" w:type="auto"/>
                <w:gridSpan w:val="4"/>
                <w:tcBorders>
                  <w:top w:val="nil"/>
                  <w:left w:val="nil"/>
                  <w:bottom w:val="nil"/>
                  <w:right w:val="nil"/>
                </w:tcBorders>
                <w:shd w:val="clear" w:color="auto" w:fill="auto"/>
                <w:vAlign w:val="center"/>
                <w:hideMark/>
              </w:tcPr>
            </w:tcPrChange>
          </w:tcPr>
          <w:p w14:paraId="448D8F5C" w14:textId="77777777" w:rsidR="00952440" w:rsidRPr="0099081B" w:rsidRDefault="00952440" w:rsidP="00952440">
            <w:pPr>
              <w:spacing w:after="0"/>
              <w:contextualSpacing/>
              <w:jc w:val="center"/>
              <w:rPr>
                <w:ins w:id="1132" w:author="Daniel Noble" w:date="2023-07-21T14:14:00Z"/>
                <w:rFonts w:ascii="Times New Roman" w:hAnsi="Times New Roman" w:cs="Times New Roman"/>
              </w:rPr>
            </w:pPr>
            <w:ins w:id="1133" w:author="Daniel Noble" w:date="2023-07-21T14:13:00Z">
              <w:r w:rsidRPr="0099081B">
                <w:rPr>
                  <w:rFonts w:ascii="Times New Roman" w:hAnsi="Times New Roman" w:cs="Times New Roman"/>
                  <w:rPrChange w:id="1134" w:author="Daniel Noble" w:date="2023-07-21T14:22:00Z">
                    <w:rPr/>
                  </w:rPrChange>
                </w:rPr>
                <w:t xml:space="preserve">0.016 </w:t>
              </w:r>
            </w:ins>
          </w:p>
          <w:p w14:paraId="46C9F9EB" w14:textId="75471F6D" w:rsidR="00952440" w:rsidRPr="0099081B" w:rsidRDefault="00952440">
            <w:pPr>
              <w:spacing w:after="0"/>
              <w:contextualSpacing/>
              <w:jc w:val="center"/>
              <w:rPr>
                <w:rFonts w:ascii="Times New Roman" w:eastAsia="Times New Roman" w:hAnsi="Times New Roman" w:cs="Times New Roman"/>
                <w:color w:val="000000"/>
                <w:lang w:val="en-HK" w:eastAsia="en-GB"/>
                <w:rPrChange w:id="1135" w:author="Daniel Noble" w:date="2023-07-21T14:22:00Z">
                  <w:rPr>
                    <w:rFonts w:ascii="Times New Roman" w:eastAsia="Times New Roman" w:hAnsi="Times New Roman" w:cs="Times New Roman"/>
                    <w:b/>
                    <w:bCs/>
                    <w:color w:val="000000"/>
                    <w:lang w:val="en-HK" w:eastAsia="en-GB"/>
                  </w:rPr>
                </w:rPrChange>
              </w:rPr>
              <w:pPrChange w:id="1136" w:author="Daniel Noble" w:date="2023-07-12T13:16:00Z">
                <w:pPr>
                  <w:spacing w:after="0" w:line="480" w:lineRule="auto"/>
                  <w:jc w:val="center"/>
                </w:pPr>
              </w:pPrChange>
            </w:pPr>
            <w:ins w:id="1137" w:author="Daniel Noble" w:date="2023-07-21T14:13:00Z">
              <w:r w:rsidRPr="0099081B">
                <w:rPr>
                  <w:rFonts w:ascii="Times New Roman" w:hAnsi="Times New Roman" w:cs="Times New Roman"/>
                  <w:rPrChange w:id="1138" w:author="Daniel Noble" w:date="2023-07-21T14:22:00Z">
                    <w:rPr/>
                  </w:rPrChange>
                </w:rPr>
                <w:t>(0.008 - 0.027)</w:t>
              </w:r>
            </w:ins>
            <w:del w:id="1139" w:author="Daniel Noble" w:date="2023-07-21T14:13:00Z">
              <w:r w:rsidRPr="0099081B" w:rsidDel="00D567F8">
                <w:rPr>
                  <w:rFonts w:ascii="Times New Roman" w:eastAsia="Times New Roman" w:hAnsi="Times New Roman" w:cs="Times New Roman"/>
                  <w:color w:val="000000"/>
                  <w:lang w:val="en-HK" w:eastAsia="en-GB"/>
                  <w:rPrChange w:id="1140" w:author="Daniel Noble" w:date="2023-07-21T14:22:00Z">
                    <w:rPr>
                      <w:rFonts w:ascii="Times New Roman" w:eastAsia="Times New Roman" w:hAnsi="Times New Roman" w:cs="Times New Roman"/>
                      <w:b/>
                      <w:bCs/>
                      <w:color w:val="000000"/>
                      <w:lang w:val="en-HK" w:eastAsia="en-GB"/>
                    </w:rPr>
                  </w:rPrChange>
                </w:rPr>
                <w:delText xml:space="preserve">0.013 </w:delText>
              </w:r>
              <w:r w:rsidRPr="0099081B" w:rsidDel="00D567F8">
                <w:rPr>
                  <w:rFonts w:ascii="Times New Roman" w:eastAsia="Times New Roman" w:hAnsi="Times New Roman" w:cs="Times New Roman"/>
                  <w:color w:val="000000"/>
                  <w:lang w:val="en-HK" w:eastAsia="en-GB"/>
                  <w:rPrChange w:id="1141" w:author="Daniel Noble" w:date="2023-07-21T14:22:00Z">
                    <w:rPr>
                      <w:rFonts w:ascii="Times New Roman" w:eastAsia="Times New Roman" w:hAnsi="Times New Roman" w:cs="Times New Roman"/>
                      <w:b/>
                      <w:bCs/>
                      <w:color w:val="000000"/>
                      <w:lang w:val="en-HK" w:eastAsia="en-GB"/>
                    </w:rPr>
                  </w:rPrChange>
                </w:rPr>
                <w:br/>
                <w:delText>(0.008 to 0.02)</w:delText>
              </w:r>
            </w:del>
          </w:p>
        </w:tc>
        <w:tc>
          <w:tcPr>
            <w:tcW w:w="0" w:type="auto"/>
            <w:tcBorders>
              <w:top w:val="nil"/>
              <w:left w:val="nil"/>
              <w:bottom w:val="nil"/>
              <w:right w:val="nil"/>
            </w:tcBorders>
            <w:shd w:val="clear" w:color="auto" w:fill="auto"/>
            <w:hideMark/>
            <w:tcPrChange w:id="1142" w:author="Daniel Noble" w:date="2023-07-21T14:13:00Z">
              <w:tcPr>
                <w:tcW w:w="0" w:type="auto"/>
                <w:gridSpan w:val="4"/>
                <w:tcBorders>
                  <w:top w:val="nil"/>
                  <w:left w:val="nil"/>
                  <w:bottom w:val="nil"/>
                  <w:right w:val="nil"/>
                </w:tcBorders>
                <w:shd w:val="clear" w:color="auto" w:fill="auto"/>
                <w:vAlign w:val="center"/>
                <w:hideMark/>
              </w:tcPr>
            </w:tcPrChange>
          </w:tcPr>
          <w:p w14:paraId="16876359" w14:textId="77777777" w:rsidR="00952440" w:rsidRPr="0099081B" w:rsidRDefault="00952440" w:rsidP="00952440">
            <w:pPr>
              <w:spacing w:after="0"/>
              <w:contextualSpacing/>
              <w:jc w:val="center"/>
              <w:rPr>
                <w:ins w:id="1143" w:author="Daniel Noble" w:date="2023-07-21T14:14:00Z"/>
                <w:rFonts w:ascii="Times New Roman" w:hAnsi="Times New Roman" w:cs="Times New Roman"/>
              </w:rPr>
            </w:pPr>
            <w:ins w:id="1144" w:author="Daniel Noble" w:date="2023-07-21T14:13:00Z">
              <w:r w:rsidRPr="0099081B">
                <w:rPr>
                  <w:rFonts w:ascii="Times New Roman" w:hAnsi="Times New Roman" w:cs="Times New Roman"/>
                  <w:rPrChange w:id="1145" w:author="Daniel Noble" w:date="2023-07-21T14:22:00Z">
                    <w:rPr/>
                  </w:rPrChange>
                </w:rPr>
                <w:t xml:space="preserve">0.00438 </w:t>
              </w:r>
            </w:ins>
          </w:p>
          <w:p w14:paraId="255C2D5F" w14:textId="0D1C6CD2" w:rsidR="00952440" w:rsidRPr="0099081B" w:rsidDel="00D567F8" w:rsidRDefault="00952440">
            <w:pPr>
              <w:spacing w:after="0"/>
              <w:contextualSpacing/>
              <w:jc w:val="center"/>
              <w:rPr>
                <w:ins w:id="1146" w:author="fonti.kar@gmail.com" w:date="2020-09-29T12:38:00Z"/>
                <w:del w:id="1147" w:author="Daniel Noble" w:date="2023-07-21T14:13:00Z"/>
                <w:rFonts w:ascii="Times New Roman" w:eastAsia="Times New Roman" w:hAnsi="Times New Roman" w:cs="Times New Roman"/>
                <w:color w:val="000000"/>
                <w:lang w:val="en-HK" w:eastAsia="en-GB"/>
                <w:rPrChange w:id="1148" w:author="Daniel Noble" w:date="2023-07-21T14:22:00Z">
                  <w:rPr>
                    <w:ins w:id="1149" w:author="fonti.kar@gmail.com" w:date="2020-09-29T12:38:00Z"/>
                    <w:del w:id="1150" w:author="Daniel Noble" w:date="2023-07-21T14:13:00Z"/>
                    <w:rFonts w:ascii="Times New Roman" w:eastAsia="Times New Roman" w:hAnsi="Times New Roman" w:cs="Times New Roman"/>
                    <w:b/>
                    <w:bCs/>
                    <w:color w:val="000000"/>
                    <w:lang w:val="en-HK" w:eastAsia="en-GB"/>
                  </w:rPr>
                </w:rPrChange>
              </w:rPr>
              <w:pPrChange w:id="1151" w:author="Daniel Noble" w:date="2023-07-12T13:16:00Z">
                <w:pPr>
                  <w:spacing w:after="0" w:line="480" w:lineRule="auto"/>
                  <w:jc w:val="center"/>
                </w:pPr>
              </w:pPrChange>
            </w:pPr>
            <w:ins w:id="1152" w:author="Daniel Noble" w:date="2023-07-21T14:13:00Z">
              <w:r w:rsidRPr="0099081B">
                <w:rPr>
                  <w:rFonts w:ascii="Times New Roman" w:hAnsi="Times New Roman" w:cs="Times New Roman"/>
                  <w:rPrChange w:id="1153" w:author="Daniel Noble" w:date="2023-07-21T14:22:00Z">
                    <w:rPr/>
                  </w:rPrChange>
                </w:rPr>
                <w:t>(3.9e-07 - 0.0101)</w:t>
              </w:r>
            </w:ins>
            <w:del w:id="1154" w:author="Daniel Noble" w:date="2023-07-21T14:13:00Z">
              <w:r w:rsidRPr="0099081B" w:rsidDel="00D567F8">
                <w:rPr>
                  <w:rFonts w:ascii="Times New Roman" w:eastAsia="Times New Roman" w:hAnsi="Times New Roman" w:cs="Times New Roman"/>
                  <w:color w:val="000000"/>
                  <w:lang w:val="en-HK" w:eastAsia="en-GB"/>
                  <w:rPrChange w:id="1155" w:author="Daniel Noble" w:date="2023-07-21T14:22:00Z">
                    <w:rPr>
                      <w:rFonts w:ascii="Times New Roman" w:eastAsia="Times New Roman" w:hAnsi="Times New Roman" w:cs="Times New Roman"/>
                      <w:b/>
                      <w:bCs/>
                      <w:color w:val="000000"/>
                      <w:lang w:val="en-HK" w:eastAsia="en-GB"/>
                    </w:rPr>
                  </w:rPrChange>
                </w:rPr>
                <w:delText xml:space="preserve">-0.101 </w:delText>
              </w:r>
            </w:del>
          </w:p>
          <w:p w14:paraId="4D85932C" w14:textId="0DBA8D79" w:rsidR="00952440" w:rsidRPr="0099081B" w:rsidRDefault="00952440">
            <w:pPr>
              <w:spacing w:after="0"/>
              <w:contextualSpacing/>
              <w:jc w:val="center"/>
              <w:rPr>
                <w:rFonts w:ascii="Times New Roman" w:eastAsia="Times New Roman" w:hAnsi="Times New Roman" w:cs="Times New Roman"/>
                <w:color w:val="000000"/>
                <w:lang w:val="en-HK" w:eastAsia="en-GB"/>
                <w:rPrChange w:id="1156" w:author="Daniel Noble" w:date="2023-07-21T14:22:00Z">
                  <w:rPr>
                    <w:rFonts w:ascii="Times New Roman" w:eastAsia="Times New Roman" w:hAnsi="Times New Roman" w:cs="Times New Roman"/>
                    <w:b/>
                    <w:bCs/>
                    <w:color w:val="000000"/>
                    <w:lang w:val="en-HK" w:eastAsia="en-GB"/>
                  </w:rPr>
                </w:rPrChange>
              </w:rPr>
              <w:pPrChange w:id="1157" w:author="Daniel Noble" w:date="2023-07-12T13:16:00Z">
                <w:pPr>
                  <w:spacing w:after="0" w:line="480" w:lineRule="auto"/>
                  <w:jc w:val="center"/>
                </w:pPr>
              </w:pPrChange>
            </w:pPr>
            <w:del w:id="1158" w:author="Daniel Noble" w:date="2023-07-21T14:13:00Z">
              <w:r w:rsidRPr="0099081B" w:rsidDel="00D567F8">
                <w:rPr>
                  <w:rFonts w:ascii="Times New Roman" w:eastAsia="Times New Roman" w:hAnsi="Times New Roman" w:cs="Times New Roman"/>
                  <w:color w:val="000000"/>
                  <w:lang w:val="en-HK" w:eastAsia="en-GB"/>
                  <w:rPrChange w:id="1159" w:author="Daniel Noble" w:date="2023-07-21T14:22:00Z">
                    <w:rPr>
                      <w:rFonts w:ascii="Times New Roman" w:eastAsia="Times New Roman" w:hAnsi="Times New Roman" w:cs="Times New Roman"/>
                      <w:b/>
                      <w:bCs/>
                      <w:color w:val="000000"/>
                      <w:lang w:val="en-HK" w:eastAsia="en-GB"/>
                    </w:rPr>
                  </w:rPrChange>
                </w:rPr>
                <w:delText>(-0.146 to -0.07)</w:delText>
              </w:r>
            </w:del>
          </w:p>
        </w:tc>
      </w:tr>
      <w:tr w:rsidR="00952440" w:rsidRPr="008415F3" w14:paraId="18434822" w14:textId="77777777" w:rsidTr="00D567F8">
        <w:tblPrEx>
          <w:tblW w:w="0" w:type="auto"/>
          <w:tblInd w:w="655" w:type="dxa"/>
          <w:tblPrExChange w:id="1160" w:author="Daniel Noble" w:date="2023-07-21T14:13:00Z">
            <w:tblPrEx>
              <w:tblW w:w="0" w:type="auto"/>
              <w:tblInd w:w="655" w:type="dxa"/>
            </w:tblPrEx>
          </w:tblPrExChange>
        </w:tblPrEx>
        <w:trPr>
          <w:trHeight w:val="1020"/>
          <w:trPrChange w:id="1161" w:author="Daniel Noble" w:date="2023-07-21T14:13:00Z">
            <w:trPr>
              <w:gridAfter w:val="0"/>
              <w:trHeight w:val="1020"/>
            </w:trPr>
          </w:trPrChange>
        </w:trPr>
        <w:tc>
          <w:tcPr>
            <w:tcW w:w="0" w:type="auto"/>
            <w:tcBorders>
              <w:top w:val="nil"/>
              <w:left w:val="nil"/>
              <w:bottom w:val="nil"/>
              <w:right w:val="nil"/>
            </w:tcBorders>
            <w:shd w:val="clear" w:color="auto" w:fill="auto"/>
            <w:noWrap/>
            <w:vAlign w:val="center"/>
            <w:hideMark/>
            <w:tcPrChange w:id="1162" w:author="Daniel Noble" w:date="2023-07-21T14:13:00Z">
              <w:tcPr>
                <w:tcW w:w="0" w:type="auto"/>
                <w:tcBorders>
                  <w:top w:val="nil"/>
                  <w:left w:val="nil"/>
                  <w:bottom w:val="nil"/>
                  <w:right w:val="nil"/>
                </w:tcBorders>
                <w:shd w:val="clear" w:color="auto" w:fill="auto"/>
                <w:noWrap/>
                <w:vAlign w:val="center"/>
                <w:hideMark/>
              </w:tcPr>
            </w:tcPrChange>
          </w:tcPr>
          <w:p w14:paraId="7DA05A5B"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163"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lastRenderedPageBreak/>
              <w:t>Quadratic Slope</w:t>
            </w:r>
          </w:p>
        </w:tc>
        <w:tc>
          <w:tcPr>
            <w:tcW w:w="0" w:type="auto"/>
            <w:tcBorders>
              <w:top w:val="nil"/>
              <w:left w:val="nil"/>
              <w:bottom w:val="nil"/>
              <w:right w:val="nil"/>
            </w:tcBorders>
            <w:shd w:val="clear" w:color="auto" w:fill="auto"/>
            <w:hideMark/>
            <w:tcPrChange w:id="1164" w:author="Daniel Noble" w:date="2023-07-21T14:13:00Z">
              <w:tcPr>
                <w:tcW w:w="0" w:type="auto"/>
                <w:tcBorders>
                  <w:top w:val="nil"/>
                  <w:left w:val="nil"/>
                  <w:bottom w:val="nil"/>
                  <w:right w:val="nil"/>
                </w:tcBorders>
                <w:shd w:val="clear" w:color="auto" w:fill="auto"/>
                <w:vAlign w:val="center"/>
                <w:hideMark/>
              </w:tcPr>
            </w:tcPrChange>
          </w:tcPr>
          <w:p w14:paraId="7252443C" w14:textId="77777777" w:rsidR="00952440" w:rsidRPr="0099081B" w:rsidRDefault="00952440" w:rsidP="00952440">
            <w:pPr>
              <w:spacing w:after="0"/>
              <w:contextualSpacing/>
              <w:jc w:val="center"/>
              <w:rPr>
                <w:ins w:id="1165" w:author="Daniel Noble" w:date="2023-07-21T14:14:00Z"/>
                <w:rFonts w:ascii="Times New Roman" w:hAnsi="Times New Roman" w:cs="Times New Roman"/>
              </w:rPr>
            </w:pPr>
            <w:ins w:id="1166" w:author="Daniel Noble" w:date="2023-07-21T14:13:00Z">
              <w:r w:rsidRPr="0099081B">
                <w:rPr>
                  <w:rFonts w:ascii="Times New Roman" w:hAnsi="Times New Roman" w:cs="Times New Roman"/>
                  <w:rPrChange w:id="1167" w:author="Daniel Noble" w:date="2023-07-21T14:22:00Z">
                    <w:rPr/>
                  </w:rPrChange>
                </w:rPr>
                <w:t xml:space="preserve">-0.557 </w:t>
              </w:r>
            </w:ins>
          </w:p>
          <w:p w14:paraId="0BB73DBD" w14:textId="1763FF9F" w:rsidR="00952440" w:rsidRPr="0099081B" w:rsidRDefault="00952440">
            <w:pPr>
              <w:spacing w:after="0"/>
              <w:contextualSpacing/>
              <w:jc w:val="center"/>
              <w:rPr>
                <w:rFonts w:ascii="Times New Roman" w:eastAsia="Times New Roman" w:hAnsi="Times New Roman" w:cs="Times New Roman"/>
                <w:color w:val="000000"/>
                <w:lang w:val="en-HK" w:eastAsia="en-GB"/>
                <w:rPrChange w:id="1168" w:author="Daniel Noble" w:date="2023-07-21T14:22:00Z">
                  <w:rPr>
                    <w:rFonts w:ascii="Times New Roman" w:eastAsia="Times New Roman" w:hAnsi="Times New Roman" w:cs="Times New Roman"/>
                    <w:b/>
                    <w:bCs/>
                    <w:color w:val="000000"/>
                    <w:lang w:val="en-HK" w:eastAsia="en-GB"/>
                  </w:rPr>
                </w:rPrChange>
              </w:rPr>
              <w:pPrChange w:id="1169" w:author="Daniel Noble" w:date="2023-07-12T13:16:00Z">
                <w:pPr>
                  <w:spacing w:after="0" w:line="480" w:lineRule="auto"/>
                  <w:jc w:val="center"/>
                </w:pPr>
              </w:pPrChange>
            </w:pPr>
            <w:ins w:id="1170" w:author="Daniel Noble" w:date="2023-07-21T14:13:00Z">
              <w:r w:rsidRPr="0099081B">
                <w:rPr>
                  <w:rFonts w:ascii="Times New Roman" w:hAnsi="Times New Roman" w:cs="Times New Roman"/>
                  <w:rPrChange w:id="1171" w:author="Daniel Noble" w:date="2023-07-21T14:22:00Z">
                    <w:rPr/>
                  </w:rPrChange>
                </w:rPr>
                <w:t>(-0.774 - -0.275)</w:t>
              </w:r>
            </w:ins>
            <w:del w:id="1172" w:author="Daniel Noble" w:date="2023-07-21T14:13:00Z">
              <w:r w:rsidRPr="0099081B" w:rsidDel="00D567F8">
                <w:rPr>
                  <w:rFonts w:ascii="Times New Roman" w:eastAsia="Times New Roman" w:hAnsi="Times New Roman" w:cs="Times New Roman"/>
                  <w:color w:val="000000"/>
                  <w:lang w:val="en-HK" w:eastAsia="en-GB"/>
                  <w:rPrChange w:id="1173" w:author="Daniel Noble" w:date="2023-07-21T14:22:00Z">
                    <w:rPr>
                      <w:rFonts w:ascii="Times New Roman" w:eastAsia="Times New Roman" w:hAnsi="Times New Roman" w:cs="Times New Roman"/>
                      <w:b/>
                      <w:bCs/>
                      <w:color w:val="000000"/>
                      <w:lang w:val="en-HK" w:eastAsia="en-GB"/>
                    </w:rPr>
                  </w:rPrChange>
                </w:rPr>
                <w:delText xml:space="preserve">-0.516 </w:delText>
              </w:r>
              <w:r w:rsidRPr="0099081B" w:rsidDel="00D567F8">
                <w:rPr>
                  <w:rFonts w:ascii="Times New Roman" w:eastAsia="Times New Roman" w:hAnsi="Times New Roman" w:cs="Times New Roman"/>
                  <w:color w:val="000000"/>
                  <w:lang w:val="en-HK" w:eastAsia="en-GB"/>
                  <w:rPrChange w:id="1174" w:author="Daniel Noble" w:date="2023-07-21T14:22:00Z">
                    <w:rPr>
                      <w:rFonts w:ascii="Times New Roman" w:eastAsia="Times New Roman" w:hAnsi="Times New Roman" w:cs="Times New Roman"/>
                      <w:b/>
                      <w:bCs/>
                      <w:color w:val="000000"/>
                      <w:lang w:val="en-HK" w:eastAsia="en-GB"/>
                    </w:rPr>
                  </w:rPrChange>
                </w:rPr>
                <w:br/>
                <w:delText>(-0.815 to -0.141)</w:delText>
              </w:r>
            </w:del>
          </w:p>
        </w:tc>
        <w:tc>
          <w:tcPr>
            <w:tcW w:w="0" w:type="auto"/>
            <w:tcBorders>
              <w:top w:val="nil"/>
              <w:left w:val="nil"/>
              <w:bottom w:val="nil"/>
              <w:right w:val="nil"/>
            </w:tcBorders>
            <w:shd w:val="clear" w:color="auto" w:fill="auto"/>
            <w:hideMark/>
            <w:tcPrChange w:id="1175" w:author="Daniel Noble" w:date="2023-07-21T14:13:00Z">
              <w:tcPr>
                <w:tcW w:w="0" w:type="auto"/>
                <w:gridSpan w:val="4"/>
                <w:tcBorders>
                  <w:top w:val="nil"/>
                  <w:left w:val="nil"/>
                  <w:bottom w:val="nil"/>
                  <w:right w:val="nil"/>
                </w:tcBorders>
                <w:shd w:val="clear" w:color="auto" w:fill="auto"/>
                <w:vAlign w:val="center"/>
                <w:hideMark/>
              </w:tcPr>
            </w:tcPrChange>
          </w:tcPr>
          <w:p w14:paraId="78D2F669" w14:textId="77777777" w:rsidR="00952440" w:rsidRPr="0099081B" w:rsidRDefault="00952440" w:rsidP="00952440">
            <w:pPr>
              <w:spacing w:after="0"/>
              <w:contextualSpacing/>
              <w:jc w:val="center"/>
              <w:rPr>
                <w:ins w:id="1176" w:author="Daniel Noble" w:date="2023-07-21T14:14:00Z"/>
                <w:rFonts w:ascii="Times New Roman" w:hAnsi="Times New Roman" w:cs="Times New Roman"/>
              </w:rPr>
            </w:pPr>
            <w:ins w:id="1177" w:author="Daniel Noble" w:date="2023-07-21T14:13:00Z">
              <w:r w:rsidRPr="0099081B">
                <w:rPr>
                  <w:rFonts w:ascii="Times New Roman" w:hAnsi="Times New Roman" w:cs="Times New Roman"/>
                  <w:rPrChange w:id="1178" w:author="Daniel Noble" w:date="2023-07-21T14:22:00Z">
                    <w:rPr/>
                  </w:rPrChange>
                </w:rPr>
                <w:t xml:space="preserve">0.372 </w:t>
              </w:r>
            </w:ins>
          </w:p>
          <w:p w14:paraId="0FC825B3" w14:textId="7523C895" w:rsidR="00952440" w:rsidRPr="0099081B" w:rsidRDefault="00952440">
            <w:pPr>
              <w:spacing w:after="0"/>
              <w:contextualSpacing/>
              <w:jc w:val="center"/>
              <w:rPr>
                <w:rFonts w:ascii="Times New Roman" w:eastAsia="Times New Roman" w:hAnsi="Times New Roman" w:cs="Times New Roman"/>
                <w:color w:val="000000"/>
                <w:lang w:val="en-HK" w:eastAsia="en-GB"/>
                <w:rPrChange w:id="1179" w:author="Daniel Noble" w:date="2023-07-21T14:22:00Z">
                  <w:rPr>
                    <w:rFonts w:ascii="Times New Roman" w:eastAsia="Times New Roman" w:hAnsi="Times New Roman" w:cs="Times New Roman"/>
                    <w:b/>
                    <w:bCs/>
                    <w:color w:val="000000"/>
                    <w:lang w:val="en-HK" w:eastAsia="en-GB"/>
                  </w:rPr>
                </w:rPrChange>
              </w:rPr>
              <w:pPrChange w:id="1180" w:author="Daniel Noble" w:date="2023-07-12T13:16:00Z">
                <w:pPr>
                  <w:spacing w:after="0" w:line="480" w:lineRule="auto"/>
                  <w:jc w:val="center"/>
                </w:pPr>
              </w:pPrChange>
            </w:pPr>
            <w:ins w:id="1181" w:author="Daniel Noble" w:date="2023-07-21T14:13:00Z">
              <w:r w:rsidRPr="0099081B">
                <w:rPr>
                  <w:rFonts w:ascii="Times New Roman" w:hAnsi="Times New Roman" w:cs="Times New Roman"/>
                  <w:rPrChange w:id="1182" w:author="Daniel Noble" w:date="2023-07-21T14:22:00Z">
                    <w:rPr/>
                  </w:rPrChange>
                </w:rPr>
                <w:t>(4.04e-05 - 0.695)</w:t>
              </w:r>
            </w:ins>
            <w:del w:id="1183" w:author="Daniel Noble" w:date="2023-07-21T14:13:00Z">
              <w:r w:rsidRPr="0099081B" w:rsidDel="00D567F8">
                <w:rPr>
                  <w:rFonts w:ascii="Times New Roman" w:eastAsia="Times New Roman" w:hAnsi="Times New Roman" w:cs="Times New Roman"/>
                  <w:color w:val="000000"/>
                  <w:lang w:val="en-HK" w:eastAsia="en-GB"/>
                  <w:rPrChange w:id="1184" w:author="Daniel Noble" w:date="2023-07-21T14:22:00Z">
                    <w:rPr>
                      <w:rFonts w:ascii="Times New Roman" w:eastAsia="Times New Roman" w:hAnsi="Times New Roman" w:cs="Times New Roman"/>
                      <w:b/>
                      <w:bCs/>
                      <w:color w:val="000000"/>
                      <w:lang w:val="en-HK" w:eastAsia="en-GB"/>
                    </w:rPr>
                  </w:rPrChange>
                </w:rPr>
                <w:delText xml:space="preserve">0.636 </w:delText>
              </w:r>
              <w:r w:rsidRPr="0099081B" w:rsidDel="00D567F8">
                <w:rPr>
                  <w:rFonts w:ascii="Times New Roman" w:eastAsia="Times New Roman" w:hAnsi="Times New Roman" w:cs="Times New Roman"/>
                  <w:color w:val="000000"/>
                  <w:lang w:val="en-HK" w:eastAsia="en-GB"/>
                  <w:rPrChange w:id="1185" w:author="Daniel Noble" w:date="2023-07-21T14:22:00Z">
                    <w:rPr>
                      <w:rFonts w:ascii="Times New Roman" w:eastAsia="Times New Roman" w:hAnsi="Times New Roman" w:cs="Times New Roman"/>
                      <w:b/>
                      <w:bCs/>
                      <w:color w:val="000000"/>
                      <w:lang w:val="en-HK" w:eastAsia="en-GB"/>
                    </w:rPr>
                  </w:rPrChange>
                </w:rPr>
                <w:br/>
                <w:delText>(0.356 to 0.819)</w:delText>
              </w:r>
            </w:del>
          </w:p>
        </w:tc>
        <w:tc>
          <w:tcPr>
            <w:tcW w:w="0" w:type="auto"/>
            <w:tcBorders>
              <w:top w:val="nil"/>
              <w:left w:val="nil"/>
              <w:bottom w:val="nil"/>
              <w:right w:val="nil"/>
            </w:tcBorders>
            <w:shd w:val="clear" w:color="auto" w:fill="auto"/>
            <w:hideMark/>
            <w:tcPrChange w:id="1186" w:author="Daniel Noble" w:date="2023-07-21T14:13:00Z">
              <w:tcPr>
                <w:tcW w:w="0" w:type="auto"/>
                <w:gridSpan w:val="4"/>
                <w:tcBorders>
                  <w:top w:val="nil"/>
                  <w:left w:val="nil"/>
                  <w:bottom w:val="nil"/>
                  <w:right w:val="nil"/>
                </w:tcBorders>
                <w:shd w:val="clear" w:color="auto" w:fill="auto"/>
                <w:vAlign w:val="center"/>
                <w:hideMark/>
              </w:tcPr>
            </w:tcPrChange>
          </w:tcPr>
          <w:p w14:paraId="5DB815B3" w14:textId="77777777" w:rsidR="00952440" w:rsidRPr="0099081B" w:rsidRDefault="00952440" w:rsidP="00952440">
            <w:pPr>
              <w:spacing w:after="0"/>
              <w:contextualSpacing/>
              <w:jc w:val="center"/>
              <w:rPr>
                <w:ins w:id="1187" w:author="Daniel Noble" w:date="2023-07-21T14:14:00Z"/>
                <w:rFonts w:ascii="Times New Roman" w:hAnsi="Times New Roman" w:cs="Times New Roman"/>
              </w:rPr>
            </w:pPr>
            <w:ins w:id="1188" w:author="Daniel Noble" w:date="2023-07-21T14:13:00Z">
              <w:r w:rsidRPr="0099081B">
                <w:rPr>
                  <w:rFonts w:ascii="Times New Roman" w:hAnsi="Times New Roman" w:cs="Times New Roman"/>
                  <w:rPrChange w:id="1189" w:author="Daniel Noble" w:date="2023-07-21T14:22:00Z">
                    <w:rPr/>
                  </w:rPrChange>
                </w:rPr>
                <w:t xml:space="preserve">0.009 </w:t>
              </w:r>
            </w:ins>
          </w:p>
          <w:p w14:paraId="0C5AF3AF" w14:textId="18F3D827" w:rsidR="00952440" w:rsidRPr="0099081B" w:rsidRDefault="00952440">
            <w:pPr>
              <w:spacing w:after="0"/>
              <w:contextualSpacing/>
              <w:jc w:val="center"/>
              <w:rPr>
                <w:rFonts w:ascii="Times New Roman" w:eastAsia="Times New Roman" w:hAnsi="Times New Roman" w:cs="Times New Roman"/>
                <w:color w:val="000000"/>
                <w:lang w:val="en-HK" w:eastAsia="en-GB"/>
                <w:rPrChange w:id="1190" w:author="Daniel Noble" w:date="2023-07-21T14:22:00Z">
                  <w:rPr>
                    <w:rFonts w:ascii="Times New Roman" w:eastAsia="Times New Roman" w:hAnsi="Times New Roman" w:cs="Times New Roman"/>
                    <w:b/>
                    <w:bCs/>
                    <w:color w:val="000000"/>
                    <w:lang w:val="en-HK" w:eastAsia="en-GB"/>
                  </w:rPr>
                </w:rPrChange>
              </w:rPr>
              <w:pPrChange w:id="1191" w:author="Daniel Noble" w:date="2023-07-12T13:16:00Z">
                <w:pPr>
                  <w:spacing w:after="0" w:line="480" w:lineRule="auto"/>
                  <w:jc w:val="center"/>
                </w:pPr>
              </w:pPrChange>
            </w:pPr>
            <w:ins w:id="1192" w:author="Daniel Noble" w:date="2023-07-21T14:13:00Z">
              <w:r w:rsidRPr="0099081B">
                <w:rPr>
                  <w:rFonts w:ascii="Times New Roman" w:hAnsi="Times New Roman" w:cs="Times New Roman"/>
                  <w:rPrChange w:id="1193" w:author="Daniel Noble" w:date="2023-07-21T14:22:00Z">
                    <w:rPr/>
                  </w:rPrChange>
                </w:rPr>
                <w:t>(0.004 - 0.015)</w:t>
              </w:r>
            </w:ins>
            <w:del w:id="1194" w:author="Daniel Noble" w:date="2023-07-21T14:13:00Z">
              <w:r w:rsidRPr="0099081B" w:rsidDel="00D567F8">
                <w:rPr>
                  <w:rFonts w:ascii="Times New Roman" w:eastAsia="Times New Roman" w:hAnsi="Times New Roman" w:cs="Times New Roman"/>
                  <w:color w:val="000000"/>
                  <w:lang w:val="en-HK" w:eastAsia="en-GB"/>
                  <w:rPrChange w:id="1195" w:author="Daniel Noble" w:date="2023-07-21T14:22:00Z">
                    <w:rPr>
                      <w:rFonts w:ascii="Times New Roman" w:eastAsia="Times New Roman" w:hAnsi="Times New Roman" w:cs="Times New Roman"/>
                      <w:b/>
                      <w:bCs/>
                      <w:color w:val="000000"/>
                      <w:lang w:val="en-HK" w:eastAsia="en-GB"/>
                    </w:rPr>
                  </w:rPrChange>
                </w:rPr>
                <w:delText xml:space="preserve">0.011 </w:delText>
              </w:r>
              <w:r w:rsidRPr="0099081B" w:rsidDel="00D567F8">
                <w:rPr>
                  <w:rFonts w:ascii="Times New Roman" w:eastAsia="Times New Roman" w:hAnsi="Times New Roman" w:cs="Times New Roman"/>
                  <w:color w:val="000000"/>
                  <w:lang w:val="en-HK" w:eastAsia="en-GB"/>
                  <w:rPrChange w:id="1196" w:author="Daniel Noble" w:date="2023-07-21T14:22:00Z">
                    <w:rPr>
                      <w:rFonts w:ascii="Times New Roman" w:eastAsia="Times New Roman" w:hAnsi="Times New Roman" w:cs="Times New Roman"/>
                      <w:b/>
                      <w:bCs/>
                      <w:color w:val="000000"/>
                      <w:lang w:val="en-HK" w:eastAsia="en-GB"/>
                    </w:rPr>
                  </w:rPrChange>
                </w:rPr>
                <w:br/>
                <w:delText>(0.007 to 0.017)</w:delText>
              </w:r>
            </w:del>
          </w:p>
        </w:tc>
      </w:tr>
      <w:tr w:rsidR="008415F3" w:rsidRPr="008415F3" w14:paraId="086FDEC8" w14:textId="77777777" w:rsidTr="008415F3">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683305BC" w14:textId="77777777" w:rsidR="008415F3" w:rsidRPr="0099081B" w:rsidRDefault="008415F3">
            <w:pPr>
              <w:spacing w:after="0"/>
              <w:contextualSpacing/>
              <w:jc w:val="center"/>
              <w:rPr>
                <w:rFonts w:ascii="Times New Roman" w:eastAsia="Times New Roman" w:hAnsi="Times New Roman" w:cs="Times New Roman"/>
                <w:i/>
                <w:iCs/>
                <w:color w:val="000000"/>
                <w:lang w:val="en-HK" w:eastAsia="en-GB"/>
              </w:rPr>
              <w:pPrChange w:id="1197" w:author="Daniel Noble" w:date="2023-07-12T13:16:00Z">
                <w:pPr>
                  <w:spacing w:after="0" w:line="480" w:lineRule="auto"/>
                  <w:jc w:val="center"/>
                </w:pPr>
              </w:pPrChange>
            </w:pPr>
            <w:r w:rsidRPr="0099081B">
              <w:rPr>
                <w:rFonts w:ascii="Times New Roman" w:eastAsia="Times New Roman" w:hAnsi="Times New Roman" w:cs="Times New Roman"/>
                <w:i/>
                <w:iCs/>
                <w:color w:val="000000"/>
                <w:lang w:val="en-HK" w:eastAsia="en-GB"/>
              </w:rPr>
              <w:t>M</w:t>
            </w:r>
          </w:p>
        </w:tc>
      </w:tr>
      <w:tr w:rsidR="008415F3" w:rsidRPr="008415F3" w14:paraId="446C7CDD" w14:textId="77777777" w:rsidTr="008415F3">
        <w:trPr>
          <w:trHeight w:val="320"/>
        </w:trPr>
        <w:tc>
          <w:tcPr>
            <w:tcW w:w="0" w:type="auto"/>
            <w:tcBorders>
              <w:top w:val="nil"/>
              <w:left w:val="nil"/>
              <w:bottom w:val="nil"/>
              <w:right w:val="nil"/>
            </w:tcBorders>
            <w:shd w:val="clear" w:color="auto" w:fill="auto"/>
            <w:noWrap/>
            <w:vAlign w:val="bottom"/>
            <w:hideMark/>
          </w:tcPr>
          <w:p w14:paraId="46C25E32"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198"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9A47F34"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199"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26B0BBF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200"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6527D6E8" w14:textId="77777777" w:rsidR="008415F3" w:rsidRPr="0099081B" w:rsidRDefault="008415F3">
            <w:pPr>
              <w:spacing w:after="0"/>
              <w:contextualSpacing/>
              <w:jc w:val="center"/>
              <w:rPr>
                <w:rFonts w:ascii="Times New Roman" w:eastAsia="Times New Roman" w:hAnsi="Times New Roman" w:cs="Times New Roman"/>
                <w:color w:val="000000"/>
                <w:lang w:val="en-HK" w:eastAsia="en-GB"/>
              </w:rPr>
              <w:pPrChange w:id="1201" w:author="Daniel Noble" w:date="2023-07-12T13:16:00Z">
                <w:pPr>
                  <w:spacing w:after="0" w:line="480" w:lineRule="auto"/>
                  <w:jc w:val="center"/>
                </w:pPr>
              </w:pPrChange>
            </w:pPr>
            <w:r w:rsidRPr="0099081B">
              <w:rPr>
                <w:rFonts w:ascii="Times New Roman" w:eastAsia="Times New Roman" w:hAnsi="Times New Roman" w:cs="Times New Roman"/>
                <w:color w:val="000000"/>
                <w:lang w:val="en-HK" w:eastAsia="en-GB"/>
              </w:rPr>
              <w:t>Quadratic Slope</w:t>
            </w:r>
          </w:p>
        </w:tc>
      </w:tr>
      <w:tr w:rsidR="00952440" w:rsidRPr="008415F3" w14:paraId="5BF637D1" w14:textId="77777777" w:rsidTr="00C94E4E">
        <w:tblPrEx>
          <w:tblW w:w="0" w:type="auto"/>
          <w:tblInd w:w="655" w:type="dxa"/>
          <w:tblPrExChange w:id="1202" w:author="Daniel Noble" w:date="2023-07-21T14:13:00Z">
            <w:tblPrEx>
              <w:tblW w:w="0" w:type="auto"/>
              <w:tblInd w:w="655" w:type="dxa"/>
            </w:tblPrEx>
          </w:tblPrExChange>
        </w:tblPrEx>
        <w:trPr>
          <w:trHeight w:val="680"/>
          <w:trPrChange w:id="1203"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204" w:author="Daniel Noble" w:date="2023-07-21T14:13:00Z">
              <w:tcPr>
                <w:tcW w:w="0" w:type="auto"/>
                <w:tcBorders>
                  <w:top w:val="nil"/>
                  <w:left w:val="nil"/>
                  <w:bottom w:val="nil"/>
                  <w:right w:val="nil"/>
                </w:tcBorders>
                <w:shd w:val="clear" w:color="auto" w:fill="auto"/>
                <w:noWrap/>
                <w:vAlign w:val="center"/>
                <w:hideMark/>
              </w:tcPr>
            </w:tcPrChange>
          </w:tcPr>
          <w:p w14:paraId="10FF0A6C"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205"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hideMark/>
            <w:tcPrChange w:id="1206" w:author="Daniel Noble" w:date="2023-07-21T14:13:00Z">
              <w:tcPr>
                <w:tcW w:w="0" w:type="auto"/>
                <w:gridSpan w:val="3"/>
                <w:tcBorders>
                  <w:top w:val="nil"/>
                  <w:left w:val="nil"/>
                  <w:bottom w:val="nil"/>
                  <w:right w:val="nil"/>
                </w:tcBorders>
                <w:shd w:val="clear" w:color="auto" w:fill="auto"/>
                <w:vAlign w:val="center"/>
                <w:hideMark/>
              </w:tcPr>
            </w:tcPrChange>
          </w:tcPr>
          <w:p w14:paraId="3B66A194" w14:textId="77777777" w:rsidR="00952440" w:rsidRPr="0099081B" w:rsidRDefault="00952440" w:rsidP="00952440">
            <w:pPr>
              <w:spacing w:after="0"/>
              <w:contextualSpacing/>
              <w:jc w:val="center"/>
              <w:rPr>
                <w:ins w:id="1207" w:author="Daniel Noble" w:date="2023-07-21T14:14:00Z"/>
                <w:rFonts w:ascii="Times New Roman" w:hAnsi="Times New Roman" w:cs="Times New Roman"/>
              </w:rPr>
            </w:pPr>
            <w:ins w:id="1208" w:author="Daniel Noble" w:date="2023-07-21T14:13:00Z">
              <w:r w:rsidRPr="0099081B">
                <w:rPr>
                  <w:rFonts w:ascii="Times New Roman" w:hAnsi="Times New Roman" w:cs="Times New Roman"/>
                  <w:rPrChange w:id="1209" w:author="Daniel Noble" w:date="2023-07-21T14:22:00Z">
                    <w:rPr/>
                  </w:rPrChange>
                </w:rPr>
                <w:t xml:space="preserve">0.055 </w:t>
              </w:r>
            </w:ins>
          </w:p>
          <w:p w14:paraId="233F8670" w14:textId="65F321DA" w:rsidR="00952440" w:rsidRPr="0099081B" w:rsidRDefault="00952440">
            <w:pPr>
              <w:spacing w:after="0"/>
              <w:contextualSpacing/>
              <w:jc w:val="center"/>
              <w:rPr>
                <w:rFonts w:ascii="Times New Roman" w:eastAsia="Times New Roman" w:hAnsi="Times New Roman" w:cs="Times New Roman"/>
                <w:color w:val="000000"/>
                <w:lang w:val="en-HK" w:eastAsia="en-GB"/>
                <w:rPrChange w:id="1210" w:author="Daniel Noble" w:date="2023-07-21T14:22:00Z">
                  <w:rPr>
                    <w:rFonts w:ascii="Times New Roman" w:eastAsia="Times New Roman" w:hAnsi="Times New Roman" w:cs="Times New Roman"/>
                    <w:b/>
                    <w:bCs/>
                    <w:color w:val="000000"/>
                    <w:lang w:val="en-HK" w:eastAsia="en-GB"/>
                  </w:rPr>
                </w:rPrChange>
              </w:rPr>
              <w:pPrChange w:id="1211" w:author="Daniel Noble" w:date="2023-07-12T13:16:00Z">
                <w:pPr>
                  <w:spacing w:after="0" w:line="480" w:lineRule="auto"/>
                  <w:jc w:val="center"/>
                </w:pPr>
              </w:pPrChange>
            </w:pPr>
            <w:ins w:id="1212" w:author="Daniel Noble" w:date="2023-07-21T14:13:00Z">
              <w:r w:rsidRPr="0099081B">
                <w:rPr>
                  <w:rFonts w:ascii="Times New Roman" w:hAnsi="Times New Roman" w:cs="Times New Roman"/>
                  <w:rPrChange w:id="1213" w:author="Daniel Noble" w:date="2023-07-21T14:22:00Z">
                    <w:rPr/>
                  </w:rPrChange>
                </w:rPr>
                <w:t>(0.001 - 0.161)</w:t>
              </w:r>
            </w:ins>
            <w:del w:id="1214" w:author="Daniel Noble" w:date="2023-07-21T14:13:00Z">
              <w:r w:rsidRPr="0099081B" w:rsidDel="00C94E4E">
                <w:rPr>
                  <w:rFonts w:ascii="Times New Roman" w:eastAsia="Times New Roman" w:hAnsi="Times New Roman" w:cs="Times New Roman"/>
                  <w:color w:val="000000"/>
                  <w:lang w:val="en-HK" w:eastAsia="en-GB"/>
                  <w:rPrChange w:id="1215" w:author="Daniel Noble" w:date="2023-07-21T14:22:00Z">
                    <w:rPr>
                      <w:rFonts w:ascii="Times New Roman" w:eastAsia="Times New Roman" w:hAnsi="Times New Roman" w:cs="Times New Roman"/>
                      <w:b/>
                      <w:bCs/>
                      <w:color w:val="000000"/>
                      <w:lang w:val="en-HK" w:eastAsia="en-GB"/>
                    </w:rPr>
                  </w:rPrChange>
                </w:rPr>
                <w:delText xml:space="preserve">0.156 </w:delText>
              </w:r>
              <w:r w:rsidRPr="0099081B" w:rsidDel="00C94E4E">
                <w:rPr>
                  <w:rFonts w:ascii="Times New Roman" w:eastAsia="Times New Roman" w:hAnsi="Times New Roman" w:cs="Times New Roman"/>
                  <w:color w:val="000000"/>
                  <w:lang w:val="en-HK" w:eastAsia="en-GB"/>
                  <w:rPrChange w:id="1216" w:author="Daniel Noble" w:date="2023-07-21T14:22:00Z">
                    <w:rPr>
                      <w:rFonts w:ascii="Times New Roman" w:eastAsia="Times New Roman" w:hAnsi="Times New Roman" w:cs="Times New Roman"/>
                      <w:b/>
                      <w:bCs/>
                      <w:color w:val="000000"/>
                      <w:lang w:val="en-HK" w:eastAsia="en-GB"/>
                    </w:rPr>
                  </w:rPrChange>
                </w:rPr>
                <w:br/>
                <w:delText>(0.052 to 0.306)</w:delText>
              </w:r>
            </w:del>
          </w:p>
        </w:tc>
        <w:tc>
          <w:tcPr>
            <w:tcW w:w="0" w:type="auto"/>
            <w:tcBorders>
              <w:top w:val="nil"/>
              <w:left w:val="nil"/>
              <w:bottom w:val="nil"/>
              <w:right w:val="nil"/>
            </w:tcBorders>
            <w:shd w:val="clear" w:color="auto" w:fill="auto"/>
            <w:hideMark/>
            <w:tcPrChange w:id="1217" w:author="Daniel Noble" w:date="2023-07-21T14:13:00Z">
              <w:tcPr>
                <w:tcW w:w="0" w:type="auto"/>
                <w:gridSpan w:val="5"/>
                <w:tcBorders>
                  <w:top w:val="nil"/>
                  <w:left w:val="nil"/>
                  <w:bottom w:val="nil"/>
                  <w:right w:val="nil"/>
                </w:tcBorders>
                <w:shd w:val="clear" w:color="auto" w:fill="auto"/>
                <w:vAlign w:val="center"/>
                <w:hideMark/>
              </w:tcPr>
            </w:tcPrChange>
          </w:tcPr>
          <w:p w14:paraId="507366C1" w14:textId="77777777" w:rsidR="00952440" w:rsidRPr="0099081B" w:rsidRDefault="00952440" w:rsidP="00952440">
            <w:pPr>
              <w:spacing w:after="0"/>
              <w:contextualSpacing/>
              <w:jc w:val="center"/>
              <w:rPr>
                <w:ins w:id="1218" w:author="Daniel Noble" w:date="2023-07-21T14:14:00Z"/>
                <w:rFonts w:ascii="Times New Roman" w:hAnsi="Times New Roman" w:cs="Times New Roman"/>
              </w:rPr>
            </w:pPr>
            <w:ins w:id="1219" w:author="Daniel Noble" w:date="2023-07-21T14:13:00Z">
              <w:r w:rsidRPr="0099081B">
                <w:rPr>
                  <w:rFonts w:ascii="Times New Roman" w:hAnsi="Times New Roman" w:cs="Times New Roman"/>
                  <w:rPrChange w:id="1220" w:author="Daniel Noble" w:date="2023-07-21T14:22:00Z">
                    <w:rPr/>
                  </w:rPrChange>
                </w:rPr>
                <w:t xml:space="preserve">0.101 </w:t>
              </w:r>
            </w:ins>
          </w:p>
          <w:p w14:paraId="571528D0" w14:textId="19759F77" w:rsidR="00952440" w:rsidRPr="0099081B" w:rsidRDefault="00952440">
            <w:pPr>
              <w:spacing w:after="0"/>
              <w:contextualSpacing/>
              <w:jc w:val="center"/>
              <w:rPr>
                <w:rFonts w:ascii="Times New Roman" w:eastAsia="Times New Roman" w:hAnsi="Times New Roman" w:cs="Times New Roman"/>
                <w:color w:val="000000"/>
                <w:lang w:val="en-HK" w:eastAsia="en-GB"/>
                <w:rPrChange w:id="1221" w:author="Daniel Noble" w:date="2023-07-21T14:22:00Z">
                  <w:rPr>
                    <w:rFonts w:ascii="Times New Roman" w:eastAsia="Times New Roman" w:hAnsi="Times New Roman" w:cs="Times New Roman"/>
                    <w:b/>
                    <w:bCs/>
                    <w:color w:val="000000"/>
                    <w:lang w:val="en-HK" w:eastAsia="en-GB"/>
                  </w:rPr>
                </w:rPrChange>
              </w:rPr>
              <w:pPrChange w:id="1222" w:author="Daniel Noble" w:date="2023-07-12T13:16:00Z">
                <w:pPr>
                  <w:spacing w:after="0" w:line="480" w:lineRule="auto"/>
                  <w:jc w:val="center"/>
                </w:pPr>
              </w:pPrChange>
            </w:pPr>
            <w:ins w:id="1223" w:author="Daniel Noble" w:date="2023-07-21T14:13:00Z">
              <w:r w:rsidRPr="0099081B">
                <w:rPr>
                  <w:rFonts w:ascii="Times New Roman" w:hAnsi="Times New Roman" w:cs="Times New Roman"/>
                  <w:rPrChange w:id="1224" w:author="Daniel Noble" w:date="2023-07-21T14:22:00Z">
                    <w:rPr/>
                  </w:rPrChange>
                </w:rPr>
                <w:t>(0.00258 - 0.218)</w:t>
              </w:r>
            </w:ins>
            <w:del w:id="1225" w:author="Daniel Noble" w:date="2023-07-21T14:13:00Z">
              <w:r w:rsidRPr="0099081B" w:rsidDel="00C94E4E">
                <w:rPr>
                  <w:rFonts w:ascii="Times New Roman" w:eastAsia="Times New Roman" w:hAnsi="Times New Roman" w:cs="Times New Roman"/>
                  <w:color w:val="000000"/>
                  <w:lang w:val="en-HK" w:eastAsia="en-GB"/>
                  <w:rPrChange w:id="1226" w:author="Daniel Noble" w:date="2023-07-21T14:22:00Z">
                    <w:rPr>
                      <w:rFonts w:ascii="Times New Roman" w:eastAsia="Times New Roman" w:hAnsi="Times New Roman" w:cs="Times New Roman"/>
                      <w:b/>
                      <w:bCs/>
                      <w:color w:val="000000"/>
                      <w:lang w:val="en-HK" w:eastAsia="en-GB"/>
                    </w:rPr>
                  </w:rPrChange>
                </w:rPr>
                <w:delText xml:space="preserve">0.19 </w:delText>
              </w:r>
              <w:r w:rsidRPr="0099081B" w:rsidDel="00C94E4E">
                <w:rPr>
                  <w:rFonts w:ascii="Times New Roman" w:eastAsia="Times New Roman" w:hAnsi="Times New Roman" w:cs="Times New Roman"/>
                  <w:color w:val="000000"/>
                  <w:lang w:val="en-HK" w:eastAsia="en-GB"/>
                  <w:rPrChange w:id="1227" w:author="Daniel Noble" w:date="2023-07-21T14:22:00Z">
                    <w:rPr>
                      <w:rFonts w:ascii="Times New Roman" w:eastAsia="Times New Roman" w:hAnsi="Times New Roman" w:cs="Times New Roman"/>
                      <w:b/>
                      <w:bCs/>
                      <w:color w:val="000000"/>
                      <w:lang w:val="en-HK" w:eastAsia="en-GB"/>
                    </w:rPr>
                  </w:rPrChange>
                </w:rPr>
                <w:br/>
                <w:delText>(0.102 to 0.305)</w:delText>
              </w:r>
            </w:del>
          </w:p>
        </w:tc>
        <w:tc>
          <w:tcPr>
            <w:tcW w:w="0" w:type="auto"/>
            <w:tcBorders>
              <w:top w:val="nil"/>
              <w:left w:val="nil"/>
              <w:bottom w:val="nil"/>
              <w:right w:val="nil"/>
            </w:tcBorders>
            <w:shd w:val="clear" w:color="auto" w:fill="auto"/>
            <w:hideMark/>
            <w:tcPrChange w:id="1228" w:author="Daniel Noble" w:date="2023-07-21T14:13:00Z">
              <w:tcPr>
                <w:tcW w:w="0" w:type="auto"/>
                <w:gridSpan w:val="2"/>
                <w:tcBorders>
                  <w:top w:val="nil"/>
                  <w:left w:val="nil"/>
                  <w:bottom w:val="nil"/>
                  <w:right w:val="nil"/>
                </w:tcBorders>
                <w:shd w:val="clear" w:color="auto" w:fill="auto"/>
                <w:vAlign w:val="center"/>
                <w:hideMark/>
              </w:tcPr>
            </w:tcPrChange>
          </w:tcPr>
          <w:p w14:paraId="3B36BA12" w14:textId="77777777" w:rsidR="00952440" w:rsidRPr="0099081B" w:rsidRDefault="00952440" w:rsidP="00952440">
            <w:pPr>
              <w:spacing w:after="0"/>
              <w:contextualSpacing/>
              <w:jc w:val="center"/>
              <w:rPr>
                <w:ins w:id="1229" w:author="Daniel Noble" w:date="2023-07-21T14:14:00Z"/>
                <w:rFonts w:ascii="Times New Roman" w:hAnsi="Times New Roman" w:cs="Times New Roman"/>
              </w:rPr>
            </w:pPr>
            <w:ins w:id="1230" w:author="Daniel Noble" w:date="2023-07-21T14:13:00Z">
              <w:r w:rsidRPr="0099081B">
                <w:rPr>
                  <w:rFonts w:ascii="Times New Roman" w:hAnsi="Times New Roman" w:cs="Times New Roman"/>
                  <w:rPrChange w:id="1231" w:author="Daniel Noble" w:date="2023-07-21T14:22:00Z">
                    <w:rPr/>
                  </w:rPrChange>
                </w:rPr>
                <w:t xml:space="preserve">-0.0309 </w:t>
              </w:r>
            </w:ins>
          </w:p>
          <w:p w14:paraId="61CBA141" w14:textId="3422EEFA" w:rsidR="00952440" w:rsidRPr="0099081B" w:rsidRDefault="00952440">
            <w:pPr>
              <w:spacing w:after="0"/>
              <w:contextualSpacing/>
              <w:jc w:val="center"/>
              <w:rPr>
                <w:rFonts w:ascii="Times New Roman" w:eastAsia="Times New Roman" w:hAnsi="Times New Roman" w:cs="Times New Roman"/>
                <w:color w:val="000000"/>
                <w:lang w:val="en-HK" w:eastAsia="en-GB"/>
                <w:rPrChange w:id="1232" w:author="Daniel Noble" w:date="2023-07-21T14:22:00Z">
                  <w:rPr>
                    <w:rFonts w:ascii="Times New Roman" w:eastAsia="Times New Roman" w:hAnsi="Times New Roman" w:cs="Times New Roman"/>
                    <w:b/>
                    <w:bCs/>
                    <w:color w:val="000000"/>
                    <w:lang w:val="en-HK" w:eastAsia="en-GB"/>
                  </w:rPr>
                </w:rPrChange>
              </w:rPr>
              <w:pPrChange w:id="1233" w:author="Daniel Noble" w:date="2023-07-12T13:16:00Z">
                <w:pPr>
                  <w:spacing w:after="0" w:line="480" w:lineRule="auto"/>
                  <w:jc w:val="center"/>
                </w:pPr>
              </w:pPrChange>
            </w:pPr>
            <w:ins w:id="1234" w:author="Daniel Noble" w:date="2023-07-21T14:13:00Z">
              <w:r w:rsidRPr="0099081B">
                <w:rPr>
                  <w:rFonts w:ascii="Times New Roman" w:hAnsi="Times New Roman" w:cs="Times New Roman"/>
                  <w:rPrChange w:id="1235" w:author="Daniel Noble" w:date="2023-07-21T14:22:00Z">
                    <w:rPr/>
                  </w:rPrChange>
                </w:rPr>
                <w:t>(-0.0677 - -0.000631)</w:t>
              </w:r>
            </w:ins>
            <w:del w:id="1236" w:author="Daniel Noble" w:date="2023-07-21T14:13:00Z">
              <w:r w:rsidRPr="0099081B" w:rsidDel="00C94E4E">
                <w:rPr>
                  <w:rFonts w:ascii="Times New Roman" w:eastAsia="Times New Roman" w:hAnsi="Times New Roman" w:cs="Times New Roman"/>
                  <w:color w:val="000000"/>
                  <w:lang w:val="en-HK" w:eastAsia="en-GB"/>
                  <w:rPrChange w:id="1237" w:author="Daniel Noble" w:date="2023-07-21T14:22:00Z">
                    <w:rPr>
                      <w:rFonts w:ascii="Times New Roman" w:eastAsia="Times New Roman" w:hAnsi="Times New Roman" w:cs="Times New Roman"/>
                      <w:b/>
                      <w:bCs/>
                      <w:color w:val="000000"/>
                      <w:lang w:val="en-HK" w:eastAsia="en-GB"/>
                    </w:rPr>
                  </w:rPrChange>
                </w:rPr>
                <w:delText xml:space="preserve">-0.00738 </w:delText>
              </w:r>
              <w:r w:rsidRPr="0099081B" w:rsidDel="00C94E4E">
                <w:rPr>
                  <w:rFonts w:ascii="Times New Roman" w:eastAsia="Times New Roman" w:hAnsi="Times New Roman" w:cs="Times New Roman"/>
                  <w:color w:val="000000"/>
                  <w:lang w:val="en-HK" w:eastAsia="en-GB"/>
                  <w:rPrChange w:id="1238" w:author="Daniel Noble" w:date="2023-07-21T14:22:00Z">
                    <w:rPr>
                      <w:rFonts w:ascii="Times New Roman" w:eastAsia="Times New Roman" w:hAnsi="Times New Roman" w:cs="Times New Roman"/>
                      <w:b/>
                      <w:bCs/>
                      <w:color w:val="000000"/>
                      <w:lang w:val="en-HK" w:eastAsia="en-GB"/>
                    </w:rPr>
                  </w:rPrChange>
                </w:rPr>
                <w:br/>
                <w:delText>(-0.0185 to -0.00205)</w:delText>
              </w:r>
            </w:del>
          </w:p>
        </w:tc>
      </w:tr>
      <w:tr w:rsidR="00952440" w:rsidRPr="008415F3" w14:paraId="0E95703D" w14:textId="77777777" w:rsidTr="00C94E4E">
        <w:tblPrEx>
          <w:tblW w:w="0" w:type="auto"/>
          <w:tblInd w:w="655" w:type="dxa"/>
          <w:tblPrExChange w:id="1239" w:author="Daniel Noble" w:date="2023-07-21T14:13:00Z">
            <w:tblPrEx>
              <w:tblW w:w="0" w:type="auto"/>
              <w:tblInd w:w="655" w:type="dxa"/>
            </w:tblPrEx>
          </w:tblPrExChange>
        </w:tblPrEx>
        <w:trPr>
          <w:trHeight w:val="680"/>
          <w:trPrChange w:id="1240" w:author="Daniel Noble" w:date="2023-07-21T14:13:00Z">
            <w:trPr>
              <w:trHeight w:val="680"/>
            </w:trPr>
          </w:trPrChange>
        </w:trPr>
        <w:tc>
          <w:tcPr>
            <w:tcW w:w="0" w:type="auto"/>
            <w:tcBorders>
              <w:top w:val="nil"/>
              <w:left w:val="nil"/>
              <w:bottom w:val="nil"/>
              <w:right w:val="nil"/>
            </w:tcBorders>
            <w:shd w:val="clear" w:color="auto" w:fill="auto"/>
            <w:noWrap/>
            <w:vAlign w:val="center"/>
            <w:hideMark/>
            <w:tcPrChange w:id="1241" w:author="Daniel Noble" w:date="2023-07-21T14:13:00Z">
              <w:tcPr>
                <w:tcW w:w="0" w:type="auto"/>
                <w:tcBorders>
                  <w:top w:val="nil"/>
                  <w:left w:val="nil"/>
                  <w:bottom w:val="nil"/>
                  <w:right w:val="nil"/>
                </w:tcBorders>
                <w:shd w:val="clear" w:color="auto" w:fill="auto"/>
                <w:noWrap/>
                <w:vAlign w:val="center"/>
                <w:hideMark/>
              </w:tcPr>
            </w:tcPrChange>
          </w:tcPr>
          <w:p w14:paraId="0FC83AC6"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242"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hideMark/>
            <w:tcPrChange w:id="1243" w:author="Daniel Noble" w:date="2023-07-21T14:13:00Z">
              <w:tcPr>
                <w:tcW w:w="0" w:type="auto"/>
                <w:gridSpan w:val="3"/>
                <w:tcBorders>
                  <w:top w:val="nil"/>
                  <w:left w:val="nil"/>
                  <w:bottom w:val="nil"/>
                  <w:right w:val="nil"/>
                </w:tcBorders>
                <w:shd w:val="clear" w:color="auto" w:fill="auto"/>
                <w:vAlign w:val="center"/>
                <w:hideMark/>
              </w:tcPr>
            </w:tcPrChange>
          </w:tcPr>
          <w:p w14:paraId="60B09D99" w14:textId="77777777" w:rsidR="00952440" w:rsidRPr="0099081B" w:rsidRDefault="00952440" w:rsidP="00952440">
            <w:pPr>
              <w:spacing w:after="0"/>
              <w:contextualSpacing/>
              <w:jc w:val="center"/>
              <w:rPr>
                <w:ins w:id="1244" w:author="Daniel Noble" w:date="2023-07-21T14:14:00Z"/>
                <w:rFonts w:ascii="Times New Roman" w:hAnsi="Times New Roman" w:cs="Times New Roman"/>
              </w:rPr>
            </w:pPr>
            <w:ins w:id="1245" w:author="Daniel Noble" w:date="2023-07-21T14:13:00Z">
              <w:r w:rsidRPr="0099081B">
                <w:rPr>
                  <w:rFonts w:ascii="Times New Roman" w:hAnsi="Times New Roman" w:cs="Times New Roman"/>
                  <w:rPrChange w:id="1246" w:author="Daniel Noble" w:date="2023-07-21T14:22:00Z">
                    <w:rPr/>
                  </w:rPrChange>
                </w:rPr>
                <w:t xml:space="preserve">0.889 </w:t>
              </w:r>
            </w:ins>
          </w:p>
          <w:p w14:paraId="0F837C59" w14:textId="28806508" w:rsidR="00952440" w:rsidRPr="0099081B" w:rsidRDefault="00952440">
            <w:pPr>
              <w:spacing w:after="0"/>
              <w:contextualSpacing/>
              <w:jc w:val="center"/>
              <w:rPr>
                <w:rFonts w:ascii="Times New Roman" w:eastAsia="Times New Roman" w:hAnsi="Times New Roman" w:cs="Times New Roman"/>
                <w:color w:val="000000"/>
                <w:lang w:val="en-HK" w:eastAsia="en-GB"/>
                <w:rPrChange w:id="1247" w:author="Daniel Noble" w:date="2023-07-21T14:22:00Z">
                  <w:rPr>
                    <w:rFonts w:ascii="Times New Roman" w:eastAsia="Times New Roman" w:hAnsi="Times New Roman" w:cs="Times New Roman"/>
                    <w:b/>
                    <w:bCs/>
                    <w:color w:val="000000"/>
                    <w:lang w:val="en-HK" w:eastAsia="en-GB"/>
                  </w:rPr>
                </w:rPrChange>
              </w:rPr>
              <w:pPrChange w:id="1248" w:author="Daniel Noble" w:date="2023-07-12T13:16:00Z">
                <w:pPr>
                  <w:spacing w:after="0" w:line="480" w:lineRule="auto"/>
                  <w:jc w:val="center"/>
                </w:pPr>
              </w:pPrChange>
            </w:pPr>
            <w:ins w:id="1249" w:author="Daniel Noble" w:date="2023-07-21T14:13:00Z">
              <w:r w:rsidRPr="0099081B">
                <w:rPr>
                  <w:rFonts w:ascii="Times New Roman" w:hAnsi="Times New Roman" w:cs="Times New Roman"/>
                  <w:rPrChange w:id="1250" w:author="Daniel Noble" w:date="2023-07-21T14:22:00Z">
                    <w:rPr/>
                  </w:rPrChange>
                </w:rPr>
                <w:t>(0.206 - 0.995)</w:t>
              </w:r>
            </w:ins>
            <w:del w:id="1251" w:author="Daniel Noble" w:date="2023-07-21T14:13:00Z">
              <w:r w:rsidRPr="0099081B" w:rsidDel="00C94E4E">
                <w:rPr>
                  <w:rFonts w:ascii="Times New Roman" w:eastAsia="Times New Roman" w:hAnsi="Times New Roman" w:cs="Times New Roman"/>
                  <w:color w:val="000000"/>
                  <w:lang w:val="en-HK" w:eastAsia="en-GB"/>
                  <w:rPrChange w:id="1252" w:author="Daniel Noble" w:date="2023-07-21T14:22:00Z">
                    <w:rPr>
                      <w:rFonts w:ascii="Times New Roman" w:eastAsia="Times New Roman" w:hAnsi="Times New Roman" w:cs="Times New Roman"/>
                      <w:b/>
                      <w:bCs/>
                      <w:color w:val="000000"/>
                      <w:lang w:val="en-HK" w:eastAsia="en-GB"/>
                    </w:rPr>
                  </w:rPrChange>
                </w:rPr>
                <w:delText xml:space="preserve">0.976 </w:delText>
              </w:r>
              <w:r w:rsidRPr="0099081B" w:rsidDel="00C94E4E">
                <w:rPr>
                  <w:rFonts w:ascii="Times New Roman" w:eastAsia="Times New Roman" w:hAnsi="Times New Roman" w:cs="Times New Roman"/>
                  <w:color w:val="000000"/>
                  <w:lang w:val="en-HK" w:eastAsia="en-GB"/>
                  <w:rPrChange w:id="1253" w:author="Daniel Noble" w:date="2023-07-21T14:22:00Z">
                    <w:rPr>
                      <w:rFonts w:ascii="Times New Roman" w:eastAsia="Times New Roman" w:hAnsi="Times New Roman" w:cs="Times New Roman"/>
                      <w:b/>
                      <w:bCs/>
                      <w:color w:val="000000"/>
                      <w:lang w:val="en-HK" w:eastAsia="en-GB"/>
                    </w:rPr>
                  </w:rPrChange>
                </w:rPr>
                <w:br/>
                <w:delText>(0.932 to 0.997)</w:delText>
              </w:r>
            </w:del>
          </w:p>
        </w:tc>
        <w:tc>
          <w:tcPr>
            <w:tcW w:w="0" w:type="auto"/>
            <w:tcBorders>
              <w:top w:val="nil"/>
              <w:left w:val="nil"/>
              <w:bottom w:val="nil"/>
              <w:right w:val="nil"/>
            </w:tcBorders>
            <w:shd w:val="clear" w:color="auto" w:fill="auto"/>
            <w:hideMark/>
            <w:tcPrChange w:id="1254" w:author="Daniel Noble" w:date="2023-07-21T14:13:00Z">
              <w:tcPr>
                <w:tcW w:w="0" w:type="auto"/>
                <w:gridSpan w:val="5"/>
                <w:tcBorders>
                  <w:top w:val="nil"/>
                  <w:left w:val="nil"/>
                  <w:bottom w:val="nil"/>
                  <w:right w:val="nil"/>
                </w:tcBorders>
                <w:shd w:val="clear" w:color="auto" w:fill="auto"/>
                <w:vAlign w:val="center"/>
                <w:hideMark/>
              </w:tcPr>
            </w:tcPrChange>
          </w:tcPr>
          <w:p w14:paraId="67132AAE" w14:textId="77777777" w:rsidR="00952440" w:rsidRPr="0099081B" w:rsidRDefault="00952440" w:rsidP="00952440">
            <w:pPr>
              <w:spacing w:after="0"/>
              <w:contextualSpacing/>
              <w:jc w:val="center"/>
              <w:rPr>
                <w:ins w:id="1255" w:author="Daniel Noble" w:date="2023-07-21T14:14:00Z"/>
                <w:rFonts w:ascii="Times New Roman" w:hAnsi="Times New Roman" w:cs="Times New Roman"/>
              </w:rPr>
            </w:pPr>
            <w:ins w:id="1256" w:author="Daniel Noble" w:date="2023-07-21T14:13:00Z">
              <w:r w:rsidRPr="0099081B">
                <w:rPr>
                  <w:rFonts w:ascii="Times New Roman" w:hAnsi="Times New Roman" w:cs="Times New Roman"/>
                  <w:rPrChange w:id="1257" w:author="Daniel Noble" w:date="2023-07-21T14:22:00Z">
                    <w:rPr/>
                  </w:rPrChange>
                </w:rPr>
                <w:t xml:space="preserve">0.253 </w:t>
              </w:r>
            </w:ins>
          </w:p>
          <w:p w14:paraId="42462192" w14:textId="5C954F61" w:rsidR="00952440" w:rsidRPr="0099081B" w:rsidRDefault="00952440">
            <w:pPr>
              <w:spacing w:after="0"/>
              <w:contextualSpacing/>
              <w:jc w:val="center"/>
              <w:rPr>
                <w:rFonts w:ascii="Times New Roman" w:eastAsia="Times New Roman" w:hAnsi="Times New Roman" w:cs="Times New Roman"/>
                <w:color w:val="000000"/>
                <w:lang w:val="en-HK" w:eastAsia="en-GB"/>
                <w:rPrChange w:id="1258" w:author="Daniel Noble" w:date="2023-07-21T14:22:00Z">
                  <w:rPr>
                    <w:rFonts w:ascii="Times New Roman" w:eastAsia="Times New Roman" w:hAnsi="Times New Roman" w:cs="Times New Roman"/>
                    <w:b/>
                    <w:bCs/>
                    <w:color w:val="000000"/>
                    <w:lang w:val="en-HK" w:eastAsia="en-GB"/>
                  </w:rPr>
                </w:rPrChange>
              </w:rPr>
              <w:pPrChange w:id="1259" w:author="Daniel Noble" w:date="2023-07-12T13:16:00Z">
                <w:pPr>
                  <w:spacing w:after="0" w:line="480" w:lineRule="auto"/>
                  <w:jc w:val="center"/>
                </w:pPr>
              </w:pPrChange>
            </w:pPr>
            <w:ins w:id="1260" w:author="Daniel Noble" w:date="2023-07-21T14:13:00Z">
              <w:r w:rsidRPr="0099081B">
                <w:rPr>
                  <w:rFonts w:ascii="Times New Roman" w:hAnsi="Times New Roman" w:cs="Times New Roman"/>
                  <w:rPrChange w:id="1261" w:author="Daniel Noble" w:date="2023-07-21T14:22:00Z">
                    <w:rPr/>
                  </w:rPrChange>
                </w:rPr>
                <w:t>(0.17 - 0.373)</w:t>
              </w:r>
            </w:ins>
            <w:del w:id="1262" w:author="Daniel Noble" w:date="2023-07-21T14:13:00Z">
              <w:r w:rsidRPr="0099081B" w:rsidDel="00C94E4E">
                <w:rPr>
                  <w:rFonts w:ascii="Times New Roman" w:eastAsia="Times New Roman" w:hAnsi="Times New Roman" w:cs="Times New Roman"/>
                  <w:color w:val="000000"/>
                  <w:lang w:val="en-HK" w:eastAsia="en-GB"/>
                  <w:rPrChange w:id="1263" w:author="Daniel Noble" w:date="2023-07-21T14:22:00Z">
                    <w:rPr>
                      <w:rFonts w:ascii="Times New Roman" w:eastAsia="Times New Roman" w:hAnsi="Times New Roman" w:cs="Times New Roman"/>
                      <w:b/>
                      <w:bCs/>
                      <w:color w:val="000000"/>
                      <w:lang w:val="en-HK" w:eastAsia="en-GB"/>
                    </w:rPr>
                  </w:rPrChange>
                </w:rPr>
                <w:delText xml:space="preserve">0.252 </w:delText>
              </w:r>
              <w:r w:rsidRPr="0099081B" w:rsidDel="00C94E4E">
                <w:rPr>
                  <w:rFonts w:ascii="Times New Roman" w:eastAsia="Times New Roman" w:hAnsi="Times New Roman" w:cs="Times New Roman"/>
                  <w:color w:val="000000"/>
                  <w:lang w:val="en-HK" w:eastAsia="en-GB"/>
                  <w:rPrChange w:id="1264" w:author="Daniel Noble" w:date="2023-07-21T14:22:00Z">
                    <w:rPr>
                      <w:rFonts w:ascii="Times New Roman" w:eastAsia="Times New Roman" w:hAnsi="Times New Roman" w:cs="Times New Roman"/>
                      <w:b/>
                      <w:bCs/>
                      <w:color w:val="000000"/>
                      <w:lang w:val="en-HK" w:eastAsia="en-GB"/>
                    </w:rPr>
                  </w:rPrChange>
                </w:rPr>
                <w:br/>
                <w:delText>(0.179 to 0.362)</w:delText>
              </w:r>
            </w:del>
          </w:p>
        </w:tc>
        <w:tc>
          <w:tcPr>
            <w:tcW w:w="0" w:type="auto"/>
            <w:tcBorders>
              <w:top w:val="nil"/>
              <w:left w:val="nil"/>
              <w:bottom w:val="nil"/>
              <w:right w:val="nil"/>
            </w:tcBorders>
            <w:shd w:val="clear" w:color="auto" w:fill="auto"/>
            <w:hideMark/>
            <w:tcPrChange w:id="1265" w:author="Daniel Noble" w:date="2023-07-21T14:13:00Z">
              <w:tcPr>
                <w:tcW w:w="0" w:type="auto"/>
                <w:gridSpan w:val="2"/>
                <w:tcBorders>
                  <w:top w:val="nil"/>
                  <w:left w:val="nil"/>
                  <w:bottom w:val="nil"/>
                  <w:right w:val="nil"/>
                </w:tcBorders>
                <w:shd w:val="clear" w:color="auto" w:fill="auto"/>
                <w:vAlign w:val="center"/>
                <w:hideMark/>
              </w:tcPr>
            </w:tcPrChange>
          </w:tcPr>
          <w:p w14:paraId="03A46743" w14:textId="77777777" w:rsidR="00952440" w:rsidRPr="0099081B" w:rsidRDefault="00952440" w:rsidP="00952440">
            <w:pPr>
              <w:spacing w:after="0"/>
              <w:contextualSpacing/>
              <w:jc w:val="center"/>
              <w:rPr>
                <w:ins w:id="1266" w:author="Daniel Noble" w:date="2023-07-21T14:14:00Z"/>
                <w:rFonts w:ascii="Times New Roman" w:hAnsi="Times New Roman" w:cs="Times New Roman"/>
              </w:rPr>
            </w:pPr>
            <w:ins w:id="1267" w:author="Daniel Noble" w:date="2023-07-21T14:13:00Z">
              <w:r w:rsidRPr="0099081B">
                <w:rPr>
                  <w:rFonts w:ascii="Times New Roman" w:hAnsi="Times New Roman" w:cs="Times New Roman"/>
                  <w:rPrChange w:id="1268" w:author="Daniel Noble" w:date="2023-07-21T14:22:00Z">
                    <w:rPr/>
                  </w:rPrChange>
                </w:rPr>
                <w:t xml:space="preserve">-0.0722 </w:t>
              </w:r>
            </w:ins>
          </w:p>
          <w:p w14:paraId="1782C392" w14:textId="6067A7FC" w:rsidR="00952440" w:rsidRPr="0099081B" w:rsidRDefault="00952440">
            <w:pPr>
              <w:spacing w:after="0"/>
              <w:contextualSpacing/>
              <w:jc w:val="center"/>
              <w:rPr>
                <w:rFonts w:ascii="Times New Roman" w:eastAsia="Times New Roman" w:hAnsi="Times New Roman" w:cs="Times New Roman"/>
                <w:color w:val="000000"/>
                <w:lang w:val="en-HK" w:eastAsia="en-GB"/>
                <w:rPrChange w:id="1269" w:author="Daniel Noble" w:date="2023-07-21T14:22:00Z">
                  <w:rPr>
                    <w:rFonts w:ascii="Times New Roman" w:eastAsia="Times New Roman" w:hAnsi="Times New Roman" w:cs="Times New Roman"/>
                    <w:b/>
                    <w:bCs/>
                    <w:color w:val="000000"/>
                    <w:lang w:val="en-HK" w:eastAsia="en-GB"/>
                  </w:rPr>
                </w:rPrChange>
              </w:rPr>
              <w:pPrChange w:id="1270" w:author="Daniel Noble" w:date="2023-07-12T13:16:00Z">
                <w:pPr>
                  <w:spacing w:after="0" w:line="480" w:lineRule="auto"/>
                  <w:jc w:val="center"/>
                </w:pPr>
              </w:pPrChange>
            </w:pPr>
            <w:ins w:id="1271" w:author="Daniel Noble" w:date="2023-07-21T14:13:00Z">
              <w:r w:rsidRPr="0099081B">
                <w:rPr>
                  <w:rFonts w:ascii="Times New Roman" w:hAnsi="Times New Roman" w:cs="Times New Roman"/>
                  <w:rPrChange w:id="1272" w:author="Daniel Noble" w:date="2023-07-21T14:22:00Z">
                    <w:rPr/>
                  </w:rPrChange>
                </w:rPr>
                <w:t>(-0.108 - -0.0456)</w:t>
              </w:r>
            </w:ins>
            <w:del w:id="1273" w:author="Daniel Noble" w:date="2023-07-21T14:13:00Z">
              <w:r w:rsidRPr="0099081B" w:rsidDel="00C94E4E">
                <w:rPr>
                  <w:rFonts w:ascii="Times New Roman" w:eastAsia="Times New Roman" w:hAnsi="Times New Roman" w:cs="Times New Roman"/>
                  <w:color w:val="000000"/>
                  <w:lang w:val="en-HK" w:eastAsia="en-GB"/>
                  <w:rPrChange w:id="1274" w:author="Daniel Noble" w:date="2023-07-21T14:22:00Z">
                    <w:rPr>
                      <w:rFonts w:ascii="Times New Roman" w:eastAsia="Times New Roman" w:hAnsi="Times New Roman" w:cs="Times New Roman"/>
                      <w:b/>
                      <w:bCs/>
                      <w:color w:val="000000"/>
                      <w:lang w:val="en-HK" w:eastAsia="en-GB"/>
                    </w:rPr>
                  </w:rPrChange>
                </w:rPr>
                <w:delText xml:space="preserve">-0.0113 </w:delText>
              </w:r>
              <w:r w:rsidRPr="0099081B" w:rsidDel="00C94E4E">
                <w:rPr>
                  <w:rFonts w:ascii="Times New Roman" w:eastAsia="Times New Roman" w:hAnsi="Times New Roman" w:cs="Times New Roman"/>
                  <w:color w:val="000000"/>
                  <w:lang w:val="en-HK" w:eastAsia="en-GB"/>
                  <w:rPrChange w:id="1275" w:author="Daniel Noble" w:date="2023-07-21T14:22:00Z">
                    <w:rPr>
                      <w:rFonts w:ascii="Times New Roman" w:eastAsia="Times New Roman" w:hAnsi="Times New Roman" w:cs="Times New Roman"/>
                      <w:b/>
                      <w:bCs/>
                      <w:color w:val="000000"/>
                      <w:lang w:val="en-HK" w:eastAsia="en-GB"/>
                    </w:rPr>
                  </w:rPrChange>
                </w:rPr>
                <w:br/>
                <w:delText>(-0.0225 to -0.00545)</w:delText>
              </w:r>
            </w:del>
          </w:p>
        </w:tc>
      </w:tr>
      <w:tr w:rsidR="00952440" w:rsidRPr="008415F3" w14:paraId="0187E578" w14:textId="77777777" w:rsidTr="00C94E4E">
        <w:tblPrEx>
          <w:tblW w:w="0" w:type="auto"/>
          <w:tblInd w:w="655" w:type="dxa"/>
          <w:tblPrExChange w:id="1276" w:author="Daniel Noble" w:date="2023-07-21T14:13:00Z">
            <w:tblPrEx>
              <w:tblW w:w="0" w:type="auto"/>
              <w:tblInd w:w="655" w:type="dxa"/>
            </w:tblPrEx>
          </w:tblPrExChange>
        </w:tblPrEx>
        <w:trPr>
          <w:trHeight w:val="1020"/>
          <w:trPrChange w:id="1277" w:author="Daniel Noble" w:date="2023-07-21T14:13:00Z">
            <w:trPr>
              <w:trHeight w:val="1020"/>
            </w:trPr>
          </w:trPrChange>
        </w:trPr>
        <w:tc>
          <w:tcPr>
            <w:tcW w:w="0" w:type="auto"/>
            <w:tcBorders>
              <w:top w:val="nil"/>
              <w:left w:val="nil"/>
              <w:bottom w:val="single" w:sz="4" w:space="0" w:color="auto"/>
              <w:right w:val="nil"/>
            </w:tcBorders>
            <w:shd w:val="clear" w:color="auto" w:fill="auto"/>
            <w:noWrap/>
            <w:vAlign w:val="center"/>
            <w:hideMark/>
            <w:tcPrChange w:id="1278" w:author="Daniel Noble" w:date="2023-07-21T14:13:00Z">
              <w:tcPr>
                <w:tcW w:w="0" w:type="auto"/>
                <w:tcBorders>
                  <w:top w:val="nil"/>
                  <w:left w:val="nil"/>
                  <w:bottom w:val="single" w:sz="4" w:space="0" w:color="auto"/>
                  <w:right w:val="nil"/>
                </w:tcBorders>
                <w:shd w:val="clear" w:color="auto" w:fill="auto"/>
                <w:noWrap/>
                <w:vAlign w:val="center"/>
                <w:hideMark/>
              </w:tcPr>
            </w:tcPrChange>
          </w:tcPr>
          <w:p w14:paraId="15FF907B" w14:textId="77777777" w:rsidR="00952440" w:rsidRPr="008415F3" w:rsidRDefault="00952440">
            <w:pPr>
              <w:spacing w:after="0"/>
              <w:contextualSpacing/>
              <w:jc w:val="center"/>
              <w:rPr>
                <w:rFonts w:ascii="Times New Roman" w:eastAsia="Times New Roman" w:hAnsi="Times New Roman" w:cs="Times New Roman"/>
                <w:color w:val="000000"/>
                <w:lang w:val="en-HK" w:eastAsia="en-GB"/>
              </w:rPr>
              <w:pPrChange w:id="1279" w:author="Daniel Noble" w:date="2023-07-12T13:16:00Z">
                <w:pPr>
                  <w:spacing w:after="0" w:line="480" w:lineRule="auto"/>
                  <w:jc w:val="center"/>
                </w:pPr>
              </w:pPrChange>
            </w:pPr>
            <w:r w:rsidRPr="008415F3">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hideMark/>
            <w:tcPrChange w:id="1280" w:author="Daniel Noble" w:date="2023-07-21T14:13:00Z">
              <w:tcPr>
                <w:tcW w:w="0" w:type="auto"/>
                <w:gridSpan w:val="3"/>
                <w:tcBorders>
                  <w:top w:val="nil"/>
                  <w:left w:val="nil"/>
                  <w:bottom w:val="nil"/>
                  <w:right w:val="nil"/>
                </w:tcBorders>
                <w:shd w:val="clear" w:color="auto" w:fill="auto"/>
                <w:vAlign w:val="center"/>
                <w:hideMark/>
              </w:tcPr>
            </w:tcPrChange>
          </w:tcPr>
          <w:p w14:paraId="6A191532" w14:textId="77777777" w:rsidR="00952440" w:rsidRPr="0099081B" w:rsidRDefault="00952440" w:rsidP="00952440">
            <w:pPr>
              <w:spacing w:after="0"/>
              <w:contextualSpacing/>
              <w:jc w:val="center"/>
              <w:rPr>
                <w:ins w:id="1281" w:author="Daniel Noble" w:date="2023-07-21T14:14:00Z"/>
                <w:rFonts w:ascii="Times New Roman" w:hAnsi="Times New Roman" w:cs="Times New Roman"/>
              </w:rPr>
            </w:pPr>
            <w:ins w:id="1282" w:author="Daniel Noble" w:date="2023-07-21T14:13:00Z">
              <w:r w:rsidRPr="0099081B">
                <w:rPr>
                  <w:rFonts w:ascii="Times New Roman" w:hAnsi="Times New Roman" w:cs="Times New Roman"/>
                  <w:rPrChange w:id="1283" w:author="Daniel Noble" w:date="2023-07-21T14:22:00Z">
                    <w:rPr/>
                  </w:rPrChange>
                </w:rPr>
                <w:t xml:space="preserve">-0.88 </w:t>
              </w:r>
            </w:ins>
          </w:p>
          <w:p w14:paraId="08567AA1" w14:textId="3A550121" w:rsidR="00952440" w:rsidRPr="0099081B" w:rsidRDefault="00952440">
            <w:pPr>
              <w:spacing w:after="0"/>
              <w:contextualSpacing/>
              <w:jc w:val="center"/>
              <w:rPr>
                <w:rFonts w:ascii="Times New Roman" w:eastAsia="Times New Roman" w:hAnsi="Times New Roman" w:cs="Times New Roman"/>
                <w:color w:val="000000"/>
                <w:lang w:val="en-HK" w:eastAsia="en-GB"/>
                <w:rPrChange w:id="1284" w:author="Daniel Noble" w:date="2023-07-21T14:22:00Z">
                  <w:rPr>
                    <w:rFonts w:ascii="Times New Roman" w:eastAsia="Times New Roman" w:hAnsi="Times New Roman" w:cs="Times New Roman"/>
                    <w:b/>
                    <w:bCs/>
                    <w:color w:val="000000"/>
                    <w:lang w:val="en-HK" w:eastAsia="en-GB"/>
                  </w:rPr>
                </w:rPrChange>
              </w:rPr>
              <w:pPrChange w:id="1285" w:author="Daniel Noble" w:date="2023-07-12T13:16:00Z">
                <w:pPr>
                  <w:spacing w:after="0" w:line="480" w:lineRule="auto"/>
                  <w:jc w:val="center"/>
                </w:pPr>
              </w:pPrChange>
            </w:pPr>
            <w:ins w:id="1286" w:author="Daniel Noble" w:date="2023-07-21T14:13:00Z">
              <w:r w:rsidRPr="0099081B">
                <w:rPr>
                  <w:rFonts w:ascii="Times New Roman" w:hAnsi="Times New Roman" w:cs="Times New Roman"/>
                  <w:rPrChange w:id="1287" w:author="Daniel Noble" w:date="2023-07-21T14:22:00Z">
                    <w:rPr/>
                  </w:rPrChange>
                </w:rPr>
                <w:t>(-0.995 - -0.21)</w:t>
              </w:r>
            </w:ins>
            <w:del w:id="1288" w:author="Daniel Noble" w:date="2023-07-21T14:13:00Z">
              <w:r w:rsidRPr="0099081B" w:rsidDel="00C94E4E">
                <w:rPr>
                  <w:rFonts w:ascii="Times New Roman" w:eastAsia="Times New Roman" w:hAnsi="Times New Roman" w:cs="Times New Roman"/>
                  <w:color w:val="000000"/>
                  <w:lang w:val="en-HK" w:eastAsia="en-GB"/>
                  <w:rPrChange w:id="1289" w:author="Daniel Noble" w:date="2023-07-21T14:22:00Z">
                    <w:rPr>
                      <w:rFonts w:ascii="Times New Roman" w:eastAsia="Times New Roman" w:hAnsi="Times New Roman" w:cs="Times New Roman"/>
                      <w:b/>
                      <w:bCs/>
                      <w:color w:val="000000"/>
                      <w:lang w:val="en-HK" w:eastAsia="en-GB"/>
                    </w:rPr>
                  </w:rPrChange>
                </w:rPr>
                <w:delText xml:space="preserve">-0.973 </w:delText>
              </w:r>
              <w:r w:rsidRPr="0099081B" w:rsidDel="00C94E4E">
                <w:rPr>
                  <w:rFonts w:ascii="Times New Roman" w:eastAsia="Times New Roman" w:hAnsi="Times New Roman" w:cs="Times New Roman"/>
                  <w:color w:val="000000"/>
                  <w:lang w:val="en-HK" w:eastAsia="en-GB"/>
                  <w:rPrChange w:id="1290" w:author="Daniel Noble" w:date="2023-07-21T14:22:00Z">
                    <w:rPr>
                      <w:rFonts w:ascii="Times New Roman" w:eastAsia="Times New Roman" w:hAnsi="Times New Roman" w:cs="Times New Roman"/>
                      <w:b/>
                      <w:bCs/>
                      <w:color w:val="000000"/>
                      <w:lang w:val="en-HK" w:eastAsia="en-GB"/>
                    </w:rPr>
                  </w:rPrChange>
                </w:rPr>
                <w:br/>
                <w:delText>(-0.997 to -0.924)</w:delText>
              </w:r>
            </w:del>
          </w:p>
        </w:tc>
        <w:tc>
          <w:tcPr>
            <w:tcW w:w="0" w:type="auto"/>
            <w:tcBorders>
              <w:top w:val="nil"/>
              <w:left w:val="nil"/>
              <w:bottom w:val="nil"/>
              <w:right w:val="nil"/>
            </w:tcBorders>
            <w:shd w:val="clear" w:color="auto" w:fill="auto"/>
            <w:hideMark/>
            <w:tcPrChange w:id="1291" w:author="Daniel Noble" w:date="2023-07-21T14:13:00Z">
              <w:tcPr>
                <w:tcW w:w="0" w:type="auto"/>
                <w:gridSpan w:val="5"/>
                <w:tcBorders>
                  <w:top w:val="nil"/>
                  <w:left w:val="nil"/>
                  <w:bottom w:val="nil"/>
                  <w:right w:val="nil"/>
                </w:tcBorders>
                <w:shd w:val="clear" w:color="auto" w:fill="auto"/>
                <w:vAlign w:val="center"/>
                <w:hideMark/>
              </w:tcPr>
            </w:tcPrChange>
          </w:tcPr>
          <w:p w14:paraId="54C530B8" w14:textId="77777777" w:rsidR="00952440" w:rsidRPr="0099081B" w:rsidRDefault="00952440" w:rsidP="00952440">
            <w:pPr>
              <w:spacing w:after="0"/>
              <w:contextualSpacing/>
              <w:jc w:val="center"/>
              <w:rPr>
                <w:ins w:id="1292" w:author="Daniel Noble" w:date="2023-07-21T14:14:00Z"/>
                <w:rFonts w:ascii="Times New Roman" w:hAnsi="Times New Roman" w:cs="Times New Roman"/>
              </w:rPr>
            </w:pPr>
            <w:ins w:id="1293" w:author="Daniel Noble" w:date="2023-07-21T14:13:00Z">
              <w:r w:rsidRPr="0099081B">
                <w:rPr>
                  <w:rFonts w:ascii="Times New Roman" w:hAnsi="Times New Roman" w:cs="Times New Roman"/>
                  <w:rPrChange w:id="1294" w:author="Daniel Noble" w:date="2023-07-21T14:22:00Z">
                    <w:rPr/>
                  </w:rPrChange>
                </w:rPr>
                <w:t xml:space="preserve">-0.932 </w:t>
              </w:r>
            </w:ins>
          </w:p>
          <w:p w14:paraId="78AB31F3" w14:textId="115714C9" w:rsidR="00952440" w:rsidRPr="0099081B" w:rsidRDefault="00952440">
            <w:pPr>
              <w:spacing w:after="0"/>
              <w:contextualSpacing/>
              <w:jc w:val="center"/>
              <w:rPr>
                <w:rFonts w:ascii="Times New Roman" w:eastAsia="Times New Roman" w:hAnsi="Times New Roman" w:cs="Times New Roman"/>
                <w:color w:val="000000"/>
                <w:lang w:val="en-HK" w:eastAsia="en-GB"/>
                <w:rPrChange w:id="1295" w:author="Daniel Noble" w:date="2023-07-21T14:22:00Z">
                  <w:rPr>
                    <w:rFonts w:ascii="Times New Roman" w:eastAsia="Times New Roman" w:hAnsi="Times New Roman" w:cs="Times New Roman"/>
                    <w:b/>
                    <w:bCs/>
                    <w:color w:val="000000"/>
                    <w:lang w:val="en-HK" w:eastAsia="en-GB"/>
                  </w:rPr>
                </w:rPrChange>
              </w:rPr>
              <w:pPrChange w:id="1296" w:author="Daniel Noble" w:date="2023-07-12T13:16:00Z">
                <w:pPr>
                  <w:spacing w:after="0" w:line="480" w:lineRule="auto"/>
                  <w:jc w:val="center"/>
                </w:pPr>
              </w:pPrChange>
            </w:pPr>
            <w:ins w:id="1297" w:author="Daniel Noble" w:date="2023-07-21T14:13:00Z">
              <w:r w:rsidRPr="0099081B">
                <w:rPr>
                  <w:rFonts w:ascii="Times New Roman" w:hAnsi="Times New Roman" w:cs="Times New Roman"/>
                  <w:rPrChange w:id="1298" w:author="Daniel Noble" w:date="2023-07-21T14:22:00Z">
                    <w:rPr/>
                  </w:rPrChange>
                </w:rPr>
                <w:t>(-0.994 - -0.793)</w:t>
              </w:r>
            </w:ins>
            <w:del w:id="1299" w:author="Daniel Noble" w:date="2023-07-21T14:13:00Z">
              <w:r w:rsidRPr="0099081B" w:rsidDel="00C94E4E">
                <w:rPr>
                  <w:rFonts w:ascii="Times New Roman" w:eastAsia="Times New Roman" w:hAnsi="Times New Roman" w:cs="Times New Roman"/>
                  <w:color w:val="000000"/>
                  <w:lang w:val="en-HK" w:eastAsia="en-GB"/>
                  <w:rPrChange w:id="1300" w:author="Daniel Noble" w:date="2023-07-21T14:22:00Z">
                    <w:rPr>
                      <w:rFonts w:ascii="Times New Roman" w:eastAsia="Times New Roman" w:hAnsi="Times New Roman" w:cs="Times New Roman"/>
                      <w:b/>
                      <w:bCs/>
                      <w:color w:val="000000"/>
                      <w:lang w:val="en-HK" w:eastAsia="en-GB"/>
                    </w:rPr>
                  </w:rPrChange>
                </w:rPr>
                <w:delText xml:space="preserve">-0.927 </w:delText>
              </w:r>
              <w:r w:rsidRPr="0099081B" w:rsidDel="00C94E4E">
                <w:rPr>
                  <w:rFonts w:ascii="Times New Roman" w:eastAsia="Times New Roman" w:hAnsi="Times New Roman" w:cs="Times New Roman"/>
                  <w:color w:val="000000"/>
                  <w:lang w:val="en-HK" w:eastAsia="en-GB"/>
                  <w:rPrChange w:id="1301" w:author="Daniel Noble" w:date="2023-07-21T14:22:00Z">
                    <w:rPr>
                      <w:rFonts w:ascii="Times New Roman" w:eastAsia="Times New Roman" w:hAnsi="Times New Roman" w:cs="Times New Roman"/>
                      <w:b/>
                      <w:bCs/>
                      <w:color w:val="000000"/>
                      <w:lang w:val="en-HK" w:eastAsia="en-GB"/>
                    </w:rPr>
                  </w:rPrChange>
                </w:rPr>
                <w:br/>
                <w:delText>(-0.992 to -0.818)</w:delText>
              </w:r>
            </w:del>
          </w:p>
        </w:tc>
        <w:tc>
          <w:tcPr>
            <w:tcW w:w="0" w:type="auto"/>
            <w:tcBorders>
              <w:top w:val="nil"/>
              <w:left w:val="nil"/>
              <w:bottom w:val="nil"/>
              <w:right w:val="nil"/>
            </w:tcBorders>
            <w:shd w:val="clear" w:color="auto" w:fill="auto"/>
            <w:hideMark/>
            <w:tcPrChange w:id="1302" w:author="Daniel Noble" w:date="2023-07-21T14:13:00Z">
              <w:tcPr>
                <w:tcW w:w="0" w:type="auto"/>
                <w:gridSpan w:val="2"/>
                <w:tcBorders>
                  <w:top w:val="nil"/>
                  <w:left w:val="nil"/>
                  <w:bottom w:val="nil"/>
                  <w:right w:val="nil"/>
                </w:tcBorders>
                <w:shd w:val="clear" w:color="auto" w:fill="auto"/>
                <w:vAlign w:val="center"/>
                <w:hideMark/>
              </w:tcPr>
            </w:tcPrChange>
          </w:tcPr>
          <w:p w14:paraId="796ABE09" w14:textId="77777777" w:rsidR="00952440" w:rsidRPr="0099081B" w:rsidRDefault="00952440" w:rsidP="00952440">
            <w:pPr>
              <w:spacing w:after="0"/>
              <w:contextualSpacing/>
              <w:jc w:val="center"/>
              <w:rPr>
                <w:ins w:id="1303" w:author="Daniel Noble" w:date="2023-07-21T14:14:00Z"/>
                <w:rFonts w:ascii="Times New Roman" w:hAnsi="Times New Roman" w:cs="Times New Roman"/>
              </w:rPr>
            </w:pPr>
            <w:ins w:id="1304" w:author="Daniel Noble" w:date="2023-07-21T14:13:00Z">
              <w:r w:rsidRPr="0099081B">
                <w:rPr>
                  <w:rFonts w:ascii="Times New Roman" w:hAnsi="Times New Roman" w:cs="Times New Roman"/>
                  <w:rPrChange w:id="1305" w:author="Daniel Noble" w:date="2023-07-21T14:22:00Z">
                    <w:rPr/>
                  </w:rPrChange>
                </w:rPr>
                <w:t xml:space="preserve">0.024 </w:t>
              </w:r>
            </w:ins>
          </w:p>
          <w:p w14:paraId="5AA831B5" w14:textId="0C8F8840" w:rsidR="00952440" w:rsidRPr="0099081B" w:rsidRDefault="00952440">
            <w:pPr>
              <w:spacing w:after="0"/>
              <w:contextualSpacing/>
              <w:jc w:val="center"/>
              <w:rPr>
                <w:rFonts w:ascii="Times New Roman" w:eastAsia="Times New Roman" w:hAnsi="Times New Roman" w:cs="Times New Roman"/>
                <w:color w:val="000000"/>
                <w:lang w:val="en-HK" w:eastAsia="en-GB"/>
                <w:rPrChange w:id="1306" w:author="Daniel Noble" w:date="2023-07-21T14:22:00Z">
                  <w:rPr>
                    <w:rFonts w:ascii="Times New Roman" w:eastAsia="Times New Roman" w:hAnsi="Times New Roman" w:cs="Times New Roman"/>
                    <w:b/>
                    <w:bCs/>
                    <w:color w:val="000000"/>
                    <w:lang w:val="en-HK" w:eastAsia="en-GB"/>
                  </w:rPr>
                </w:rPrChange>
              </w:rPr>
              <w:pPrChange w:id="1307" w:author="Daniel Noble" w:date="2023-07-12T13:16:00Z">
                <w:pPr>
                  <w:spacing w:after="0" w:line="480" w:lineRule="auto"/>
                  <w:jc w:val="center"/>
                </w:pPr>
              </w:pPrChange>
            </w:pPr>
            <w:ins w:id="1308" w:author="Daniel Noble" w:date="2023-07-21T14:13:00Z">
              <w:r w:rsidRPr="0099081B">
                <w:rPr>
                  <w:rFonts w:ascii="Times New Roman" w:hAnsi="Times New Roman" w:cs="Times New Roman"/>
                  <w:rPrChange w:id="1309" w:author="Daniel Noble" w:date="2023-07-21T14:22:00Z">
                    <w:rPr/>
                  </w:rPrChange>
                </w:rPr>
                <w:t>(0.013 - 0.041)</w:t>
              </w:r>
            </w:ins>
            <w:del w:id="1310" w:author="Daniel Noble" w:date="2023-07-21T14:13:00Z">
              <w:r w:rsidRPr="0099081B" w:rsidDel="00C94E4E">
                <w:rPr>
                  <w:rFonts w:ascii="Times New Roman" w:eastAsia="Times New Roman" w:hAnsi="Times New Roman" w:cs="Times New Roman"/>
                  <w:color w:val="000000"/>
                  <w:lang w:val="en-HK" w:eastAsia="en-GB"/>
                  <w:rPrChange w:id="1311" w:author="Daniel Noble" w:date="2023-07-21T14:22:00Z">
                    <w:rPr>
                      <w:rFonts w:ascii="Times New Roman" w:eastAsia="Times New Roman" w:hAnsi="Times New Roman" w:cs="Times New Roman"/>
                      <w:b/>
                      <w:bCs/>
                      <w:color w:val="000000"/>
                      <w:lang w:val="en-HK" w:eastAsia="en-GB"/>
                    </w:rPr>
                  </w:rPrChange>
                </w:rPr>
                <w:delText xml:space="preserve">0.047 </w:delText>
              </w:r>
              <w:r w:rsidRPr="0099081B" w:rsidDel="00C94E4E">
                <w:rPr>
                  <w:rFonts w:ascii="Times New Roman" w:eastAsia="Times New Roman" w:hAnsi="Times New Roman" w:cs="Times New Roman"/>
                  <w:color w:val="000000"/>
                  <w:lang w:val="en-HK" w:eastAsia="en-GB"/>
                  <w:rPrChange w:id="1312" w:author="Daniel Noble" w:date="2023-07-21T14:22:00Z">
                    <w:rPr>
                      <w:rFonts w:ascii="Times New Roman" w:eastAsia="Times New Roman" w:hAnsi="Times New Roman" w:cs="Times New Roman"/>
                      <w:b/>
                      <w:bCs/>
                      <w:color w:val="000000"/>
                      <w:lang w:val="en-HK" w:eastAsia="en-GB"/>
                    </w:rPr>
                  </w:rPrChange>
                </w:rPr>
                <w:br/>
                <w:delText>(0.031 to 0.071)</w:delText>
              </w:r>
            </w:del>
          </w:p>
        </w:tc>
      </w:tr>
      <w:tr w:rsidR="008415F3" w:rsidRPr="008415F3" w14:paraId="0CA70109"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57AD19B" w14:textId="579FF06A"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313" w:author="Daniel Noble" w:date="2023-07-12T13:16:00Z">
                <w:pPr>
                  <w:spacing w:after="0" w:line="480" w:lineRule="auto"/>
                  <w:jc w:val="center"/>
                </w:pPr>
              </w:pPrChange>
            </w:pPr>
            <w:del w:id="1314" w:author="Daniel Noble" w:date="2023-07-21T14:13:00Z">
              <w:r w:rsidRPr="008415F3" w:rsidDel="00952440">
                <w:rPr>
                  <w:rFonts w:ascii="Times New Roman" w:eastAsia="Times New Roman" w:hAnsi="Times New Roman" w:cs="Times New Roman"/>
                  <w:i/>
                  <w:iCs/>
                  <w:color w:val="000000"/>
                  <w:lang w:val="en-HK" w:eastAsia="en-GB"/>
                </w:rPr>
                <w:delText>PE</w:delText>
              </w:r>
            </w:del>
          </w:p>
        </w:tc>
        <w:tc>
          <w:tcPr>
            <w:tcW w:w="0" w:type="auto"/>
            <w:tcBorders>
              <w:top w:val="single" w:sz="4" w:space="0" w:color="auto"/>
              <w:left w:val="nil"/>
              <w:bottom w:val="single" w:sz="4" w:space="0" w:color="auto"/>
              <w:right w:val="nil"/>
            </w:tcBorders>
            <w:shd w:val="clear" w:color="auto" w:fill="auto"/>
            <w:noWrap/>
            <w:vAlign w:val="bottom"/>
            <w:hideMark/>
          </w:tcPr>
          <w:p w14:paraId="63C81D2C" w14:textId="77777777"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315"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0F13FB93" w14:textId="2B2647DC" w:rsidR="008415F3" w:rsidRPr="008415F3" w:rsidRDefault="008415F3">
            <w:pPr>
              <w:spacing w:after="0"/>
              <w:contextualSpacing/>
              <w:jc w:val="center"/>
              <w:rPr>
                <w:rFonts w:ascii="Times New Roman" w:eastAsia="Times New Roman" w:hAnsi="Times New Roman" w:cs="Times New Roman"/>
                <w:i/>
                <w:iCs/>
                <w:color w:val="000000"/>
                <w:lang w:val="en-HK" w:eastAsia="en-GB"/>
              </w:rPr>
              <w:pPrChange w:id="1316" w:author="Daniel Noble" w:date="2023-07-12T13:16:00Z">
                <w:pPr>
                  <w:spacing w:after="0" w:line="480" w:lineRule="auto"/>
                  <w:jc w:val="center"/>
                </w:pPr>
              </w:pPrChange>
            </w:pPr>
            <w:r w:rsidRPr="008415F3">
              <w:rPr>
                <w:rFonts w:ascii="Times New Roman" w:eastAsia="Times New Roman" w:hAnsi="Times New Roman" w:cs="Times New Roman"/>
                <w:i/>
                <w:iCs/>
                <w:color w:val="000000"/>
                <w:lang w:val="en-HK" w:eastAsia="en-GB"/>
              </w:rPr>
              <w:t xml:space="preserve">Residual Slope </w:t>
            </w:r>
            <w:del w:id="1317" w:author="Daniel Noble" w:date="2023-07-21T14:19:00Z">
              <w:r w:rsidRPr="008415F3" w:rsidDel="0099081B">
                <w:rPr>
                  <w:rFonts w:ascii="Times New Roman" w:eastAsia="Times New Roman" w:hAnsi="Times New Roman" w:cs="Times New Roman"/>
                  <w:i/>
                  <w:iCs/>
                  <w:color w:val="000000"/>
                  <w:lang w:val="en-HK" w:eastAsia="en-GB"/>
                </w:rPr>
                <w:delText>(SD)</w:delText>
              </w:r>
            </w:del>
          </w:p>
        </w:tc>
      </w:tr>
      <w:tr w:rsidR="008415F3" w:rsidRPr="008415F3" w14:paraId="47B763CD" w14:textId="77777777" w:rsidTr="008415F3">
        <w:trPr>
          <w:trHeight w:val="320"/>
        </w:trPr>
        <w:tc>
          <w:tcPr>
            <w:tcW w:w="0" w:type="auto"/>
            <w:gridSpan w:val="2"/>
            <w:tcBorders>
              <w:top w:val="single" w:sz="4" w:space="0" w:color="auto"/>
              <w:left w:val="nil"/>
              <w:bottom w:val="single" w:sz="4" w:space="0" w:color="auto"/>
              <w:right w:val="nil"/>
            </w:tcBorders>
            <w:shd w:val="clear" w:color="auto" w:fill="auto"/>
            <w:vAlign w:val="center"/>
            <w:hideMark/>
          </w:tcPr>
          <w:p w14:paraId="7DDF6672"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318"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c>
          <w:tcPr>
            <w:tcW w:w="0" w:type="auto"/>
            <w:gridSpan w:val="2"/>
            <w:tcBorders>
              <w:top w:val="single" w:sz="4" w:space="0" w:color="auto"/>
              <w:left w:val="nil"/>
              <w:bottom w:val="single" w:sz="4" w:space="0" w:color="auto"/>
              <w:right w:val="nil"/>
            </w:tcBorders>
            <w:shd w:val="clear" w:color="auto" w:fill="auto"/>
            <w:vAlign w:val="bottom"/>
            <w:hideMark/>
          </w:tcPr>
          <w:p w14:paraId="7E6A1BBF" w14:textId="77777777" w:rsidR="008415F3" w:rsidRPr="008415F3" w:rsidRDefault="008415F3">
            <w:pPr>
              <w:spacing w:after="0"/>
              <w:contextualSpacing/>
              <w:jc w:val="center"/>
              <w:rPr>
                <w:rFonts w:ascii="Times New Roman" w:eastAsia="Times New Roman" w:hAnsi="Times New Roman" w:cs="Times New Roman"/>
                <w:b/>
                <w:bCs/>
                <w:color w:val="000000"/>
                <w:lang w:val="en-HK" w:eastAsia="en-GB"/>
              </w:rPr>
              <w:pPrChange w:id="1319" w:author="Daniel Noble" w:date="2023-07-12T13:16:00Z">
                <w:pPr>
                  <w:spacing w:after="0" w:line="480" w:lineRule="auto"/>
                  <w:jc w:val="center"/>
                </w:pPr>
              </w:pPrChange>
            </w:pPr>
            <w:r w:rsidRPr="008415F3">
              <w:rPr>
                <w:rFonts w:ascii="Times New Roman" w:eastAsia="Times New Roman" w:hAnsi="Times New Roman" w:cs="Times New Roman"/>
                <w:b/>
                <w:bCs/>
                <w:color w:val="000000"/>
                <w:lang w:val="en-HK" w:eastAsia="en-GB"/>
              </w:rPr>
              <w:t> </w:t>
            </w:r>
          </w:p>
        </w:tc>
      </w:tr>
      <w:tr w:rsidR="00952440" w:rsidRPr="008415F3" w14:paraId="09C7841F" w14:textId="77777777" w:rsidTr="001505FE">
        <w:tblPrEx>
          <w:tblW w:w="0" w:type="auto"/>
          <w:tblInd w:w="655" w:type="dxa"/>
          <w:tblPrExChange w:id="1320" w:author="Daniel Noble" w:date="2023-07-21T14:13:00Z">
            <w:tblPrEx>
              <w:tblW w:w="0" w:type="auto"/>
              <w:tblInd w:w="655" w:type="dxa"/>
            </w:tblPrEx>
          </w:tblPrExChange>
        </w:tblPrEx>
        <w:trPr>
          <w:trHeight w:val="680"/>
          <w:trPrChange w:id="1321" w:author="Daniel Noble" w:date="2023-07-21T14:13:00Z">
            <w:trPr>
              <w:trHeight w:val="680"/>
            </w:trPr>
          </w:trPrChange>
        </w:trPr>
        <w:tc>
          <w:tcPr>
            <w:tcW w:w="0" w:type="auto"/>
            <w:gridSpan w:val="2"/>
            <w:tcBorders>
              <w:top w:val="single" w:sz="4" w:space="0" w:color="auto"/>
              <w:left w:val="nil"/>
              <w:bottom w:val="single" w:sz="4" w:space="0" w:color="auto"/>
              <w:right w:val="nil"/>
            </w:tcBorders>
            <w:shd w:val="clear" w:color="auto" w:fill="auto"/>
            <w:vAlign w:val="center"/>
            <w:hideMark/>
            <w:tcPrChange w:id="1322" w:author="Daniel Noble" w:date="2023-07-21T14:13:00Z">
              <w:tcPr>
                <w:tcW w:w="0" w:type="auto"/>
                <w:gridSpan w:val="3"/>
                <w:tcBorders>
                  <w:top w:val="single" w:sz="4" w:space="0" w:color="auto"/>
                  <w:left w:val="nil"/>
                  <w:bottom w:val="single" w:sz="4" w:space="0" w:color="auto"/>
                  <w:right w:val="nil"/>
                </w:tcBorders>
                <w:shd w:val="clear" w:color="auto" w:fill="auto"/>
                <w:vAlign w:val="center"/>
                <w:hideMark/>
              </w:tcPr>
            </w:tcPrChange>
          </w:tcPr>
          <w:p w14:paraId="617C7B39" w14:textId="4292868B" w:rsidR="00952440" w:rsidRPr="008415F3" w:rsidRDefault="00952440">
            <w:pPr>
              <w:spacing w:after="0"/>
              <w:contextualSpacing/>
              <w:jc w:val="center"/>
              <w:rPr>
                <w:rFonts w:ascii="Times New Roman" w:eastAsia="Times New Roman" w:hAnsi="Times New Roman" w:cs="Times New Roman"/>
                <w:b/>
                <w:bCs/>
                <w:color w:val="000000"/>
                <w:lang w:val="en-HK" w:eastAsia="en-GB"/>
              </w:rPr>
              <w:pPrChange w:id="1323" w:author="Daniel Noble" w:date="2023-07-12T13:16:00Z">
                <w:pPr>
                  <w:spacing w:after="0" w:line="480" w:lineRule="auto"/>
                  <w:jc w:val="center"/>
                </w:pPr>
              </w:pPrChange>
            </w:pPr>
            <w:del w:id="1324" w:author="Daniel Noble" w:date="2023-07-21T14:13:00Z">
              <w:r w:rsidRPr="008415F3" w:rsidDel="00952440">
                <w:rPr>
                  <w:rFonts w:ascii="Times New Roman" w:eastAsia="Times New Roman" w:hAnsi="Times New Roman" w:cs="Times New Roman"/>
                  <w:b/>
                  <w:bCs/>
                  <w:color w:val="000000"/>
                  <w:lang w:val="en-HK" w:eastAsia="en-GB"/>
                </w:rPr>
                <w:delText>0.00463</w:delText>
              </w:r>
              <w:r w:rsidRPr="008415F3" w:rsidDel="00952440">
                <w:rPr>
                  <w:rFonts w:ascii="Times New Roman" w:eastAsia="Times New Roman" w:hAnsi="Times New Roman" w:cs="Times New Roman"/>
                  <w:b/>
                  <w:bCs/>
                  <w:color w:val="000000"/>
                  <w:lang w:val="en-HK" w:eastAsia="en-GB"/>
                </w:rPr>
                <w:br/>
                <w:delText xml:space="preserve">(0.000792 </w:delText>
              </w:r>
              <w:r w:rsidDel="00952440">
                <w:rPr>
                  <w:rFonts w:ascii="Times New Roman" w:eastAsia="Times New Roman" w:hAnsi="Times New Roman" w:cs="Times New Roman"/>
                  <w:b/>
                  <w:bCs/>
                  <w:color w:val="000000"/>
                  <w:lang w:val="en-HK" w:eastAsia="en-GB"/>
                </w:rPr>
                <w:delText>to</w:delText>
              </w:r>
              <w:r w:rsidRPr="008415F3" w:rsidDel="00952440">
                <w:rPr>
                  <w:rFonts w:ascii="Times New Roman" w:eastAsia="Times New Roman" w:hAnsi="Times New Roman" w:cs="Times New Roman"/>
                  <w:b/>
                  <w:bCs/>
                  <w:color w:val="000000"/>
                  <w:lang w:val="en-HK" w:eastAsia="en-GB"/>
                </w:rPr>
                <w:delText xml:space="preserve"> 0.00796)</w:delText>
              </w:r>
            </w:del>
          </w:p>
        </w:tc>
        <w:tc>
          <w:tcPr>
            <w:tcW w:w="0" w:type="auto"/>
            <w:tcBorders>
              <w:top w:val="nil"/>
              <w:left w:val="nil"/>
              <w:bottom w:val="single" w:sz="4" w:space="0" w:color="auto"/>
              <w:right w:val="nil"/>
            </w:tcBorders>
            <w:shd w:val="clear" w:color="auto" w:fill="auto"/>
            <w:hideMark/>
            <w:tcPrChange w:id="1325"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735F10A3" w14:textId="77777777" w:rsidR="00952440" w:rsidRPr="0099081B" w:rsidRDefault="00952440" w:rsidP="00952440">
            <w:pPr>
              <w:spacing w:after="0"/>
              <w:contextualSpacing/>
              <w:jc w:val="center"/>
              <w:rPr>
                <w:ins w:id="1326" w:author="Daniel Noble" w:date="2023-07-21T14:14:00Z"/>
                <w:rFonts w:ascii="Times New Roman" w:hAnsi="Times New Roman" w:cs="Times New Roman"/>
              </w:rPr>
            </w:pPr>
            <w:ins w:id="1327" w:author="Daniel Noble" w:date="2023-07-21T14:13:00Z">
              <w:r w:rsidRPr="0099081B">
                <w:rPr>
                  <w:rFonts w:ascii="Times New Roman" w:hAnsi="Times New Roman" w:cs="Times New Roman"/>
                  <w:rPrChange w:id="1328" w:author="Daniel Noble" w:date="2023-07-21T14:22:00Z">
                    <w:rPr/>
                  </w:rPrChange>
                </w:rPr>
                <w:t xml:space="preserve">0.0169 </w:t>
              </w:r>
            </w:ins>
          </w:p>
          <w:p w14:paraId="7F902C0B" w14:textId="60713DDC" w:rsidR="00952440" w:rsidRPr="0099081B" w:rsidRDefault="00952440">
            <w:pPr>
              <w:spacing w:after="0"/>
              <w:contextualSpacing/>
              <w:jc w:val="center"/>
              <w:rPr>
                <w:rFonts w:ascii="Times New Roman" w:eastAsia="Times New Roman" w:hAnsi="Times New Roman" w:cs="Times New Roman"/>
                <w:color w:val="000000"/>
                <w:lang w:val="en-HK" w:eastAsia="en-GB"/>
                <w:rPrChange w:id="1329" w:author="Daniel Noble" w:date="2023-07-21T14:22:00Z">
                  <w:rPr>
                    <w:rFonts w:ascii="Times New Roman" w:eastAsia="Times New Roman" w:hAnsi="Times New Roman" w:cs="Times New Roman"/>
                    <w:b/>
                    <w:bCs/>
                    <w:color w:val="000000"/>
                    <w:lang w:val="en-HK" w:eastAsia="en-GB"/>
                  </w:rPr>
                </w:rPrChange>
              </w:rPr>
              <w:pPrChange w:id="1330" w:author="Daniel Noble" w:date="2023-07-12T13:16:00Z">
                <w:pPr>
                  <w:spacing w:after="0" w:line="480" w:lineRule="auto"/>
                  <w:jc w:val="center"/>
                </w:pPr>
              </w:pPrChange>
            </w:pPr>
            <w:ins w:id="1331" w:author="Daniel Noble" w:date="2023-07-21T14:13:00Z">
              <w:r w:rsidRPr="0099081B">
                <w:rPr>
                  <w:rFonts w:ascii="Times New Roman" w:hAnsi="Times New Roman" w:cs="Times New Roman"/>
                  <w:rPrChange w:id="1332" w:author="Daniel Noble" w:date="2023-07-21T14:22:00Z">
                    <w:rPr/>
                  </w:rPrChange>
                </w:rPr>
                <w:t>(0.0155 - 0.0185)</w:t>
              </w:r>
            </w:ins>
            <w:del w:id="1333" w:author="Daniel Noble" w:date="2023-07-21T14:13:00Z">
              <w:r w:rsidRPr="0099081B" w:rsidDel="001505FE">
                <w:rPr>
                  <w:rFonts w:ascii="Times New Roman" w:eastAsia="Times New Roman" w:hAnsi="Times New Roman" w:cs="Times New Roman"/>
                  <w:color w:val="000000"/>
                  <w:lang w:val="en-HK" w:eastAsia="en-GB"/>
                  <w:rPrChange w:id="1334" w:author="Daniel Noble" w:date="2023-07-21T14:22:00Z">
                    <w:rPr>
                      <w:rFonts w:ascii="Times New Roman" w:eastAsia="Times New Roman" w:hAnsi="Times New Roman" w:cs="Times New Roman"/>
                      <w:b/>
                      <w:bCs/>
                      <w:color w:val="000000"/>
                      <w:lang w:val="en-HK" w:eastAsia="en-GB"/>
                    </w:rPr>
                  </w:rPrChange>
                </w:rPr>
                <w:delText xml:space="preserve"> 4.64</w:delText>
              </w:r>
              <w:r w:rsidRPr="0099081B" w:rsidDel="001505FE">
                <w:rPr>
                  <w:rFonts w:ascii="Times New Roman" w:eastAsia="Times New Roman" w:hAnsi="Times New Roman" w:cs="Times New Roman"/>
                  <w:color w:val="000000"/>
                  <w:lang w:val="en-HK" w:eastAsia="en-GB"/>
                  <w:rPrChange w:id="1335" w:author="Daniel Noble" w:date="2023-07-21T14:22:00Z">
                    <w:rPr>
                      <w:rFonts w:ascii="Times New Roman" w:eastAsia="Times New Roman" w:hAnsi="Times New Roman" w:cs="Times New Roman"/>
                      <w:b/>
                      <w:bCs/>
                      <w:color w:val="000000"/>
                      <w:lang w:val="en-HK" w:eastAsia="en-GB"/>
                    </w:rPr>
                  </w:rPrChange>
                </w:rPr>
                <w:br/>
                <w:delText>(4.48 to 0.021)</w:delText>
              </w:r>
            </w:del>
          </w:p>
        </w:tc>
        <w:tc>
          <w:tcPr>
            <w:tcW w:w="0" w:type="auto"/>
            <w:tcBorders>
              <w:top w:val="nil"/>
              <w:left w:val="nil"/>
              <w:bottom w:val="single" w:sz="4" w:space="0" w:color="auto"/>
              <w:right w:val="nil"/>
            </w:tcBorders>
            <w:shd w:val="clear" w:color="auto" w:fill="auto"/>
            <w:hideMark/>
            <w:tcPrChange w:id="1336" w:author="Daniel Noble" w:date="2023-07-21T14:13:00Z">
              <w:tcPr>
                <w:tcW w:w="0" w:type="auto"/>
                <w:gridSpan w:val="4"/>
                <w:tcBorders>
                  <w:top w:val="nil"/>
                  <w:left w:val="nil"/>
                  <w:bottom w:val="single" w:sz="4" w:space="0" w:color="auto"/>
                  <w:right w:val="nil"/>
                </w:tcBorders>
                <w:shd w:val="clear" w:color="auto" w:fill="auto"/>
                <w:vAlign w:val="bottom"/>
                <w:hideMark/>
              </w:tcPr>
            </w:tcPrChange>
          </w:tcPr>
          <w:p w14:paraId="0E031F56" w14:textId="77777777" w:rsidR="0099081B" w:rsidRPr="0099081B" w:rsidRDefault="0099081B" w:rsidP="00952440">
            <w:pPr>
              <w:spacing w:after="0"/>
              <w:contextualSpacing/>
              <w:jc w:val="center"/>
              <w:rPr>
                <w:ins w:id="1337" w:author="Daniel Noble" w:date="2023-07-21T14:19:00Z"/>
                <w:rFonts w:ascii="Times New Roman" w:hAnsi="Times New Roman" w:cs="Times New Roman"/>
              </w:rPr>
            </w:pPr>
            <w:ins w:id="1338" w:author="Daniel Noble" w:date="2023-07-21T14:19:00Z">
              <w:r w:rsidRPr="0099081B">
                <w:rPr>
                  <w:rFonts w:ascii="Times New Roman" w:hAnsi="Times New Roman" w:cs="Times New Roman"/>
                </w:rPr>
                <w:t xml:space="preserve">-0.135 </w:t>
              </w:r>
            </w:ins>
          </w:p>
          <w:p w14:paraId="58F6A93E" w14:textId="242C2961" w:rsidR="00952440" w:rsidRPr="0099081B" w:rsidRDefault="0099081B">
            <w:pPr>
              <w:spacing w:after="0"/>
              <w:contextualSpacing/>
              <w:jc w:val="center"/>
              <w:rPr>
                <w:rFonts w:ascii="Times New Roman" w:eastAsia="Times New Roman" w:hAnsi="Times New Roman" w:cs="Times New Roman"/>
                <w:color w:val="000000"/>
                <w:lang w:val="en-HK" w:eastAsia="en-GB"/>
                <w:rPrChange w:id="1339" w:author="Daniel Noble" w:date="2023-07-21T14:22:00Z">
                  <w:rPr>
                    <w:rFonts w:ascii="Times New Roman" w:eastAsia="Times New Roman" w:hAnsi="Times New Roman" w:cs="Times New Roman"/>
                    <w:b/>
                    <w:bCs/>
                    <w:color w:val="000000"/>
                    <w:lang w:val="en-HK" w:eastAsia="en-GB"/>
                  </w:rPr>
                </w:rPrChange>
              </w:rPr>
              <w:pPrChange w:id="1340" w:author="Daniel Noble" w:date="2023-07-12T13:16:00Z">
                <w:pPr>
                  <w:spacing w:after="0" w:line="480" w:lineRule="auto"/>
                  <w:jc w:val="center"/>
                </w:pPr>
              </w:pPrChange>
            </w:pPr>
            <w:ins w:id="1341" w:author="Daniel Noble" w:date="2023-07-21T14:19:00Z">
              <w:r w:rsidRPr="0099081B">
                <w:rPr>
                  <w:rFonts w:ascii="Times New Roman" w:hAnsi="Times New Roman" w:cs="Times New Roman"/>
                </w:rPr>
                <w:t>(-0.188 - -0.0808)</w:t>
              </w:r>
            </w:ins>
            <w:del w:id="1342" w:author="Daniel Noble" w:date="2023-07-21T14:13:00Z">
              <w:r w:rsidR="00952440" w:rsidRPr="0099081B" w:rsidDel="001505FE">
                <w:rPr>
                  <w:rFonts w:ascii="Times New Roman" w:eastAsia="Times New Roman" w:hAnsi="Times New Roman" w:cs="Times New Roman"/>
                  <w:color w:val="000000"/>
                  <w:lang w:val="en-HK" w:eastAsia="en-GB"/>
                  <w:rPrChange w:id="1343" w:author="Daniel Noble" w:date="2023-07-21T14:22:00Z">
                    <w:rPr>
                      <w:rFonts w:ascii="Times New Roman" w:eastAsia="Times New Roman" w:hAnsi="Times New Roman" w:cs="Times New Roman"/>
                      <w:b/>
                      <w:bCs/>
                      <w:color w:val="000000"/>
                      <w:lang w:val="en-HK" w:eastAsia="en-GB"/>
                    </w:rPr>
                  </w:rPrChange>
                </w:rPr>
                <w:delText>-0.0237</w:delText>
              </w:r>
              <w:r w:rsidR="00952440" w:rsidRPr="0099081B" w:rsidDel="001505FE">
                <w:rPr>
                  <w:rFonts w:ascii="Times New Roman" w:eastAsia="Times New Roman" w:hAnsi="Times New Roman" w:cs="Times New Roman"/>
                  <w:color w:val="000000"/>
                  <w:lang w:val="en-HK" w:eastAsia="en-GB"/>
                  <w:rPrChange w:id="1344" w:author="Daniel Noble" w:date="2023-07-21T14:22:00Z">
                    <w:rPr>
                      <w:rFonts w:ascii="Times New Roman" w:eastAsia="Times New Roman" w:hAnsi="Times New Roman" w:cs="Times New Roman"/>
                      <w:b/>
                      <w:bCs/>
                      <w:color w:val="000000"/>
                      <w:lang w:val="en-HK" w:eastAsia="en-GB"/>
                    </w:rPr>
                  </w:rPrChange>
                </w:rPr>
                <w:br/>
                <w:delText>(-0.06676 to -0.021)</w:delText>
              </w:r>
            </w:del>
          </w:p>
        </w:tc>
      </w:tr>
    </w:tbl>
    <w:p w14:paraId="78E9FFBA" w14:textId="77777777" w:rsidR="003B1661" w:rsidRPr="00F862E4" w:rsidRDefault="003B1661">
      <w:pPr>
        <w:spacing w:before="180" w:after="180"/>
        <w:contextualSpacing/>
        <w:rPr>
          <w:rFonts w:ascii="Times New Roman" w:eastAsia="Calibri" w:hAnsi="Times New Roman" w:cs="Times New Roman"/>
          <w:b/>
          <w:bCs/>
        </w:rPr>
        <w:pPrChange w:id="1345" w:author="Daniel Noble" w:date="2023-07-12T13:16:00Z">
          <w:pPr>
            <w:spacing w:before="180" w:after="180" w:line="480" w:lineRule="auto"/>
          </w:pPr>
        </w:pPrChange>
      </w:pPr>
    </w:p>
    <w:p w14:paraId="440481E0" w14:textId="71919306" w:rsidR="003B1661" w:rsidRPr="00F862E4" w:rsidRDefault="003B1661">
      <w:pPr>
        <w:spacing w:before="180" w:after="180"/>
        <w:contextualSpacing/>
        <w:rPr>
          <w:rFonts w:ascii="Times New Roman" w:eastAsia="Calibri" w:hAnsi="Times New Roman" w:cs="Times New Roman"/>
        </w:rPr>
        <w:pPrChange w:id="1346" w:author="Daniel Noble" w:date="2023-07-12T13:16:00Z">
          <w:pPr>
            <w:spacing w:before="180" w:after="180" w:line="480" w:lineRule="auto"/>
          </w:pPr>
        </w:pPrChange>
      </w:pPr>
      <w:r w:rsidRPr="00F862E4">
        <w:rPr>
          <w:rFonts w:ascii="Times New Roman" w:eastAsia="Calibri" w:hAnsi="Times New Roman" w:cs="Times New Roman"/>
          <w:b/>
          <w:bCs/>
        </w:rPr>
        <w:t>Table S</w:t>
      </w:r>
      <w:r w:rsidR="008E472C">
        <w:rPr>
          <w:rFonts w:ascii="Times New Roman" w:eastAsia="Calibri" w:hAnsi="Times New Roman" w:cs="Times New Roman"/>
          <w:b/>
          <w:bCs/>
        </w:rPr>
        <w:t>5</w:t>
      </w:r>
      <w:r w:rsidRPr="00F862E4">
        <w:rPr>
          <w:rFonts w:ascii="Times New Roman" w:eastAsia="Calibri" w:hAnsi="Times New Roman" w:cs="Times New Roman"/>
          <w:b/>
          <w:bCs/>
        </w:rPr>
        <w:t>.</w:t>
      </w:r>
      <w:r w:rsidRPr="00F862E4">
        <w:rPr>
          <w:rFonts w:ascii="Times New Roman" w:eastAsia="Calibri" w:hAnsi="Times New Roman" w:cs="Times New Roman"/>
        </w:rPr>
        <w:t xml:space="preserve"> </w:t>
      </w:r>
      <w:r w:rsidR="00EA3A75" w:rsidRPr="0038090E">
        <w:rPr>
          <w:rFonts w:ascii="Times New Roman" w:eastAsia="Calibri" w:hAnsi="Times New Roman" w:cs="Times New Roman"/>
          <w:i/>
          <w:iCs/>
        </w:rPr>
        <w:t xml:space="preserve">G </w:t>
      </w:r>
      <w:r w:rsidR="00EA3A75" w:rsidRPr="0038090E">
        <w:rPr>
          <w:rFonts w:ascii="Times New Roman" w:eastAsia="Calibri" w:hAnsi="Times New Roman" w:cs="Times New Roman"/>
        </w:rPr>
        <w:t xml:space="preserve">and </w:t>
      </w:r>
      <w:r w:rsidR="00EA3A75" w:rsidRPr="0038090E">
        <w:rPr>
          <w:rFonts w:ascii="Times New Roman" w:eastAsia="Calibri" w:hAnsi="Times New Roman" w:cs="Times New Roman"/>
          <w:i/>
          <w:iCs/>
        </w:rPr>
        <w:t>M</w:t>
      </w:r>
      <w:r w:rsidR="00EA3A75"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between growth trajectory </w:t>
      </w:r>
      <w:r w:rsidR="00EA3A75">
        <w:rPr>
          <w:rFonts w:ascii="Times New Roman" w:eastAsia="Calibri" w:hAnsi="Times New Roman" w:cs="Times New Roman"/>
        </w:rPr>
        <w:t xml:space="preserve">parameters </w:t>
      </w:r>
      <w:r w:rsidRPr="00F862E4">
        <w:rPr>
          <w:rFonts w:ascii="Times New Roman" w:eastAsia="Calibri" w:hAnsi="Times New Roman" w:cs="Times New Roman"/>
        </w:rPr>
        <w:t xml:space="preserve">(intercept, linear slope and quadratic slope) for lizards from the cold developmental temperature treatment </w:t>
      </w:r>
      <w:r w:rsidRPr="00163DB1">
        <w:rPr>
          <w:rFonts w:ascii="Times New Roman" w:eastAsia="Calibri" w:hAnsi="Times New Roman" w:cs="Times New Roman"/>
        </w:rPr>
        <w:t>group (</w:t>
      </w:r>
      <w:r w:rsidR="00163DB1" w:rsidRPr="00163DB1">
        <w:rPr>
          <w:rFonts w:ascii="Times New Roman" w:hAnsi="Times New Roman" w:cs="Times New Roman"/>
        </w:rPr>
        <w:t>n</w:t>
      </w:r>
      <w:r w:rsidR="00163DB1" w:rsidRPr="00163DB1">
        <w:rPr>
          <w:rFonts w:ascii="Times New Roman" w:hAnsi="Times New Roman" w:cs="Times New Roman"/>
          <w:vertAlign w:val="subscript"/>
        </w:rPr>
        <w:t>lizards</w:t>
      </w:r>
      <w:r w:rsidR="00163DB1" w:rsidRPr="00163DB1">
        <w:rPr>
          <w:rFonts w:ascii="Times New Roman" w:eastAsia="Calibri" w:hAnsi="Times New Roman" w:cs="Times New Roman"/>
        </w:rPr>
        <w:t xml:space="preserve"> </w:t>
      </w:r>
      <w:r w:rsidRPr="00163DB1">
        <w:rPr>
          <w:rFonts w:ascii="Times New Roman" w:eastAsia="Calibri" w:hAnsi="Times New Roman" w:cs="Times New Roman"/>
        </w:rPr>
        <w:t>=</w:t>
      </w:r>
      <w:r w:rsidRPr="00F862E4">
        <w:rPr>
          <w:rFonts w:ascii="Times New Roman" w:eastAsia="Calibri" w:hAnsi="Times New Roman" w:cs="Times New Roman"/>
        </w:rPr>
        <w:t xml:space="preserve"> 136, nobs = </w:t>
      </w:r>
      <w:r w:rsidR="00163DB1">
        <w:rPr>
          <w:rFonts w:ascii="Times New Roman" w:eastAsia="Calibri" w:hAnsi="Times New Roman" w:cs="Times New Roman"/>
        </w:rPr>
        <w:t>1596</w:t>
      </w:r>
      <w:r w:rsidRPr="00F862E4">
        <w:rPr>
          <w:rFonts w:ascii="Times New Roman" w:eastAsia="Calibri" w:hAnsi="Times New Roman" w:cs="Times New Roman"/>
        </w:rPr>
        <w:t xml:space="preserve">). PE 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16"/>
      </w:tblGrid>
      <w:tr w:rsidR="003A6940" w:rsidRPr="003A6940" w14:paraId="71A288ED"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0832154"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47"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G</w:t>
            </w:r>
          </w:p>
        </w:tc>
      </w:tr>
      <w:tr w:rsidR="003A6940" w:rsidRPr="003A6940" w14:paraId="64D15B64" w14:textId="77777777" w:rsidTr="003A6940">
        <w:trPr>
          <w:trHeight w:val="320"/>
        </w:trPr>
        <w:tc>
          <w:tcPr>
            <w:tcW w:w="0" w:type="auto"/>
            <w:tcBorders>
              <w:top w:val="nil"/>
              <w:left w:val="nil"/>
              <w:bottom w:val="nil"/>
              <w:right w:val="nil"/>
            </w:tcBorders>
            <w:shd w:val="clear" w:color="auto" w:fill="auto"/>
            <w:noWrap/>
            <w:vAlign w:val="bottom"/>
            <w:hideMark/>
          </w:tcPr>
          <w:p w14:paraId="036BDE38"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48"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5C38B008"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4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05C60AC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5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199784E1"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5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7202AB2" w14:textId="77777777" w:rsidTr="003A6940">
        <w:trPr>
          <w:trHeight w:val="680"/>
        </w:trPr>
        <w:tc>
          <w:tcPr>
            <w:tcW w:w="0" w:type="auto"/>
            <w:tcBorders>
              <w:top w:val="nil"/>
              <w:left w:val="nil"/>
              <w:bottom w:val="nil"/>
              <w:right w:val="nil"/>
            </w:tcBorders>
            <w:shd w:val="clear" w:color="auto" w:fill="auto"/>
            <w:noWrap/>
            <w:vAlign w:val="center"/>
            <w:hideMark/>
          </w:tcPr>
          <w:p w14:paraId="4EABF93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52"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685D1A2" w14:textId="5DF8CF68"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0.018)</w:t>
            </w:r>
          </w:p>
        </w:tc>
        <w:tc>
          <w:tcPr>
            <w:tcW w:w="0" w:type="auto"/>
            <w:tcBorders>
              <w:top w:val="nil"/>
              <w:left w:val="nil"/>
              <w:bottom w:val="nil"/>
              <w:right w:val="nil"/>
            </w:tcBorders>
            <w:shd w:val="clear" w:color="auto" w:fill="auto"/>
            <w:vAlign w:val="center"/>
            <w:hideMark/>
          </w:tcPr>
          <w:p w14:paraId="46C81555" w14:textId="5262463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0.00132 </w:t>
            </w:r>
            <w:r w:rsidRPr="003A6940">
              <w:rPr>
                <w:rFonts w:ascii="Times New Roman" w:eastAsia="Times New Roman" w:hAnsi="Times New Roman" w:cs="Times New Roman"/>
                <w:b/>
                <w:bCs/>
                <w:color w:val="000000"/>
                <w:lang w:val="en-HK" w:eastAsia="en-GB"/>
              </w:rPr>
              <w:br/>
              <w:t xml:space="preserve">(-0.00331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0.00704)</w:t>
            </w:r>
          </w:p>
        </w:tc>
        <w:tc>
          <w:tcPr>
            <w:tcW w:w="0" w:type="auto"/>
            <w:tcBorders>
              <w:top w:val="nil"/>
              <w:left w:val="nil"/>
              <w:bottom w:val="nil"/>
              <w:right w:val="nil"/>
            </w:tcBorders>
            <w:shd w:val="clear" w:color="auto" w:fill="auto"/>
            <w:vAlign w:val="center"/>
            <w:hideMark/>
          </w:tcPr>
          <w:p w14:paraId="04E743C9" w14:textId="14EC7E2A"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-0.00488 </w:t>
            </w:r>
            <w:r w:rsidRPr="003A6940">
              <w:rPr>
                <w:rFonts w:ascii="Times New Roman" w:eastAsia="Times New Roman" w:hAnsi="Times New Roman" w:cs="Times New Roman"/>
                <w:b/>
                <w:bCs/>
                <w:color w:val="000000"/>
                <w:lang w:val="en-HK" w:eastAsia="en-GB"/>
              </w:rPr>
              <w:br/>
              <w:t xml:space="preserve">(-0.0104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-0.000589)</w:t>
            </w:r>
          </w:p>
        </w:tc>
      </w:tr>
      <w:tr w:rsidR="003A6940" w:rsidRPr="003A6940" w14:paraId="7E51D214" w14:textId="77777777" w:rsidTr="003A6940">
        <w:trPr>
          <w:trHeight w:val="680"/>
        </w:trPr>
        <w:tc>
          <w:tcPr>
            <w:tcW w:w="0" w:type="auto"/>
            <w:tcBorders>
              <w:top w:val="nil"/>
              <w:left w:val="nil"/>
              <w:bottom w:val="nil"/>
              <w:right w:val="nil"/>
            </w:tcBorders>
            <w:shd w:val="clear" w:color="auto" w:fill="auto"/>
            <w:noWrap/>
            <w:vAlign w:val="center"/>
            <w:hideMark/>
          </w:tcPr>
          <w:p w14:paraId="6812BCBD"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5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1DF82D7" w14:textId="25C9C94B"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7"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0.123 </w:t>
            </w:r>
            <w:r w:rsidRPr="003A6940">
              <w:rPr>
                <w:rFonts w:ascii="Times New Roman" w:eastAsia="Times New Roman" w:hAnsi="Times New Roman" w:cs="Times New Roman"/>
                <w:b/>
                <w:bCs/>
                <w:color w:val="000000"/>
                <w:lang w:val="en-HK" w:eastAsia="en-GB"/>
              </w:rPr>
              <w:br/>
              <w:t xml:space="preserve">(-0.454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0.62)</w:t>
            </w:r>
          </w:p>
        </w:tc>
        <w:tc>
          <w:tcPr>
            <w:tcW w:w="0" w:type="auto"/>
            <w:tcBorders>
              <w:top w:val="nil"/>
              <w:left w:val="nil"/>
              <w:bottom w:val="nil"/>
              <w:right w:val="nil"/>
            </w:tcBorders>
            <w:shd w:val="clear" w:color="auto" w:fill="auto"/>
            <w:vAlign w:val="center"/>
            <w:hideMark/>
          </w:tcPr>
          <w:p w14:paraId="66AB4653" w14:textId="4DB467D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8"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0.014 </w:t>
            </w:r>
            <w:r w:rsidRPr="003A6940">
              <w:rPr>
                <w:rFonts w:ascii="Times New Roman" w:eastAsia="Times New Roman" w:hAnsi="Times New Roman" w:cs="Times New Roman"/>
                <w:b/>
                <w:bCs/>
                <w:color w:val="000000"/>
                <w:lang w:val="en-HK" w:eastAsia="en-GB"/>
              </w:rPr>
              <w:br/>
              <w:t xml:space="preserve">(0.008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0.023)</w:t>
            </w:r>
          </w:p>
        </w:tc>
        <w:tc>
          <w:tcPr>
            <w:tcW w:w="0" w:type="auto"/>
            <w:tcBorders>
              <w:top w:val="nil"/>
              <w:left w:val="nil"/>
              <w:bottom w:val="nil"/>
              <w:right w:val="nil"/>
            </w:tcBorders>
            <w:shd w:val="clear" w:color="auto" w:fill="auto"/>
            <w:vAlign w:val="center"/>
            <w:hideMark/>
          </w:tcPr>
          <w:p w14:paraId="53B5BE49" w14:textId="4D583C5F"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5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0.00422 </w:t>
            </w:r>
            <w:r w:rsidRPr="003A6940">
              <w:rPr>
                <w:rFonts w:ascii="Times New Roman" w:eastAsia="Times New Roman" w:hAnsi="Times New Roman" w:cs="Times New Roman"/>
                <w:b/>
                <w:bCs/>
                <w:color w:val="000000"/>
                <w:lang w:val="en-HK" w:eastAsia="en-GB"/>
              </w:rPr>
              <w:br/>
              <w:t xml:space="preserve">(0.000231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0.00917)</w:t>
            </w:r>
          </w:p>
        </w:tc>
      </w:tr>
      <w:tr w:rsidR="003A6940" w:rsidRPr="003A6940" w14:paraId="6321BD3A" w14:textId="77777777" w:rsidTr="003A6940">
        <w:trPr>
          <w:trHeight w:val="1020"/>
        </w:trPr>
        <w:tc>
          <w:tcPr>
            <w:tcW w:w="0" w:type="auto"/>
            <w:tcBorders>
              <w:top w:val="nil"/>
              <w:left w:val="nil"/>
              <w:bottom w:val="nil"/>
              <w:right w:val="nil"/>
            </w:tcBorders>
            <w:shd w:val="clear" w:color="auto" w:fill="auto"/>
            <w:noWrap/>
            <w:vAlign w:val="center"/>
            <w:hideMark/>
          </w:tcPr>
          <w:p w14:paraId="23F5481F"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60"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13DC94AC" w14:textId="5D97428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61"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-0.646 </w:t>
            </w:r>
            <w:r w:rsidRPr="003A6940">
              <w:rPr>
                <w:rFonts w:ascii="Times New Roman" w:eastAsia="Times New Roman" w:hAnsi="Times New Roman" w:cs="Times New Roman"/>
                <w:b/>
                <w:bCs/>
                <w:color w:val="000000"/>
                <w:lang w:val="en-HK" w:eastAsia="en-GB"/>
              </w:rPr>
              <w:br/>
              <w:t xml:space="preserve">(-0.931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-0.193)</w:t>
            </w:r>
          </w:p>
        </w:tc>
        <w:tc>
          <w:tcPr>
            <w:tcW w:w="0" w:type="auto"/>
            <w:tcBorders>
              <w:top w:val="nil"/>
              <w:left w:val="nil"/>
              <w:bottom w:val="nil"/>
              <w:right w:val="nil"/>
            </w:tcBorders>
            <w:shd w:val="clear" w:color="auto" w:fill="auto"/>
            <w:vAlign w:val="center"/>
            <w:hideMark/>
          </w:tcPr>
          <w:p w14:paraId="104041EF" w14:textId="616022FC"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62"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0.411 </w:t>
            </w:r>
            <w:r w:rsidRPr="003A6940">
              <w:rPr>
                <w:rFonts w:ascii="Times New Roman" w:eastAsia="Times New Roman" w:hAnsi="Times New Roman" w:cs="Times New Roman"/>
                <w:b/>
                <w:bCs/>
                <w:color w:val="000000"/>
                <w:lang w:val="en-HK" w:eastAsia="en-GB"/>
              </w:rPr>
              <w:br/>
              <w:t xml:space="preserve">(0.0231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0.731)</w:t>
            </w:r>
          </w:p>
        </w:tc>
        <w:tc>
          <w:tcPr>
            <w:tcW w:w="0" w:type="auto"/>
            <w:tcBorders>
              <w:top w:val="nil"/>
              <w:left w:val="nil"/>
              <w:bottom w:val="nil"/>
              <w:right w:val="nil"/>
            </w:tcBorders>
            <w:shd w:val="clear" w:color="auto" w:fill="auto"/>
            <w:vAlign w:val="center"/>
            <w:hideMark/>
          </w:tcPr>
          <w:p w14:paraId="0C2E3130" w14:textId="22F9CC6E"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63"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0.008 </w:t>
            </w:r>
            <w:r w:rsidRPr="003A6940">
              <w:rPr>
                <w:rFonts w:ascii="Times New Roman" w:eastAsia="Times New Roman" w:hAnsi="Times New Roman" w:cs="Times New Roman"/>
                <w:b/>
                <w:bCs/>
                <w:color w:val="000000"/>
                <w:lang w:val="en-HK" w:eastAsia="en-GB"/>
              </w:rPr>
              <w:br/>
              <w:t xml:space="preserve">(0.004 </w:t>
            </w:r>
            <w:r w:rsidR="000E55B9">
              <w:rPr>
                <w:rFonts w:ascii="Times New Roman" w:eastAsia="Times New Roman" w:hAnsi="Times New Roman" w:cs="Times New Roman"/>
                <w:b/>
                <w:bCs/>
                <w:color w:val="000000"/>
                <w:lang w:val="en-HK" w:eastAsia="en-GB"/>
              </w:rPr>
              <w:t xml:space="preserve">to </w:t>
            </w:r>
            <w:r w:rsidRPr="003A6940">
              <w:rPr>
                <w:rFonts w:ascii="Times New Roman" w:eastAsia="Times New Roman" w:hAnsi="Times New Roman" w:cs="Times New Roman"/>
                <w:b/>
                <w:bCs/>
                <w:color w:val="000000"/>
                <w:lang w:val="en-HK" w:eastAsia="en-GB"/>
              </w:rPr>
              <w:t>0.013)</w:t>
            </w:r>
          </w:p>
        </w:tc>
      </w:tr>
      <w:tr w:rsidR="003A6940" w:rsidRPr="003A6940" w14:paraId="66C17517"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bottom"/>
            <w:hideMark/>
          </w:tcPr>
          <w:p w14:paraId="20653C27"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64"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M</w:t>
            </w:r>
          </w:p>
        </w:tc>
      </w:tr>
      <w:tr w:rsidR="003A6940" w:rsidRPr="003A6940" w14:paraId="16D9FAFE" w14:textId="77777777" w:rsidTr="003A6940">
        <w:trPr>
          <w:trHeight w:val="320"/>
        </w:trPr>
        <w:tc>
          <w:tcPr>
            <w:tcW w:w="0" w:type="auto"/>
            <w:tcBorders>
              <w:top w:val="nil"/>
              <w:left w:val="nil"/>
              <w:bottom w:val="nil"/>
              <w:right w:val="nil"/>
            </w:tcBorders>
            <w:shd w:val="clear" w:color="auto" w:fill="auto"/>
            <w:noWrap/>
            <w:vAlign w:val="bottom"/>
            <w:hideMark/>
          </w:tcPr>
          <w:p w14:paraId="26B5D3CA"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65"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288ABD75"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6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6D92F982"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6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3A7ADF6C"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6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Quadratic Slope</w:t>
            </w:r>
          </w:p>
        </w:tc>
      </w:tr>
      <w:tr w:rsidR="003A6940" w:rsidRPr="003A6940" w14:paraId="32ED7FED" w14:textId="77777777" w:rsidTr="003A6940">
        <w:trPr>
          <w:trHeight w:val="680"/>
        </w:trPr>
        <w:tc>
          <w:tcPr>
            <w:tcW w:w="0" w:type="auto"/>
            <w:tcBorders>
              <w:top w:val="nil"/>
              <w:left w:val="nil"/>
              <w:bottom w:val="nil"/>
              <w:right w:val="nil"/>
            </w:tcBorders>
            <w:shd w:val="clear" w:color="auto" w:fill="auto"/>
            <w:noWrap/>
            <w:vAlign w:val="center"/>
            <w:hideMark/>
          </w:tcPr>
          <w:p w14:paraId="437EA410"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69"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6C68BFB8" w14:textId="1DFAD89D"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7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0.032 </w:t>
            </w:r>
            <w:r w:rsidRPr="003A694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0.12)</w:t>
            </w:r>
          </w:p>
        </w:tc>
        <w:tc>
          <w:tcPr>
            <w:tcW w:w="0" w:type="auto"/>
            <w:tcBorders>
              <w:top w:val="nil"/>
              <w:left w:val="nil"/>
              <w:bottom w:val="nil"/>
              <w:right w:val="nil"/>
            </w:tcBorders>
            <w:shd w:val="clear" w:color="auto" w:fill="auto"/>
            <w:vAlign w:val="center"/>
            <w:hideMark/>
          </w:tcPr>
          <w:p w14:paraId="098FE1BE" w14:textId="3B373E6D"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71"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0.0718 </w:t>
            </w:r>
            <w:r w:rsidRPr="003A6940">
              <w:rPr>
                <w:rFonts w:ascii="Times New Roman" w:eastAsia="Times New Roman" w:hAnsi="Times New Roman" w:cs="Times New Roman"/>
                <w:color w:val="000000"/>
                <w:lang w:val="en-HK" w:eastAsia="en-GB"/>
              </w:rPr>
              <w:br/>
              <w:t xml:space="preserve">(-0.00275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0.183)</w:t>
            </w:r>
          </w:p>
        </w:tc>
        <w:tc>
          <w:tcPr>
            <w:tcW w:w="0" w:type="auto"/>
            <w:tcBorders>
              <w:top w:val="nil"/>
              <w:left w:val="nil"/>
              <w:bottom w:val="nil"/>
              <w:right w:val="nil"/>
            </w:tcBorders>
            <w:shd w:val="clear" w:color="auto" w:fill="auto"/>
            <w:vAlign w:val="center"/>
            <w:hideMark/>
          </w:tcPr>
          <w:p w14:paraId="6FD3FF13" w14:textId="52953E5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72"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-0.0227 </w:t>
            </w:r>
            <w:r w:rsidRPr="003A6940">
              <w:rPr>
                <w:rFonts w:ascii="Times New Roman" w:eastAsia="Times New Roman" w:hAnsi="Times New Roman" w:cs="Times New Roman"/>
                <w:b/>
                <w:bCs/>
                <w:color w:val="000000"/>
                <w:lang w:val="en-HK" w:eastAsia="en-GB"/>
              </w:rPr>
              <w:br/>
              <w:t xml:space="preserve">(-0.0585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0.000568)</w:t>
            </w:r>
          </w:p>
        </w:tc>
      </w:tr>
      <w:tr w:rsidR="003A6940" w:rsidRPr="003A6940" w14:paraId="1956B0F8" w14:textId="77777777" w:rsidTr="003A6940">
        <w:trPr>
          <w:trHeight w:val="680"/>
        </w:trPr>
        <w:tc>
          <w:tcPr>
            <w:tcW w:w="0" w:type="auto"/>
            <w:tcBorders>
              <w:top w:val="nil"/>
              <w:left w:val="nil"/>
              <w:bottom w:val="nil"/>
              <w:right w:val="nil"/>
            </w:tcBorders>
            <w:shd w:val="clear" w:color="auto" w:fill="auto"/>
            <w:noWrap/>
            <w:vAlign w:val="center"/>
            <w:hideMark/>
          </w:tcPr>
          <w:p w14:paraId="5C518309"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73"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3E1CC53D" w14:textId="21ADF490"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74"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0.78 </w:t>
            </w:r>
            <w:r w:rsidRPr="003A6940">
              <w:rPr>
                <w:rFonts w:ascii="Times New Roman" w:eastAsia="Times New Roman" w:hAnsi="Times New Roman" w:cs="Times New Roman"/>
                <w:color w:val="000000"/>
                <w:lang w:val="en-HK" w:eastAsia="en-GB"/>
              </w:rPr>
              <w:br/>
              <w:t xml:space="preserve">(-0.327 </w:t>
            </w:r>
            <w:r w:rsidR="000E55B9">
              <w:rPr>
                <w:rFonts w:ascii="Times New Roman" w:eastAsia="Times New Roman" w:hAnsi="Times New Roman" w:cs="Times New Roman"/>
                <w:b/>
                <w:bCs/>
                <w:color w:val="000000"/>
                <w:lang w:val="en-HK" w:eastAsia="en-GB"/>
              </w:rPr>
              <w:t>to</w:t>
            </w:r>
            <w:r w:rsidR="000E55B9" w:rsidRPr="003A6940">
              <w:rPr>
                <w:rFonts w:ascii="Times New Roman" w:eastAsia="Times New Roman" w:hAnsi="Times New Roman" w:cs="Times New Roman"/>
                <w:color w:val="000000"/>
                <w:lang w:val="en-HK" w:eastAsia="en-GB"/>
              </w:rPr>
              <w:t xml:space="preserve"> </w:t>
            </w:r>
            <w:r w:rsidRPr="003A6940">
              <w:rPr>
                <w:rFonts w:ascii="Times New Roman" w:eastAsia="Times New Roman" w:hAnsi="Times New Roman" w:cs="Times New Roman"/>
                <w:color w:val="000000"/>
                <w:lang w:val="en-HK" w:eastAsia="en-GB"/>
              </w:rPr>
              <w:t>0.991)</w:t>
            </w:r>
          </w:p>
        </w:tc>
        <w:tc>
          <w:tcPr>
            <w:tcW w:w="0" w:type="auto"/>
            <w:tcBorders>
              <w:top w:val="nil"/>
              <w:left w:val="nil"/>
              <w:bottom w:val="nil"/>
              <w:right w:val="nil"/>
            </w:tcBorders>
            <w:shd w:val="clear" w:color="auto" w:fill="auto"/>
            <w:vAlign w:val="center"/>
            <w:hideMark/>
          </w:tcPr>
          <w:p w14:paraId="70C78E3F" w14:textId="7AA8E13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7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0.267 </w:t>
            </w:r>
            <w:r w:rsidRPr="003A6940">
              <w:rPr>
                <w:rFonts w:ascii="Times New Roman" w:eastAsia="Times New Roman" w:hAnsi="Times New Roman" w:cs="Times New Roman"/>
                <w:b/>
                <w:bCs/>
                <w:color w:val="000000"/>
                <w:lang w:val="en-HK" w:eastAsia="en-GB"/>
              </w:rPr>
              <w:br/>
              <w:t xml:space="preserve">(0.185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0.382)</w:t>
            </w:r>
          </w:p>
        </w:tc>
        <w:tc>
          <w:tcPr>
            <w:tcW w:w="0" w:type="auto"/>
            <w:tcBorders>
              <w:top w:val="nil"/>
              <w:left w:val="nil"/>
              <w:bottom w:val="nil"/>
              <w:right w:val="nil"/>
            </w:tcBorders>
            <w:shd w:val="clear" w:color="auto" w:fill="auto"/>
            <w:vAlign w:val="center"/>
            <w:hideMark/>
          </w:tcPr>
          <w:p w14:paraId="32A905F7" w14:textId="0A4F1221"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76"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-0.078 </w:t>
            </w:r>
            <w:r w:rsidRPr="003A6940">
              <w:rPr>
                <w:rFonts w:ascii="Times New Roman" w:eastAsia="Times New Roman" w:hAnsi="Times New Roman" w:cs="Times New Roman"/>
                <w:b/>
                <w:bCs/>
                <w:color w:val="000000"/>
                <w:lang w:val="en-HK" w:eastAsia="en-GB"/>
              </w:rPr>
              <w:br/>
              <w:t xml:space="preserve">(-0.114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-0.0517)</w:t>
            </w:r>
          </w:p>
        </w:tc>
      </w:tr>
      <w:tr w:rsidR="003A6940" w:rsidRPr="003A6940" w14:paraId="40D3272D"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2DCFE493" w14:textId="77777777"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77"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lastRenderedPageBreak/>
              <w:t>Quadratic Slope</w:t>
            </w:r>
          </w:p>
        </w:tc>
        <w:tc>
          <w:tcPr>
            <w:tcW w:w="0" w:type="auto"/>
            <w:tcBorders>
              <w:top w:val="nil"/>
              <w:left w:val="nil"/>
              <w:bottom w:val="single" w:sz="4" w:space="0" w:color="auto"/>
              <w:right w:val="nil"/>
            </w:tcBorders>
            <w:shd w:val="clear" w:color="auto" w:fill="auto"/>
            <w:vAlign w:val="center"/>
            <w:hideMark/>
          </w:tcPr>
          <w:p w14:paraId="1B80A403" w14:textId="7C1485AF"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78"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 xml:space="preserve">-0.794 </w:t>
            </w:r>
            <w:r w:rsidRPr="003A6940">
              <w:rPr>
                <w:rFonts w:ascii="Times New Roman" w:eastAsia="Times New Roman" w:hAnsi="Times New Roman" w:cs="Times New Roman"/>
                <w:color w:val="000000"/>
                <w:lang w:val="en-HK" w:eastAsia="en-GB"/>
              </w:rPr>
              <w:br/>
              <w:t xml:space="preserve">(-0.992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0.244)</w:t>
            </w:r>
          </w:p>
        </w:tc>
        <w:tc>
          <w:tcPr>
            <w:tcW w:w="0" w:type="auto"/>
            <w:tcBorders>
              <w:top w:val="nil"/>
              <w:left w:val="nil"/>
              <w:bottom w:val="single" w:sz="4" w:space="0" w:color="auto"/>
              <w:right w:val="nil"/>
            </w:tcBorders>
            <w:shd w:val="clear" w:color="auto" w:fill="auto"/>
            <w:vAlign w:val="center"/>
            <w:hideMark/>
          </w:tcPr>
          <w:p w14:paraId="3120BAF1" w14:textId="669E1683"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79"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-0.933 </w:t>
            </w:r>
            <w:r w:rsidRPr="003A6940">
              <w:rPr>
                <w:rFonts w:ascii="Times New Roman" w:eastAsia="Times New Roman" w:hAnsi="Times New Roman" w:cs="Times New Roman"/>
                <w:b/>
                <w:bCs/>
                <w:color w:val="000000"/>
                <w:lang w:val="en-HK" w:eastAsia="en-GB"/>
              </w:rPr>
              <w:br/>
              <w:t xml:space="preserve">(-0.994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-0.811)</w:t>
            </w:r>
          </w:p>
        </w:tc>
        <w:tc>
          <w:tcPr>
            <w:tcW w:w="0" w:type="auto"/>
            <w:tcBorders>
              <w:top w:val="nil"/>
              <w:left w:val="nil"/>
              <w:bottom w:val="single" w:sz="4" w:space="0" w:color="auto"/>
              <w:right w:val="nil"/>
            </w:tcBorders>
            <w:shd w:val="clear" w:color="auto" w:fill="auto"/>
            <w:vAlign w:val="center"/>
            <w:hideMark/>
          </w:tcPr>
          <w:p w14:paraId="4FB07DB3" w14:textId="73EC2AD7"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80"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0.026 </w:t>
            </w:r>
            <w:r w:rsidRPr="003A6940">
              <w:rPr>
                <w:rFonts w:ascii="Times New Roman" w:eastAsia="Times New Roman" w:hAnsi="Times New Roman" w:cs="Times New Roman"/>
                <w:b/>
                <w:bCs/>
                <w:color w:val="000000"/>
                <w:lang w:val="en-HK" w:eastAsia="en-GB"/>
              </w:rPr>
              <w:br/>
              <w:t xml:space="preserve">(0.016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0.041)</w:t>
            </w:r>
          </w:p>
        </w:tc>
      </w:tr>
      <w:tr w:rsidR="003A6940" w:rsidRPr="003A6940" w14:paraId="7057D12D"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7F92B971"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81"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PE</w:t>
            </w:r>
          </w:p>
        </w:tc>
        <w:tc>
          <w:tcPr>
            <w:tcW w:w="0" w:type="auto"/>
            <w:tcBorders>
              <w:top w:val="nil"/>
              <w:left w:val="nil"/>
              <w:bottom w:val="single" w:sz="4" w:space="0" w:color="auto"/>
              <w:right w:val="nil"/>
            </w:tcBorders>
            <w:shd w:val="clear" w:color="auto" w:fill="auto"/>
            <w:noWrap/>
            <w:vAlign w:val="bottom"/>
            <w:hideMark/>
          </w:tcPr>
          <w:p w14:paraId="3AE12AEC"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82"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w:t>
            </w:r>
          </w:p>
        </w:tc>
        <w:tc>
          <w:tcPr>
            <w:tcW w:w="0" w:type="auto"/>
            <w:tcBorders>
              <w:top w:val="nil"/>
              <w:left w:val="nil"/>
              <w:bottom w:val="single" w:sz="4" w:space="0" w:color="auto"/>
              <w:right w:val="nil"/>
            </w:tcBorders>
            <w:shd w:val="clear" w:color="auto" w:fill="auto"/>
            <w:noWrap/>
            <w:vAlign w:val="bottom"/>
            <w:hideMark/>
          </w:tcPr>
          <w:p w14:paraId="6B3877C6" w14:textId="77777777" w:rsidR="003A6940" w:rsidRPr="003A6940" w:rsidRDefault="003A6940">
            <w:pPr>
              <w:spacing w:after="0"/>
              <w:contextualSpacing/>
              <w:jc w:val="center"/>
              <w:rPr>
                <w:rFonts w:ascii="Times New Roman" w:eastAsia="Times New Roman" w:hAnsi="Times New Roman" w:cs="Times New Roman"/>
                <w:i/>
                <w:iCs/>
                <w:color w:val="000000"/>
                <w:lang w:val="en-HK" w:eastAsia="en-GB"/>
              </w:rPr>
              <w:pPrChange w:id="1383" w:author="Daniel Noble" w:date="2023-07-12T13:16:00Z">
                <w:pPr>
                  <w:spacing w:after="0" w:line="480" w:lineRule="auto"/>
                  <w:jc w:val="center"/>
                </w:pPr>
              </w:pPrChange>
            </w:pPr>
            <w:r w:rsidRPr="003A6940">
              <w:rPr>
                <w:rFonts w:ascii="Times New Roman" w:eastAsia="Times New Roman" w:hAnsi="Times New Roman" w:cs="Times New Roman"/>
                <w:i/>
                <w:iCs/>
                <w:color w:val="000000"/>
                <w:lang w:val="en-HK" w:eastAsia="en-GB"/>
              </w:rPr>
              <w:t>Residual Slope (SD)</w:t>
            </w:r>
          </w:p>
        </w:tc>
      </w:tr>
      <w:tr w:rsidR="003A6940" w:rsidRPr="003A6940" w14:paraId="3A221A82" w14:textId="77777777" w:rsidTr="003A6940">
        <w:trPr>
          <w:trHeight w:val="660"/>
        </w:trPr>
        <w:tc>
          <w:tcPr>
            <w:tcW w:w="0" w:type="auto"/>
            <w:gridSpan w:val="2"/>
            <w:tcBorders>
              <w:top w:val="single" w:sz="4" w:space="0" w:color="auto"/>
              <w:left w:val="nil"/>
              <w:bottom w:val="single" w:sz="4" w:space="0" w:color="auto"/>
              <w:right w:val="nil"/>
            </w:tcBorders>
            <w:shd w:val="clear" w:color="auto" w:fill="auto"/>
            <w:vAlign w:val="center"/>
            <w:hideMark/>
          </w:tcPr>
          <w:p w14:paraId="74009B10" w14:textId="1719D275"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84"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0.065</w:t>
            </w:r>
            <w:r w:rsidRPr="003A6940">
              <w:rPr>
                <w:rFonts w:ascii="Times New Roman" w:eastAsia="Times New Roman" w:hAnsi="Times New Roman" w:cs="Times New Roman"/>
                <w:b/>
                <w:bCs/>
                <w:color w:val="000000"/>
                <w:lang w:val="en-HK" w:eastAsia="en-GB"/>
              </w:rPr>
              <w:br/>
              <w:t xml:space="preserve">(6.55e-05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0.00938)</w:t>
            </w:r>
          </w:p>
        </w:tc>
        <w:tc>
          <w:tcPr>
            <w:tcW w:w="0" w:type="auto"/>
            <w:tcBorders>
              <w:top w:val="nil"/>
              <w:left w:val="nil"/>
              <w:bottom w:val="single" w:sz="4" w:space="0" w:color="auto"/>
              <w:right w:val="nil"/>
            </w:tcBorders>
            <w:shd w:val="clear" w:color="auto" w:fill="auto"/>
            <w:vAlign w:val="bottom"/>
            <w:hideMark/>
          </w:tcPr>
          <w:p w14:paraId="5649AE6C" w14:textId="5605BFE9" w:rsidR="003A6940" w:rsidRPr="003A6940" w:rsidRDefault="003A6940">
            <w:pPr>
              <w:spacing w:after="0"/>
              <w:contextualSpacing/>
              <w:jc w:val="center"/>
              <w:rPr>
                <w:rFonts w:ascii="Times New Roman" w:eastAsia="Times New Roman" w:hAnsi="Times New Roman" w:cs="Times New Roman"/>
                <w:b/>
                <w:bCs/>
                <w:color w:val="000000"/>
                <w:lang w:val="en-HK" w:eastAsia="en-GB"/>
              </w:rPr>
              <w:pPrChange w:id="1385" w:author="Daniel Noble" w:date="2023-07-12T13:16:00Z">
                <w:pPr>
                  <w:spacing w:after="0" w:line="480" w:lineRule="auto"/>
                  <w:jc w:val="center"/>
                </w:pPr>
              </w:pPrChange>
            </w:pPr>
            <w:r w:rsidRPr="003A6940">
              <w:rPr>
                <w:rFonts w:ascii="Times New Roman" w:eastAsia="Times New Roman" w:hAnsi="Times New Roman" w:cs="Times New Roman"/>
                <w:b/>
                <w:bCs/>
                <w:color w:val="000000"/>
                <w:lang w:val="en-HK" w:eastAsia="en-GB"/>
              </w:rPr>
              <w:t xml:space="preserve">4.15 </w:t>
            </w:r>
            <w:r w:rsidRPr="003A6940">
              <w:rPr>
                <w:rFonts w:ascii="Times New Roman" w:eastAsia="Times New Roman" w:hAnsi="Times New Roman" w:cs="Times New Roman"/>
                <w:b/>
                <w:bCs/>
                <w:color w:val="000000"/>
                <w:lang w:val="en-HK" w:eastAsia="en-GB"/>
              </w:rPr>
              <w:br/>
              <w:t xml:space="preserve">(3.97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b/>
                <w:bCs/>
                <w:color w:val="000000"/>
                <w:lang w:val="en-HK" w:eastAsia="en-GB"/>
              </w:rPr>
              <w:t xml:space="preserve"> 4.34)</w:t>
            </w:r>
          </w:p>
        </w:tc>
        <w:tc>
          <w:tcPr>
            <w:tcW w:w="0" w:type="auto"/>
            <w:tcBorders>
              <w:top w:val="nil"/>
              <w:left w:val="nil"/>
              <w:bottom w:val="single" w:sz="4" w:space="0" w:color="auto"/>
              <w:right w:val="nil"/>
            </w:tcBorders>
            <w:shd w:val="clear" w:color="auto" w:fill="auto"/>
            <w:vAlign w:val="bottom"/>
            <w:hideMark/>
          </w:tcPr>
          <w:p w14:paraId="63B53794" w14:textId="5EB55396" w:rsidR="003A6940" w:rsidRPr="003A6940" w:rsidRDefault="003A6940">
            <w:pPr>
              <w:spacing w:after="0"/>
              <w:contextualSpacing/>
              <w:jc w:val="center"/>
              <w:rPr>
                <w:rFonts w:ascii="Times New Roman" w:eastAsia="Times New Roman" w:hAnsi="Times New Roman" w:cs="Times New Roman"/>
                <w:color w:val="000000"/>
                <w:lang w:val="en-HK" w:eastAsia="en-GB"/>
              </w:rPr>
              <w:pPrChange w:id="1386" w:author="Daniel Noble" w:date="2023-07-12T13:16:00Z">
                <w:pPr>
                  <w:spacing w:after="0" w:line="480" w:lineRule="auto"/>
                  <w:jc w:val="center"/>
                </w:pPr>
              </w:pPrChange>
            </w:pPr>
            <w:r w:rsidRPr="003A6940">
              <w:rPr>
                <w:rFonts w:ascii="Times New Roman" w:eastAsia="Times New Roman" w:hAnsi="Times New Roman" w:cs="Times New Roman"/>
                <w:color w:val="000000"/>
                <w:lang w:val="en-HK" w:eastAsia="en-GB"/>
              </w:rPr>
              <w:t>-0.135</w:t>
            </w:r>
            <w:r w:rsidRPr="003A6940">
              <w:rPr>
                <w:rFonts w:ascii="Times New Roman" w:eastAsia="Times New Roman" w:hAnsi="Times New Roman" w:cs="Times New Roman"/>
                <w:color w:val="000000"/>
                <w:lang w:val="en-HK" w:eastAsia="en-GB"/>
              </w:rPr>
              <w:br/>
              <w:t xml:space="preserve">(-0.184 </w:t>
            </w:r>
            <w:r w:rsidR="000E55B9">
              <w:rPr>
                <w:rFonts w:ascii="Times New Roman" w:eastAsia="Times New Roman" w:hAnsi="Times New Roman" w:cs="Times New Roman"/>
                <w:b/>
                <w:bCs/>
                <w:color w:val="000000"/>
                <w:lang w:val="en-HK" w:eastAsia="en-GB"/>
              </w:rPr>
              <w:t>to</w:t>
            </w:r>
            <w:r w:rsidRPr="003A6940">
              <w:rPr>
                <w:rFonts w:ascii="Times New Roman" w:eastAsia="Times New Roman" w:hAnsi="Times New Roman" w:cs="Times New Roman"/>
                <w:color w:val="000000"/>
                <w:lang w:val="en-HK" w:eastAsia="en-GB"/>
              </w:rPr>
              <w:t xml:space="preserve"> -0.075)</w:t>
            </w:r>
          </w:p>
        </w:tc>
      </w:tr>
    </w:tbl>
    <w:p w14:paraId="0DE90073" w14:textId="77777777" w:rsidR="003B1661" w:rsidRPr="004F3AC3" w:rsidRDefault="003B1661">
      <w:pPr>
        <w:pStyle w:val="BodyText"/>
        <w:contextualSpacing/>
        <w:rPr>
          <w:b/>
          <w:bCs/>
        </w:rPr>
        <w:pPrChange w:id="1387" w:author="Daniel Noble" w:date="2023-07-12T13:16:00Z">
          <w:pPr>
            <w:pStyle w:val="BodyText"/>
            <w:spacing w:line="480" w:lineRule="auto"/>
          </w:pPr>
        </w:pPrChange>
      </w:pPr>
    </w:p>
    <w:p w14:paraId="25173C1B" w14:textId="77777777" w:rsidR="00490770" w:rsidRDefault="00490770">
      <w:pPr>
        <w:pStyle w:val="Heading2"/>
        <w:contextualSpacing/>
        <w:pPrChange w:id="1388" w:author="Daniel Noble" w:date="2023-07-12T13:16:00Z">
          <w:pPr>
            <w:pStyle w:val="Heading2"/>
            <w:spacing w:line="480" w:lineRule="auto"/>
          </w:pPr>
        </w:pPrChange>
      </w:pPr>
      <w:bookmarkStart w:id="1389" w:name="accounting-for-scale-effects-using-coeff"/>
      <w:r>
        <w:t>Accounting for scale-effects using coefficients of variation</w:t>
      </w:r>
      <w:bookmarkEnd w:id="1389"/>
    </w:p>
    <w:p w14:paraId="076996FA" w14:textId="77777777" w:rsidR="00490770" w:rsidRDefault="00490770">
      <w:pPr>
        <w:pStyle w:val="FirstParagraph"/>
        <w:contextualSpacing/>
        <w:pPrChange w:id="1390" w:author="Daniel Noble" w:date="2023-07-12T13:16:00Z">
          <w:pPr>
            <w:pStyle w:val="FirstParagraph"/>
            <w:spacing w:line="480" w:lineRule="auto"/>
          </w:pPr>
        </w:pPrChange>
      </w:pPr>
      <w:r>
        <w:t>As the mean body mass increases over time, the variance may also increase concurrently due to scale effects and potentially bias estimates of quantitative genetics parameters (Wilson, Kruuk, et al., 2005). We therefore calculated coefficients of variation (CV) across age for each variance component using the following equation:</w:t>
      </w:r>
    </w:p>
    <w:p w14:paraId="78D1AD03" w14:textId="3891260D" w:rsidR="00490770" w:rsidRDefault="00490770">
      <w:pPr>
        <w:pStyle w:val="BodyText"/>
        <w:contextualSpacing/>
        <w:pPrChange w:id="1391" w:author="Daniel Noble" w:date="2023-07-12T13:16:00Z">
          <w:pPr>
            <w:pStyle w:val="BodyText"/>
            <w:spacing w:line="480" w:lineRule="auto"/>
          </w:pPr>
        </w:pPrChange>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 xml:space="preserve">100 </m:t>
              </m:r>
              <m:r>
                <w:rPr>
                  <w:rFonts w:ascii="Cambria Math" w:eastAsiaTheme="minorEastAsia" w:hAnsi="Cambria Math"/>
                </w:rPr>
                <m:t>×</m:t>
              </m:r>
              <m:r>
                <w:rPr>
                  <w:rFonts w:ascii="Cambria Math" w:hAnsi="Cambria Math"/>
                </w:rPr>
                <m:t xml:space="preserve"> </m:t>
              </m:r>
              <m:sSubSup>
                <m:sSubSupPr>
                  <m:ctrlPr>
                    <w:rPr>
                      <w:rFonts w:ascii="Cambria Math" w:hAnsi="Cambria Math"/>
                    </w:rPr>
                  </m:ctrlPr>
                </m:sSubSupPr>
                <m:e>
                  <m:r>
                    <w:rPr>
                      <w:rFonts w:ascii="Cambria Math" w:hAnsi="Cambria Math"/>
                    </w:rPr>
                    <m:t>V</m:t>
                  </m:r>
                </m:e>
                <m:sub>
                  <m:r>
                    <w:rPr>
                      <w:rFonts w:ascii="Cambria Math" w:hAnsi="Cambria Math"/>
                    </w:rPr>
                    <m:t>x</m:t>
                  </m:r>
                </m:sub>
                <m:sup>
                  <m:r>
                    <w:rPr>
                      <w:rFonts w:ascii="Cambria Math" w:hAnsi="Cambria Math"/>
                    </w:rPr>
                    <m:t>0.5</m:t>
                  </m:r>
                </m:sup>
              </m:sSubSup>
            </m:num>
            <m:den>
              <m:sSub>
                <m:sSubPr>
                  <m:ctrlPr>
                    <w:rPr>
                      <w:rFonts w:ascii="Cambria Math" w:hAnsi="Cambria Math"/>
                    </w:rPr>
                  </m:ctrlPr>
                </m:sSubPr>
                <m:e>
                  <m:r>
                    <w:rPr>
                      <w:rFonts w:ascii="Cambria Math" w:hAnsi="Cambria Math"/>
                    </w:rPr>
                    <m:t>μ</m:t>
                  </m:r>
                </m:e>
                <m:sub>
                  <m:r>
                    <w:rPr>
                      <w:rFonts w:ascii="Cambria Math" w:hAnsi="Cambria Math"/>
                    </w:rPr>
                    <m:t>age</m:t>
                  </m:r>
                </m:sub>
              </m:sSub>
            </m:den>
          </m:f>
        </m:oMath>
      </m:oMathPara>
    </w:p>
    <w:p w14:paraId="1EE75523" w14:textId="77B4DD73" w:rsidR="00490770" w:rsidRDefault="00C67801">
      <w:pPr>
        <w:pStyle w:val="FirstParagraph"/>
        <w:contextualSpacing/>
        <w:pPrChange w:id="1392" w:author="Daniel Noble" w:date="2023-07-12T13:16:00Z">
          <w:pPr>
            <w:pStyle w:val="FirstParagraph"/>
            <w:spacing w:line="480" w:lineRule="auto"/>
          </w:pPr>
        </w:pPrChange>
      </w:pPr>
      <w:r>
        <w:rPr>
          <w:noProof/>
        </w:rPr>
        <w:drawing>
          <wp:anchor distT="0" distB="0" distL="114300" distR="114300" simplePos="0" relativeHeight="251659264" behindDoc="0" locked="0" layoutInCell="1" allowOverlap="1" wp14:anchorId="54C16E9D" wp14:editId="4F6B20B8">
            <wp:simplePos x="0" y="0"/>
            <wp:positionH relativeFrom="column">
              <wp:posOffset>-45720</wp:posOffset>
            </wp:positionH>
            <wp:positionV relativeFrom="paragraph">
              <wp:posOffset>1070102</wp:posOffset>
            </wp:positionV>
            <wp:extent cx="6484978" cy="341985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484978" cy="3419856"/>
                    </a:xfrm>
                    <a:prstGeom prst="rect">
                      <a:avLst/>
                    </a:prstGeom>
                  </pic:spPr>
                </pic:pic>
              </a:graphicData>
            </a:graphic>
            <wp14:sizeRelH relativeFrom="page">
              <wp14:pctWidth>0</wp14:pctWidth>
            </wp14:sizeRelH>
            <wp14:sizeRelV relativeFrom="page">
              <wp14:pctHeight>0</wp14:pctHeight>
            </wp14:sizeRelV>
          </wp:anchor>
        </w:drawing>
      </w:r>
      <w:r w:rsidR="00490770">
        <w:t xml:space="preserve">where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x</m:t>
            </m:r>
          </m:sub>
        </m:sSub>
      </m:oMath>
      <w:r w:rsidR="00490770">
        <w:t xml:space="preserve"> is the CV for a given variance component e.g.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is the CV of maternal effects. The CV of maternal effects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490770">
        <w:t xml:space="preserve">) and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showed the same pattern as the raw variance estimates (Fig. S1-2). There were no treatment differences in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rsidR="00490770">
        <w:t xml:space="preserve">,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m:t>
            </m:r>
          </m:sub>
        </m:sSub>
      </m:oMath>
      <w:r w:rsidR="00B3580B">
        <w:rPr>
          <w:rFonts w:eastAsiaTheme="minorEastAsia"/>
        </w:rPr>
        <w:t xml:space="preserve"> (Fig. S2)</w:t>
      </w:r>
      <w:r w:rsidR="00B3580B">
        <w:t xml:space="preserve">. Both of which </w:t>
      </w:r>
      <w:r w:rsidR="00490770">
        <w:t>followed a quadratic relationship</w:t>
      </w:r>
      <w:r w:rsidR="00B3580B">
        <w:t xml:space="preserve"> like the raw variance estimates in Fig. S1</w:t>
      </w:r>
      <w:r w:rsidR="00490770">
        <w:t xml:space="preserve">. </w:t>
      </w:r>
      <w:r w:rsidR="00B3580B">
        <w:t>We therefore conclude changes in mean mass did not affect estimation of variance components.</w:t>
      </w:r>
    </w:p>
    <w:p w14:paraId="6DC13A47" w14:textId="0AEA1A05" w:rsidR="00263AC9" w:rsidRPr="00AA62AB" w:rsidRDefault="00C67801">
      <w:pPr>
        <w:pStyle w:val="BodyText"/>
        <w:contextualSpacing/>
        <w:pPrChange w:id="1393" w:author="Daniel Noble" w:date="2023-07-12T13:16:00Z">
          <w:pPr>
            <w:pStyle w:val="BodyText"/>
            <w:spacing w:line="480" w:lineRule="auto"/>
          </w:pPr>
        </w:pPrChange>
      </w:pPr>
      <w:r w:rsidRPr="004F3AC3">
        <w:rPr>
          <w:b/>
          <w:bCs/>
        </w:rPr>
        <w:t>Fig</w:t>
      </w:r>
      <w:r>
        <w:rPr>
          <w:b/>
          <w:bCs/>
        </w:rPr>
        <w:t>ure</w:t>
      </w:r>
      <w:r w:rsidRPr="004F3AC3">
        <w:rPr>
          <w:b/>
          <w:bCs/>
        </w:rPr>
        <w:t>. S</w:t>
      </w:r>
      <w:r w:rsidR="008E472C">
        <w:rPr>
          <w:b/>
          <w:bCs/>
        </w:rPr>
        <w:t>1</w:t>
      </w:r>
      <w:r>
        <w:rPr>
          <w:b/>
          <w:bCs/>
        </w:rPr>
        <w:t xml:space="preserve"> </w:t>
      </w:r>
      <w:r>
        <w:t>Scatterplot showing the relationship of the how the coefficient of variance of additive genetic variance (</w:t>
      </w:r>
      <w:r w:rsidRPr="00900993">
        <w:rPr>
          <w:i/>
          <w:iCs/>
        </w:rPr>
        <w:t>G</w:t>
      </w:r>
      <w:r>
        <w:t>) and maternal effects (</w:t>
      </w:r>
      <w:r w:rsidRPr="00900993">
        <w:rPr>
          <w:i/>
          <w:iCs/>
        </w:rPr>
        <w:t>M</w:t>
      </w:r>
      <w:r>
        <w:t xml:space="preserve">) changed with age for the hot developmental treatment (n = 125, red) and the cold developmental treatment (n = 136, blue). Points represent </w:t>
      </w:r>
      <w:r>
        <w:lastRenderedPageBreak/>
        <w:t>posterior means, thin lines represent the 95% credible intervals, thick lines represent the mean for each treatment group.</w:t>
      </w:r>
    </w:p>
    <w:p w14:paraId="73C72054" w14:textId="1AED7B6B" w:rsidR="004C33D6" w:rsidRPr="00042DBD" w:rsidRDefault="002B052A">
      <w:pPr>
        <w:pStyle w:val="Heading2"/>
        <w:contextualSpacing/>
        <w:rPr>
          <w:sz w:val="26"/>
          <w:szCs w:val="26"/>
        </w:rPr>
        <w:pPrChange w:id="1394" w:author="Daniel Noble" w:date="2023-07-12T13:16:00Z">
          <w:pPr>
            <w:pStyle w:val="Heading2"/>
            <w:spacing w:line="480" w:lineRule="auto"/>
          </w:pPr>
        </w:pPrChange>
      </w:pPr>
      <w:r w:rsidRPr="00042DBD">
        <w:rPr>
          <w:sz w:val="26"/>
          <w:szCs w:val="26"/>
        </w:rPr>
        <w:t xml:space="preserve">Do growth </w:t>
      </w:r>
      <w:r w:rsidR="00113E7D" w:rsidRPr="00042DBD">
        <w:rPr>
          <w:sz w:val="26"/>
          <w:szCs w:val="26"/>
        </w:rPr>
        <w:t>trajectories</w:t>
      </w:r>
      <w:r w:rsidRPr="00042DBD">
        <w:rPr>
          <w:sz w:val="26"/>
          <w:szCs w:val="26"/>
        </w:rPr>
        <w:t xml:space="preserve"> differ among incubation treatments?</w:t>
      </w:r>
      <w:bookmarkEnd w:id="481"/>
    </w:p>
    <w:p w14:paraId="39302928" w14:textId="606E2ADE" w:rsidR="004C33D6" w:rsidRDefault="008B36B3">
      <w:pPr>
        <w:pStyle w:val="FirstParagraph"/>
        <w:contextualSpacing/>
        <w:pPrChange w:id="1395" w:author="Daniel Noble" w:date="2023-07-12T13:16:00Z">
          <w:pPr>
            <w:pStyle w:val="FirstParagraph"/>
            <w:spacing w:line="480" w:lineRule="auto"/>
          </w:pPr>
        </w:pPrChange>
      </w:pPr>
      <w:r>
        <w:t>To test for treatment differences in growth trajectories, w</w:t>
      </w:r>
      <w:r w:rsidR="00514493">
        <w:t xml:space="preserve">e fitted four models with different combinations of treatment interactions with the linear and quadratic </w:t>
      </w:r>
      <w:r>
        <w:t>age parameters and compar</w:t>
      </w:r>
      <w:r w:rsidR="00514493">
        <w:t>e</w:t>
      </w:r>
      <w:r>
        <w:t>d their WAIC</w:t>
      </w:r>
      <w:ins w:id="1396" w:author="Daniel Noble" w:date="2023-09-04T11:14:00Z">
        <w:r w:rsidR="00EE15CA">
          <w:t>/LOO</w:t>
        </w:r>
      </w:ins>
      <w:r>
        <w:t xml:space="preserve"> values (Table </w:t>
      </w:r>
      <w:r w:rsidR="00D63515">
        <w:t>1</w:t>
      </w:r>
      <w:ins w:id="1397" w:author="Daniel Noble" w:date="2023-09-04T11:20:00Z">
        <w:r w:rsidR="0015662F">
          <w:t xml:space="preserve"> in main manuscript</w:t>
        </w:r>
      </w:ins>
      <w:r>
        <w:t xml:space="preserve">). </w:t>
      </w:r>
      <w:commentRangeStart w:id="1398"/>
      <w:del w:id="1399" w:author="Daniel Noble" w:date="2023-09-04T11:18:00Z">
        <w:r w:rsidDel="00855D11">
          <w:delText xml:space="preserve">The best supported </w:delText>
        </w:r>
        <w:r w:rsidR="00F2751E" w:rsidDel="00855D11">
          <w:delText xml:space="preserve">model </w:delText>
        </w:r>
        <w:r w:rsidDel="00855D11">
          <w:delText xml:space="preserve">was </w:delText>
        </w:r>
        <w:r w:rsidR="00F2751E" w:rsidDel="00855D11">
          <w:delText xml:space="preserve">the full </w:delText>
        </w:r>
        <w:r w:rsidDel="00855D11">
          <w:delText>model</w:delText>
        </w:r>
        <w:r w:rsidR="00D63515" w:rsidDel="00855D11">
          <w:delText xml:space="preserve"> (Table S5),</w:delText>
        </w:r>
        <w:r w:rsidDel="00855D11">
          <w:delText xml:space="preserve"> its </w:delText>
        </w:r>
        <w:r w:rsidRPr="008B36B3" w:rsidDel="00855D11">
          <w:rPr>
            <w:i/>
            <w:iCs/>
          </w:rPr>
          <w:delText>G</w:delText>
        </w:r>
        <w:r w:rsidDel="00855D11">
          <w:delText xml:space="preserve"> and </w:delText>
        </w:r>
        <w:r w:rsidRPr="008B36B3" w:rsidDel="00855D11">
          <w:rPr>
            <w:i/>
            <w:iCs/>
          </w:rPr>
          <w:delText>M</w:delText>
        </w:r>
        <w:r w:rsidDel="00855D11">
          <w:rPr>
            <w:i/>
            <w:iCs/>
          </w:rPr>
          <w:delText xml:space="preserve"> </w:delText>
        </w:r>
        <w:r w:rsidDel="00855D11">
          <w:delText>matrix is presented in Table S</w:delText>
        </w:r>
        <w:r w:rsidR="00D63515" w:rsidDel="00855D11">
          <w:delText>6 below</w:delText>
        </w:r>
        <w:commentRangeEnd w:id="1398"/>
        <w:r w:rsidR="00EE15CA" w:rsidDel="00855D11">
          <w:rPr>
            <w:rStyle w:val="CommentReference"/>
            <w:lang w:val="en-GB"/>
          </w:rPr>
          <w:commentReference w:id="1398"/>
        </w:r>
        <w:r w:rsidR="00D63515" w:rsidDel="00855D11">
          <w:delText>. Model coefficients for the other three models are presented in Table S7-</w:delText>
        </w:r>
        <w:r w:rsidR="00546BA8" w:rsidDel="00855D11">
          <w:delText>S</w:delText>
        </w:r>
        <w:r w:rsidR="00D63515" w:rsidDel="00855D11">
          <w:delText>9)</w:delText>
        </w:r>
        <w:r w:rsidR="00514493" w:rsidDel="00855D11">
          <w:delText xml:space="preserve"> </w:delText>
        </w:r>
      </w:del>
      <w:ins w:id="1400" w:author="Daniel Noble" w:date="2023-09-04T11:18:00Z">
        <w:r w:rsidR="00855D11">
          <w:t xml:space="preserve">Given that three models were nearly equally supported we present the </w:t>
        </w:r>
      </w:ins>
      <w:ins w:id="1401" w:author="Daniel Noble" w:date="2023-09-04T11:19:00Z">
        <w:r w:rsidR="00855D11">
          <w:t>parameter estimates and their uncertainty from the full model (Table S7).</w:t>
        </w:r>
      </w:ins>
    </w:p>
    <w:p w14:paraId="43E34903" w14:textId="77777777" w:rsidR="00F76718" w:rsidRPr="00F76718" w:rsidRDefault="00F76718">
      <w:pPr>
        <w:pStyle w:val="BodyText"/>
        <w:contextualSpacing/>
        <w:pPrChange w:id="1402" w:author="Daniel Noble" w:date="2023-07-12T13:16:00Z">
          <w:pPr>
            <w:pStyle w:val="BodyText"/>
            <w:spacing w:line="480" w:lineRule="auto"/>
          </w:pPr>
        </w:pPrChange>
      </w:pPr>
    </w:p>
    <w:p w14:paraId="6DDABD2B" w14:textId="71E5D0CA" w:rsidR="0038090E" w:rsidRPr="0038090E" w:rsidRDefault="0038090E">
      <w:pPr>
        <w:spacing w:before="180" w:after="180"/>
        <w:contextualSpacing/>
        <w:rPr>
          <w:rFonts w:ascii="Times New Roman" w:eastAsia="Calibri" w:hAnsi="Times New Roman" w:cs="Times New Roman"/>
        </w:rPr>
        <w:pPrChange w:id="1403" w:author="Daniel Noble" w:date="2023-07-12T13:16:00Z">
          <w:pPr>
            <w:spacing w:before="180" w:after="180" w:line="480" w:lineRule="auto"/>
          </w:pPr>
        </w:pPrChange>
      </w:pPr>
      <w:r w:rsidRPr="0038090E">
        <w:rPr>
          <w:rFonts w:ascii="Times New Roman" w:eastAsia="Calibri" w:hAnsi="Times New Roman" w:cs="Times New Roman"/>
          <w:b/>
          <w:bCs/>
        </w:rPr>
        <w:t>Table S</w:t>
      </w:r>
      <w:r w:rsidR="00547E7B">
        <w:rPr>
          <w:rFonts w:ascii="Times New Roman" w:eastAsia="Calibri" w:hAnsi="Times New Roman" w:cs="Times New Roman"/>
          <w:b/>
          <w:bCs/>
        </w:rPr>
        <w:t>6</w:t>
      </w:r>
      <w:r w:rsidRPr="0038090E">
        <w:rPr>
          <w:rFonts w:ascii="Times New Roman" w:eastAsia="Calibri" w:hAnsi="Times New Roman" w:cs="Times New Roman"/>
          <w:b/>
          <w:bCs/>
        </w:rPr>
        <w:t>.</w:t>
      </w:r>
      <w:r w:rsidRPr="0038090E">
        <w:rPr>
          <w:rFonts w:ascii="Times New Roman" w:eastAsia="Calibri" w:hAnsi="Times New Roman" w:cs="Times New Roman"/>
        </w:rPr>
        <w:t xml:space="preserve"> </w:t>
      </w:r>
      <w:r w:rsidRPr="0038090E">
        <w:rPr>
          <w:rFonts w:ascii="Times New Roman" w:eastAsia="Calibri" w:hAnsi="Times New Roman" w:cs="Times New Roman"/>
          <w:i/>
          <w:iCs/>
        </w:rPr>
        <w:t xml:space="preserve">G </w:t>
      </w:r>
      <w:r w:rsidRPr="0038090E">
        <w:rPr>
          <w:rFonts w:ascii="Times New Roman" w:eastAsia="Calibri" w:hAnsi="Times New Roman" w:cs="Times New Roman"/>
        </w:rPr>
        <w:t xml:space="preserve">and </w:t>
      </w:r>
      <w:r w:rsidRPr="0038090E">
        <w:rPr>
          <w:rFonts w:ascii="Times New Roman" w:eastAsia="Calibri" w:hAnsi="Times New Roman" w:cs="Times New Roman"/>
          <w:i/>
          <w:iCs/>
        </w:rPr>
        <w:t>M</w:t>
      </w:r>
      <w:r w:rsidRPr="0038090E">
        <w:rPr>
          <w:rFonts w:ascii="Times New Roman" w:eastAsia="Calibri" w:hAnsi="Times New Roman" w:cs="Times New Roman"/>
        </w:rPr>
        <w:t xml:space="preserve"> variance-covariance </w:t>
      </w:r>
      <w:r w:rsidR="00EA3A75">
        <w:rPr>
          <w:rFonts w:ascii="Times New Roman" w:eastAsia="Calibri" w:hAnsi="Times New Roman" w:cs="Times New Roman"/>
        </w:rPr>
        <w:t>/</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 xml:space="preserve">correlation </w:t>
      </w:r>
      <w:r w:rsidR="00EA3A75">
        <w:rPr>
          <w:rFonts w:ascii="Times New Roman" w:eastAsia="Calibri" w:hAnsi="Times New Roman" w:cs="Times New Roman"/>
        </w:rPr>
        <w:t>matrices</w:t>
      </w:r>
      <w:r w:rsidR="00EA3A75" w:rsidRPr="0038090E">
        <w:rPr>
          <w:rFonts w:ascii="Times New Roman" w:eastAsia="Calibri" w:hAnsi="Times New Roman" w:cs="Times New Roman"/>
        </w:rPr>
        <w:t xml:space="preserve"> </w:t>
      </w:r>
      <w:r w:rsidRPr="0038090E">
        <w:rPr>
          <w:rFonts w:ascii="Times New Roman" w:eastAsia="Calibri" w:hAnsi="Times New Roman" w:cs="Times New Roman"/>
        </w:rPr>
        <w:t>between growth trajectory parameters (intercept, linear</w:t>
      </w:r>
      <w:del w:id="1404" w:author="Daniel Noble" w:date="2023-09-04T11:18:00Z">
        <w:r w:rsidRPr="0038090E" w:rsidDel="00855D11">
          <w:rPr>
            <w:rFonts w:ascii="Times New Roman" w:eastAsia="Calibri" w:hAnsi="Times New Roman" w:cs="Times New Roman"/>
          </w:rPr>
          <w:delText xml:space="preserve"> slope</w:delText>
        </w:r>
      </w:del>
      <w:ins w:id="1405" w:author="Daniel Noble" w:date="2023-09-04T11:18:00Z">
        <w:r w:rsidR="00855D11">
          <w:rPr>
            <w:rFonts w:ascii="Times New Roman" w:eastAsia="Calibri" w:hAnsi="Times New Roman" w:cs="Times New Roman"/>
          </w:rPr>
          <w:t>,</w:t>
        </w:r>
      </w:ins>
      <w:r w:rsidRPr="0038090E">
        <w:rPr>
          <w:rFonts w:ascii="Times New Roman" w:eastAsia="Calibri" w:hAnsi="Times New Roman" w:cs="Times New Roman"/>
        </w:rPr>
        <w:t xml:space="preserve"> and quadratic slope) for the overall population (n</w:t>
      </w:r>
      <w:r w:rsidR="00AA0F39" w:rsidRPr="00AA0F39">
        <w:rPr>
          <w:rFonts w:ascii="Times New Roman" w:eastAsia="Calibri" w:hAnsi="Times New Roman" w:cs="Times New Roman"/>
          <w:vertAlign w:val="subscript"/>
        </w:rPr>
        <w:t>lizards</w:t>
      </w:r>
      <w:r w:rsidRPr="0038090E">
        <w:rPr>
          <w:rFonts w:ascii="Times New Roman" w:eastAsia="Calibri" w:hAnsi="Times New Roman" w:cs="Times New Roman"/>
        </w:rPr>
        <w:t xml:space="preserve"> = 261, n</w:t>
      </w:r>
      <w:r w:rsidRPr="0038090E">
        <w:rPr>
          <w:rFonts w:ascii="Times New Roman" w:eastAsia="Calibri" w:hAnsi="Times New Roman" w:cs="Times New Roman"/>
          <w:vertAlign w:val="subscript"/>
        </w:rPr>
        <w:t>obs</w:t>
      </w:r>
      <w:r w:rsidRPr="0038090E">
        <w:rPr>
          <w:rFonts w:ascii="Times New Roman" w:eastAsia="Calibri" w:hAnsi="Times New Roman" w:cs="Times New Roman"/>
        </w:rPr>
        <w:t xml:space="preserve"> = </w:t>
      </w:r>
      <w:r w:rsidR="00AA0F39" w:rsidRPr="00AA0F39">
        <w:rPr>
          <w:rFonts w:ascii="Times New Roman" w:hAnsi="Times New Roman" w:cs="Times New Roman"/>
        </w:rPr>
        <w:t>2926</w:t>
      </w:r>
      <w:r w:rsidRPr="0038090E">
        <w:rPr>
          <w:rFonts w:ascii="Times New Roman" w:eastAsia="Calibri" w:hAnsi="Times New Roman" w:cs="Times New Roman"/>
        </w:rPr>
        <w:t xml:space="preserve">). </w:t>
      </w:r>
      <w:del w:id="1406" w:author="Daniel Noble" w:date="2023-09-04T11:18:00Z">
        <w:r w:rsidRPr="0038090E" w:rsidDel="00855D11">
          <w:rPr>
            <w:rFonts w:ascii="Times New Roman" w:eastAsia="Calibri" w:hAnsi="Times New Roman" w:cs="Times New Roman"/>
            <w:i/>
            <w:iCs/>
          </w:rPr>
          <w:delText>PE</w:delText>
        </w:r>
        <w:r w:rsidRPr="0038090E" w:rsidDel="00855D11">
          <w:rPr>
            <w:rFonts w:ascii="Times New Roman" w:eastAsia="Calibri" w:hAnsi="Times New Roman" w:cs="Times New Roman"/>
          </w:rPr>
          <w:delText xml:space="preserve"> </w:delText>
        </w:r>
        <w:r w:rsidDel="00855D11">
          <w:rPr>
            <w:rFonts w:ascii="Times New Roman" w:eastAsia="Calibri" w:hAnsi="Times New Roman" w:cs="Times New Roman"/>
          </w:rPr>
          <w:delText xml:space="preserve">and </w:delText>
        </w:r>
      </w:del>
      <w:r>
        <w:rPr>
          <w:rFonts w:ascii="Times New Roman" w:eastAsia="Calibri" w:hAnsi="Times New Roman" w:cs="Times New Roman"/>
        </w:rPr>
        <w:t xml:space="preserve">Residual </w:t>
      </w:r>
      <w:r w:rsidRPr="0038090E">
        <w:rPr>
          <w:rFonts w:ascii="Times New Roman" w:eastAsia="Calibri" w:hAnsi="Times New Roman" w:cs="Times New Roman"/>
        </w:rPr>
        <w:t xml:space="preserve">variance is also presented. Variances are represented along the diagonal, covariances are represented in the upper triangle and correlations are represented in the lower triangle. Bolded estimates are significantly different from zero.  Values in the brackets represent the 95% credible intervals. </w:t>
      </w:r>
      <w:r w:rsidR="00046479" w:rsidRPr="00046479">
        <w:rPr>
          <w:rFonts w:ascii="Times New Roman" w:eastAsia="Calibri" w:hAnsi="Times New Roman" w:cs="Times New Roman"/>
        </w:rPr>
        <w:t>Note that residual variance slope is in SD units.</w:t>
      </w:r>
    </w:p>
    <w:tbl>
      <w:tblPr>
        <w:tblW w:w="0" w:type="auto"/>
        <w:tblInd w:w="619" w:type="dxa"/>
        <w:tblLook w:val="04A0" w:firstRow="1" w:lastRow="0" w:firstColumn="1" w:lastColumn="0" w:noHBand="0" w:noVBand="1"/>
      </w:tblPr>
      <w:tblGrid>
        <w:gridCol w:w="1769"/>
        <w:gridCol w:w="1936"/>
        <w:gridCol w:w="2336"/>
        <w:gridCol w:w="2443"/>
      </w:tblGrid>
      <w:tr w:rsidR="004A2EA0" w:rsidRPr="004A2EA0" w14:paraId="79DA9C54" w14:textId="77777777" w:rsidTr="003A6940">
        <w:trPr>
          <w:trHeight w:val="320"/>
        </w:trPr>
        <w:tc>
          <w:tcPr>
            <w:tcW w:w="0" w:type="auto"/>
            <w:gridSpan w:val="4"/>
            <w:tcBorders>
              <w:top w:val="nil"/>
              <w:left w:val="nil"/>
              <w:bottom w:val="single" w:sz="4" w:space="0" w:color="auto"/>
              <w:right w:val="nil"/>
            </w:tcBorders>
            <w:shd w:val="clear" w:color="auto" w:fill="auto"/>
            <w:noWrap/>
            <w:vAlign w:val="bottom"/>
            <w:hideMark/>
          </w:tcPr>
          <w:p w14:paraId="76A6D8DD"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07"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G</w:t>
            </w:r>
          </w:p>
        </w:tc>
      </w:tr>
      <w:tr w:rsidR="004A2EA0" w:rsidRPr="004A2EA0" w14:paraId="52489D00" w14:textId="77777777" w:rsidTr="003A6940">
        <w:trPr>
          <w:trHeight w:val="320"/>
        </w:trPr>
        <w:tc>
          <w:tcPr>
            <w:tcW w:w="0" w:type="auto"/>
            <w:tcBorders>
              <w:top w:val="nil"/>
              <w:left w:val="nil"/>
              <w:bottom w:val="nil"/>
              <w:right w:val="nil"/>
            </w:tcBorders>
            <w:shd w:val="clear" w:color="auto" w:fill="auto"/>
            <w:noWrap/>
            <w:vAlign w:val="bottom"/>
            <w:hideMark/>
          </w:tcPr>
          <w:p w14:paraId="52AC4112"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08"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bottom"/>
            <w:hideMark/>
          </w:tcPr>
          <w:p w14:paraId="3549217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0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bottom"/>
            <w:hideMark/>
          </w:tcPr>
          <w:p w14:paraId="51948D9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0"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bottom"/>
            <w:hideMark/>
          </w:tcPr>
          <w:p w14:paraId="4B09CEA0"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37397BDC" w14:textId="77777777" w:rsidTr="003A6940">
        <w:trPr>
          <w:trHeight w:val="680"/>
        </w:trPr>
        <w:tc>
          <w:tcPr>
            <w:tcW w:w="0" w:type="auto"/>
            <w:tcBorders>
              <w:top w:val="nil"/>
              <w:left w:val="nil"/>
              <w:bottom w:val="nil"/>
              <w:right w:val="nil"/>
            </w:tcBorders>
            <w:shd w:val="clear" w:color="auto" w:fill="auto"/>
            <w:noWrap/>
            <w:vAlign w:val="center"/>
            <w:hideMark/>
          </w:tcPr>
          <w:p w14:paraId="46BBF0C7"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310CBB9" w14:textId="5CCFE04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13"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0.012 </w:t>
            </w:r>
            <w:r w:rsidRPr="004A2EA0">
              <w:rPr>
                <w:rFonts w:ascii="Times New Roman" w:eastAsia="Times New Roman" w:hAnsi="Times New Roman" w:cs="Times New Roman"/>
                <w:b/>
                <w:bCs/>
                <w:color w:val="000000"/>
                <w:lang w:val="en-HK" w:eastAsia="en-GB"/>
              </w:rPr>
              <w:br/>
              <w:t xml:space="preserve">(0.007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26645259" w14:textId="56FD57DF"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5.82e-05 </w:t>
            </w:r>
            <w:r w:rsidRPr="004A2EA0">
              <w:rPr>
                <w:rFonts w:ascii="Times New Roman" w:eastAsia="Times New Roman" w:hAnsi="Times New Roman" w:cs="Times New Roman"/>
                <w:color w:val="000000"/>
                <w:lang w:val="en-HK" w:eastAsia="en-GB"/>
              </w:rPr>
              <w:br/>
              <w:t>(-0.0030</w:t>
            </w:r>
            <w:r w:rsidRPr="000E55B9">
              <w:rPr>
                <w:rFonts w:ascii="Times New Roman" w:eastAsia="Times New Roman" w:hAnsi="Times New Roman" w:cs="Times New Roman"/>
                <w:b/>
                <w:bCs/>
                <w:color w:val="000000"/>
                <w:lang w:val="en-HK" w:eastAsia="en-GB"/>
              </w:rPr>
              <w:t xml:space="preserve">9 </w:t>
            </w:r>
            <w:r w:rsidR="000E55B9" w:rsidRPr="000E55B9">
              <w:rPr>
                <w:rFonts w:ascii="Times New Roman" w:eastAsia="Times New Roman" w:hAnsi="Times New Roman" w:cs="Times New Roman"/>
                <w:b/>
                <w:bCs/>
                <w:color w:val="000000"/>
                <w:lang w:val="en-HK" w:eastAsia="en-GB"/>
              </w:rPr>
              <w:t>to</w:t>
            </w:r>
            <w:r w:rsidRPr="000E55B9">
              <w:rPr>
                <w:rFonts w:ascii="Times New Roman" w:eastAsia="Times New Roman" w:hAnsi="Times New Roman" w:cs="Times New Roman"/>
                <w:b/>
                <w:bCs/>
                <w:color w:val="000000"/>
                <w:lang w:val="en-HK" w:eastAsia="en-GB"/>
              </w:rPr>
              <w:t xml:space="preserve"> 0</w:t>
            </w:r>
            <w:r w:rsidRPr="004A2EA0">
              <w:rPr>
                <w:rFonts w:ascii="Times New Roman" w:eastAsia="Times New Roman" w:hAnsi="Times New Roman" w:cs="Times New Roman"/>
                <w:color w:val="000000"/>
                <w:lang w:val="en-HK" w:eastAsia="en-GB"/>
              </w:rPr>
              <w:t>.00311)</w:t>
            </w:r>
          </w:p>
        </w:tc>
        <w:tc>
          <w:tcPr>
            <w:tcW w:w="0" w:type="auto"/>
            <w:tcBorders>
              <w:top w:val="nil"/>
              <w:left w:val="nil"/>
              <w:bottom w:val="nil"/>
              <w:right w:val="nil"/>
            </w:tcBorders>
            <w:shd w:val="clear" w:color="auto" w:fill="auto"/>
            <w:vAlign w:val="center"/>
            <w:hideMark/>
          </w:tcPr>
          <w:p w14:paraId="71B7E783" w14:textId="1AD361D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1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-0.00724 </w:t>
            </w:r>
            <w:r w:rsidRPr="004A2EA0">
              <w:rPr>
                <w:rFonts w:ascii="Times New Roman" w:eastAsia="Times New Roman" w:hAnsi="Times New Roman" w:cs="Times New Roman"/>
                <w:b/>
                <w:bCs/>
                <w:color w:val="000000"/>
                <w:lang w:val="en-HK" w:eastAsia="en-GB"/>
              </w:rPr>
              <w:br/>
              <w:t xml:space="preserve">(-0.0108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-0.00416)</w:t>
            </w:r>
          </w:p>
        </w:tc>
      </w:tr>
      <w:tr w:rsidR="004A2EA0" w:rsidRPr="004A2EA0" w14:paraId="1A5C279B" w14:textId="77777777" w:rsidTr="003A6940">
        <w:trPr>
          <w:trHeight w:val="680"/>
        </w:trPr>
        <w:tc>
          <w:tcPr>
            <w:tcW w:w="0" w:type="auto"/>
            <w:tcBorders>
              <w:top w:val="nil"/>
              <w:left w:val="nil"/>
              <w:bottom w:val="nil"/>
              <w:right w:val="nil"/>
            </w:tcBorders>
            <w:shd w:val="clear" w:color="auto" w:fill="auto"/>
            <w:noWrap/>
            <w:vAlign w:val="center"/>
            <w:hideMark/>
          </w:tcPr>
          <w:p w14:paraId="335176B9"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57445BD7" w14:textId="6EEB8672"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1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0.00484 </w:t>
            </w:r>
            <w:r w:rsidRPr="004A2EA0">
              <w:rPr>
                <w:rFonts w:ascii="Times New Roman" w:eastAsia="Times New Roman" w:hAnsi="Times New Roman" w:cs="Times New Roman"/>
                <w:color w:val="000000"/>
                <w:lang w:val="en-HK" w:eastAsia="en-GB"/>
              </w:rPr>
              <w:br/>
              <w:t>(-0.237</w:t>
            </w:r>
            <w:r w:rsidRPr="000E55B9">
              <w:rPr>
                <w:rFonts w:ascii="Times New Roman" w:eastAsia="Times New Roman" w:hAnsi="Times New Roman" w:cs="Times New Roman"/>
                <w:color w:val="000000"/>
                <w:lang w:val="en-HK" w:eastAsia="en-GB"/>
              </w:rPr>
              <w:t xml:space="preserve">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0.238)</w:t>
            </w:r>
          </w:p>
        </w:tc>
        <w:tc>
          <w:tcPr>
            <w:tcW w:w="0" w:type="auto"/>
            <w:tcBorders>
              <w:top w:val="nil"/>
              <w:left w:val="nil"/>
              <w:bottom w:val="nil"/>
              <w:right w:val="nil"/>
            </w:tcBorders>
            <w:shd w:val="clear" w:color="auto" w:fill="auto"/>
            <w:vAlign w:val="center"/>
            <w:hideMark/>
          </w:tcPr>
          <w:p w14:paraId="74842FA1" w14:textId="4D07EC1E"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18"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c>
          <w:tcPr>
            <w:tcW w:w="0" w:type="auto"/>
            <w:tcBorders>
              <w:top w:val="nil"/>
              <w:left w:val="nil"/>
              <w:bottom w:val="nil"/>
              <w:right w:val="nil"/>
            </w:tcBorders>
            <w:shd w:val="clear" w:color="auto" w:fill="auto"/>
            <w:vAlign w:val="center"/>
            <w:hideMark/>
          </w:tcPr>
          <w:p w14:paraId="0E241C3E" w14:textId="4B8A99E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19"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0.0096 </w:t>
            </w:r>
            <w:r w:rsidRPr="004A2EA0">
              <w:rPr>
                <w:rFonts w:ascii="Times New Roman" w:eastAsia="Times New Roman" w:hAnsi="Times New Roman" w:cs="Times New Roman"/>
                <w:b/>
                <w:bCs/>
                <w:color w:val="000000"/>
                <w:lang w:val="en-HK" w:eastAsia="en-GB"/>
              </w:rPr>
              <w:br/>
              <w:t xml:space="preserve">(0.00645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0.0139)</w:t>
            </w:r>
          </w:p>
        </w:tc>
      </w:tr>
      <w:tr w:rsidR="004A2EA0" w:rsidRPr="004A2EA0" w14:paraId="72BE79FF" w14:textId="77777777" w:rsidTr="003A6940">
        <w:trPr>
          <w:trHeight w:val="1020"/>
        </w:trPr>
        <w:tc>
          <w:tcPr>
            <w:tcW w:w="0" w:type="auto"/>
            <w:tcBorders>
              <w:top w:val="nil"/>
              <w:left w:val="nil"/>
              <w:bottom w:val="nil"/>
              <w:right w:val="nil"/>
            </w:tcBorders>
            <w:shd w:val="clear" w:color="auto" w:fill="auto"/>
            <w:noWrap/>
            <w:vAlign w:val="center"/>
            <w:hideMark/>
          </w:tcPr>
          <w:p w14:paraId="5C6817CF"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20"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20664A60" w14:textId="5E24607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21"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-0.559 </w:t>
            </w:r>
            <w:r w:rsidRPr="004A2EA0">
              <w:rPr>
                <w:rFonts w:ascii="Times New Roman" w:eastAsia="Times New Roman" w:hAnsi="Times New Roman" w:cs="Times New Roman"/>
                <w:b/>
                <w:bCs/>
                <w:color w:val="000000"/>
                <w:lang w:val="en-HK" w:eastAsia="en-GB"/>
              </w:rPr>
              <w:br/>
              <w:t xml:space="preserve">(-0.751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-0.362)</w:t>
            </w:r>
          </w:p>
        </w:tc>
        <w:tc>
          <w:tcPr>
            <w:tcW w:w="0" w:type="auto"/>
            <w:tcBorders>
              <w:top w:val="nil"/>
              <w:left w:val="nil"/>
              <w:bottom w:val="nil"/>
              <w:right w:val="nil"/>
            </w:tcBorders>
            <w:shd w:val="clear" w:color="auto" w:fill="auto"/>
            <w:vAlign w:val="center"/>
            <w:hideMark/>
          </w:tcPr>
          <w:p w14:paraId="0F40071D" w14:textId="0F80D75C"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22"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0.689 </w:t>
            </w:r>
            <w:r w:rsidRPr="004A2EA0">
              <w:rPr>
                <w:rFonts w:ascii="Times New Roman" w:eastAsia="Times New Roman" w:hAnsi="Times New Roman" w:cs="Times New Roman"/>
                <w:b/>
                <w:bCs/>
                <w:color w:val="000000"/>
                <w:lang w:val="en-HK" w:eastAsia="en-GB"/>
              </w:rPr>
              <w:br/>
              <w:t xml:space="preserve">(0.549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0.81)</w:t>
            </w:r>
          </w:p>
        </w:tc>
        <w:tc>
          <w:tcPr>
            <w:tcW w:w="0" w:type="auto"/>
            <w:tcBorders>
              <w:top w:val="nil"/>
              <w:left w:val="nil"/>
              <w:bottom w:val="nil"/>
              <w:right w:val="nil"/>
            </w:tcBorders>
            <w:shd w:val="clear" w:color="auto" w:fill="auto"/>
            <w:vAlign w:val="center"/>
            <w:hideMark/>
          </w:tcPr>
          <w:p w14:paraId="265DACE4" w14:textId="16060522"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23"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0.014 </w:t>
            </w:r>
            <w:r w:rsidRPr="004A2EA0">
              <w:rPr>
                <w:rFonts w:ascii="Times New Roman" w:eastAsia="Times New Roman" w:hAnsi="Times New Roman" w:cs="Times New Roman"/>
                <w:b/>
                <w:bCs/>
                <w:color w:val="000000"/>
                <w:lang w:val="en-HK" w:eastAsia="en-GB"/>
              </w:rPr>
              <w:br/>
              <w:t xml:space="preserve">(0.01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0.019)</w:t>
            </w:r>
          </w:p>
        </w:tc>
      </w:tr>
      <w:tr w:rsidR="004A2EA0" w:rsidRPr="004A2EA0" w14:paraId="128001F2" w14:textId="77777777" w:rsidTr="003A6940">
        <w:trPr>
          <w:trHeight w:val="320"/>
        </w:trPr>
        <w:tc>
          <w:tcPr>
            <w:tcW w:w="0" w:type="auto"/>
            <w:gridSpan w:val="4"/>
            <w:tcBorders>
              <w:top w:val="single" w:sz="4" w:space="0" w:color="auto"/>
              <w:left w:val="nil"/>
              <w:bottom w:val="single" w:sz="4" w:space="0" w:color="auto"/>
              <w:right w:val="nil"/>
            </w:tcBorders>
            <w:shd w:val="clear" w:color="auto" w:fill="auto"/>
            <w:noWrap/>
            <w:vAlign w:val="center"/>
            <w:hideMark/>
          </w:tcPr>
          <w:p w14:paraId="105B1D4E"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24"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M</w:t>
            </w:r>
          </w:p>
        </w:tc>
      </w:tr>
      <w:tr w:rsidR="004A2EA0" w:rsidRPr="004A2EA0" w14:paraId="75B8A52E" w14:textId="77777777" w:rsidTr="003A6940">
        <w:trPr>
          <w:trHeight w:val="320"/>
        </w:trPr>
        <w:tc>
          <w:tcPr>
            <w:tcW w:w="0" w:type="auto"/>
            <w:tcBorders>
              <w:top w:val="nil"/>
              <w:left w:val="nil"/>
              <w:bottom w:val="nil"/>
              <w:right w:val="nil"/>
            </w:tcBorders>
            <w:shd w:val="clear" w:color="auto" w:fill="auto"/>
            <w:noWrap/>
            <w:vAlign w:val="center"/>
            <w:hideMark/>
          </w:tcPr>
          <w:p w14:paraId="53D754C3"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25" w:author="Daniel Noble" w:date="2023-07-12T13:16:00Z">
                <w:pPr>
                  <w:spacing w:after="0" w:line="480" w:lineRule="auto"/>
                  <w:jc w:val="center"/>
                </w:pPr>
              </w:pPrChange>
            </w:pPr>
          </w:p>
        </w:tc>
        <w:tc>
          <w:tcPr>
            <w:tcW w:w="0" w:type="auto"/>
            <w:tcBorders>
              <w:top w:val="nil"/>
              <w:left w:val="nil"/>
              <w:bottom w:val="single" w:sz="4" w:space="0" w:color="auto"/>
              <w:right w:val="nil"/>
            </w:tcBorders>
            <w:shd w:val="clear" w:color="auto" w:fill="auto"/>
            <w:noWrap/>
            <w:vAlign w:val="center"/>
            <w:hideMark/>
          </w:tcPr>
          <w:p w14:paraId="06DBB15B"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2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single" w:sz="4" w:space="0" w:color="auto"/>
              <w:right w:val="nil"/>
            </w:tcBorders>
            <w:shd w:val="clear" w:color="auto" w:fill="auto"/>
            <w:noWrap/>
            <w:vAlign w:val="center"/>
            <w:hideMark/>
          </w:tcPr>
          <w:p w14:paraId="352FB4D8"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2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single" w:sz="4" w:space="0" w:color="auto"/>
              <w:right w:val="nil"/>
            </w:tcBorders>
            <w:shd w:val="clear" w:color="auto" w:fill="auto"/>
            <w:noWrap/>
            <w:vAlign w:val="center"/>
            <w:hideMark/>
          </w:tcPr>
          <w:p w14:paraId="02399292"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2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r>
      <w:tr w:rsidR="004A2EA0" w:rsidRPr="004A2EA0" w14:paraId="4F791621" w14:textId="77777777" w:rsidTr="003A6940">
        <w:trPr>
          <w:trHeight w:val="680"/>
        </w:trPr>
        <w:tc>
          <w:tcPr>
            <w:tcW w:w="0" w:type="auto"/>
            <w:tcBorders>
              <w:top w:val="nil"/>
              <w:left w:val="nil"/>
              <w:bottom w:val="nil"/>
              <w:right w:val="nil"/>
            </w:tcBorders>
            <w:shd w:val="clear" w:color="auto" w:fill="auto"/>
            <w:noWrap/>
            <w:vAlign w:val="center"/>
            <w:hideMark/>
          </w:tcPr>
          <w:p w14:paraId="47A5D41E"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2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Intercept</w:t>
            </w:r>
          </w:p>
        </w:tc>
        <w:tc>
          <w:tcPr>
            <w:tcW w:w="0" w:type="auto"/>
            <w:tcBorders>
              <w:top w:val="nil"/>
              <w:left w:val="nil"/>
              <w:bottom w:val="nil"/>
              <w:right w:val="nil"/>
            </w:tcBorders>
            <w:shd w:val="clear" w:color="auto" w:fill="auto"/>
            <w:vAlign w:val="center"/>
            <w:hideMark/>
          </w:tcPr>
          <w:p w14:paraId="3FC75DC9" w14:textId="1071B1AD"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3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0.001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0.004)</w:t>
            </w:r>
          </w:p>
        </w:tc>
        <w:tc>
          <w:tcPr>
            <w:tcW w:w="0" w:type="auto"/>
            <w:tcBorders>
              <w:top w:val="nil"/>
              <w:left w:val="nil"/>
              <w:bottom w:val="nil"/>
              <w:right w:val="nil"/>
            </w:tcBorders>
            <w:shd w:val="clear" w:color="auto" w:fill="auto"/>
            <w:vAlign w:val="center"/>
            <w:hideMark/>
          </w:tcPr>
          <w:p w14:paraId="5E65CE85" w14:textId="649F2D4C"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31"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-5.11e-05 </w:t>
            </w:r>
            <w:r w:rsidRPr="004A2EA0">
              <w:rPr>
                <w:rFonts w:ascii="Times New Roman" w:eastAsia="Times New Roman" w:hAnsi="Times New Roman" w:cs="Times New Roman"/>
                <w:color w:val="000000"/>
                <w:lang w:val="en-HK" w:eastAsia="en-GB"/>
              </w:rPr>
              <w:br/>
              <w:t xml:space="preserve">(-0.00175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0.00165)</w:t>
            </w:r>
          </w:p>
        </w:tc>
        <w:tc>
          <w:tcPr>
            <w:tcW w:w="0" w:type="auto"/>
            <w:tcBorders>
              <w:top w:val="nil"/>
              <w:left w:val="nil"/>
              <w:bottom w:val="nil"/>
              <w:right w:val="nil"/>
            </w:tcBorders>
            <w:shd w:val="clear" w:color="auto" w:fill="auto"/>
            <w:vAlign w:val="center"/>
            <w:hideMark/>
          </w:tcPr>
          <w:p w14:paraId="02B0B0BE" w14:textId="24FF6203"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32"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-0.000196 </w:t>
            </w:r>
            <w:r w:rsidRPr="004A2EA0">
              <w:rPr>
                <w:rFonts w:ascii="Times New Roman" w:eastAsia="Times New Roman" w:hAnsi="Times New Roman" w:cs="Times New Roman"/>
                <w:color w:val="000000"/>
                <w:lang w:val="en-HK" w:eastAsia="en-GB"/>
              </w:rPr>
              <w:br/>
              <w:t xml:space="preserve">(-0.00169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0.000277)</w:t>
            </w:r>
          </w:p>
        </w:tc>
      </w:tr>
      <w:tr w:rsidR="004A2EA0" w:rsidRPr="004A2EA0" w14:paraId="193FB89A" w14:textId="77777777" w:rsidTr="003A6940">
        <w:trPr>
          <w:trHeight w:val="680"/>
        </w:trPr>
        <w:tc>
          <w:tcPr>
            <w:tcW w:w="0" w:type="auto"/>
            <w:tcBorders>
              <w:top w:val="nil"/>
              <w:left w:val="nil"/>
              <w:bottom w:val="nil"/>
              <w:right w:val="nil"/>
            </w:tcBorders>
            <w:shd w:val="clear" w:color="auto" w:fill="auto"/>
            <w:noWrap/>
            <w:vAlign w:val="center"/>
            <w:hideMark/>
          </w:tcPr>
          <w:p w14:paraId="7352D72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33"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Linear Slope</w:t>
            </w:r>
          </w:p>
        </w:tc>
        <w:tc>
          <w:tcPr>
            <w:tcW w:w="0" w:type="auto"/>
            <w:tcBorders>
              <w:top w:val="nil"/>
              <w:left w:val="nil"/>
              <w:bottom w:val="nil"/>
              <w:right w:val="nil"/>
            </w:tcBorders>
            <w:shd w:val="clear" w:color="auto" w:fill="auto"/>
            <w:vAlign w:val="center"/>
            <w:hideMark/>
          </w:tcPr>
          <w:p w14:paraId="4C155BAC" w14:textId="39BB642E"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34"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-0.0555 </w:t>
            </w:r>
            <w:r w:rsidRPr="004A2EA0">
              <w:rPr>
                <w:rFonts w:ascii="Times New Roman" w:eastAsia="Times New Roman" w:hAnsi="Times New Roman" w:cs="Times New Roman"/>
                <w:color w:val="000000"/>
                <w:lang w:val="en-HK" w:eastAsia="en-GB"/>
              </w:rPr>
              <w:br/>
              <w:t xml:space="preserve">(-0.844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0.773)</w:t>
            </w:r>
          </w:p>
        </w:tc>
        <w:tc>
          <w:tcPr>
            <w:tcW w:w="0" w:type="auto"/>
            <w:tcBorders>
              <w:top w:val="nil"/>
              <w:left w:val="nil"/>
              <w:bottom w:val="nil"/>
              <w:right w:val="nil"/>
            </w:tcBorders>
            <w:shd w:val="clear" w:color="auto" w:fill="auto"/>
            <w:vAlign w:val="center"/>
            <w:hideMark/>
          </w:tcPr>
          <w:p w14:paraId="6A6AA13C" w14:textId="1D6A8876"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3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0.005 </w:t>
            </w:r>
            <w:r w:rsidRPr="004A2EA0">
              <w:rPr>
                <w:rFonts w:ascii="Times New Roman" w:eastAsia="Times New Roman" w:hAnsi="Times New Roman" w:cs="Times New Roman"/>
                <w:b/>
                <w:bCs/>
                <w:color w:val="000000"/>
                <w:lang w:val="en-HK" w:eastAsia="en-GB"/>
              </w:rPr>
              <w:br/>
              <w:t xml:space="preserve">(0.002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0.01)</w:t>
            </w:r>
          </w:p>
        </w:tc>
        <w:tc>
          <w:tcPr>
            <w:tcW w:w="0" w:type="auto"/>
            <w:tcBorders>
              <w:top w:val="nil"/>
              <w:left w:val="nil"/>
              <w:bottom w:val="nil"/>
              <w:right w:val="nil"/>
            </w:tcBorders>
            <w:shd w:val="clear" w:color="auto" w:fill="auto"/>
            <w:vAlign w:val="center"/>
            <w:hideMark/>
          </w:tcPr>
          <w:p w14:paraId="17B86D24" w14:textId="1942E2A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36"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5.78e-05 </w:t>
            </w:r>
            <w:r w:rsidRPr="004A2EA0">
              <w:rPr>
                <w:rFonts w:ascii="Times New Roman" w:eastAsia="Times New Roman" w:hAnsi="Times New Roman" w:cs="Times New Roman"/>
                <w:color w:val="000000"/>
                <w:lang w:val="en-HK" w:eastAsia="en-GB"/>
              </w:rPr>
              <w:br/>
              <w:t xml:space="preserve">(-0.00114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0.00176)</w:t>
            </w:r>
          </w:p>
        </w:tc>
      </w:tr>
      <w:tr w:rsidR="004A2EA0" w:rsidRPr="004A2EA0" w14:paraId="55CDEE69" w14:textId="77777777" w:rsidTr="003A6940">
        <w:trPr>
          <w:trHeight w:val="680"/>
        </w:trPr>
        <w:tc>
          <w:tcPr>
            <w:tcW w:w="0" w:type="auto"/>
            <w:tcBorders>
              <w:top w:val="nil"/>
              <w:left w:val="nil"/>
              <w:bottom w:val="single" w:sz="4" w:space="0" w:color="auto"/>
              <w:right w:val="nil"/>
            </w:tcBorders>
            <w:shd w:val="clear" w:color="auto" w:fill="auto"/>
            <w:noWrap/>
            <w:vAlign w:val="center"/>
            <w:hideMark/>
          </w:tcPr>
          <w:p w14:paraId="3C999A1A" w14:textId="77777777"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37"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Quadratic Slope</w:t>
            </w:r>
          </w:p>
        </w:tc>
        <w:tc>
          <w:tcPr>
            <w:tcW w:w="0" w:type="auto"/>
            <w:tcBorders>
              <w:top w:val="nil"/>
              <w:left w:val="nil"/>
              <w:bottom w:val="nil"/>
              <w:right w:val="nil"/>
            </w:tcBorders>
            <w:shd w:val="clear" w:color="auto" w:fill="auto"/>
            <w:vAlign w:val="center"/>
            <w:hideMark/>
          </w:tcPr>
          <w:p w14:paraId="6BB9AD16" w14:textId="583BA16D"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38"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-0.181 </w:t>
            </w:r>
            <w:r w:rsidRPr="004A2EA0">
              <w:rPr>
                <w:rFonts w:ascii="Times New Roman" w:eastAsia="Times New Roman" w:hAnsi="Times New Roman" w:cs="Times New Roman"/>
                <w:color w:val="000000"/>
                <w:lang w:val="en-HK" w:eastAsia="en-GB"/>
              </w:rPr>
              <w:br/>
              <w:t xml:space="preserve">(-0.937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0.799)</w:t>
            </w:r>
          </w:p>
        </w:tc>
        <w:tc>
          <w:tcPr>
            <w:tcW w:w="0" w:type="auto"/>
            <w:tcBorders>
              <w:top w:val="nil"/>
              <w:left w:val="nil"/>
              <w:bottom w:val="nil"/>
              <w:right w:val="nil"/>
            </w:tcBorders>
            <w:shd w:val="clear" w:color="auto" w:fill="auto"/>
            <w:vAlign w:val="center"/>
            <w:hideMark/>
          </w:tcPr>
          <w:p w14:paraId="4D32166F" w14:textId="655EA582" w:rsidR="004A2EA0" w:rsidRPr="004A2EA0" w:rsidRDefault="004A2EA0">
            <w:pPr>
              <w:spacing w:after="0"/>
              <w:contextualSpacing/>
              <w:jc w:val="center"/>
              <w:rPr>
                <w:rFonts w:ascii="Times New Roman" w:eastAsia="Times New Roman" w:hAnsi="Times New Roman" w:cs="Times New Roman"/>
                <w:color w:val="000000"/>
                <w:lang w:val="en-HK" w:eastAsia="en-GB"/>
              </w:rPr>
              <w:pPrChange w:id="1439" w:author="Daniel Noble" w:date="2023-07-12T13:16:00Z">
                <w:pPr>
                  <w:spacing w:after="0" w:line="480" w:lineRule="auto"/>
                  <w:jc w:val="center"/>
                </w:pPr>
              </w:pPrChange>
            </w:pPr>
            <w:r w:rsidRPr="004A2EA0">
              <w:rPr>
                <w:rFonts w:ascii="Times New Roman" w:eastAsia="Times New Roman" w:hAnsi="Times New Roman" w:cs="Times New Roman"/>
                <w:color w:val="000000"/>
                <w:lang w:val="en-HK" w:eastAsia="en-GB"/>
              </w:rPr>
              <w:t xml:space="preserve">-0.0121 </w:t>
            </w:r>
            <w:r w:rsidRPr="004A2EA0">
              <w:rPr>
                <w:rFonts w:ascii="Times New Roman" w:eastAsia="Times New Roman" w:hAnsi="Times New Roman" w:cs="Times New Roman"/>
                <w:color w:val="000000"/>
                <w:lang w:val="en-HK" w:eastAsia="en-GB"/>
              </w:rPr>
              <w:br/>
              <w:t xml:space="preserve">(-0.865 </w:t>
            </w:r>
            <w:r w:rsidR="000E55B9" w:rsidRPr="000E55B9">
              <w:rPr>
                <w:rFonts w:ascii="Times New Roman" w:eastAsia="Times New Roman" w:hAnsi="Times New Roman" w:cs="Times New Roman"/>
                <w:color w:val="000000"/>
                <w:lang w:val="en-HK" w:eastAsia="en-GB"/>
              </w:rPr>
              <w:t>to</w:t>
            </w:r>
            <w:r w:rsidRPr="004A2EA0">
              <w:rPr>
                <w:rFonts w:ascii="Times New Roman" w:eastAsia="Times New Roman" w:hAnsi="Times New Roman" w:cs="Times New Roman"/>
                <w:color w:val="000000"/>
                <w:lang w:val="en-HK" w:eastAsia="en-GB"/>
              </w:rPr>
              <w:t xml:space="preserve"> 0.845)</w:t>
            </w:r>
          </w:p>
        </w:tc>
        <w:tc>
          <w:tcPr>
            <w:tcW w:w="0" w:type="auto"/>
            <w:tcBorders>
              <w:top w:val="nil"/>
              <w:left w:val="nil"/>
              <w:bottom w:val="nil"/>
              <w:right w:val="nil"/>
            </w:tcBorders>
            <w:shd w:val="clear" w:color="auto" w:fill="auto"/>
            <w:vAlign w:val="center"/>
            <w:hideMark/>
          </w:tcPr>
          <w:p w14:paraId="15937A77" w14:textId="32F53304"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40"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0 </w:t>
            </w:r>
            <w:r w:rsidRPr="004A2EA0">
              <w:rPr>
                <w:rFonts w:ascii="Times New Roman" w:eastAsia="Times New Roman" w:hAnsi="Times New Roman" w:cs="Times New Roman"/>
                <w:b/>
                <w:bCs/>
                <w:color w:val="000000"/>
                <w:lang w:val="en-HK" w:eastAsia="en-GB"/>
              </w:rPr>
              <w:br/>
              <w:t xml:space="preserve">(0 </w:t>
            </w:r>
            <w:r w:rsidR="000E55B9">
              <w:rPr>
                <w:rFonts w:ascii="Times New Roman" w:eastAsia="Times New Roman" w:hAnsi="Times New Roman" w:cs="Times New Roman"/>
                <w:b/>
                <w:bCs/>
                <w:color w:val="000000"/>
                <w:lang w:val="en-HK" w:eastAsia="en-GB"/>
              </w:rPr>
              <w:t>to</w:t>
            </w:r>
            <w:r w:rsidRPr="004A2EA0">
              <w:rPr>
                <w:rFonts w:ascii="Times New Roman" w:eastAsia="Times New Roman" w:hAnsi="Times New Roman" w:cs="Times New Roman"/>
                <w:b/>
                <w:bCs/>
                <w:color w:val="000000"/>
                <w:lang w:val="en-HK" w:eastAsia="en-GB"/>
              </w:rPr>
              <w:t xml:space="preserve"> 0.002)</w:t>
            </w:r>
          </w:p>
        </w:tc>
      </w:tr>
      <w:tr w:rsidR="004A2EA0" w:rsidRPr="004A2EA0" w14:paraId="78BFF183" w14:textId="77777777" w:rsidTr="003A6940">
        <w:trPr>
          <w:trHeight w:val="320"/>
        </w:trPr>
        <w:tc>
          <w:tcPr>
            <w:tcW w:w="0" w:type="auto"/>
            <w:gridSpan w:val="2"/>
            <w:tcBorders>
              <w:top w:val="single" w:sz="4" w:space="0" w:color="auto"/>
              <w:left w:val="nil"/>
              <w:bottom w:val="single" w:sz="4" w:space="0" w:color="auto"/>
              <w:right w:val="nil"/>
            </w:tcBorders>
            <w:shd w:val="clear" w:color="auto" w:fill="auto"/>
            <w:noWrap/>
            <w:vAlign w:val="bottom"/>
            <w:hideMark/>
          </w:tcPr>
          <w:p w14:paraId="58402169"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41"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PE</w:t>
            </w:r>
          </w:p>
        </w:tc>
        <w:tc>
          <w:tcPr>
            <w:tcW w:w="0" w:type="auto"/>
            <w:tcBorders>
              <w:top w:val="single" w:sz="4" w:space="0" w:color="auto"/>
              <w:left w:val="nil"/>
              <w:bottom w:val="single" w:sz="4" w:space="0" w:color="auto"/>
              <w:right w:val="nil"/>
            </w:tcBorders>
            <w:shd w:val="clear" w:color="auto" w:fill="auto"/>
            <w:noWrap/>
            <w:vAlign w:val="bottom"/>
            <w:hideMark/>
          </w:tcPr>
          <w:p w14:paraId="2F4EAF3C"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42"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w:t>
            </w:r>
          </w:p>
        </w:tc>
        <w:tc>
          <w:tcPr>
            <w:tcW w:w="0" w:type="auto"/>
            <w:tcBorders>
              <w:top w:val="single" w:sz="4" w:space="0" w:color="auto"/>
              <w:left w:val="nil"/>
              <w:bottom w:val="single" w:sz="4" w:space="0" w:color="auto"/>
              <w:right w:val="nil"/>
            </w:tcBorders>
            <w:shd w:val="clear" w:color="auto" w:fill="auto"/>
            <w:noWrap/>
            <w:vAlign w:val="bottom"/>
            <w:hideMark/>
          </w:tcPr>
          <w:p w14:paraId="78A54E76" w14:textId="77777777" w:rsidR="004A2EA0" w:rsidRPr="004A2EA0" w:rsidRDefault="004A2EA0">
            <w:pPr>
              <w:spacing w:after="0"/>
              <w:contextualSpacing/>
              <w:jc w:val="center"/>
              <w:rPr>
                <w:rFonts w:ascii="Times New Roman" w:eastAsia="Times New Roman" w:hAnsi="Times New Roman" w:cs="Times New Roman"/>
                <w:i/>
                <w:iCs/>
                <w:color w:val="000000"/>
                <w:lang w:val="en-HK" w:eastAsia="en-GB"/>
              </w:rPr>
              <w:pPrChange w:id="1443" w:author="Daniel Noble" w:date="2023-07-12T13:16:00Z">
                <w:pPr>
                  <w:spacing w:after="0" w:line="480" w:lineRule="auto"/>
                  <w:jc w:val="center"/>
                </w:pPr>
              </w:pPrChange>
            </w:pPr>
            <w:r w:rsidRPr="004A2EA0">
              <w:rPr>
                <w:rFonts w:ascii="Times New Roman" w:eastAsia="Times New Roman" w:hAnsi="Times New Roman" w:cs="Times New Roman"/>
                <w:i/>
                <w:iCs/>
                <w:color w:val="000000"/>
                <w:lang w:val="en-HK" w:eastAsia="en-GB"/>
              </w:rPr>
              <w:t>Residual Slope (SD)</w:t>
            </w:r>
          </w:p>
        </w:tc>
      </w:tr>
      <w:tr w:rsidR="004A2EA0" w:rsidRPr="004A2EA0" w14:paraId="05490742" w14:textId="77777777" w:rsidTr="003A6940">
        <w:trPr>
          <w:trHeight w:val="680"/>
        </w:trPr>
        <w:tc>
          <w:tcPr>
            <w:tcW w:w="0" w:type="auto"/>
            <w:gridSpan w:val="2"/>
            <w:tcBorders>
              <w:top w:val="single" w:sz="4" w:space="0" w:color="auto"/>
              <w:left w:val="nil"/>
              <w:bottom w:val="single" w:sz="4" w:space="0" w:color="auto"/>
              <w:right w:val="nil"/>
            </w:tcBorders>
            <w:shd w:val="clear" w:color="auto" w:fill="auto"/>
            <w:vAlign w:val="center"/>
            <w:hideMark/>
          </w:tcPr>
          <w:p w14:paraId="76A1171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44"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0.00333</w:t>
            </w:r>
            <w:r w:rsidRPr="004A2EA0">
              <w:rPr>
                <w:rFonts w:ascii="Times New Roman" w:eastAsia="Times New Roman" w:hAnsi="Times New Roman" w:cs="Times New Roman"/>
                <w:b/>
                <w:bCs/>
                <w:color w:val="000000"/>
                <w:lang w:val="en-HK" w:eastAsia="en-GB"/>
              </w:rPr>
              <w:br/>
              <w:t>(0.000317- 0.00653)</w:t>
            </w:r>
          </w:p>
        </w:tc>
        <w:tc>
          <w:tcPr>
            <w:tcW w:w="0" w:type="auto"/>
            <w:tcBorders>
              <w:top w:val="nil"/>
              <w:left w:val="nil"/>
              <w:bottom w:val="single" w:sz="4" w:space="0" w:color="auto"/>
              <w:right w:val="nil"/>
            </w:tcBorders>
            <w:shd w:val="clear" w:color="auto" w:fill="auto"/>
            <w:vAlign w:val="bottom"/>
            <w:hideMark/>
          </w:tcPr>
          <w:p w14:paraId="1D009C5D"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45"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 xml:space="preserve">4.36 </w:t>
            </w:r>
            <w:r w:rsidRPr="004A2EA0">
              <w:rPr>
                <w:rFonts w:ascii="Times New Roman" w:eastAsia="Times New Roman" w:hAnsi="Times New Roman" w:cs="Times New Roman"/>
                <w:b/>
                <w:bCs/>
                <w:color w:val="000000"/>
                <w:lang w:val="en-HK" w:eastAsia="en-GB"/>
              </w:rPr>
              <w:br/>
              <w:t>(4.23 - 4.48)</w:t>
            </w:r>
          </w:p>
        </w:tc>
        <w:tc>
          <w:tcPr>
            <w:tcW w:w="0" w:type="auto"/>
            <w:tcBorders>
              <w:top w:val="nil"/>
              <w:left w:val="nil"/>
              <w:bottom w:val="single" w:sz="4" w:space="0" w:color="auto"/>
              <w:right w:val="nil"/>
            </w:tcBorders>
            <w:shd w:val="clear" w:color="auto" w:fill="auto"/>
            <w:vAlign w:val="bottom"/>
            <w:hideMark/>
          </w:tcPr>
          <w:p w14:paraId="3B7B53C2" w14:textId="77777777" w:rsidR="004A2EA0" w:rsidRPr="004A2EA0" w:rsidRDefault="004A2EA0">
            <w:pPr>
              <w:spacing w:after="0"/>
              <w:contextualSpacing/>
              <w:jc w:val="center"/>
              <w:rPr>
                <w:rFonts w:ascii="Times New Roman" w:eastAsia="Times New Roman" w:hAnsi="Times New Roman" w:cs="Times New Roman"/>
                <w:b/>
                <w:bCs/>
                <w:color w:val="000000"/>
                <w:lang w:val="en-HK" w:eastAsia="en-GB"/>
              </w:rPr>
              <w:pPrChange w:id="1446" w:author="Daniel Noble" w:date="2023-07-12T13:16:00Z">
                <w:pPr>
                  <w:spacing w:after="0" w:line="480" w:lineRule="auto"/>
                  <w:jc w:val="center"/>
                </w:pPr>
              </w:pPrChange>
            </w:pPr>
            <w:r w:rsidRPr="004A2EA0">
              <w:rPr>
                <w:rFonts w:ascii="Times New Roman" w:eastAsia="Times New Roman" w:hAnsi="Times New Roman" w:cs="Times New Roman"/>
                <w:b/>
                <w:bCs/>
                <w:color w:val="000000"/>
                <w:lang w:val="en-HK" w:eastAsia="en-GB"/>
              </w:rPr>
              <w:t>-0.0483</w:t>
            </w:r>
            <w:r w:rsidRPr="004A2EA0">
              <w:rPr>
                <w:rFonts w:ascii="Times New Roman" w:eastAsia="Times New Roman" w:hAnsi="Times New Roman" w:cs="Times New Roman"/>
                <w:b/>
                <w:bCs/>
                <w:color w:val="000000"/>
                <w:lang w:val="en-HK" w:eastAsia="en-GB"/>
              </w:rPr>
              <w:br/>
              <w:t>(-0.0852 - -0.0105)</w:t>
            </w:r>
          </w:p>
        </w:tc>
      </w:tr>
    </w:tbl>
    <w:p w14:paraId="6EA9577B" w14:textId="77777777" w:rsidR="00F76718" w:rsidRDefault="00F76718">
      <w:pPr>
        <w:contextualSpacing/>
        <w:pPrChange w:id="1447" w:author="Daniel Noble" w:date="2023-07-12T13:16:00Z">
          <w:pPr>
            <w:spacing w:line="480" w:lineRule="auto"/>
          </w:pPr>
        </w:pPrChange>
      </w:pPr>
    </w:p>
    <w:tbl>
      <w:tblPr>
        <w:tblStyle w:val="Table"/>
        <w:tblW w:w="0" w:type="auto"/>
        <w:jc w:val="center"/>
        <w:tblLook w:val="07E0" w:firstRow="1" w:lastRow="1" w:firstColumn="1" w:lastColumn="1" w:noHBand="1" w:noVBand="1"/>
      </w:tblPr>
      <w:tblGrid>
        <w:gridCol w:w="3492"/>
        <w:gridCol w:w="2028"/>
        <w:gridCol w:w="2028"/>
        <w:gridCol w:w="2028"/>
        <w:tblGridChange w:id="1448">
          <w:tblGrid>
            <w:gridCol w:w="3489"/>
            <w:gridCol w:w="3"/>
            <w:gridCol w:w="437"/>
            <w:gridCol w:w="753"/>
            <w:gridCol w:w="836"/>
            <w:gridCol w:w="2"/>
            <w:gridCol w:w="400"/>
            <w:gridCol w:w="658"/>
            <w:gridCol w:w="969"/>
            <w:gridCol w:w="1"/>
            <w:gridCol w:w="200"/>
            <w:gridCol w:w="343"/>
            <w:gridCol w:w="1485"/>
          </w:tblGrid>
        </w:tblGridChange>
      </w:tblGrid>
      <w:tr w:rsidR="00AA62AB" w:rsidRPr="00AA62AB" w14:paraId="73CADDEB" w14:textId="77777777" w:rsidTr="000D60D5">
        <w:trPr>
          <w:trHeight w:val="1890"/>
          <w:jc w:val="center"/>
        </w:trPr>
        <w:tc>
          <w:tcPr>
            <w:tcW w:w="0" w:type="auto"/>
            <w:gridSpan w:val="4"/>
            <w:tcBorders>
              <w:bottom w:val="single" w:sz="0" w:space="0" w:color="auto"/>
            </w:tcBorders>
            <w:vAlign w:val="bottom"/>
          </w:tcPr>
          <w:p w14:paraId="7FE79EFA" w14:textId="6B30573F" w:rsidR="00AA62AB" w:rsidRPr="00AA62AB" w:rsidRDefault="00AA62AB">
            <w:pPr>
              <w:pStyle w:val="FigureorTabletext"/>
              <w:spacing w:line="240" w:lineRule="auto"/>
              <w:rPr>
                <w:rFonts w:ascii="Times New Roman" w:hAnsi="Times New Roman"/>
              </w:rPr>
              <w:pPrChange w:id="1449" w:author="Daniel Noble" w:date="2023-07-12T13:16:00Z">
                <w:pPr>
                  <w:pStyle w:val="FigureorTabletext"/>
                  <w:spacing w:line="480" w:lineRule="auto"/>
                </w:pPr>
              </w:pPrChange>
            </w:pPr>
            <w:r w:rsidRPr="00AA62AB">
              <w:rPr>
                <w:rStyle w:val="AppendixFigureTableHeaderChar"/>
                <w:rFonts w:ascii="Times New Roman" w:hAnsi="Times New Roman"/>
              </w:rPr>
              <w:lastRenderedPageBreak/>
              <w:t>Table S7</w:t>
            </w:r>
            <w:r w:rsidRPr="00AA62AB">
              <w:rPr>
                <w:rFonts w:ascii="Times New Roman" w:hAnsi="Times New Roman"/>
              </w:rPr>
              <w:t xml:space="preserve"> </w:t>
            </w:r>
            <w:commentRangeStart w:id="1450"/>
            <w:r w:rsidRPr="00AA62AB">
              <w:rPr>
                <w:rFonts w:ascii="Times New Roman" w:hAnsi="Times New Roman"/>
              </w:rPr>
              <w:t xml:space="preserve">Estimates from </w:t>
            </w:r>
            <w:ins w:id="1451" w:author="Daniel Noble" w:date="2023-09-04T11:17:00Z">
              <w:r w:rsidR="00855D11">
                <w:rPr>
                  <w:rFonts w:ascii="Times New Roman" w:hAnsi="Times New Roman"/>
                </w:rPr>
                <w:t xml:space="preserve">the full </w:t>
              </w:r>
            </w:ins>
            <w:r w:rsidRPr="00AA62AB">
              <w:rPr>
                <w:rFonts w:ascii="Times New Roman" w:hAnsi="Times New Roman"/>
              </w:rPr>
              <w:t>model with inte</w:t>
            </w:r>
            <w:commentRangeEnd w:id="1450"/>
            <w:r w:rsidR="00EE15CA">
              <w:rPr>
                <w:rStyle w:val="CommentReference"/>
                <w:rFonts w:ascii="Times New Roman" w:eastAsiaTheme="minorHAnsi" w:hAnsi="Times New Roman" w:cstheme="minorBidi"/>
                <w:bCs w:val="0"/>
                <w:lang w:val="en-GB"/>
              </w:rPr>
              <w:commentReference w:id="1450"/>
            </w:r>
            <w:r w:rsidRPr="00AA62AB">
              <w:rPr>
                <w:rFonts w:ascii="Times New Roman" w:hAnsi="Times New Roman"/>
              </w:rPr>
              <w:t xml:space="preserve">raction between treatment and age (linear </w:t>
            </w:r>
            <w:ins w:id="1452" w:author="Daniel Noble" w:date="2023-09-04T11:17:00Z">
              <w:r w:rsidR="00855D11">
                <w:rPr>
                  <w:rFonts w:ascii="Times New Roman" w:hAnsi="Times New Roman"/>
                </w:rPr>
                <w:t xml:space="preserve">and quadratic </w:t>
              </w:r>
            </w:ins>
            <w:r w:rsidRPr="00AA62AB">
              <w:rPr>
                <w:rFonts w:ascii="Times New Roman" w:hAnsi="Times New Roman"/>
              </w:rPr>
              <w:t>growth rate)</w:t>
            </w:r>
            <w:del w:id="1453" w:author="Daniel Noble" w:date="2023-09-04T11:17:00Z">
              <w:r w:rsidRPr="00AA62AB" w:rsidDel="00855D11">
                <w:rPr>
                  <w:rFonts w:ascii="Times New Roman" w:hAnsi="Times New Roman"/>
                </w:rPr>
                <w:delText xml:space="preserve"> only</w:delText>
              </w:r>
            </w:del>
            <w:r w:rsidRPr="00AA62AB">
              <w:rPr>
                <w:rFonts w:ascii="Times New Roman" w:hAnsi="Times New Roman"/>
              </w:rPr>
              <w:t>. Bolded estimates are significantly different from zero. * indicates that value is above zero prior to rounding. nobs = 2926. Age measured in days was z-transformed (mean = 361.34, SD = 185.16)</w:t>
            </w:r>
          </w:p>
        </w:tc>
      </w:tr>
      <w:tr w:rsidR="00AA62AB" w:rsidRPr="00AA62AB" w14:paraId="39474602" w14:textId="77777777" w:rsidTr="000D60D5">
        <w:trPr>
          <w:trHeight w:val="374"/>
          <w:jc w:val="center"/>
        </w:trPr>
        <w:tc>
          <w:tcPr>
            <w:tcW w:w="0" w:type="auto"/>
            <w:tcBorders>
              <w:bottom w:val="single" w:sz="0" w:space="0" w:color="auto"/>
            </w:tcBorders>
            <w:vAlign w:val="bottom"/>
          </w:tcPr>
          <w:p w14:paraId="48B07F60" w14:textId="77777777" w:rsidR="00AA62AB" w:rsidRPr="00C40751" w:rsidRDefault="00AA62AB">
            <w:pPr>
              <w:pStyle w:val="FigureorTabletext"/>
              <w:spacing w:line="240" w:lineRule="auto"/>
              <w:rPr>
                <w:rFonts w:ascii="Times New Roman" w:hAnsi="Times New Roman"/>
                <w:b/>
                <w:bCs w:val="0"/>
                <w:rPrChange w:id="1454" w:author="Daniel Noble" w:date="2023-09-04T11:10:00Z">
                  <w:rPr>
                    <w:rFonts w:ascii="Times New Roman" w:hAnsi="Times New Roman"/>
                  </w:rPr>
                </w:rPrChange>
              </w:rPr>
              <w:pPrChange w:id="1455" w:author="Daniel Noble" w:date="2023-07-12T13:16:00Z">
                <w:pPr>
                  <w:pStyle w:val="FigureorTabletext"/>
                  <w:spacing w:line="480" w:lineRule="auto"/>
                </w:pPr>
              </w:pPrChange>
            </w:pPr>
            <w:r w:rsidRPr="00C40751">
              <w:rPr>
                <w:rFonts w:ascii="Times New Roman" w:hAnsi="Times New Roman"/>
                <w:b/>
                <w:bCs w:val="0"/>
                <w:rPrChange w:id="1456" w:author="Daniel Noble" w:date="2023-09-04T11:10:00Z">
                  <w:rPr>
                    <w:rFonts w:ascii="Times New Roman" w:hAnsi="Times New Roman"/>
                  </w:rPr>
                </w:rPrChange>
              </w:rPr>
              <w:t>Parameter</w:t>
            </w:r>
          </w:p>
        </w:tc>
        <w:tc>
          <w:tcPr>
            <w:tcW w:w="0" w:type="auto"/>
            <w:tcBorders>
              <w:bottom w:val="single" w:sz="0" w:space="0" w:color="auto"/>
            </w:tcBorders>
            <w:vAlign w:val="bottom"/>
          </w:tcPr>
          <w:p w14:paraId="36135B38" w14:textId="77777777" w:rsidR="00AA62AB" w:rsidRPr="00C40751" w:rsidRDefault="00AA62AB" w:rsidP="00C40751">
            <w:pPr>
              <w:pStyle w:val="FigureorTabletext"/>
              <w:spacing w:line="240" w:lineRule="auto"/>
              <w:jc w:val="center"/>
              <w:rPr>
                <w:rFonts w:ascii="Times New Roman" w:hAnsi="Times New Roman"/>
                <w:b/>
                <w:bCs w:val="0"/>
                <w:rPrChange w:id="1457" w:author="Daniel Noble" w:date="2023-09-04T11:10:00Z">
                  <w:rPr>
                    <w:rFonts w:ascii="Times New Roman" w:hAnsi="Times New Roman"/>
                  </w:rPr>
                </w:rPrChange>
              </w:rPr>
              <w:pPrChange w:id="1458" w:author="Daniel Noble" w:date="2023-09-04T11:10:00Z">
                <w:pPr>
                  <w:pStyle w:val="FigureorTabletext"/>
                  <w:spacing w:line="480" w:lineRule="auto"/>
                </w:pPr>
              </w:pPrChange>
            </w:pPr>
            <w:r w:rsidRPr="00C40751">
              <w:rPr>
                <w:rFonts w:ascii="Times New Roman" w:hAnsi="Times New Roman"/>
                <w:b/>
                <w:bCs w:val="0"/>
                <w:rPrChange w:id="1459" w:author="Daniel Noble" w:date="2023-09-04T11:10:00Z">
                  <w:rPr>
                    <w:rFonts w:ascii="Times New Roman" w:hAnsi="Times New Roman"/>
                  </w:rPr>
                </w:rPrChange>
              </w:rPr>
              <w:t>Estimate</w:t>
            </w:r>
          </w:p>
        </w:tc>
        <w:tc>
          <w:tcPr>
            <w:tcW w:w="0" w:type="auto"/>
            <w:tcBorders>
              <w:bottom w:val="single" w:sz="0" w:space="0" w:color="auto"/>
            </w:tcBorders>
            <w:vAlign w:val="bottom"/>
          </w:tcPr>
          <w:p w14:paraId="1F9F48EA" w14:textId="77777777" w:rsidR="00AA62AB" w:rsidRPr="00C40751" w:rsidRDefault="00AA62AB" w:rsidP="00C40751">
            <w:pPr>
              <w:pStyle w:val="FigureorTabletext"/>
              <w:spacing w:line="240" w:lineRule="auto"/>
              <w:jc w:val="center"/>
              <w:rPr>
                <w:rFonts w:ascii="Times New Roman" w:hAnsi="Times New Roman"/>
                <w:b/>
                <w:bCs w:val="0"/>
                <w:rPrChange w:id="1460" w:author="Daniel Noble" w:date="2023-09-04T11:10:00Z">
                  <w:rPr>
                    <w:rFonts w:ascii="Times New Roman" w:hAnsi="Times New Roman"/>
                  </w:rPr>
                </w:rPrChange>
              </w:rPr>
              <w:pPrChange w:id="1461" w:author="Daniel Noble" w:date="2023-09-04T11:10:00Z">
                <w:pPr>
                  <w:pStyle w:val="FigureorTabletext"/>
                  <w:spacing w:line="480" w:lineRule="auto"/>
                </w:pPr>
              </w:pPrChange>
            </w:pPr>
            <w:r w:rsidRPr="00C40751">
              <w:rPr>
                <w:rFonts w:ascii="Times New Roman" w:hAnsi="Times New Roman"/>
                <w:b/>
                <w:bCs w:val="0"/>
                <w:rPrChange w:id="1462" w:author="Daniel Noble" w:date="2023-09-04T11:10:00Z">
                  <w:rPr>
                    <w:rFonts w:ascii="Times New Roman" w:hAnsi="Times New Roman"/>
                  </w:rPr>
                </w:rPrChange>
              </w:rPr>
              <w:t>Lower</w:t>
            </w:r>
          </w:p>
        </w:tc>
        <w:tc>
          <w:tcPr>
            <w:tcW w:w="0" w:type="auto"/>
            <w:tcBorders>
              <w:bottom w:val="single" w:sz="0" w:space="0" w:color="auto"/>
            </w:tcBorders>
            <w:vAlign w:val="bottom"/>
          </w:tcPr>
          <w:p w14:paraId="3CBCFD1E" w14:textId="77777777" w:rsidR="00AA62AB" w:rsidRPr="00C40751" w:rsidRDefault="00AA62AB" w:rsidP="00C40751">
            <w:pPr>
              <w:pStyle w:val="FigureorTabletext"/>
              <w:spacing w:line="240" w:lineRule="auto"/>
              <w:jc w:val="center"/>
              <w:rPr>
                <w:rFonts w:ascii="Times New Roman" w:hAnsi="Times New Roman"/>
                <w:b/>
                <w:bCs w:val="0"/>
                <w:rPrChange w:id="1463" w:author="Daniel Noble" w:date="2023-09-04T11:10:00Z">
                  <w:rPr>
                    <w:rFonts w:ascii="Times New Roman" w:hAnsi="Times New Roman"/>
                  </w:rPr>
                </w:rPrChange>
              </w:rPr>
              <w:pPrChange w:id="1464" w:author="Daniel Noble" w:date="2023-09-04T11:10:00Z">
                <w:pPr>
                  <w:pStyle w:val="FigureorTabletext"/>
                  <w:spacing w:line="480" w:lineRule="auto"/>
                </w:pPr>
              </w:pPrChange>
            </w:pPr>
            <w:r w:rsidRPr="00C40751">
              <w:rPr>
                <w:rFonts w:ascii="Times New Roman" w:hAnsi="Times New Roman"/>
                <w:b/>
                <w:bCs w:val="0"/>
                <w:rPrChange w:id="1465" w:author="Daniel Noble" w:date="2023-09-04T11:10:00Z">
                  <w:rPr>
                    <w:rFonts w:ascii="Times New Roman" w:hAnsi="Times New Roman"/>
                  </w:rPr>
                </w:rPrChange>
              </w:rPr>
              <w:t>Upper</w:t>
            </w:r>
          </w:p>
        </w:tc>
      </w:tr>
      <w:tr w:rsidR="00AA62AB" w:rsidRPr="00AA62AB" w14:paraId="5F62566D" w14:textId="77777777" w:rsidTr="000D60D5">
        <w:trPr>
          <w:trHeight w:val="390"/>
          <w:jc w:val="center"/>
        </w:trPr>
        <w:tc>
          <w:tcPr>
            <w:tcW w:w="0" w:type="auto"/>
          </w:tcPr>
          <w:p w14:paraId="7E5599F5" w14:textId="77777777" w:rsidR="00AA62AB" w:rsidRPr="00AA62AB" w:rsidRDefault="00AA62AB">
            <w:pPr>
              <w:pStyle w:val="FigureorTabletext"/>
              <w:spacing w:line="240" w:lineRule="auto"/>
              <w:rPr>
                <w:rFonts w:ascii="Times New Roman" w:hAnsi="Times New Roman"/>
                <w:i/>
                <w:iCs/>
              </w:rPr>
              <w:pPrChange w:id="1466"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3500470A" w14:textId="77777777" w:rsidR="00AA62AB" w:rsidRPr="00AA62AB" w:rsidRDefault="00AA62AB" w:rsidP="00C40751">
            <w:pPr>
              <w:pStyle w:val="FigureorTabletext"/>
              <w:spacing w:line="240" w:lineRule="auto"/>
              <w:jc w:val="center"/>
              <w:rPr>
                <w:rFonts w:ascii="Times New Roman" w:hAnsi="Times New Roman"/>
                <w:b/>
              </w:rPr>
              <w:pPrChange w:id="1467" w:author="Daniel Noble" w:date="2023-09-04T11:10:00Z">
                <w:pPr>
                  <w:pStyle w:val="FigureorTabletext"/>
                  <w:spacing w:line="480" w:lineRule="auto"/>
                </w:pPr>
              </w:pPrChange>
            </w:pPr>
          </w:p>
        </w:tc>
        <w:tc>
          <w:tcPr>
            <w:tcW w:w="0" w:type="auto"/>
          </w:tcPr>
          <w:p w14:paraId="66B207FF" w14:textId="77777777" w:rsidR="00AA62AB" w:rsidRPr="00AA62AB" w:rsidRDefault="00AA62AB" w:rsidP="00C40751">
            <w:pPr>
              <w:pStyle w:val="FigureorTabletext"/>
              <w:spacing w:line="240" w:lineRule="auto"/>
              <w:jc w:val="center"/>
              <w:rPr>
                <w:rFonts w:ascii="Times New Roman" w:hAnsi="Times New Roman"/>
                <w:b/>
              </w:rPr>
              <w:pPrChange w:id="1468" w:author="Daniel Noble" w:date="2023-09-04T11:10:00Z">
                <w:pPr>
                  <w:pStyle w:val="FigureorTabletext"/>
                  <w:spacing w:line="480" w:lineRule="auto"/>
                </w:pPr>
              </w:pPrChange>
            </w:pPr>
          </w:p>
        </w:tc>
        <w:tc>
          <w:tcPr>
            <w:tcW w:w="0" w:type="auto"/>
          </w:tcPr>
          <w:p w14:paraId="56E9B8C6" w14:textId="77777777" w:rsidR="00AA62AB" w:rsidRPr="00AA62AB" w:rsidRDefault="00AA62AB" w:rsidP="00C40751">
            <w:pPr>
              <w:pStyle w:val="FigureorTabletext"/>
              <w:spacing w:line="240" w:lineRule="auto"/>
              <w:jc w:val="center"/>
              <w:rPr>
                <w:rFonts w:ascii="Times New Roman" w:hAnsi="Times New Roman"/>
                <w:b/>
              </w:rPr>
              <w:pPrChange w:id="1469" w:author="Daniel Noble" w:date="2023-09-04T11:10:00Z">
                <w:pPr>
                  <w:pStyle w:val="FigureorTabletext"/>
                  <w:spacing w:line="480" w:lineRule="auto"/>
                </w:pPr>
              </w:pPrChange>
            </w:pPr>
          </w:p>
        </w:tc>
      </w:tr>
      <w:tr w:rsidR="00C40751" w:rsidRPr="00AA62AB" w14:paraId="720F934A" w14:textId="77777777" w:rsidTr="000B4904">
        <w:tblPrEx>
          <w:tblW w:w="0" w:type="auto"/>
          <w:jc w:val="center"/>
          <w:tblLook w:val="07E0" w:firstRow="1" w:lastRow="1" w:firstColumn="1" w:lastColumn="1" w:noHBand="1" w:noVBand="1"/>
          <w:tblPrExChange w:id="1470" w:author="Daniel Noble" w:date="2023-09-04T11:06:00Z">
            <w:tblPrEx>
              <w:tblW w:w="0" w:type="auto"/>
              <w:jc w:val="center"/>
              <w:tblLook w:val="07E0" w:firstRow="1" w:lastRow="1" w:firstColumn="1" w:lastColumn="1" w:noHBand="1" w:noVBand="1"/>
            </w:tblPrEx>
          </w:tblPrExChange>
        </w:tblPrEx>
        <w:trPr>
          <w:trHeight w:val="374"/>
          <w:jc w:val="center"/>
          <w:trPrChange w:id="1471" w:author="Daniel Noble" w:date="2023-09-04T11:06:00Z">
            <w:trPr>
              <w:trHeight w:val="374"/>
              <w:jc w:val="center"/>
            </w:trPr>
          </w:trPrChange>
        </w:trPr>
        <w:tc>
          <w:tcPr>
            <w:tcW w:w="0" w:type="auto"/>
            <w:tcPrChange w:id="1472" w:author="Daniel Noble" w:date="2023-09-04T11:06:00Z">
              <w:tcPr>
                <w:tcW w:w="0" w:type="auto"/>
                <w:gridSpan w:val="4"/>
              </w:tcPr>
            </w:tcPrChange>
          </w:tcPr>
          <w:p w14:paraId="5A9A6CE9" w14:textId="77777777" w:rsidR="00C40751" w:rsidRPr="00AA62AB" w:rsidRDefault="00C40751" w:rsidP="00C40751">
            <w:pPr>
              <w:pStyle w:val="FigureorTabletext"/>
              <w:spacing w:line="240" w:lineRule="auto"/>
              <w:rPr>
                <w:rFonts w:ascii="Times New Roman" w:hAnsi="Times New Roman"/>
              </w:rPr>
              <w:pPrChange w:id="1473" w:author="Daniel Noble" w:date="2023-07-12T13:16:00Z">
                <w:pPr>
                  <w:pStyle w:val="FigureorTabletext"/>
                  <w:spacing w:line="480" w:lineRule="auto"/>
                </w:pPr>
              </w:pPrChange>
            </w:pPr>
            <w:r w:rsidRPr="00AA62AB">
              <w:rPr>
                <w:rFonts w:ascii="Times New Roman" w:hAnsi="Times New Roman"/>
              </w:rPr>
              <w:t>Intercept</w:t>
            </w:r>
          </w:p>
        </w:tc>
        <w:tc>
          <w:tcPr>
            <w:tcW w:w="0" w:type="auto"/>
            <w:vAlign w:val="center"/>
            <w:tcPrChange w:id="1474" w:author="Daniel Noble" w:date="2023-09-04T11:06:00Z">
              <w:tcPr>
                <w:tcW w:w="0" w:type="auto"/>
                <w:gridSpan w:val="4"/>
              </w:tcPr>
            </w:tcPrChange>
          </w:tcPr>
          <w:p w14:paraId="71511443" w14:textId="44A7E748" w:rsidR="00C40751" w:rsidRPr="00C40751" w:rsidRDefault="00C40751" w:rsidP="00C40751">
            <w:pPr>
              <w:pStyle w:val="FigureorTabletext"/>
              <w:spacing w:line="240" w:lineRule="auto"/>
              <w:jc w:val="center"/>
              <w:rPr>
                <w:rFonts w:ascii="Times New Roman" w:hAnsi="Times New Roman"/>
                <w:b/>
                <w:bCs w:val="0"/>
              </w:rPr>
              <w:pPrChange w:id="1475" w:author="Daniel Noble" w:date="2023-09-04T11:10:00Z">
                <w:pPr>
                  <w:pStyle w:val="FigureorTabletext"/>
                  <w:spacing w:line="480" w:lineRule="auto"/>
                </w:pPr>
              </w:pPrChange>
            </w:pPr>
            <w:ins w:id="1476" w:author="Daniel Noble" w:date="2023-09-04T11:06:00Z">
              <w:r w:rsidRPr="00C40751">
                <w:rPr>
                  <w:rFonts w:ascii="Times New Roman" w:eastAsia="Helvetica" w:hAnsi="Times New Roman"/>
                  <w:b/>
                  <w:bCs w:val="0"/>
                  <w:color w:val="000000"/>
                  <w:rPrChange w:id="1477" w:author="Daniel Noble" w:date="2023-09-04T11:10:00Z">
                    <w:rPr>
                      <w:rFonts w:ascii="Helvetica" w:eastAsia="Helvetica" w:hAnsi="Helvetica" w:cs="Helvetica"/>
                      <w:color w:val="000000"/>
                      <w:sz w:val="22"/>
                      <w:szCs w:val="22"/>
                    </w:rPr>
                  </w:rPrChange>
                </w:rPr>
                <w:t>-1.004</w:t>
              </w:r>
            </w:ins>
            <w:del w:id="1478" w:author="Daniel Noble" w:date="2023-09-04T11:06:00Z">
              <w:r w:rsidRPr="00C40751" w:rsidDel="000B4904">
                <w:rPr>
                  <w:rFonts w:ascii="Times New Roman" w:hAnsi="Times New Roman"/>
                  <w:b/>
                  <w:bCs w:val="0"/>
                </w:rPr>
                <w:delText>-0.995</w:delText>
              </w:r>
            </w:del>
          </w:p>
        </w:tc>
        <w:tc>
          <w:tcPr>
            <w:tcW w:w="0" w:type="auto"/>
            <w:vAlign w:val="center"/>
            <w:tcPrChange w:id="1479" w:author="Daniel Noble" w:date="2023-09-04T11:06:00Z">
              <w:tcPr>
                <w:tcW w:w="0" w:type="auto"/>
                <w:gridSpan w:val="4"/>
              </w:tcPr>
            </w:tcPrChange>
          </w:tcPr>
          <w:p w14:paraId="4E834493" w14:textId="2E0C7F46" w:rsidR="00C40751" w:rsidRPr="00C40751" w:rsidRDefault="00C40751" w:rsidP="00C40751">
            <w:pPr>
              <w:pStyle w:val="FigureorTabletext"/>
              <w:spacing w:line="240" w:lineRule="auto"/>
              <w:jc w:val="center"/>
              <w:rPr>
                <w:rFonts w:ascii="Times New Roman" w:hAnsi="Times New Roman"/>
                <w:b/>
                <w:bCs w:val="0"/>
              </w:rPr>
              <w:pPrChange w:id="1480" w:author="Daniel Noble" w:date="2023-09-04T11:10:00Z">
                <w:pPr>
                  <w:pStyle w:val="FigureorTabletext"/>
                  <w:spacing w:line="480" w:lineRule="auto"/>
                </w:pPr>
              </w:pPrChange>
            </w:pPr>
            <w:ins w:id="1481" w:author="Daniel Noble" w:date="2023-09-04T11:06:00Z">
              <w:r w:rsidRPr="00C40751">
                <w:rPr>
                  <w:rFonts w:ascii="Times New Roman" w:eastAsia="Helvetica" w:hAnsi="Times New Roman"/>
                  <w:b/>
                  <w:bCs w:val="0"/>
                  <w:color w:val="000000"/>
                  <w:rPrChange w:id="1482" w:author="Daniel Noble" w:date="2023-09-04T11:10:00Z">
                    <w:rPr>
                      <w:rFonts w:ascii="Helvetica" w:eastAsia="Helvetica" w:hAnsi="Helvetica" w:cs="Helvetica"/>
                      <w:color w:val="000000"/>
                      <w:sz w:val="22"/>
                      <w:szCs w:val="22"/>
                    </w:rPr>
                  </w:rPrChange>
                </w:rPr>
                <w:t>-1.043</w:t>
              </w:r>
            </w:ins>
            <w:del w:id="1483" w:author="Daniel Noble" w:date="2023-09-04T11:06:00Z">
              <w:r w:rsidRPr="00C40751" w:rsidDel="000B4904">
                <w:rPr>
                  <w:rFonts w:ascii="Times New Roman" w:hAnsi="Times New Roman"/>
                  <w:b/>
                  <w:bCs w:val="0"/>
                </w:rPr>
                <w:delText>-1.014</w:delText>
              </w:r>
            </w:del>
          </w:p>
        </w:tc>
        <w:tc>
          <w:tcPr>
            <w:tcW w:w="0" w:type="auto"/>
            <w:vAlign w:val="center"/>
            <w:tcPrChange w:id="1484" w:author="Daniel Noble" w:date="2023-09-04T11:06:00Z">
              <w:tcPr>
                <w:tcW w:w="0" w:type="auto"/>
              </w:tcPr>
            </w:tcPrChange>
          </w:tcPr>
          <w:p w14:paraId="1CEAAD85" w14:textId="077F6F40" w:rsidR="00C40751" w:rsidRPr="00C40751" w:rsidRDefault="00C40751" w:rsidP="00C40751">
            <w:pPr>
              <w:pStyle w:val="FigureorTabletext"/>
              <w:spacing w:line="240" w:lineRule="auto"/>
              <w:jc w:val="center"/>
              <w:rPr>
                <w:rFonts w:ascii="Times New Roman" w:hAnsi="Times New Roman"/>
                <w:b/>
                <w:bCs w:val="0"/>
              </w:rPr>
              <w:pPrChange w:id="1485" w:author="Daniel Noble" w:date="2023-09-04T11:10:00Z">
                <w:pPr>
                  <w:pStyle w:val="FigureorTabletext"/>
                  <w:spacing w:line="480" w:lineRule="auto"/>
                </w:pPr>
              </w:pPrChange>
            </w:pPr>
            <w:ins w:id="1486" w:author="Daniel Noble" w:date="2023-09-04T11:06:00Z">
              <w:r w:rsidRPr="00C40751">
                <w:rPr>
                  <w:rFonts w:ascii="Times New Roman" w:eastAsia="Helvetica" w:hAnsi="Times New Roman"/>
                  <w:b/>
                  <w:bCs w:val="0"/>
                  <w:color w:val="000000"/>
                  <w:rPrChange w:id="1487" w:author="Daniel Noble" w:date="2023-09-04T11:10:00Z">
                    <w:rPr>
                      <w:rFonts w:ascii="Helvetica" w:eastAsia="Helvetica" w:hAnsi="Helvetica" w:cs="Helvetica"/>
                      <w:color w:val="000000"/>
                      <w:sz w:val="22"/>
                      <w:szCs w:val="22"/>
                    </w:rPr>
                  </w:rPrChange>
                </w:rPr>
                <w:t>-0.968</w:t>
              </w:r>
            </w:ins>
            <w:del w:id="1488" w:author="Daniel Noble" w:date="2023-09-04T11:06:00Z">
              <w:r w:rsidRPr="00C40751" w:rsidDel="000B4904">
                <w:rPr>
                  <w:rFonts w:ascii="Times New Roman" w:hAnsi="Times New Roman"/>
                  <w:b/>
                  <w:bCs w:val="0"/>
                </w:rPr>
                <w:delText>-0.977</w:delText>
              </w:r>
            </w:del>
          </w:p>
        </w:tc>
      </w:tr>
      <w:tr w:rsidR="00C40751" w:rsidRPr="00AA62AB" w14:paraId="52C37D8C" w14:textId="77777777" w:rsidTr="006F49CB">
        <w:tblPrEx>
          <w:tblW w:w="0" w:type="auto"/>
          <w:jc w:val="center"/>
          <w:tblLook w:val="07E0" w:firstRow="1" w:lastRow="1" w:firstColumn="1" w:lastColumn="1" w:noHBand="1" w:noVBand="1"/>
          <w:tblPrExChange w:id="1489" w:author="Daniel Noble" w:date="2023-09-04T11:06:00Z">
            <w:tblPrEx>
              <w:tblW w:w="0" w:type="auto"/>
              <w:jc w:val="center"/>
              <w:tblLook w:val="07E0" w:firstRow="1" w:lastRow="1" w:firstColumn="1" w:lastColumn="1" w:noHBand="1" w:noVBand="1"/>
            </w:tblPrEx>
          </w:tblPrExChange>
        </w:tblPrEx>
        <w:trPr>
          <w:trHeight w:val="374"/>
          <w:jc w:val="center"/>
          <w:trPrChange w:id="1490" w:author="Daniel Noble" w:date="2023-09-04T11:06:00Z">
            <w:trPr>
              <w:trHeight w:val="374"/>
              <w:jc w:val="center"/>
            </w:trPr>
          </w:trPrChange>
        </w:trPr>
        <w:tc>
          <w:tcPr>
            <w:tcW w:w="0" w:type="auto"/>
            <w:tcPrChange w:id="1491" w:author="Daniel Noble" w:date="2023-09-04T11:06:00Z">
              <w:tcPr>
                <w:tcW w:w="0" w:type="auto"/>
                <w:gridSpan w:val="3"/>
              </w:tcPr>
            </w:tcPrChange>
          </w:tcPr>
          <w:p w14:paraId="5A928521" w14:textId="77777777" w:rsidR="00C40751" w:rsidRPr="00AA62AB" w:rsidRDefault="00C40751" w:rsidP="00C40751">
            <w:pPr>
              <w:pStyle w:val="FigureorTabletext"/>
              <w:spacing w:line="240" w:lineRule="auto"/>
              <w:rPr>
                <w:rFonts w:ascii="Times New Roman" w:hAnsi="Times New Roman"/>
              </w:rPr>
              <w:pPrChange w:id="1492" w:author="Daniel Noble" w:date="2023-07-12T13:16:00Z">
                <w:pPr>
                  <w:pStyle w:val="FigureorTabletext"/>
                  <w:spacing w:line="480" w:lineRule="auto"/>
                </w:pPr>
              </w:pPrChange>
            </w:pPr>
            <w:r w:rsidRPr="00AA62AB">
              <w:rPr>
                <w:rFonts w:ascii="Times New Roman" w:hAnsi="Times New Roman"/>
              </w:rPr>
              <w:t>Treatment</w:t>
            </w:r>
          </w:p>
        </w:tc>
        <w:tc>
          <w:tcPr>
            <w:tcW w:w="0" w:type="auto"/>
            <w:vAlign w:val="center"/>
            <w:tcPrChange w:id="1493" w:author="Daniel Noble" w:date="2023-09-04T11:06:00Z">
              <w:tcPr>
                <w:tcW w:w="0" w:type="auto"/>
                <w:gridSpan w:val="4"/>
              </w:tcPr>
            </w:tcPrChange>
          </w:tcPr>
          <w:p w14:paraId="420A1795" w14:textId="624D14FA" w:rsidR="00C40751" w:rsidRPr="00C40751" w:rsidRDefault="00C40751" w:rsidP="00C40751">
            <w:pPr>
              <w:pStyle w:val="FigureorTabletext"/>
              <w:spacing w:line="240" w:lineRule="auto"/>
              <w:jc w:val="center"/>
              <w:rPr>
                <w:rFonts w:ascii="Times New Roman" w:hAnsi="Times New Roman"/>
                <w:b/>
                <w:bCs w:val="0"/>
              </w:rPr>
              <w:pPrChange w:id="1494" w:author="Daniel Noble" w:date="2023-09-04T11:10:00Z">
                <w:pPr>
                  <w:pStyle w:val="FigureorTabletext"/>
                  <w:spacing w:line="480" w:lineRule="auto"/>
                </w:pPr>
              </w:pPrChange>
            </w:pPr>
            <w:ins w:id="1495" w:author="Daniel Noble" w:date="2023-09-04T11:06:00Z">
              <w:r w:rsidRPr="00C40751">
                <w:rPr>
                  <w:rFonts w:ascii="Times New Roman" w:eastAsia="Helvetica" w:hAnsi="Times New Roman"/>
                  <w:b/>
                  <w:bCs w:val="0"/>
                  <w:color w:val="000000"/>
                  <w:rPrChange w:id="1496" w:author="Daniel Noble" w:date="2023-09-04T11:10:00Z">
                    <w:rPr>
                      <w:rFonts w:ascii="Helvetica" w:eastAsia="Helvetica" w:hAnsi="Helvetica" w:cs="Helvetica"/>
                      <w:color w:val="000000"/>
                      <w:sz w:val="22"/>
                      <w:szCs w:val="22"/>
                    </w:rPr>
                  </w:rPrChange>
                </w:rPr>
                <w:t>-0.073</w:t>
              </w:r>
            </w:ins>
            <w:del w:id="1497" w:author="Daniel Noble" w:date="2023-09-04T11:06:00Z">
              <w:r w:rsidRPr="00C40751" w:rsidDel="006F49CB">
                <w:rPr>
                  <w:rFonts w:ascii="Times New Roman" w:hAnsi="Times New Roman"/>
                  <w:b/>
                  <w:bCs w:val="0"/>
                </w:rPr>
                <w:delText>-0.072</w:delText>
              </w:r>
            </w:del>
          </w:p>
        </w:tc>
        <w:tc>
          <w:tcPr>
            <w:tcW w:w="0" w:type="auto"/>
            <w:vAlign w:val="center"/>
            <w:tcPrChange w:id="1498" w:author="Daniel Noble" w:date="2023-09-04T11:06:00Z">
              <w:tcPr>
                <w:tcW w:w="0" w:type="auto"/>
                <w:gridSpan w:val="4"/>
              </w:tcPr>
            </w:tcPrChange>
          </w:tcPr>
          <w:p w14:paraId="18378BBE" w14:textId="77596045" w:rsidR="00C40751" w:rsidRPr="00C40751" w:rsidRDefault="00C40751" w:rsidP="00C40751">
            <w:pPr>
              <w:pStyle w:val="FigureorTabletext"/>
              <w:spacing w:line="240" w:lineRule="auto"/>
              <w:jc w:val="center"/>
              <w:rPr>
                <w:rFonts w:ascii="Times New Roman" w:hAnsi="Times New Roman"/>
                <w:b/>
                <w:bCs w:val="0"/>
              </w:rPr>
              <w:pPrChange w:id="1499" w:author="Daniel Noble" w:date="2023-09-04T11:10:00Z">
                <w:pPr>
                  <w:pStyle w:val="FigureorTabletext"/>
                  <w:spacing w:line="480" w:lineRule="auto"/>
                </w:pPr>
              </w:pPrChange>
            </w:pPr>
            <w:ins w:id="1500" w:author="Daniel Noble" w:date="2023-09-04T11:06:00Z">
              <w:r w:rsidRPr="00C40751">
                <w:rPr>
                  <w:rFonts w:ascii="Times New Roman" w:eastAsia="Helvetica" w:hAnsi="Times New Roman"/>
                  <w:b/>
                  <w:bCs w:val="0"/>
                  <w:color w:val="000000"/>
                  <w:rPrChange w:id="1501" w:author="Daniel Noble" w:date="2023-09-04T11:10:00Z">
                    <w:rPr>
                      <w:rFonts w:ascii="Helvetica" w:eastAsia="Helvetica" w:hAnsi="Helvetica" w:cs="Helvetica"/>
                      <w:color w:val="000000"/>
                      <w:sz w:val="22"/>
                      <w:szCs w:val="22"/>
                    </w:rPr>
                  </w:rPrChange>
                </w:rPr>
                <w:t>-0.100</w:t>
              </w:r>
            </w:ins>
            <w:del w:id="1502" w:author="Daniel Noble" w:date="2023-09-04T11:06:00Z">
              <w:r w:rsidRPr="00C40751" w:rsidDel="006F49CB">
                <w:rPr>
                  <w:rFonts w:ascii="Times New Roman" w:hAnsi="Times New Roman"/>
                  <w:b/>
                  <w:bCs w:val="0"/>
                </w:rPr>
                <w:delText>-0.101</w:delText>
              </w:r>
            </w:del>
          </w:p>
        </w:tc>
        <w:tc>
          <w:tcPr>
            <w:tcW w:w="0" w:type="auto"/>
            <w:vAlign w:val="center"/>
            <w:tcPrChange w:id="1503" w:author="Daniel Noble" w:date="2023-09-04T11:06:00Z">
              <w:tcPr>
                <w:tcW w:w="0" w:type="auto"/>
                <w:gridSpan w:val="2"/>
              </w:tcPr>
            </w:tcPrChange>
          </w:tcPr>
          <w:p w14:paraId="25F8BEFC" w14:textId="38B678C4" w:rsidR="00C40751" w:rsidRPr="00C40751" w:rsidRDefault="00C40751" w:rsidP="00C40751">
            <w:pPr>
              <w:pStyle w:val="FigureorTabletext"/>
              <w:spacing w:line="240" w:lineRule="auto"/>
              <w:jc w:val="center"/>
              <w:rPr>
                <w:rFonts w:ascii="Times New Roman" w:hAnsi="Times New Roman"/>
                <w:b/>
                <w:bCs w:val="0"/>
              </w:rPr>
              <w:pPrChange w:id="1504" w:author="Daniel Noble" w:date="2023-09-04T11:10:00Z">
                <w:pPr>
                  <w:pStyle w:val="FigureorTabletext"/>
                  <w:spacing w:line="480" w:lineRule="auto"/>
                </w:pPr>
              </w:pPrChange>
            </w:pPr>
            <w:ins w:id="1505" w:author="Daniel Noble" w:date="2023-09-04T11:06:00Z">
              <w:r w:rsidRPr="00C40751">
                <w:rPr>
                  <w:rFonts w:ascii="Times New Roman" w:eastAsia="Helvetica" w:hAnsi="Times New Roman"/>
                  <w:b/>
                  <w:bCs w:val="0"/>
                  <w:color w:val="000000"/>
                  <w:rPrChange w:id="1506" w:author="Daniel Noble" w:date="2023-09-04T11:10:00Z">
                    <w:rPr>
                      <w:rFonts w:ascii="Helvetica" w:eastAsia="Helvetica" w:hAnsi="Helvetica" w:cs="Helvetica"/>
                      <w:color w:val="000000"/>
                      <w:sz w:val="22"/>
                      <w:szCs w:val="22"/>
                    </w:rPr>
                  </w:rPrChange>
                </w:rPr>
                <w:t>-0.046</w:t>
              </w:r>
            </w:ins>
            <w:del w:id="1507" w:author="Daniel Noble" w:date="2023-09-04T11:06:00Z">
              <w:r w:rsidRPr="00C40751" w:rsidDel="006F49CB">
                <w:rPr>
                  <w:rFonts w:ascii="Times New Roman" w:hAnsi="Times New Roman"/>
                  <w:b/>
                  <w:bCs w:val="0"/>
                </w:rPr>
                <w:delText>-0.045</w:delText>
              </w:r>
            </w:del>
          </w:p>
        </w:tc>
      </w:tr>
      <w:tr w:rsidR="00C40751" w:rsidRPr="00AA62AB" w14:paraId="0706EFE9" w14:textId="77777777" w:rsidTr="00292A5E">
        <w:tblPrEx>
          <w:tblW w:w="0" w:type="auto"/>
          <w:jc w:val="center"/>
          <w:tblLook w:val="07E0" w:firstRow="1" w:lastRow="1" w:firstColumn="1" w:lastColumn="1" w:noHBand="1" w:noVBand="1"/>
          <w:tblPrExChange w:id="1508" w:author="Daniel Noble" w:date="2023-09-04T11:06:00Z">
            <w:tblPrEx>
              <w:tblW w:w="0" w:type="auto"/>
              <w:jc w:val="center"/>
              <w:tblLook w:val="07E0" w:firstRow="1" w:lastRow="1" w:firstColumn="1" w:lastColumn="1" w:noHBand="1" w:noVBand="1"/>
            </w:tblPrEx>
          </w:tblPrExChange>
        </w:tblPrEx>
        <w:trPr>
          <w:trHeight w:val="374"/>
          <w:jc w:val="center"/>
          <w:trPrChange w:id="1509" w:author="Daniel Noble" w:date="2023-09-04T11:06:00Z">
            <w:trPr>
              <w:trHeight w:val="374"/>
              <w:jc w:val="center"/>
            </w:trPr>
          </w:trPrChange>
        </w:trPr>
        <w:tc>
          <w:tcPr>
            <w:tcW w:w="0" w:type="auto"/>
            <w:tcPrChange w:id="1510" w:author="Daniel Noble" w:date="2023-09-04T11:06:00Z">
              <w:tcPr>
                <w:tcW w:w="0" w:type="auto"/>
                <w:gridSpan w:val="3"/>
              </w:tcPr>
            </w:tcPrChange>
          </w:tcPr>
          <w:p w14:paraId="30B43FF3" w14:textId="77777777" w:rsidR="00C40751" w:rsidRPr="00AA62AB" w:rsidRDefault="00C40751" w:rsidP="00C40751">
            <w:pPr>
              <w:pStyle w:val="FigureorTabletext"/>
              <w:spacing w:line="240" w:lineRule="auto"/>
              <w:rPr>
                <w:rFonts w:ascii="Times New Roman" w:hAnsi="Times New Roman"/>
              </w:rPr>
              <w:pPrChange w:id="1511" w:author="Daniel Noble" w:date="2023-07-12T13:16:00Z">
                <w:pPr>
                  <w:pStyle w:val="FigureorTabletext"/>
                  <w:spacing w:line="480" w:lineRule="auto"/>
                </w:pPr>
              </w:pPrChange>
            </w:pPr>
            <w:r w:rsidRPr="00AA62AB">
              <w:rPr>
                <w:rFonts w:ascii="Times New Roman" w:hAnsi="Times New Roman"/>
              </w:rPr>
              <w:t>Age</w:t>
            </w:r>
          </w:p>
        </w:tc>
        <w:tc>
          <w:tcPr>
            <w:tcW w:w="0" w:type="auto"/>
            <w:vAlign w:val="center"/>
            <w:tcPrChange w:id="1512" w:author="Daniel Noble" w:date="2023-09-04T11:06:00Z">
              <w:tcPr>
                <w:tcW w:w="0" w:type="auto"/>
                <w:gridSpan w:val="4"/>
              </w:tcPr>
            </w:tcPrChange>
          </w:tcPr>
          <w:p w14:paraId="0E0609D3" w14:textId="47A23C77" w:rsidR="00C40751" w:rsidRPr="00C40751" w:rsidRDefault="00C40751" w:rsidP="00C40751">
            <w:pPr>
              <w:pStyle w:val="FigureorTabletext"/>
              <w:spacing w:line="240" w:lineRule="auto"/>
              <w:jc w:val="center"/>
              <w:rPr>
                <w:rFonts w:ascii="Times New Roman" w:hAnsi="Times New Roman"/>
                <w:b/>
                <w:bCs w:val="0"/>
              </w:rPr>
              <w:pPrChange w:id="1513" w:author="Daniel Noble" w:date="2023-09-04T11:10:00Z">
                <w:pPr>
                  <w:pStyle w:val="FigureorTabletext"/>
                  <w:spacing w:line="480" w:lineRule="auto"/>
                </w:pPr>
              </w:pPrChange>
            </w:pPr>
            <w:ins w:id="1514" w:author="Daniel Noble" w:date="2023-09-04T11:06:00Z">
              <w:r w:rsidRPr="00C40751">
                <w:rPr>
                  <w:rFonts w:ascii="Times New Roman" w:eastAsia="Helvetica" w:hAnsi="Times New Roman"/>
                  <w:b/>
                  <w:bCs w:val="0"/>
                  <w:color w:val="000000"/>
                  <w:rPrChange w:id="1515" w:author="Daniel Noble" w:date="2023-09-04T11:10:00Z">
                    <w:rPr>
                      <w:rFonts w:ascii="Helvetica" w:eastAsia="Helvetica" w:hAnsi="Helvetica" w:cs="Helvetica"/>
                      <w:color w:val="000000"/>
                      <w:sz w:val="22"/>
                      <w:szCs w:val="22"/>
                    </w:rPr>
                  </w:rPrChange>
                </w:rPr>
                <w:t>0.503</w:t>
              </w:r>
            </w:ins>
            <w:del w:id="1516" w:author="Daniel Noble" w:date="2023-09-04T11:06:00Z">
              <w:r w:rsidRPr="00C40751" w:rsidDel="00292A5E">
                <w:rPr>
                  <w:rFonts w:ascii="Times New Roman" w:hAnsi="Times New Roman"/>
                  <w:b/>
                  <w:bCs w:val="0"/>
                </w:rPr>
                <w:delText>0.507</w:delText>
              </w:r>
            </w:del>
          </w:p>
        </w:tc>
        <w:tc>
          <w:tcPr>
            <w:tcW w:w="0" w:type="auto"/>
            <w:vAlign w:val="center"/>
            <w:tcPrChange w:id="1517" w:author="Daniel Noble" w:date="2023-09-04T11:06:00Z">
              <w:tcPr>
                <w:tcW w:w="0" w:type="auto"/>
                <w:gridSpan w:val="4"/>
              </w:tcPr>
            </w:tcPrChange>
          </w:tcPr>
          <w:p w14:paraId="18B38E24" w14:textId="49C58B44" w:rsidR="00C40751" w:rsidRPr="00C40751" w:rsidRDefault="00C40751" w:rsidP="00C40751">
            <w:pPr>
              <w:pStyle w:val="FigureorTabletext"/>
              <w:spacing w:line="240" w:lineRule="auto"/>
              <w:jc w:val="center"/>
              <w:rPr>
                <w:rFonts w:ascii="Times New Roman" w:hAnsi="Times New Roman"/>
                <w:b/>
                <w:bCs w:val="0"/>
              </w:rPr>
              <w:pPrChange w:id="1518" w:author="Daniel Noble" w:date="2023-09-04T11:10:00Z">
                <w:pPr>
                  <w:pStyle w:val="FigureorTabletext"/>
                  <w:spacing w:line="480" w:lineRule="auto"/>
                </w:pPr>
              </w:pPrChange>
            </w:pPr>
            <w:ins w:id="1519" w:author="Daniel Noble" w:date="2023-09-04T11:06:00Z">
              <w:r w:rsidRPr="00C40751">
                <w:rPr>
                  <w:rFonts w:ascii="Times New Roman" w:eastAsia="Helvetica" w:hAnsi="Times New Roman"/>
                  <w:b/>
                  <w:bCs w:val="0"/>
                  <w:color w:val="000000"/>
                  <w:rPrChange w:id="1520" w:author="Daniel Noble" w:date="2023-09-04T11:10:00Z">
                    <w:rPr>
                      <w:rFonts w:ascii="Helvetica" w:eastAsia="Helvetica" w:hAnsi="Helvetica" w:cs="Helvetica"/>
                      <w:color w:val="000000"/>
                      <w:sz w:val="22"/>
                      <w:szCs w:val="22"/>
                    </w:rPr>
                  </w:rPrChange>
                </w:rPr>
                <w:t>0.465</w:t>
              </w:r>
            </w:ins>
            <w:del w:id="1521" w:author="Daniel Noble" w:date="2023-09-04T11:06:00Z">
              <w:r w:rsidRPr="00C40751" w:rsidDel="00292A5E">
                <w:rPr>
                  <w:rFonts w:ascii="Times New Roman" w:hAnsi="Times New Roman"/>
                  <w:b/>
                  <w:bCs w:val="0"/>
                </w:rPr>
                <w:delText>0.482</w:delText>
              </w:r>
            </w:del>
          </w:p>
        </w:tc>
        <w:tc>
          <w:tcPr>
            <w:tcW w:w="0" w:type="auto"/>
            <w:vAlign w:val="center"/>
            <w:tcPrChange w:id="1522" w:author="Daniel Noble" w:date="2023-09-04T11:06:00Z">
              <w:tcPr>
                <w:tcW w:w="0" w:type="auto"/>
                <w:gridSpan w:val="2"/>
              </w:tcPr>
            </w:tcPrChange>
          </w:tcPr>
          <w:p w14:paraId="3B60AE2E" w14:textId="56876D3C" w:rsidR="00C40751" w:rsidRPr="00C40751" w:rsidRDefault="00C40751" w:rsidP="00C40751">
            <w:pPr>
              <w:pStyle w:val="FigureorTabletext"/>
              <w:spacing w:line="240" w:lineRule="auto"/>
              <w:jc w:val="center"/>
              <w:rPr>
                <w:rFonts w:ascii="Times New Roman" w:hAnsi="Times New Roman"/>
                <w:b/>
                <w:bCs w:val="0"/>
              </w:rPr>
              <w:pPrChange w:id="1523" w:author="Daniel Noble" w:date="2023-09-04T11:10:00Z">
                <w:pPr>
                  <w:pStyle w:val="FigureorTabletext"/>
                  <w:spacing w:line="480" w:lineRule="auto"/>
                </w:pPr>
              </w:pPrChange>
            </w:pPr>
            <w:ins w:id="1524" w:author="Daniel Noble" w:date="2023-09-04T11:06:00Z">
              <w:r w:rsidRPr="00C40751">
                <w:rPr>
                  <w:rFonts w:ascii="Times New Roman" w:eastAsia="Helvetica" w:hAnsi="Times New Roman"/>
                  <w:b/>
                  <w:bCs w:val="0"/>
                  <w:color w:val="000000"/>
                  <w:rPrChange w:id="1525" w:author="Daniel Noble" w:date="2023-09-04T11:10:00Z">
                    <w:rPr>
                      <w:rFonts w:ascii="Helvetica" w:eastAsia="Helvetica" w:hAnsi="Helvetica" w:cs="Helvetica"/>
                      <w:color w:val="000000"/>
                      <w:sz w:val="22"/>
                      <w:szCs w:val="22"/>
                    </w:rPr>
                  </w:rPrChange>
                </w:rPr>
                <w:t>0.539</w:t>
              </w:r>
            </w:ins>
            <w:del w:id="1526" w:author="Daniel Noble" w:date="2023-09-04T11:06:00Z">
              <w:r w:rsidRPr="00C40751" w:rsidDel="00292A5E">
                <w:rPr>
                  <w:rFonts w:ascii="Times New Roman" w:hAnsi="Times New Roman"/>
                  <w:b/>
                  <w:bCs w:val="0"/>
                </w:rPr>
                <w:delText>0.531</w:delText>
              </w:r>
            </w:del>
          </w:p>
        </w:tc>
      </w:tr>
      <w:tr w:rsidR="00AA62AB" w:rsidRPr="00AA62AB" w14:paraId="767B7314" w14:textId="77777777" w:rsidTr="000D60D5">
        <w:trPr>
          <w:trHeight w:val="374"/>
          <w:jc w:val="center"/>
        </w:trPr>
        <w:tc>
          <w:tcPr>
            <w:tcW w:w="0" w:type="auto"/>
          </w:tcPr>
          <w:p w14:paraId="302E5EEA" w14:textId="77777777" w:rsidR="00AA62AB" w:rsidRPr="00AA62AB" w:rsidRDefault="00AA62AB">
            <w:pPr>
              <w:pStyle w:val="FigureorTabletext"/>
              <w:spacing w:line="240" w:lineRule="auto"/>
              <w:rPr>
                <w:rFonts w:ascii="Times New Roman" w:hAnsi="Times New Roman"/>
              </w:rPr>
              <w:pPrChange w:id="1527"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7DFC035B" w14:textId="77777777" w:rsidR="00AA62AB" w:rsidRPr="00C40751" w:rsidRDefault="00AA62AB" w:rsidP="00C40751">
            <w:pPr>
              <w:pStyle w:val="FigureorTabletext"/>
              <w:spacing w:line="240" w:lineRule="auto"/>
              <w:jc w:val="center"/>
              <w:rPr>
                <w:rFonts w:ascii="Times New Roman" w:hAnsi="Times New Roman"/>
                <w:b/>
              </w:rPr>
              <w:pPrChange w:id="1528" w:author="Daniel Noble" w:date="2023-09-04T11:10:00Z">
                <w:pPr>
                  <w:pStyle w:val="FigureorTabletext"/>
                  <w:spacing w:line="480" w:lineRule="auto"/>
                </w:pPr>
              </w:pPrChange>
            </w:pPr>
            <w:r w:rsidRPr="00C40751">
              <w:rPr>
                <w:rFonts w:ascii="Times New Roman" w:hAnsi="Times New Roman"/>
                <w:b/>
              </w:rPr>
              <w:t>-0.186</w:t>
            </w:r>
          </w:p>
        </w:tc>
        <w:tc>
          <w:tcPr>
            <w:tcW w:w="0" w:type="auto"/>
          </w:tcPr>
          <w:p w14:paraId="4819BDC8" w14:textId="77777777" w:rsidR="00AA62AB" w:rsidRPr="00C40751" w:rsidRDefault="00AA62AB" w:rsidP="00C40751">
            <w:pPr>
              <w:pStyle w:val="FigureorTabletext"/>
              <w:spacing w:line="240" w:lineRule="auto"/>
              <w:jc w:val="center"/>
              <w:rPr>
                <w:rFonts w:ascii="Times New Roman" w:hAnsi="Times New Roman"/>
                <w:b/>
              </w:rPr>
              <w:pPrChange w:id="1529" w:author="Daniel Noble" w:date="2023-09-04T11:10:00Z">
                <w:pPr>
                  <w:pStyle w:val="FigureorTabletext"/>
                  <w:spacing w:line="480" w:lineRule="auto"/>
                </w:pPr>
              </w:pPrChange>
            </w:pPr>
            <w:r w:rsidRPr="00C40751">
              <w:rPr>
                <w:rFonts w:ascii="Times New Roman" w:hAnsi="Times New Roman"/>
                <w:b/>
              </w:rPr>
              <w:t>-0.199</w:t>
            </w:r>
          </w:p>
        </w:tc>
        <w:tc>
          <w:tcPr>
            <w:tcW w:w="0" w:type="auto"/>
          </w:tcPr>
          <w:p w14:paraId="1E928816" w14:textId="77777777" w:rsidR="00AA62AB" w:rsidRPr="00C40751" w:rsidRDefault="00AA62AB" w:rsidP="00C40751">
            <w:pPr>
              <w:pStyle w:val="FigureorTabletext"/>
              <w:spacing w:line="240" w:lineRule="auto"/>
              <w:jc w:val="center"/>
              <w:rPr>
                <w:rFonts w:ascii="Times New Roman" w:hAnsi="Times New Roman"/>
                <w:b/>
              </w:rPr>
              <w:pPrChange w:id="1530" w:author="Daniel Noble" w:date="2023-09-04T11:10:00Z">
                <w:pPr>
                  <w:pStyle w:val="FigureorTabletext"/>
                  <w:spacing w:line="480" w:lineRule="auto"/>
                </w:pPr>
              </w:pPrChange>
            </w:pPr>
            <w:r w:rsidRPr="00C40751">
              <w:rPr>
                <w:rFonts w:ascii="Times New Roman" w:hAnsi="Times New Roman"/>
                <w:b/>
              </w:rPr>
              <w:t>-0.173</w:t>
            </w:r>
          </w:p>
        </w:tc>
      </w:tr>
      <w:tr w:rsidR="00C40751" w:rsidRPr="00AA62AB" w14:paraId="40A41BB1" w14:textId="77777777" w:rsidTr="003827F1">
        <w:tblPrEx>
          <w:tblW w:w="0" w:type="auto"/>
          <w:jc w:val="center"/>
          <w:tblLook w:val="07E0" w:firstRow="1" w:lastRow="1" w:firstColumn="1" w:lastColumn="1" w:noHBand="1" w:noVBand="1"/>
          <w:tblPrExChange w:id="1531" w:author="Daniel Noble" w:date="2023-09-04T11:06:00Z">
            <w:tblPrEx>
              <w:tblW w:w="0" w:type="auto"/>
              <w:jc w:val="center"/>
              <w:tblLook w:val="07E0" w:firstRow="1" w:lastRow="1" w:firstColumn="1" w:lastColumn="1" w:noHBand="1" w:noVBand="1"/>
            </w:tblPrEx>
          </w:tblPrExChange>
        </w:tblPrEx>
        <w:trPr>
          <w:trHeight w:val="193"/>
          <w:jc w:val="center"/>
          <w:trPrChange w:id="1532" w:author="Daniel Noble" w:date="2023-09-04T11:06:00Z">
            <w:trPr>
              <w:trHeight w:val="193"/>
              <w:jc w:val="center"/>
            </w:trPr>
          </w:trPrChange>
        </w:trPr>
        <w:tc>
          <w:tcPr>
            <w:tcW w:w="0" w:type="auto"/>
            <w:tcPrChange w:id="1533" w:author="Daniel Noble" w:date="2023-09-04T11:06:00Z">
              <w:tcPr>
                <w:tcW w:w="0" w:type="auto"/>
              </w:tcPr>
            </w:tcPrChange>
          </w:tcPr>
          <w:p w14:paraId="78FAC438" w14:textId="08D01160" w:rsidR="00C40751" w:rsidRPr="00AA62AB" w:rsidRDefault="00C40751" w:rsidP="00C40751">
            <w:pPr>
              <w:pStyle w:val="FigureorTabletext"/>
              <w:spacing w:line="240" w:lineRule="auto"/>
              <w:rPr>
                <w:rFonts w:ascii="Times New Roman" w:hAnsi="Times New Roman"/>
              </w:rPr>
              <w:pPrChange w:id="1534"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vAlign w:val="center"/>
            <w:tcPrChange w:id="1535" w:author="Daniel Noble" w:date="2023-09-04T11:06:00Z">
              <w:tcPr>
                <w:tcW w:w="0" w:type="auto"/>
                <w:gridSpan w:val="4"/>
              </w:tcPr>
            </w:tcPrChange>
          </w:tcPr>
          <w:p w14:paraId="47467F38" w14:textId="33377321" w:rsidR="00C40751" w:rsidRPr="00C40751" w:rsidRDefault="00C40751" w:rsidP="00C40751">
            <w:pPr>
              <w:pStyle w:val="FigureorTabletext"/>
              <w:spacing w:line="240" w:lineRule="auto"/>
              <w:jc w:val="center"/>
              <w:rPr>
                <w:rFonts w:ascii="Times New Roman" w:hAnsi="Times New Roman"/>
                <w:b/>
                <w:bCs w:val="0"/>
              </w:rPr>
              <w:pPrChange w:id="1536" w:author="Daniel Noble" w:date="2023-09-04T11:10:00Z">
                <w:pPr>
                  <w:pStyle w:val="FigureorTabletext"/>
                  <w:spacing w:line="480" w:lineRule="auto"/>
                </w:pPr>
              </w:pPrChange>
            </w:pPr>
            <w:ins w:id="1537" w:author="Daniel Noble" w:date="2023-09-04T11:06:00Z">
              <w:r w:rsidRPr="00C40751">
                <w:rPr>
                  <w:rFonts w:ascii="Times New Roman" w:eastAsia="Helvetica" w:hAnsi="Times New Roman"/>
                  <w:b/>
                  <w:bCs w:val="0"/>
                  <w:color w:val="000000"/>
                  <w:rPrChange w:id="1538" w:author="Daniel Noble" w:date="2023-09-04T11:10:00Z">
                    <w:rPr>
                      <w:rFonts w:ascii="Helvetica" w:eastAsia="Helvetica" w:hAnsi="Helvetica" w:cs="Helvetica"/>
                      <w:color w:val="000000"/>
                      <w:sz w:val="22"/>
                      <w:szCs w:val="22"/>
                    </w:rPr>
                  </w:rPrChange>
                </w:rPr>
                <w:t>-0.178</w:t>
              </w:r>
            </w:ins>
            <w:del w:id="1539" w:author="Daniel Noble" w:date="2023-09-04T11:06:00Z">
              <w:r w:rsidRPr="00C40751" w:rsidDel="003827F1">
                <w:rPr>
                  <w:rFonts w:ascii="Times New Roman" w:hAnsi="Times New Roman"/>
                  <w:b/>
                  <w:bCs w:val="0"/>
                  <w:rPrChange w:id="1540" w:author="Daniel Noble" w:date="2023-09-04T11:10:00Z">
                    <w:rPr>
                      <w:rFonts w:ascii="Times New Roman" w:hAnsi="Times New Roman"/>
                    </w:rPr>
                  </w:rPrChange>
                </w:rPr>
                <w:delText>-0.005</w:delText>
              </w:r>
            </w:del>
          </w:p>
        </w:tc>
        <w:tc>
          <w:tcPr>
            <w:tcW w:w="0" w:type="auto"/>
            <w:vAlign w:val="center"/>
            <w:tcPrChange w:id="1541" w:author="Daniel Noble" w:date="2023-09-04T11:06:00Z">
              <w:tcPr>
                <w:tcW w:w="0" w:type="auto"/>
                <w:gridSpan w:val="4"/>
              </w:tcPr>
            </w:tcPrChange>
          </w:tcPr>
          <w:p w14:paraId="768B7051" w14:textId="07584AA6" w:rsidR="00C40751" w:rsidRPr="00C40751" w:rsidRDefault="00C40751" w:rsidP="00C40751">
            <w:pPr>
              <w:pStyle w:val="FigureorTabletext"/>
              <w:spacing w:line="240" w:lineRule="auto"/>
              <w:jc w:val="center"/>
              <w:rPr>
                <w:rFonts w:ascii="Times New Roman" w:hAnsi="Times New Roman"/>
                <w:b/>
                <w:bCs w:val="0"/>
              </w:rPr>
              <w:pPrChange w:id="1542" w:author="Daniel Noble" w:date="2023-09-04T11:10:00Z">
                <w:pPr>
                  <w:pStyle w:val="FigureorTabletext"/>
                  <w:spacing w:line="480" w:lineRule="auto"/>
                </w:pPr>
              </w:pPrChange>
            </w:pPr>
            <w:ins w:id="1543" w:author="Daniel Noble" w:date="2023-09-04T11:06:00Z">
              <w:r w:rsidRPr="00C40751">
                <w:rPr>
                  <w:rFonts w:ascii="Times New Roman" w:eastAsia="Helvetica" w:hAnsi="Times New Roman"/>
                  <w:b/>
                  <w:bCs w:val="0"/>
                  <w:color w:val="000000"/>
                  <w:rPrChange w:id="1544" w:author="Daniel Noble" w:date="2023-09-04T11:10:00Z">
                    <w:rPr>
                      <w:rFonts w:ascii="Helvetica" w:eastAsia="Helvetica" w:hAnsi="Helvetica" w:cs="Helvetica"/>
                      <w:color w:val="000000"/>
                      <w:sz w:val="22"/>
                      <w:szCs w:val="22"/>
                    </w:rPr>
                  </w:rPrChange>
                </w:rPr>
                <w:t>-0.211</w:t>
              </w:r>
            </w:ins>
            <w:del w:id="1545" w:author="Daniel Noble" w:date="2023-09-04T11:06:00Z">
              <w:r w:rsidRPr="00C40751" w:rsidDel="003827F1">
                <w:rPr>
                  <w:rFonts w:ascii="Times New Roman" w:hAnsi="Times New Roman"/>
                  <w:b/>
                  <w:bCs w:val="0"/>
                  <w:rPrChange w:id="1546" w:author="Daniel Noble" w:date="2023-09-04T11:10:00Z">
                    <w:rPr>
                      <w:rFonts w:ascii="Times New Roman" w:hAnsi="Times New Roman"/>
                    </w:rPr>
                  </w:rPrChange>
                </w:rPr>
                <w:delText>-0.028</w:delText>
              </w:r>
            </w:del>
          </w:p>
        </w:tc>
        <w:tc>
          <w:tcPr>
            <w:tcW w:w="0" w:type="auto"/>
            <w:vAlign w:val="center"/>
            <w:tcPrChange w:id="1547" w:author="Daniel Noble" w:date="2023-09-04T11:06:00Z">
              <w:tcPr>
                <w:tcW w:w="0" w:type="auto"/>
                <w:gridSpan w:val="4"/>
              </w:tcPr>
            </w:tcPrChange>
          </w:tcPr>
          <w:p w14:paraId="5E60BF9F" w14:textId="36187A00" w:rsidR="00C40751" w:rsidRPr="00C40751" w:rsidRDefault="00C40751" w:rsidP="00C40751">
            <w:pPr>
              <w:pStyle w:val="FigureorTabletext"/>
              <w:spacing w:line="240" w:lineRule="auto"/>
              <w:jc w:val="center"/>
              <w:rPr>
                <w:rFonts w:ascii="Times New Roman" w:hAnsi="Times New Roman"/>
                <w:b/>
                <w:bCs w:val="0"/>
              </w:rPr>
              <w:pPrChange w:id="1548" w:author="Daniel Noble" w:date="2023-09-04T11:10:00Z">
                <w:pPr>
                  <w:pStyle w:val="FigureorTabletext"/>
                  <w:spacing w:line="480" w:lineRule="auto"/>
                </w:pPr>
              </w:pPrChange>
            </w:pPr>
            <w:ins w:id="1549" w:author="Daniel Noble" w:date="2023-09-04T11:06:00Z">
              <w:r w:rsidRPr="00C40751">
                <w:rPr>
                  <w:rFonts w:ascii="Times New Roman" w:eastAsia="Helvetica" w:hAnsi="Times New Roman"/>
                  <w:b/>
                  <w:bCs w:val="0"/>
                  <w:color w:val="000000"/>
                  <w:rPrChange w:id="1550" w:author="Daniel Noble" w:date="2023-09-04T11:10:00Z">
                    <w:rPr>
                      <w:rFonts w:ascii="Helvetica" w:eastAsia="Helvetica" w:hAnsi="Helvetica" w:cs="Helvetica"/>
                      <w:color w:val="000000"/>
                      <w:sz w:val="22"/>
                      <w:szCs w:val="22"/>
                    </w:rPr>
                  </w:rPrChange>
                </w:rPr>
                <w:t>-0.147</w:t>
              </w:r>
            </w:ins>
            <w:del w:id="1551" w:author="Daniel Noble" w:date="2023-09-04T11:06:00Z">
              <w:r w:rsidRPr="00C40751" w:rsidDel="003827F1">
                <w:rPr>
                  <w:rFonts w:ascii="Times New Roman" w:hAnsi="Times New Roman"/>
                  <w:b/>
                  <w:bCs w:val="0"/>
                  <w:rPrChange w:id="1552" w:author="Daniel Noble" w:date="2023-09-04T11:10:00Z">
                    <w:rPr>
                      <w:rFonts w:ascii="Times New Roman" w:hAnsi="Times New Roman"/>
                    </w:rPr>
                  </w:rPrChange>
                </w:rPr>
                <w:delText>0.018</w:delText>
              </w:r>
            </w:del>
          </w:p>
        </w:tc>
      </w:tr>
      <w:tr w:rsidR="00855D11" w:rsidRPr="00AA62AB" w14:paraId="5C54A710" w14:textId="77777777" w:rsidTr="000D60D5">
        <w:trPr>
          <w:trHeight w:val="193"/>
          <w:jc w:val="center"/>
          <w:ins w:id="1553" w:author="Daniel Noble" w:date="2023-09-04T11:16:00Z"/>
        </w:trPr>
        <w:tc>
          <w:tcPr>
            <w:tcW w:w="0" w:type="auto"/>
          </w:tcPr>
          <w:p w14:paraId="493AA1A5" w14:textId="793CD8BF" w:rsidR="00855D11" w:rsidRPr="00AA62AB" w:rsidRDefault="00855D11">
            <w:pPr>
              <w:pStyle w:val="FigureorTabletext"/>
              <w:spacing w:line="240" w:lineRule="auto"/>
              <w:rPr>
                <w:ins w:id="1554" w:author="Daniel Noble" w:date="2023-09-04T11:16:00Z"/>
                <w:rFonts w:ascii="Times New Roman" w:hAnsi="Times New Roman"/>
                <w:i/>
                <w:iCs/>
              </w:rPr>
            </w:pPr>
            <w:ins w:id="1555" w:author="Daniel Noble" w:date="2023-09-04T11:16:00Z">
              <w:r w:rsidRPr="00AA62AB">
                <w:rPr>
                  <w:rFonts w:ascii="Times New Roman" w:hAnsi="Times New Roman"/>
                </w:rPr>
                <w:t xml:space="preserve">Treatment </w:t>
              </w:r>
            </w:ins>
            <m:oMath>
              <m:r>
                <w:ins w:id="1556" w:author="Daniel Noble" w:date="2023-09-04T11:16:00Z">
                  <w:rPr>
                    <w:rFonts w:ascii="Cambria Math" w:hAnsi="Cambria Math"/>
                  </w:rPr>
                  <m:t>×</m:t>
                </w:ins>
              </m:r>
            </m:oMath>
            <w:ins w:id="1557" w:author="Daniel Noble" w:date="2023-09-04T11:16:00Z">
              <w:r w:rsidRPr="00AA62AB">
                <w:rPr>
                  <w:rFonts w:ascii="Times New Roman" w:eastAsiaTheme="minorEastAsia" w:hAnsi="Times New Roman"/>
                </w:rPr>
                <w:t xml:space="preserve"> </w:t>
              </w:r>
              <w:r w:rsidRPr="00AA62AB">
                <w:rPr>
                  <w:rFonts w:ascii="Times New Roman" w:hAnsi="Times New Roman"/>
                </w:rPr>
                <w:t>Age</w:t>
              </w:r>
              <w:r w:rsidRPr="00AA62AB">
                <w:rPr>
                  <w:rFonts w:ascii="Times New Roman" w:hAnsi="Times New Roman"/>
                  <w:vertAlign w:val="superscript"/>
                </w:rPr>
                <w:t>2</w:t>
              </w:r>
            </w:ins>
          </w:p>
        </w:tc>
        <w:tc>
          <w:tcPr>
            <w:tcW w:w="0" w:type="auto"/>
          </w:tcPr>
          <w:p w14:paraId="69580DA2" w14:textId="77777777" w:rsidR="00855D11" w:rsidRPr="00C40751" w:rsidRDefault="00855D11" w:rsidP="00C40751">
            <w:pPr>
              <w:pStyle w:val="FigureorTabletext"/>
              <w:spacing w:line="240" w:lineRule="auto"/>
              <w:jc w:val="center"/>
              <w:rPr>
                <w:ins w:id="1558" w:author="Daniel Noble" w:date="2023-09-04T11:16:00Z"/>
                <w:rFonts w:ascii="Times New Roman" w:hAnsi="Times New Roman"/>
                <w:b/>
              </w:rPr>
            </w:pPr>
          </w:p>
        </w:tc>
        <w:tc>
          <w:tcPr>
            <w:tcW w:w="0" w:type="auto"/>
          </w:tcPr>
          <w:p w14:paraId="720FDFC2" w14:textId="77777777" w:rsidR="00855D11" w:rsidRPr="00C40751" w:rsidRDefault="00855D11" w:rsidP="00C40751">
            <w:pPr>
              <w:pStyle w:val="FigureorTabletext"/>
              <w:spacing w:line="240" w:lineRule="auto"/>
              <w:jc w:val="center"/>
              <w:rPr>
                <w:ins w:id="1559" w:author="Daniel Noble" w:date="2023-09-04T11:16:00Z"/>
                <w:rFonts w:ascii="Times New Roman" w:hAnsi="Times New Roman"/>
                <w:b/>
              </w:rPr>
            </w:pPr>
          </w:p>
        </w:tc>
        <w:tc>
          <w:tcPr>
            <w:tcW w:w="0" w:type="auto"/>
          </w:tcPr>
          <w:p w14:paraId="6608027F" w14:textId="77777777" w:rsidR="00855D11" w:rsidRPr="00C40751" w:rsidRDefault="00855D11" w:rsidP="00C40751">
            <w:pPr>
              <w:pStyle w:val="FigureorTabletext"/>
              <w:spacing w:line="240" w:lineRule="auto"/>
              <w:jc w:val="center"/>
              <w:rPr>
                <w:ins w:id="1560" w:author="Daniel Noble" w:date="2023-09-04T11:16:00Z"/>
                <w:rFonts w:ascii="Times New Roman" w:hAnsi="Times New Roman"/>
                <w:b/>
              </w:rPr>
            </w:pPr>
          </w:p>
        </w:tc>
      </w:tr>
      <w:tr w:rsidR="00EE15CA" w:rsidRPr="00AA62AB" w14:paraId="20414249" w14:textId="77777777" w:rsidTr="000D60D5">
        <w:trPr>
          <w:trHeight w:val="193"/>
          <w:jc w:val="center"/>
          <w:ins w:id="1561" w:author="Daniel Noble" w:date="2023-09-04T11:12:00Z"/>
        </w:trPr>
        <w:tc>
          <w:tcPr>
            <w:tcW w:w="0" w:type="auto"/>
          </w:tcPr>
          <w:p w14:paraId="61D718BC" w14:textId="77777777" w:rsidR="00EE15CA" w:rsidRPr="00AA62AB" w:rsidRDefault="00EE15CA">
            <w:pPr>
              <w:pStyle w:val="FigureorTabletext"/>
              <w:spacing w:line="240" w:lineRule="auto"/>
              <w:rPr>
                <w:ins w:id="1562" w:author="Daniel Noble" w:date="2023-09-04T11:12:00Z"/>
                <w:rFonts w:ascii="Times New Roman" w:hAnsi="Times New Roman"/>
                <w:i/>
                <w:iCs/>
              </w:rPr>
            </w:pPr>
          </w:p>
        </w:tc>
        <w:tc>
          <w:tcPr>
            <w:tcW w:w="0" w:type="auto"/>
          </w:tcPr>
          <w:p w14:paraId="13DCDEA8" w14:textId="77777777" w:rsidR="00EE15CA" w:rsidRPr="00C40751" w:rsidRDefault="00EE15CA" w:rsidP="00C40751">
            <w:pPr>
              <w:pStyle w:val="FigureorTabletext"/>
              <w:spacing w:line="240" w:lineRule="auto"/>
              <w:jc w:val="center"/>
              <w:rPr>
                <w:ins w:id="1563" w:author="Daniel Noble" w:date="2023-09-04T11:12:00Z"/>
                <w:rFonts w:ascii="Times New Roman" w:hAnsi="Times New Roman"/>
                <w:b/>
              </w:rPr>
            </w:pPr>
          </w:p>
        </w:tc>
        <w:tc>
          <w:tcPr>
            <w:tcW w:w="0" w:type="auto"/>
          </w:tcPr>
          <w:p w14:paraId="1B569E43" w14:textId="77777777" w:rsidR="00EE15CA" w:rsidRPr="00C40751" w:rsidRDefault="00EE15CA" w:rsidP="00C40751">
            <w:pPr>
              <w:pStyle w:val="FigureorTabletext"/>
              <w:spacing w:line="240" w:lineRule="auto"/>
              <w:jc w:val="center"/>
              <w:rPr>
                <w:ins w:id="1564" w:author="Daniel Noble" w:date="2023-09-04T11:12:00Z"/>
                <w:rFonts w:ascii="Times New Roman" w:hAnsi="Times New Roman"/>
                <w:b/>
              </w:rPr>
            </w:pPr>
          </w:p>
        </w:tc>
        <w:tc>
          <w:tcPr>
            <w:tcW w:w="0" w:type="auto"/>
          </w:tcPr>
          <w:p w14:paraId="650231E6" w14:textId="77777777" w:rsidR="00EE15CA" w:rsidRPr="00C40751" w:rsidRDefault="00EE15CA" w:rsidP="00C40751">
            <w:pPr>
              <w:pStyle w:val="FigureorTabletext"/>
              <w:spacing w:line="240" w:lineRule="auto"/>
              <w:jc w:val="center"/>
              <w:rPr>
                <w:ins w:id="1565" w:author="Daniel Noble" w:date="2023-09-04T11:12:00Z"/>
                <w:rFonts w:ascii="Times New Roman" w:hAnsi="Times New Roman"/>
                <w:b/>
              </w:rPr>
            </w:pPr>
          </w:p>
        </w:tc>
      </w:tr>
      <w:tr w:rsidR="00AA62AB" w:rsidRPr="00AA62AB" w14:paraId="5D81839E" w14:textId="77777777" w:rsidTr="000D60D5">
        <w:trPr>
          <w:trHeight w:val="193"/>
          <w:jc w:val="center"/>
        </w:trPr>
        <w:tc>
          <w:tcPr>
            <w:tcW w:w="0" w:type="auto"/>
          </w:tcPr>
          <w:p w14:paraId="72C72279" w14:textId="77777777" w:rsidR="00AA62AB" w:rsidRPr="00AA62AB" w:rsidRDefault="00AA62AB">
            <w:pPr>
              <w:pStyle w:val="FigureorTabletext"/>
              <w:spacing w:line="240" w:lineRule="auto"/>
              <w:rPr>
                <w:rFonts w:ascii="Times New Roman" w:hAnsi="Times New Roman"/>
                <w:i/>
                <w:iCs/>
              </w:rPr>
              <w:pPrChange w:id="1566"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C827F9B" w14:textId="77777777" w:rsidR="00AA62AB" w:rsidRPr="00C40751" w:rsidRDefault="00AA62AB" w:rsidP="00C40751">
            <w:pPr>
              <w:pStyle w:val="FigureorTabletext"/>
              <w:spacing w:line="240" w:lineRule="auto"/>
              <w:jc w:val="center"/>
              <w:rPr>
                <w:rFonts w:ascii="Times New Roman" w:hAnsi="Times New Roman"/>
                <w:b/>
              </w:rPr>
              <w:pPrChange w:id="1567" w:author="Daniel Noble" w:date="2023-09-04T11:10:00Z">
                <w:pPr>
                  <w:pStyle w:val="FigureorTabletext"/>
                  <w:spacing w:line="480" w:lineRule="auto"/>
                </w:pPr>
              </w:pPrChange>
            </w:pPr>
          </w:p>
        </w:tc>
        <w:tc>
          <w:tcPr>
            <w:tcW w:w="0" w:type="auto"/>
          </w:tcPr>
          <w:p w14:paraId="15663CB2" w14:textId="77777777" w:rsidR="00AA62AB" w:rsidRPr="00C40751" w:rsidRDefault="00AA62AB" w:rsidP="00C40751">
            <w:pPr>
              <w:pStyle w:val="FigureorTabletext"/>
              <w:spacing w:line="240" w:lineRule="auto"/>
              <w:jc w:val="center"/>
              <w:rPr>
                <w:rFonts w:ascii="Times New Roman" w:hAnsi="Times New Roman"/>
                <w:b/>
              </w:rPr>
              <w:pPrChange w:id="1568" w:author="Daniel Noble" w:date="2023-09-04T11:10:00Z">
                <w:pPr>
                  <w:pStyle w:val="FigureorTabletext"/>
                  <w:spacing w:line="480" w:lineRule="auto"/>
                </w:pPr>
              </w:pPrChange>
            </w:pPr>
          </w:p>
        </w:tc>
        <w:tc>
          <w:tcPr>
            <w:tcW w:w="0" w:type="auto"/>
          </w:tcPr>
          <w:p w14:paraId="0E3334E9" w14:textId="77777777" w:rsidR="00AA62AB" w:rsidRPr="00C40751" w:rsidRDefault="00AA62AB" w:rsidP="00C40751">
            <w:pPr>
              <w:pStyle w:val="FigureorTabletext"/>
              <w:spacing w:line="240" w:lineRule="auto"/>
              <w:jc w:val="center"/>
              <w:rPr>
                <w:rFonts w:ascii="Times New Roman" w:hAnsi="Times New Roman"/>
                <w:b/>
              </w:rPr>
              <w:pPrChange w:id="1569" w:author="Daniel Noble" w:date="2023-09-04T11:10:00Z">
                <w:pPr>
                  <w:pStyle w:val="FigureorTabletext"/>
                  <w:spacing w:line="480" w:lineRule="auto"/>
                </w:pPr>
              </w:pPrChange>
            </w:pPr>
          </w:p>
        </w:tc>
      </w:tr>
      <w:tr w:rsidR="00AA62AB" w:rsidRPr="00AA62AB" w14:paraId="01DF69D6" w14:textId="77777777" w:rsidTr="000D60D5">
        <w:trPr>
          <w:trHeight w:val="374"/>
          <w:jc w:val="center"/>
        </w:trPr>
        <w:tc>
          <w:tcPr>
            <w:tcW w:w="0" w:type="auto"/>
          </w:tcPr>
          <w:p w14:paraId="4CA32E59" w14:textId="77777777" w:rsidR="00AA62AB" w:rsidRPr="00AA62AB" w:rsidRDefault="00AA62AB">
            <w:pPr>
              <w:pStyle w:val="FigureorTabletext"/>
              <w:spacing w:line="240" w:lineRule="auto"/>
              <w:rPr>
                <w:rFonts w:ascii="Times New Roman" w:hAnsi="Times New Roman"/>
              </w:rPr>
              <w:pPrChange w:id="1570"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2B35E007" w14:textId="77777777" w:rsidR="00AA62AB" w:rsidRPr="00C40751" w:rsidRDefault="00AA62AB" w:rsidP="00C40751">
            <w:pPr>
              <w:pStyle w:val="FigureorTabletext"/>
              <w:spacing w:line="240" w:lineRule="auto"/>
              <w:jc w:val="center"/>
              <w:rPr>
                <w:rFonts w:ascii="Times New Roman" w:hAnsi="Times New Roman"/>
                <w:b/>
              </w:rPr>
              <w:pPrChange w:id="1571" w:author="Daniel Noble" w:date="2023-09-04T11:10:00Z">
                <w:pPr>
                  <w:pStyle w:val="FigureorTabletext"/>
                  <w:spacing w:line="480" w:lineRule="auto"/>
                </w:pPr>
              </w:pPrChange>
            </w:pPr>
          </w:p>
        </w:tc>
        <w:tc>
          <w:tcPr>
            <w:tcW w:w="0" w:type="auto"/>
          </w:tcPr>
          <w:p w14:paraId="4CE04243" w14:textId="77777777" w:rsidR="00AA62AB" w:rsidRPr="00C40751" w:rsidRDefault="00AA62AB" w:rsidP="00C40751">
            <w:pPr>
              <w:pStyle w:val="FigureorTabletext"/>
              <w:spacing w:line="240" w:lineRule="auto"/>
              <w:jc w:val="center"/>
              <w:rPr>
                <w:rFonts w:ascii="Times New Roman" w:hAnsi="Times New Roman"/>
                <w:b/>
              </w:rPr>
              <w:pPrChange w:id="1572" w:author="Daniel Noble" w:date="2023-09-04T11:10:00Z">
                <w:pPr>
                  <w:pStyle w:val="FigureorTabletext"/>
                  <w:spacing w:line="480" w:lineRule="auto"/>
                </w:pPr>
              </w:pPrChange>
            </w:pPr>
          </w:p>
        </w:tc>
        <w:tc>
          <w:tcPr>
            <w:tcW w:w="0" w:type="auto"/>
          </w:tcPr>
          <w:p w14:paraId="525AD663" w14:textId="77777777" w:rsidR="00AA62AB" w:rsidRPr="00C40751" w:rsidRDefault="00AA62AB" w:rsidP="00C40751">
            <w:pPr>
              <w:pStyle w:val="FigureorTabletext"/>
              <w:spacing w:line="240" w:lineRule="auto"/>
              <w:jc w:val="center"/>
              <w:rPr>
                <w:rFonts w:ascii="Times New Roman" w:hAnsi="Times New Roman"/>
                <w:b/>
              </w:rPr>
              <w:pPrChange w:id="1573" w:author="Daniel Noble" w:date="2023-09-04T11:10:00Z">
                <w:pPr>
                  <w:pStyle w:val="FigureorTabletext"/>
                  <w:spacing w:line="480" w:lineRule="auto"/>
                </w:pPr>
              </w:pPrChange>
            </w:pPr>
          </w:p>
        </w:tc>
      </w:tr>
      <w:tr w:rsidR="00C40751" w:rsidRPr="00AA62AB" w14:paraId="4D6770FF" w14:textId="77777777" w:rsidTr="00AF2B93">
        <w:tblPrEx>
          <w:tblW w:w="0" w:type="auto"/>
          <w:jc w:val="center"/>
          <w:tblLook w:val="07E0" w:firstRow="1" w:lastRow="1" w:firstColumn="1" w:lastColumn="1" w:noHBand="1" w:noVBand="1"/>
          <w:tblPrExChange w:id="1574" w:author="Daniel Noble" w:date="2023-09-04T11:07:00Z">
            <w:tblPrEx>
              <w:tblW w:w="0" w:type="auto"/>
              <w:jc w:val="center"/>
              <w:tblLook w:val="07E0" w:firstRow="1" w:lastRow="1" w:firstColumn="1" w:lastColumn="1" w:noHBand="1" w:noVBand="1"/>
            </w:tblPrEx>
          </w:tblPrExChange>
        </w:tblPrEx>
        <w:trPr>
          <w:trHeight w:val="374"/>
          <w:jc w:val="center"/>
          <w:trPrChange w:id="1575" w:author="Daniel Noble" w:date="2023-09-04T11:07:00Z">
            <w:trPr>
              <w:trHeight w:val="374"/>
              <w:jc w:val="center"/>
            </w:trPr>
          </w:trPrChange>
        </w:trPr>
        <w:tc>
          <w:tcPr>
            <w:tcW w:w="0" w:type="auto"/>
            <w:tcPrChange w:id="1576" w:author="Daniel Noble" w:date="2023-09-04T11:07:00Z">
              <w:tcPr>
                <w:tcW w:w="0" w:type="auto"/>
              </w:tcPr>
            </w:tcPrChange>
          </w:tcPr>
          <w:p w14:paraId="72EBF05C" w14:textId="77777777" w:rsidR="00C40751" w:rsidRPr="00AA62AB" w:rsidRDefault="00C40751" w:rsidP="00C40751">
            <w:pPr>
              <w:pStyle w:val="FigureorTabletext"/>
              <w:spacing w:line="240" w:lineRule="auto"/>
              <w:rPr>
                <w:rFonts w:ascii="Times New Roman" w:hAnsi="Times New Roman"/>
              </w:rPr>
              <w:pPrChange w:id="1577"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vAlign w:val="center"/>
            <w:tcPrChange w:id="1578" w:author="Daniel Noble" w:date="2023-09-04T11:07:00Z">
              <w:tcPr>
                <w:tcW w:w="0" w:type="auto"/>
                <w:gridSpan w:val="4"/>
              </w:tcPr>
            </w:tcPrChange>
          </w:tcPr>
          <w:p w14:paraId="6070ED69" w14:textId="013C29DB" w:rsidR="00C40751" w:rsidRPr="00C40751" w:rsidRDefault="00C40751" w:rsidP="00C40751">
            <w:pPr>
              <w:pStyle w:val="FigureorTabletext"/>
              <w:spacing w:line="240" w:lineRule="auto"/>
              <w:jc w:val="center"/>
              <w:rPr>
                <w:rFonts w:ascii="Times New Roman" w:hAnsi="Times New Roman"/>
                <w:b/>
                <w:bCs w:val="0"/>
              </w:rPr>
              <w:pPrChange w:id="1579" w:author="Daniel Noble" w:date="2023-09-04T11:10:00Z">
                <w:pPr>
                  <w:pStyle w:val="FigureorTabletext"/>
                  <w:spacing w:line="480" w:lineRule="auto"/>
                </w:pPr>
              </w:pPrChange>
            </w:pPr>
            <w:ins w:id="1580" w:author="Daniel Noble" w:date="2023-09-04T11:07:00Z">
              <w:r w:rsidRPr="00C40751">
                <w:rPr>
                  <w:rFonts w:ascii="Times New Roman" w:eastAsia="Helvetica" w:hAnsi="Times New Roman"/>
                  <w:b/>
                  <w:bCs w:val="0"/>
                  <w:color w:val="000000"/>
                  <w:rPrChange w:id="1581" w:author="Daniel Noble" w:date="2023-09-04T11:10:00Z">
                    <w:rPr>
                      <w:rFonts w:ascii="Helvetica" w:eastAsia="Helvetica" w:hAnsi="Helvetica" w:cs="Helvetica"/>
                      <w:color w:val="000000"/>
                      <w:sz w:val="22"/>
                      <w:szCs w:val="22"/>
                    </w:rPr>
                  </w:rPrChange>
                </w:rPr>
                <w:t>0.017</w:t>
              </w:r>
            </w:ins>
            <w:del w:id="1582" w:author="Daniel Noble" w:date="2023-09-04T11:07:00Z">
              <w:r w:rsidRPr="00C40751" w:rsidDel="00AF2B93">
                <w:rPr>
                  <w:rFonts w:ascii="Times New Roman" w:hAnsi="Times New Roman"/>
                  <w:b/>
                  <w:bCs w:val="0"/>
                </w:rPr>
                <w:delText>0.024</w:delText>
              </w:r>
            </w:del>
          </w:p>
        </w:tc>
        <w:tc>
          <w:tcPr>
            <w:tcW w:w="0" w:type="auto"/>
            <w:vAlign w:val="center"/>
            <w:tcPrChange w:id="1583" w:author="Daniel Noble" w:date="2023-09-04T11:07:00Z">
              <w:tcPr>
                <w:tcW w:w="0" w:type="auto"/>
                <w:gridSpan w:val="4"/>
              </w:tcPr>
            </w:tcPrChange>
          </w:tcPr>
          <w:p w14:paraId="6750CCF4" w14:textId="3432FFD3" w:rsidR="00C40751" w:rsidRPr="00C40751" w:rsidRDefault="00C40751" w:rsidP="00C40751">
            <w:pPr>
              <w:pStyle w:val="FigureorTabletext"/>
              <w:spacing w:line="240" w:lineRule="auto"/>
              <w:jc w:val="center"/>
              <w:rPr>
                <w:rFonts w:ascii="Times New Roman" w:hAnsi="Times New Roman"/>
                <w:b/>
                <w:bCs w:val="0"/>
              </w:rPr>
              <w:pPrChange w:id="1584" w:author="Daniel Noble" w:date="2023-09-04T11:10:00Z">
                <w:pPr>
                  <w:pStyle w:val="FigureorTabletext"/>
                  <w:spacing w:line="480" w:lineRule="auto"/>
                </w:pPr>
              </w:pPrChange>
            </w:pPr>
            <w:ins w:id="1585" w:author="Daniel Noble" w:date="2023-09-04T11:07:00Z">
              <w:r w:rsidRPr="00C40751">
                <w:rPr>
                  <w:rFonts w:ascii="Times New Roman" w:eastAsia="Helvetica" w:hAnsi="Times New Roman"/>
                  <w:b/>
                  <w:bCs w:val="0"/>
                  <w:color w:val="000000"/>
                  <w:rPrChange w:id="1586" w:author="Daniel Noble" w:date="2023-09-04T11:10:00Z">
                    <w:rPr>
                      <w:rFonts w:ascii="Helvetica" w:eastAsia="Helvetica" w:hAnsi="Helvetica" w:cs="Helvetica"/>
                      <w:color w:val="000000"/>
                      <w:sz w:val="22"/>
                      <w:szCs w:val="22"/>
                    </w:rPr>
                  </w:rPrChange>
                </w:rPr>
                <w:t>0.001</w:t>
              </w:r>
            </w:ins>
            <w:del w:id="1587" w:author="Daniel Noble" w:date="2023-09-04T11:07:00Z">
              <w:r w:rsidRPr="00C40751" w:rsidDel="00AF2B93">
                <w:rPr>
                  <w:rFonts w:ascii="Times New Roman" w:hAnsi="Times New Roman"/>
                  <w:b/>
                  <w:bCs w:val="0"/>
                </w:rPr>
                <w:delText>0.001</w:delText>
              </w:r>
            </w:del>
          </w:p>
        </w:tc>
        <w:tc>
          <w:tcPr>
            <w:tcW w:w="0" w:type="auto"/>
            <w:vAlign w:val="center"/>
            <w:tcPrChange w:id="1588" w:author="Daniel Noble" w:date="2023-09-04T11:07:00Z">
              <w:tcPr>
                <w:tcW w:w="0" w:type="auto"/>
                <w:gridSpan w:val="4"/>
              </w:tcPr>
            </w:tcPrChange>
          </w:tcPr>
          <w:p w14:paraId="21D3977E" w14:textId="773C4441" w:rsidR="00C40751" w:rsidRPr="00C40751" w:rsidRDefault="00C40751" w:rsidP="00C40751">
            <w:pPr>
              <w:pStyle w:val="FigureorTabletext"/>
              <w:spacing w:line="240" w:lineRule="auto"/>
              <w:jc w:val="center"/>
              <w:rPr>
                <w:rFonts w:ascii="Times New Roman" w:hAnsi="Times New Roman"/>
                <w:b/>
                <w:bCs w:val="0"/>
              </w:rPr>
              <w:pPrChange w:id="1589" w:author="Daniel Noble" w:date="2023-09-04T11:10:00Z">
                <w:pPr>
                  <w:pStyle w:val="FigureorTabletext"/>
                  <w:spacing w:line="480" w:lineRule="auto"/>
                </w:pPr>
              </w:pPrChange>
            </w:pPr>
            <w:ins w:id="1590" w:author="Daniel Noble" w:date="2023-09-04T11:07:00Z">
              <w:r w:rsidRPr="00C40751">
                <w:rPr>
                  <w:rFonts w:ascii="Times New Roman" w:eastAsia="Helvetica" w:hAnsi="Times New Roman"/>
                  <w:b/>
                  <w:bCs w:val="0"/>
                  <w:color w:val="000000"/>
                  <w:rPrChange w:id="1591" w:author="Daniel Noble" w:date="2023-09-04T11:10:00Z">
                    <w:rPr>
                      <w:rFonts w:ascii="Helvetica" w:eastAsia="Helvetica" w:hAnsi="Helvetica" w:cs="Helvetica"/>
                      <w:color w:val="000000"/>
                      <w:sz w:val="22"/>
                      <w:szCs w:val="22"/>
                    </w:rPr>
                  </w:rPrChange>
                </w:rPr>
                <w:t>0.049</w:t>
              </w:r>
            </w:ins>
            <w:del w:id="1592" w:author="Daniel Noble" w:date="2023-09-04T11:07:00Z">
              <w:r w:rsidRPr="00C40751" w:rsidDel="00AF2B93">
                <w:rPr>
                  <w:rFonts w:ascii="Times New Roman" w:hAnsi="Times New Roman"/>
                  <w:b/>
                  <w:bCs w:val="0"/>
                </w:rPr>
                <w:delText>0.064</w:delText>
              </w:r>
            </w:del>
          </w:p>
        </w:tc>
      </w:tr>
      <w:tr w:rsidR="00C40751" w:rsidRPr="00AA62AB" w14:paraId="5C0C7D51" w14:textId="77777777" w:rsidTr="00902D6F">
        <w:tblPrEx>
          <w:tblW w:w="0" w:type="auto"/>
          <w:jc w:val="center"/>
          <w:tblLook w:val="07E0" w:firstRow="1" w:lastRow="1" w:firstColumn="1" w:lastColumn="1" w:noHBand="1" w:noVBand="1"/>
          <w:tblPrExChange w:id="1593" w:author="Daniel Noble" w:date="2023-09-04T11:07:00Z">
            <w:tblPrEx>
              <w:tblW w:w="0" w:type="auto"/>
              <w:jc w:val="center"/>
              <w:tblLook w:val="07E0" w:firstRow="1" w:lastRow="1" w:firstColumn="1" w:lastColumn="1" w:noHBand="1" w:noVBand="1"/>
            </w:tblPrEx>
          </w:tblPrExChange>
        </w:tblPrEx>
        <w:trPr>
          <w:trHeight w:val="374"/>
          <w:jc w:val="center"/>
          <w:trPrChange w:id="1594" w:author="Daniel Noble" w:date="2023-09-04T11:07:00Z">
            <w:trPr>
              <w:trHeight w:val="374"/>
              <w:jc w:val="center"/>
            </w:trPr>
          </w:trPrChange>
        </w:trPr>
        <w:tc>
          <w:tcPr>
            <w:tcW w:w="0" w:type="auto"/>
            <w:tcPrChange w:id="1595" w:author="Daniel Noble" w:date="2023-09-04T11:07:00Z">
              <w:tcPr>
                <w:tcW w:w="0" w:type="auto"/>
              </w:tcPr>
            </w:tcPrChange>
          </w:tcPr>
          <w:p w14:paraId="1466D7A2" w14:textId="77777777" w:rsidR="00C40751" w:rsidRPr="00AA62AB" w:rsidRDefault="00C40751" w:rsidP="00C40751">
            <w:pPr>
              <w:pStyle w:val="FigureorTabletext"/>
              <w:spacing w:line="240" w:lineRule="auto"/>
              <w:rPr>
                <w:rFonts w:ascii="Times New Roman" w:hAnsi="Times New Roman"/>
              </w:rPr>
              <w:pPrChange w:id="1596"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vAlign w:val="center"/>
            <w:tcPrChange w:id="1597" w:author="Daniel Noble" w:date="2023-09-04T11:07:00Z">
              <w:tcPr>
                <w:tcW w:w="0" w:type="auto"/>
                <w:gridSpan w:val="4"/>
              </w:tcPr>
            </w:tcPrChange>
          </w:tcPr>
          <w:p w14:paraId="486B1208" w14:textId="37DF2DBC" w:rsidR="00C40751" w:rsidRPr="00C40751" w:rsidRDefault="00C40751" w:rsidP="00C40751">
            <w:pPr>
              <w:pStyle w:val="FigureorTabletext"/>
              <w:spacing w:line="240" w:lineRule="auto"/>
              <w:jc w:val="center"/>
              <w:rPr>
                <w:rFonts w:ascii="Times New Roman" w:hAnsi="Times New Roman"/>
                <w:b/>
                <w:bCs w:val="0"/>
              </w:rPr>
              <w:pPrChange w:id="1598" w:author="Daniel Noble" w:date="2023-09-04T11:10:00Z">
                <w:pPr>
                  <w:pStyle w:val="FigureorTabletext"/>
                  <w:spacing w:line="480" w:lineRule="auto"/>
                </w:pPr>
              </w:pPrChange>
            </w:pPr>
            <w:ins w:id="1599" w:author="Daniel Noble" w:date="2023-09-04T11:07:00Z">
              <w:r w:rsidRPr="00C40751">
                <w:rPr>
                  <w:rFonts w:ascii="Times New Roman" w:eastAsia="Helvetica" w:hAnsi="Times New Roman"/>
                  <w:b/>
                  <w:bCs w:val="0"/>
                  <w:color w:val="000000"/>
                  <w:rPrChange w:id="1600" w:author="Daniel Noble" w:date="2023-09-04T11:10:00Z">
                    <w:rPr>
                      <w:rFonts w:ascii="Helvetica" w:eastAsia="Helvetica" w:hAnsi="Helvetica" w:cs="Helvetica"/>
                      <w:color w:val="000000"/>
                      <w:sz w:val="22"/>
                      <w:szCs w:val="22"/>
                    </w:rPr>
                  </w:rPrChange>
                </w:rPr>
                <w:t>0.072</w:t>
              </w:r>
            </w:ins>
            <w:del w:id="1601" w:author="Daniel Noble" w:date="2023-09-04T11:07:00Z">
              <w:r w:rsidRPr="00C40751" w:rsidDel="00902D6F">
                <w:rPr>
                  <w:rFonts w:ascii="Times New Roman" w:hAnsi="Times New Roman"/>
                  <w:b/>
                  <w:bCs w:val="0"/>
                </w:rPr>
                <w:delText>0.069</w:delText>
              </w:r>
            </w:del>
          </w:p>
        </w:tc>
        <w:tc>
          <w:tcPr>
            <w:tcW w:w="0" w:type="auto"/>
            <w:vAlign w:val="center"/>
            <w:tcPrChange w:id="1602" w:author="Daniel Noble" w:date="2023-09-04T11:07:00Z">
              <w:tcPr>
                <w:tcW w:w="0" w:type="auto"/>
                <w:gridSpan w:val="4"/>
              </w:tcPr>
            </w:tcPrChange>
          </w:tcPr>
          <w:p w14:paraId="4E9F8EE1" w14:textId="422E9778" w:rsidR="00C40751" w:rsidRPr="00C40751" w:rsidRDefault="00C40751" w:rsidP="00C40751">
            <w:pPr>
              <w:pStyle w:val="FigureorTabletext"/>
              <w:spacing w:line="240" w:lineRule="auto"/>
              <w:jc w:val="center"/>
              <w:rPr>
                <w:rFonts w:ascii="Times New Roman" w:hAnsi="Times New Roman"/>
                <w:b/>
                <w:bCs w:val="0"/>
              </w:rPr>
              <w:pPrChange w:id="1603" w:author="Daniel Noble" w:date="2023-09-04T11:10:00Z">
                <w:pPr>
                  <w:pStyle w:val="FigureorTabletext"/>
                  <w:spacing w:line="480" w:lineRule="auto"/>
                </w:pPr>
              </w:pPrChange>
            </w:pPr>
            <w:ins w:id="1604" w:author="Daniel Noble" w:date="2023-09-04T11:07:00Z">
              <w:r w:rsidRPr="00C40751">
                <w:rPr>
                  <w:rFonts w:ascii="Times New Roman" w:eastAsia="Helvetica" w:hAnsi="Times New Roman"/>
                  <w:b/>
                  <w:bCs w:val="0"/>
                  <w:color w:val="000000"/>
                  <w:rPrChange w:id="1605" w:author="Daniel Noble" w:date="2023-09-04T11:10:00Z">
                    <w:rPr>
                      <w:rFonts w:ascii="Helvetica" w:eastAsia="Helvetica" w:hAnsi="Helvetica" w:cs="Helvetica"/>
                      <w:color w:val="000000"/>
                      <w:sz w:val="22"/>
                      <w:szCs w:val="22"/>
                    </w:rPr>
                  </w:rPrChange>
                </w:rPr>
                <w:t>0.046</w:t>
              </w:r>
            </w:ins>
            <w:del w:id="1606" w:author="Daniel Noble" w:date="2023-09-04T11:07:00Z">
              <w:r w:rsidRPr="00C40751" w:rsidDel="00902D6F">
                <w:rPr>
                  <w:rFonts w:ascii="Times New Roman" w:hAnsi="Times New Roman"/>
                  <w:b/>
                  <w:bCs w:val="0"/>
                </w:rPr>
                <w:delText>0.04</w:delText>
              </w:r>
            </w:del>
          </w:p>
        </w:tc>
        <w:tc>
          <w:tcPr>
            <w:tcW w:w="0" w:type="auto"/>
            <w:vAlign w:val="center"/>
            <w:tcPrChange w:id="1607" w:author="Daniel Noble" w:date="2023-09-04T11:07:00Z">
              <w:tcPr>
                <w:tcW w:w="0" w:type="auto"/>
                <w:gridSpan w:val="4"/>
              </w:tcPr>
            </w:tcPrChange>
          </w:tcPr>
          <w:p w14:paraId="5A391CA3" w14:textId="0DC206B7" w:rsidR="00C40751" w:rsidRPr="00C40751" w:rsidRDefault="00C40751" w:rsidP="00C40751">
            <w:pPr>
              <w:pStyle w:val="FigureorTabletext"/>
              <w:spacing w:line="240" w:lineRule="auto"/>
              <w:jc w:val="center"/>
              <w:rPr>
                <w:rFonts w:ascii="Times New Roman" w:hAnsi="Times New Roman"/>
                <w:b/>
                <w:bCs w:val="0"/>
              </w:rPr>
              <w:pPrChange w:id="1608" w:author="Daniel Noble" w:date="2023-09-04T11:10:00Z">
                <w:pPr>
                  <w:pStyle w:val="FigureorTabletext"/>
                  <w:spacing w:line="480" w:lineRule="auto"/>
                </w:pPr>
              </w:pPrChange>
            </w:pPr>
            <w:ins w:id="1609" w:author="Daniel Noble" w:date="2023-09-04T11:07:00Z">
              <w:r w:rsidRPr="00C40751">
                <w:rPr>
                  <w:rFonts w:ascii="Times New Roman" w:eastAsia="Helvetica" w:hAnsi="Times New Roman"/>
                  <w:b/>
                  <w:bCs w:val="0"/>
                  <w:color w:val="000000"/>
                  <w:rPrChange w:id="1610" w:author="Daniel Noble" w:date="2023-09-04T11:10:00Z">
                    <w:rPr>
                      <w:rFonts w:ascii="Helvetica" w:eastAsia="Helvetica" w:hAnsi="Helvetica" w:cs="Helvetica"/>
                      <w:color w:val="000000"/>
                      <w:sz w:val="22"/>
                      <w:szCs w:val="22"/>
                    </w:rPr>
                  </w:rPrChange>
                </w:rPr>
                <w:t>0.100</w:t>
              </w:r>
            </w:ins>
            <w:del w:id="1611" w:author="Daniel Noble" w:date="2023-09-04T11:07:00Z">
              <w:r w:rsidRPr="00C40751" w:rsidDel="00902D6F">
                <w:rPr>
                  <w:rFonts w:ascii="Times New Roman" w:hAnsi="Times New Roman"/>
                  <w:b/>
                  <w:bCs w:val="0"/>
                </w:rPr>
                <w:delText>0.099</w:delText>
              </w:r>
            </w:del>
          </w:p>
        </w:tc>
      </w:tr>
      <w:tr w:rsidR="00C40751" w:rsidRPr="00AA62AB" w14:paraId="39A16F05" w14:textId="77777777" w:rsidTr="007775EA">
        <w:tblPrEx>
          <w:tblW w:w="0" w:type="auto"/>
          <w:jc w:val="center"/>
          <w:tblLook w:val="07E0" w:firstRow="1" w:lastRow="1" w:firstColumn="1" w:lastColumn="1" w:noHBand="1" w:noVBand="1"/>
          <w:tblPrExChange w:id="1612" w:author="Daniel Noble" w:date="2023-09-04T11:07:00Z">
            <w:tblPrEx>
              <w:tblW w:w="0" w:type="auto"/>
              <w:jc w:val="center"/>
              <w:tblLook w:val="07E0" w:firstRow="1" w:lastRow="1" w:firstColumn="1" w:lastColumn="1" w:noHBand="1" w:noVBand="1"/>
            </w:tblPrEx>
          </w:tblPrExChange>
        </w:tblPrEx>
        <w:trPr>
          <w:trHeight w:val="374"/>
          <w:jc w:val="center"/>
          <w:trPrChange w:id="1613" w:author="Daniel Noble" w:date="2023-09-04T11:07:00Z">
            <w:trPr>
              <w:trHeight w:val="374"/>
              <w:jc w:val="center"/>
            </w:trPr>
          </w:trPrChange>
        </w:trPr>
        <w:tc>
          <w:tcPr>
            <w:tcW w:w="0" w:type="auto"/>
            <w:tcPrChange w:id="1614" w:author="Daniel Noble" w:date="2023-09-04T11:07:00Z">
              <w:tcPr>
                <w:tcW w:w="0" w:type="auto"/>
              </w:tcPr>
            </w:tcPrChange>
          </w:tcPr>
          <w:p w14:paraId="6630800A" w14:textId="77777777" w:rsidR="00C40751" w:rsidRPr="00AA62AB" w:rsidRDefault="00C40751" w:rsidP="00C40751">
            <w:pPr>
              <w:pStyle w:val="FigureorTabletext"/>
              <w:spacing w:line="240" w:lineRule="auto"/>
              <w:rPr>
                <w:rFonts w:ascii="Times New Roman" w:hAnsi="Times New Roman"/>
              </w:rPr>
              <w:pPrChange w:id="1615"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vAlign w:val="center"/>
            <w:tcPrChange w:id="1616" w:author="Daniel Noble" w:date="2023-09-04T11:07:00Z">
              <w:tcPr>
                <w:tcW w:w="0" w:type="auto"/>
                <w:gridSpan w:val="4"/>
              </w:tcPr>
            </w:tcPrChange>
          </w:tcPr>
          <w:p w14:paraId="6DACE3E2" w14:textId="4715D8C5" w:rsidR="00C40751" w:rsidRPr="00C40751" w:rsidRDefault="00C40751" w:rsidP="00C40751">
            <w:pPr>
              <w:pStyle w:val="FigureorTabletext"/>
              <w:spacing w:line="240" w:lineRule="auto"/>
              <w:jc w:val="center"/>
              <w:rPr>
                <w:rFonts w:ascii="Times New Roman" w:hAnsi="Times New Roman"/>
                <w:b/>
                <w:bCs w:val="0"/>
              </w:rPr>
              <w:pPrChange w:id="1617" w:author="Daniel Noble" w:date="2023-09-04T11:10:00Z">
                <w:pPr>
                  <w:pStyle w:val="FigureorTabletext"/>
                  <w:spacing w:line="480" w:lineRule="auto"/>
                </w:pPr>
              </w:pPrChange>
            </w:pPr>
            <w:ins w:id="1618" w:author="Daniel Noble" w:date="2023-09-04T11:07:00Z">
              <w:r w:rsidRPr="00C40751">
                <w:rPr>
                  <w:rFonts w:ascii="Times New Roman" w:eastAsia="Helvetica" w:hAnsi="Times New Roman"/>
                  <w:b/>
                  <w:bCs w:val="0"/>
                  <w:color w:val="000000"/>
                  <w:rPrChange w:id="1619" w:author="Daniel Noble" w:date="2023-09-04T11:10:00Z">
                    <w:rPr>
                      <w:rFonts w:ascii="Helvetica" w:eastAsia="Helvetica" w:hAnsi="Helvetica" w:cs="Helvetica"/>
                      <w:color w:val="000000"/>
                      <w:sz w:val="22"/>
                      <w:szCs w:val="22"/>
                    </w:rPr>
                  </w:rPrChange>
                </w:rPr>
                <w:t>0.015</w:t>
              </w:r>
            </w:ins>
            <w:del w:id="1620" w:author="Daniel Noble" w:date="2023-09-04T11:07:00Z">
              <w:r w:rsidRPr="00C40751" w:rsidDel="007775EA">
                <w:rPr>
                  <w:rFonts w:ascii="Times New Roman" w:hAnsi="Times New Roman"/>
                  <w:b/>
                  <w:bCs w:val="0"/>
                </w:rPr>
                <w:delText>0.016</w:delText>
              </w:r>
            </w:del>
          </w:p>
        </w:tc>
        <w:tc>
          <w:tcPr>
            <w:tcW w:w="0" w:type="auto"/>
            <w:vAlign w:val="center"/>
            <w:tcPrChange w:id="1621" w:author="Daniel Noble" w:date="2023-09-04T11:07:00Z">
              <w:tcPr>
                <w:tcW w:w="0" w:type="auto"/>
                <w:gridSpan w:val="4"/>
              </w:tcPr>
            </w:tcPrChange>
          </w:tcPr>
          <w:p w14:paraId="1CAF56A8" w14:textId="5DEB8EEC" w:rsidR="00C40751" w:rsidRPr="00C40751" w:rsidRDefault="00C40751" w:rsidP="00C40751">
            <w:pPr>
              <w:pStyle w:val="FigureorTabletext"/>
              <w:spacing w:line="240" w:lineRule="auto"/>
              <w:jc w:val="center"/>
              <w:rPr>
                <w:rFonts w:ascii="Times New Roman" w:hAnsi="Times New Roman"/>
                <w:b/>
                <w:bCs w:val="0"/>
              </w:rPr>
              <w:pPrChange w:id="1622" w:author="Daniel Noble" w:date="2023-09-04T11:10:00Z">
                <w:pPr>
                  <w:pStyle w:val="FigureorTabletext"/>
                  <w:spacing w:line="480" w:lineRule="auto"/>
                </w:pPr>
              </w:pPrChange>
            </w:pPr>
            <w:ins w:id="1623" w:author="Daniel Noble" w:date="2023-09-04T11:07:00Z">
              <w:r w:rsidRPr="00C40751">
                <w:rPr>
                  <w:rFonts w:ascii="Times New Roman" w:eastAsia="Helvetica" w:hAnsi="Times New Roman"/>
                  <w:b/>
                  <w:bCs w:val="0"/>
                  <w:color w:val="000000"/>
                  <w:rPrChange w:id="1624" w:author="Daniel Noble" w:date="2023-09-04T11:10:00Z">
                    <w:rPr>
                      <w:rFonts w:ascii="Helvetica" w:eastAsia="Helvetica" w:hAnsi="Helvetica" w:cs="Helvetica"/>
                      <w:color w:val="000000"/>
                      <w:sz w:val="22"/>
                      <w:szCs w:val="22"/>
                    </w:rPr>
                  </w:rPrChange>
                </w:rPr>
                <w:t>0.000</w:t>
              </w:r>
            </w:ins>
            <w:del w:id="1625" w:author="Daniel Noble" w:date="2023-09-04T11:07:00Z">
              <w:r w:rsidRPr="00C40751" w:rsidDel="007775EA">
                <w:rPr>
                  <w:rFonts w:ascii="Times New Roman" w:hAnsi="Times New Roman"/>
                  <w:b/>
                  <w:bCs w:val="0"/>
                </w:rPr>
                <w:delText>0.001</w:delText>
              </w:r>
            </w:del>
          </w:p>
        </w:tc>
        <w:tc>
          <w:tcPr>
            <w:tcW w:w="0" w:type="auto"/>
            <w:vAlign w:val="center"/>
            <w:tcPrChange w:id="1626" w:author="Daniel Noble" w:date="2023-09-04T11:07:00Z">
              <w:tcPr>
                <w:tcW w:w="0" w:type="auto"/>
                <w:gridSpan w:val="4"/>
              </w:tcPr>
            </w:tcPrChange>
          </w:tcPr>
          <w:p w14:paraId="0D9C20C2" w14:textId="4002FF40" w:rsidR="00C40751" w:rsidRPr="00C40751" w:rsidRDefault="00C40751" w:rsidP="00C40751">
            <w:pPr>
              <w:pStyle w:val="FigureorTabletext"/>
              <w:spacing w:line="240" w:lineRule="auto"/>
              <w:jc w:val="center"/>
              <w:rPr>
                <w:rFonts w:ascii="Times New Roman" w:hAnsi="Times New Roman"/>
                <w:b/>
                <w:bCs w:val="0"/>
              </w:rPr>
              <w:pPrChange w:id="1627" w:author="Daniel Noble" w:date="2023-09-04T11:10:00Z">
                <w:pPr>
                  <w:pStyle w:val="FigureorTabletext"/>
                  <w:spacing w:line="480" w:lineRule="auto"/>
                </w:pPr>
              </w:pPrChange>
            </w:pPr>
            <w:ins w:id="1628" w:author="Daniel Noble" w:date="2023-09-04T11:07:00Z">
              <w:r w:rsidRPr="00C40751">
                <w:rPr>
                  <w:rFonts w:ascii="Times New Roman" w:eastAsia="Helvetica" w:hAnsi="Times New Roman"/>
                  <w:b/>
                  <w:bCs w:val="0"/>
                  <w:color w:val="000000"/>
                  <w:rPrChange w:id="1629" w:author="Daniel Noble" w:date="2023-09-04T11:10:00Z">
                    <w:rPr>
                      <w:rFonts w:ascii="Helvetica" w:eastAsia="Helvetica" w:hAnsi="Helvetica" w:cs="Helvetica"/>
                      <w:color w:val="000000"/>
                      <w:sz w:val="22"/>
                      <w:szCs w:val="22"/>
                    </w:rPr>
                  </w:rPrChange>
                </w:rPr>
                <w:t>0.042</w:t>
              </w:r>
            </w:ins>
            <w:del w:id="1630" w:author="Daniel Noble" w:date="2023-09-04T11:07:00Z">
              <w:r w:rsidRPr="00C40751" w:rsidDel="007775EA">
                <w:rPr>
                  <w:rFonts w:ascii="Times New Roman" w:hAnsi="Times New Roman"/>
                  <w:b/>
                  <w:bCs w:val="0"/>
                </w:rPr>
                <w:delText>0.044</w:delText>
              </w:r>
            </w:del>
          </w:p>
        </w:tc>
      </w:tr>
      <w:tr w:rsidR="00C40751" w:rsidRPr="00AA62AB" w14:paraId="388D63B9" w14:textId="77777777" w:rsidTr="00AB24ED">
        <w:tblPrEx>
          <w:tblW w:w="0" w:type="auto"/>
          <w:jc w:val="center"/>
          <w:tblLook w:val="07E0" w:firstRow="1" w:lastRow="1" w:firstColumn="1" w:lastColumn="1" w:noHBand="1" w:noVBand="1"/>
          <w:tblPrExChange w:id="1631" w:author="Daniel Noble" w:date="2023-09-04T11:08:00Z">
            <w:tblPrEx>
              <w:tblW w:w="0" w:type="auto"/>
              <w:jc w:val="center"/>
              <w:tblLook w:val="07E0" w:firstRow="1" w:lastRow="1" w:firstColumn="1" w:lastColumn="1" w:noHBand="1" w:noVBand="1"/>
            </w:tblPrEx>
          </w:tblPrExChange>
        </w:tblPrEx>
        <w:trPr>
          <w:trHeight w:val="390"/>
          <w:jc w:val="center"/>
          <w:trPrChange w:id="1632" w:author="Daniel Noble" w:date="2023-09-04T11:08:00Z">
            <w:trPr>
              <w:trHeight w:val="390"/>
              <w:jc w:val="center"/>
            </w:trPr>
          </w:trPrChange>
        </w:trPr>
        <w:tc>
          <w:tcPr>
            <w:tcW w:w="0" w:type="auto"/>
            <w:tcPrChange w:id="1633" w:author="Daniel Noble" w:date="2023-09-04T11:08:00Z">
              <w:tcPr>
                <w:tcW w:w="0" w:type="auto"/>
              </w:tcPr>
            </w:tcPrChange>
          </w:tcPr>
          <w:p w14:paraId="012CE3AB" w14:textId="77777777" w:rsidR="00C40751" w:rsidRPr="00AA62AB" w:rsidRDefault="00C40751" w:rsidP="00C40751">
            <w:pPr>
              <w:pStyle w:val="FigureorTabletext"/>
              <w:spacing w:line="240" w:lineRule="auto"/>
              <w:rPr>
                <w:rFonts w:ascii="Times New Roman" w:hAnsi="Times New Roman"/>
              </w:rPr>
              <w:pPrChange w:id="1634"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vAlign w:val="center"/>
            <w:tcPrChange w:id="1635" w:author="Daniel Noble" w:date="2023-09-04T11:08:00Z">
              <w:tcPr>
                <w:tcW w:w="0" w:type="auto"/>
                <w:gridSpan w:val="4"/>
              </w:tcPr>
            </w:tcPrChange>
          </w:tcPr>
          <w:p w14:paraId="3226CA39" w14:textId="22988F06" w:rsidR="00C40751" w:rsidRPr="00C40751" w:rsidRDefault="00C40751" w:rsidP="00C40751">
            <w:pPr>
              <w:pStyle w:val="FigureorTabletext"/>
              <w:spacing w:line="240" w:lineRule="auto"/>
              <w:jc w:val="center"/>
              <w:rPr>
                <w:rFonts w:ascii="Times New Roman" w:hAnsi="Times New Roman"/>
              </w:rPr>
              <w:pPrChange w:id="1636" w:author="Daniel Noble" w:date="2023-09-04T11:10:00Z">
                <w:pPr>
                  <w:pStyle w:val="FigureorTabletext"/>
                  <w:spacing w:line="480" w:lineRule="auto"/>
                </w:pPr>
              </w:pPrChange>
            </w:pPr>
            <w:ins w:id="1637" w:author="Daniel Noble" w:date="2023-09-04T11:08:00Z">
              <w:r w:rsidRPr="00C40751">
                <w:rPr>
                  <w:rFonts w:ascii="Times New Roman" w:eastAsia="Helvetica" w:hAnsi="Times New Roman"/>
                  <w:color w:val="000000"/>
                  <w:rPrChange w:id="1638" w:author="Daniel Noble" w:date="2023-09-04T11:10:00Z">
                    <w:rPr>
                      <w:rFonts w:ascii="Helvetica" w:eastAsia="Helvetica" w:hAnsi="Helvetica" w:cs="Helvetica"/>
                      <w:color w:val="000000"/>
                      <w:sz w:val="22"/>
                      <w:szCs w:val="22"/>
                    </w:rPr>
                  </w:rPrChange>
                </w:rPr>
                <w:t>-0.141</w:t>
              </w:r>
            </w:ins>
            <w:del w:id="1639" w:author="Daniel Noble" w:date="2023-09-04T11:08:00Z">
              <w:r w:rsidRPr="00C40751" w:rsidDel="00AB24ED">
                <w:rPr>
                  <w:rFonts w:ascii="Times New Roman" w:hAnsi="Times New Roman"/>
                </w:rPr>
                <w:delText>-0.058</w:delText>
              </w:r>
            </w:del>
          </w:p>
        </w:tc>
        <w:tc>
          <w:tcPr>
            <w:tcW w:w="0" w:type="auto"/>
            <w:vAlign w:val="center"/>
            <w:tcPrChange w:id="1640" w:author="Daniel Noble" w:date="2023-09-04T11:08:00Z">
              <w:tcPr>
                <w:tcW w:w="0" w:type="auto"/>
                <w:gridSpan w:val="4"/>
              </w:tcPr>
            </w:tcPrChange>
          </w:tcPr>
          <w:p w14:paraId="1528C1E8" w14:textId="7554FF15" w:rsidR="00C40751" w:rsidRPr="00C40751" w:rsidRDefault="00C40751" w:rsidP="00C40751">
            <w:pPr>
              <w:pStyle w:val="FigureorTabletext"/>
              <w:spacing w:line="240" w:lineRule="auto"/>
              <w:jc w:val="center"/>
              <w:rPr>
                <w:rFonts w:ascii="Times New Roman" w:hAnsi="Times New Roman"/>
              </w:rPr>
              <w:pPrChange w:id="1641" w:author="Daniel Noble" w:date="2023-09-04T11:10:00Z">
                <w:pPr>
                  <w:pStyle w:val="FigureorTabletext"/>
                  <w:spacing w:line="480" w:lineRule="auto"/>
                </w:pPr>
              </w:pPrChange>
            </w:pPr>
            <w:ins w:id="1642" w:author="Daniel Noble" w:date="2023-09-04T11:08:00Z">
              <w:r w:rsidRPr="00C40751">
                <w:rPr>
                  <w:rFonts w:ascii="Times New Roman" w:eastAsia="Helvetica" w:hAnsi="Times New Roman"/>
                  <w:color w:val="000000"/>
                  <w:rPrChange w:id="1643" w:author="Daniel Noble" w:date="2023-09-04T11:10:00Z">
                    <w:rPr>
                      <w:rFonts w:ascii="Helvetica" w:eastAsia="Helvetica" w:hAnsi="Helvetica" w:cs="Helvetica"/>
                      <w:color w:val="000000"/>
                      <w:sz w:val="22"/>
                      <w:szCs w:val="22"/>
                    </w:rPr>
                  </w:rPrChange>
                </w:rPr>
                <w:t>-0.929</w:t>
              </w:r>
            </w:ins>
            <w:del w:id="1644" w:author="Daniel Noble" w:date="2023-09-04T11:08:00Z">
              <w:r w:rsidRPr="00C40751" w:rsidDel="00AB24ED">
                <w:rPr>
                  <w:rFonts w:ascii="Times New Roman" w:hAnsi="Times New Roman"/>
                </w:rPr>
                <w:delText>-0.845</w:delText>
              </w:r>
            </w:del>
          </w:p>
        </w:tc>
        <w:tc>
          <w:tcPr>
            <w:tcW w:w="0" w:type="auto"/>
            <w:vAlign w:val="center"/>
            <w:tcPrChange w:id="1645" w:author="Daniel Noble" w:date="2023-09-04T11:08:00Z">
              <w:tcPr>
                <w:tcW w:w="0" w:type="auto"/>
                <w:gridSpan w:val="4"/>
              </w:tcPr>
            </w:tcPrChange>
          </w:tcPr>
          <w:p w14:paraId="57A38E0D" w14:textId="7376A85B" w:rsidR="00C40751" w:rsidRPr="00C40751" w:rsidRDefault="00C40751" w:rsidP="00C40751">
            <w:pPr>
              <w:pStyle w:val="FigureorTabletext"/>
              <w:spacing w:line="240" w:lineRule="auto"/>
              <w:jc w:val="center"/>
              <w:rPr>
                <w:rFonts w:ascii="Times New Roman" w:hAnsi="Times New Roman"/>
              </w:rPr>
              <w:pPrChange w:id="1646" w:author="Daniel Noble" w:date="2023-09-04T11:10:00Z">
                <w:pPr>
                  <w:pStyle w:val="FigureorTabletext"/>
                  <w:spacing w:line="480" w:lineRule="auto"/>
                </w:pPr>
              </w:pPrChange>
            </w:pPr>
            <w:ins w:id="1647" w:author="Daniel Noble" w:date="2023-09-04T11:08:00Z">
              <w:r w:rsidRPr="00C40751">
                <w:rPr>
                  <w:rFonts w:ascii="Times New Roman" w:eastAsia="Helvetica" w:hAnsi="Times New Roman"/>
                  <w:color w:val="000000"/>
                  <w:rPrChange w:id="1648" w:author="Daniel Noble" w:date="2023-09-04T11:10:00Z">
                    <w:rPr>
                      <w:rFonts w:ascii="Helvetica" w:eastAsia="Helvetica" w:hAnsi="Helvetica" w:cs="Helvetica"/>
                      <w:color w:val="000000"/>
                      <w:sz w:val="22"/>
                      <w:szCs w:val="22"/>
                    </w:rPr>
                  </w:rPrChange>
                </w:rPr>
                <w:t>0.851</w:t>
              </w:r>
            </w:ins>
            <w:del w:id="1649" w:author="Daniel Noble" w:date="2023-09-04T11:08:00Z">
              <w:r w:rsidRPr="00C40751" w:rsidDel="00AB24ED">
                <w:rPr>
                  <w:rFonts w:ascii="Times New Roman" w:hAnsi="Times New Roman"/>
                </w:rPr>
                <w:delText>0.776</w:delText>
              </w:r>
            </w:del>
          </w:p>
        </w:tc>
      </w:tr>
      <w:tr w:rsidR="00C40751" w:rsidRPr="00AA62AB" w14:paraId="00036D0E" w14:textId="77777777" w:rsidTr="00E33B53">
        <w:tblPrEx>
          <w:tblW w:w="0" w:type="auto"/>
          <w:jc w:val="center"/>
          <w:tblLook w:val="07E0" w:firstRow="1" w:lastRow="1" w:firstColumn="1" w:lastColumn="1" w:noHBand="1" w:noVBand="1"/>
          <w:tblPrExChange w:id="1650" w:author="Daniel Noble" w:date="2023-09-04T11:09:00Z">
            <w:tblPrEx>
              <w:tblW w:w="0" w:type="auto"/>
              <w:jc w:val="center"/>
              <w:tblLook w:val="07E0" w:firstRow="1" w:lastRow="1" w:firstColumn="1" w:lastColumn="1" w:noHBand="1" w:noVBand="1"/>
            </w:tblPrEx>
          </w:tblPrExChange>
        </w:tblPrEx>
        <w:trPr>
          <w:trHeight w:val="374"/>
          <w:jc w:val="center"/>
          <w:trPrChange w:id="1651" w:author="Daniel Noble" w:date="2023-09-04T11:09:00Z">
            <w:trPr>
              <w:trHeight w:val="374"/>
              <w:jc w:val="center"/>
            </w:trPr>
          </w:trPrChange>
        </w:trPr>
        <w:tc>
          <w:tcPr>
            <w:tcW w:w="0" w:type="auto"/>
            <w:tcPrChange w:id="1652" w:author="Daniel Noble" w:date="2023-09-04T11:09:00Z">
              <w:tcPr>
                <w:tcW w:w="0" w:type="auto"/>
              </w:tcPr>
            </w:tcPrChange>
          </w:tcPr>
          <w:p w14:paraId="23378E05" w14:textId="77777777" w:rsidR="00C40751" w:rsidRPr="00AA62AB" w:rsidRDefault="00C40751" w:rsidP="00C40751">
            <w:pPr>
              <w:pStyle w:val="FigureorTabletext"/>
              <w:spacing w:line="240" w:lineRule="auto"/>
              <w:rPr>
                <w:rFonts w:ascii="Times New Roman" w:hAnsi="Times New Roman"/>
              </w:rPr>
              <w:pPrChange w:id="1653"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vAlign w:val="center"/>
            <w:tcPrChange w:id="1654" w:author="Daniel Noble" w:date="2023-09-04T11:09:00Z">
              <w:tcPr>
                <w:tcW w:w="0" w:type="auto"/>
                <w:gridSpan w:val="4"/>
              </w:tcPr>
            </w:tcPrChange>
          </w:tcPr>
          <w:p w14:paraId="2550192E" w14:textId="1BED98F6" w:rsidR="00C40751" w:rsidRPr="00C40751" w:rsidRDefault="00C40751" w:rsidP="00C40751">
            <w:pPr>
              <w:pStyle w:val="FigureorTabletext"/>
              <w:spacing w:line="240" w:lineRule="auto"/>
              <w:jc w:val="center"/>
              <w:rPr>
                <w:rFonts w:ascii="Times New Roman" w:hAnsi="Times New Roman"/>
              </w:rPr>
              <w:pPrChange w:id="1655" w:author="Daniel Noble" w:date="2023-09-04T11:10:00Z">
                <w:pPr>
                  <w:pStyle w:val="FigureorTabletext"/>
                  <w:spacing w:line="480" w:lineRule="auto"/>
                </w:pPr>
              </w:pPrChange>
            </w:pPr>
            <w:ins w:id="1656" w:author="Daniel Noble" w:date="2023-09-04T11:09:00Z">
              <w:r w:rsidRPr="00C40751">
                <w:rPr>
                  <w:rFonts w:ascii="Times New Roman" w:eastAsia="Helvetica" w:hAnsi="Times New Roman"/>
                  <w:color w:val="000000"/>
                  <w:rPrChange w:id="1657" w:author="Daniel Noble" w:date="2023-09-04T11:10:00Z">
                    <w:rPr>
                      <w:rFonts w:ascii="Helvetica" w:eastAsia="Helvetica" w:hAnsi="Helvetica" w:cs="Helvetica"/>
                      <w:color w:val="000000"/>
                      <w:sz w:val="22"/>
                      <w:szCs w:val="22"/>
                    </w:rPr>
                  </w:rPrChange>
                </w:rPr>
                <w:t>0.057</w:t>
              </w:r>
            </w:ins>
            <w:del w:id="1658" w:author="Daniel Noble" w:date="2023-09-04T11:09:00Z">
              <w:r w:rsidRPr="00C40751" w:rsidDel="00E33B53">
                <w:rPr>
                  <w:rFonts w:ascii="Times New Roman" w:hAnsi="Times New Roman"/>
                </w:rPr>
                <w:delText>-0.157</w:delText>
              </w:r>
            </w:del>
          </w:p>
        </w:tc>
        <w:tc>
          <w:tcPr>
            <w:tcW w:w="0" w:type="auto"/>
            <w:vAlign w:val="center"/>
            <w:tcPrChange w:id="1659" w:author="Daniel Noble" w:date="2023-09-04T11:09:00Z">
              <w:tcPr>
                <w:tcW w:w="0" w:type="auto"/>
                <w:gridSpan w:val="4"/>
              </w:tcPr>
            </w:tcPrChange>
          </w:tcPr>
          <w:p w14:paraId="0CE2B881" w14:textId="1694F52B" w:rsidR="00C40751" w:rsidRPr="00C40751" w:rsidRDefault="00C40751" w:rsidP="00C40751">
            <w:pPr>
              <w:pStyle w:val="FigureorTabletext"/>
              <w:spacing w:line="240" w:lineRule="auto"/>
              <w:jc w:val="center"/>
              <w:rPr>
                <w:rFonts w:ascii="Times New Roman" w:hAnsi="Times New Roman"/>
              </w:rPr>
              <w:pPrChange w:id="1660" w:author="Daniel Noble" w:date="2023-09-04T11:10:00Z">
                <w:pPr>
                  <w:pStyle w:val="FigureorTabletext"/>
                  <w:spacing w:line="480" w:lineRule="auto"/>
                </w:pPr>
              </w:pPrChange>
            </w:pPr>
            <w:ins w:id="1661" w:author="Daniel Noble" w:date="2023-09-04T11:09:00Z">
              <w:r w:rsidRPr="00C40751">
                <w:rPr>
                  <w:rFonts w:ascii="Times New Roman" w:eastAsia="Helvetica" w:hAnsi="Times New Roman"/>
                  <w:color w:val="000000"/>
                  <w:rPrChange w:id="1662" w:author="Daniel Noble" w:date="2023-09-04T11:10:00Z">
                    <w:rPr>
                      <w:rFonts w:ascii="Helvetica" w:eastAsia="Helvetica" w:hAnsi="Helvetica" w:cs="Helvetica"/>
                      <w:color w:val="000000"/>
                      <w:sz w:val="22"/>
                      <w:szCs w:val="22"/>
                    </w:rPr>
                  </w:rPrChange>
                </w:rPr>
                <w:t>-0.838</w:t>
              </w:r>
            </w:ins>
            <w:del w:id="1663" w:author="Daniel Noble" w:date="2023-09-04T11:09:00Z">
              <w:r w:rsidRPr="00C40751" w:rsidDel="00E33B53">
                <w:rPr>
                  <w:rFonts w:ascii="Times New Roman" w:hAnsi="Times New Roman"/>
                </w:rPr>
                <w:delText>-0.921</w:delText>
              </w:r>
            </w:del>
          </w:p>
        </w:tc>
        <w:tc>
          <w:tcPr>
            <w:tcW w:w="0" w:type="auto"/>
            <w:vAlign w:val="center"/>
            <w:tcPrChange w:id="1664" w:author="Daniel Noble" w:date="2023-09-04T11:09:00Z">
              <w:tcPr>
                <w:tcW w:w="0" w:type="auto"/>
                <w:gridSpan w:val="4"/>
              </w:tcPr>
            </w:tcPrChange>
          </w:tcPr>
          <w:p w14:paraId="70CCE894" w14:textId="4A521C7B" w:rsidR="00C40751" w:rsidRPr="00C40751" w:rsidRDefault="00C40751" w:rsidP="00C40751">
            <w:pPr>
              <w:pStyle w:val="FigureorTabletext"/>
              <w:spacing w:line="240" w:lineRule="auto"/>
              <w:jc w:val="center"/>
              <w:rPr>
                <w:rFonts w:ascii="Times New Roman" w:hAnsi="Times New Roman"/>
              </w:rPr>
              <w:pPrChange w:id="1665" w:author="Daniel Noble" w:date="2023-09-04T11:10:00Z">
                <w:pPr>
                  <w:pStyle w:val="FigureorTabletext"/>
                  <w:spacing w:line="480" w:lineRule="auto"/>
                </w:pPr>
              </w:pPrChange>
            </w:pPr>
            <w:ins w:id="1666" w:author="Daniel Noble" w:date="2023-09-04T11:09:00Z">
              <w:r w:rsidRPr="00C40751">
                <w:rPr>
                  <w:rFonts w:ascii="Times New Roman" w:eastAsia="Helvetica" w:hAnsi="Times New Roman"/>
                  <w:color w:val="000000"/>
                  <w:rPrChange w:id="1667" w:author="Daniel Noble" w:date="2023-09-04T11:10:00Z">
                    <w:rPr>
                      <w:rFonts w:ascii="Helvetica" w:eastAsia="Helvetica" w:hAnsi="Helvetica" w:cs="Helvetica"/>
                      <w:color w:val="000000"/>
                      <w:sz w:val="22"/>
                      <w:szCs w:val="22"/>
                    </w:rPr>
                  </w:rPrChange>
                </w:rPr>
                <w:t>0.878</w:t>
              </w:r>
            </w:ins>
            <w:del w:id="1668" w:author="Daniel Noble" w:date="2023-09-04T11:09:00Z">
              <w:r w:rsidRPr="00C40751" w:rsidDel="00E33B53">
                <w:rPr>
                  <w:rFonts w:ascii="Times New Roman" w:hAnsi="Times New Roman"/>
                </w:rPr>
                <w:delText>0.849</w:delText>
              </w:r>
            </w:del>
          </w:p>
        </w:tc>
      </w:tr>
      <w:tr w:rsidR="00C40751" w:rsidRPr="00AA62AB" w14:paraId="63F9F27E" w14:textId="77777777" w:rsidTr="00113162">
        <w:tblPrEx>
          <w:tblW w:w="0" w:type="auto"/>
          <w:jc w:val="center"/>
          <w:tblLook w:val="07E0" w:firstRow="1" w:lastRow="1" w:firstColumn="1" w:lastColumn="1" w:noHBand="1" w:noVBand="1"/>
          <w:tblPrExChange w:id="1669" w:author="Daniel Noble" w:date="2023-09-04T11:09:00Z">
            <w:tblPrEx>
              <w:tblW w:w="0" w:type="auto"/>
              <w:jc w:val="center"/>
              <w:tblLook w:val="07E0" w:firstRow="1" w:lastRow="1" w:firstColumn="1" w:lastColumn="1" w:noHBand="1" w:noVBand="1"/>
            </w:tblPrEx>
          </w:tblPrExChange>
        </w:tblPrEx>
        <w:trPr>
          <w:trHeight w:val="374"/>
          <w:jc w:val="center"/>
          <w:trPrChange w:id="1670" w:author="Daniel Noble" w:date="2023-09-04T11:09:00Z">
            <w:trPr>
              <w:trHeight w:val="374"/>
              <w:jc w:val="center"/>
            </w:trPr>
          </w:trPrChange>
        </w:trPr>
        <w:tc>
          <w:tcPr>
            <w:tcW w:w="0" w:type="auto"/>
            <w:tcPrChange w:id="1671" w:author="Daniel Noble" w:date="2023-09-04T11:09:00Z">
              <w:tcPr>
                <w:tcW w:w="0" w:type="auto"/>
              </w:tcPr>
            </w:tcPrChange>
          </w:tcPr>
          <w:p w14:paraId="1E7B6C28" w14:textId="77777777" w:rsidR="00C40751" w:rsidRPr="00AA62AB" w:rsidRDefault="00C40751" w:rsidP="00C40751">
            <w:pPr>
              <w:pStyle w:val="FigureorTabletext"/>
              <w:spacing w:line="240" w:lineRule="auto"/>
              <w:rPr>
                <w:rFonts w:ascii="Times New Roman" w:hAnsi="Times New Roman"/>
              </w:rPr>
              <w:pPrChange w:id="1672"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vAlign w:val="center"/>
            <w:tcPrChange w:id="1673" w:author="Daniel Noble" w:date="2023-09-04T11:09:00Z">
              <w:tcPr>
                <w:tcW w:w="0" w:type="auto"/>
                <w:gridSpan w:val="4"/>
              </w:tcPr>
            </w:tcPrChange>
          </w:tcPr>
          <w:p w14:paraId="7FF10B9A" w14:textId="1CD35C61" w:rsidR="00C40751" w:rsidRPr="00C40751" w:rsidRDefault="00C40751" w:rsidP="00C40751">
            <w:pPr>
              <w:pStyle w:val="FigureorTabletext"/>
              <w:spacing w:line="240" w:lineRule="auto"/>
              <w:jc w:val="center"/>
              <w:rPr>
                <w:rFonts w:ascii="Times New Roman" w:hAnsi="Times New Roman"/>
              </w:rPr>
              <w:pPrChange w:id="1674" w:author="Daniel Noble" w:date="2023-09-04T11:10:00Z">
                <w:pPr>
                  <w:pStyle w:val="FigureorTabletext"/>
                  <w:spacing w:line="480" w:lineRule="auto"/>
                </w:pPr>
              </w:pPrChange>
            </w:pPr>
            <w:ins w:id="1675" w:author="Daniel Noble" w:date="2023-09-04T11:09:00Z">
              <w:r w:rsidRPr="00C40751">
                <w:rPr>
                  <w:rFonts w:ascii="Times New Roman" w:eastAsia="Helvetica" w:hAnsi="Times New Roman"/>
                  <w:color w:val="000000"/>
                  <w:rPrChange w:id="1676" w:author="Daniel Noble" w:date="2023-09-04T11:10:00Z">
                    <w:rPr>
                      <w:rFonts w:ascii="Helvetica" w:eastAsia="Helvetica" w:hAnsi="Helvetica" w:cs="Helvetica"/>
                      <w:color w:val="000000"/>
                      <w:sz w:val="22"/>
                      <w:szCs w:val="22"/>
                    </w:rPr>
                  </w:rPrChange>
                </w:rPr>
                <w:t>0.035</w:t>
              </w:r>
            </w:ins>
            <w:del w:id="1677" w:author="Daniel Noble" w:date="2023-09-04T11:09:00Z">
              <w:r w:rsidRPr="00C40751" w:rsidDel="00113162">
                <w:rPr>
                  <w:rFonts w:ascii="Times New Roman" w:hAnsi="Times New Roman"/>
                </w:rPr>
                <w:delText>-0.06</w:delText>
              </w:r>
            </w:del>
          </w:p>
        </w:tc>
        <w:tc>
          <w:tcPr>
            <w:tcW w:w="0" w:type="auto"/>
            <w:vAlign w:val="center"/>
            <w:tcPrChange w:id="1678" w:author="Daniel Noble" w:date="2023-09-04T11:09:00Z">
              <w:tcPr>
                <w:tcW w:w="0" w:type="auto"/>
                <w:gridSpan w:val="4"/>
              </w:tcPr>
            </w:tcPrChange>
          </w:tcPr>
          <w:p w14:paraId="5D570F23" w14:textId="53E1F777" w:rsidR="00C40751" w:rsidRPr="00C40751" w:rsidRDefault="00C40751" w:rsidP="00C40751">
            <w:pPr>
              <w:pStyle w:val="FigureorTabletext"/>
              <w:spacing w:line="240" w:lineRule="auto"/>
              <w:jc w:val="center"/>
              <w:rPr>
                <w:rFonts w:ascii="Times New Roman" w:hAnsi="Times New Roman"/>
              </w:rPr>
              <w:pPrChange w:id="1679" w:author="Daniel Noble" w:date="2023-09-04T11:10:00Z">
                <w:pPr>
                  <w:pStyle w:val="FigureorTabletext"/>
                  <w:spacing w:line="480" w:lineRule="auto"/>
                </w:pPr>
              </w:pPrChange>
            </w:pPr>
            <w:ins w:id="1680" w:author="Daniel Noble" w:date="2023-09-04T11:09:00Z">
              <w:r w:rsidRPr="00C40751">
                <w:rPr>
                  <w:rFonts w:ascii="Times New Roman" w:eastAsia="Helvetica" w:hAnsi="Times New Roman"/>
                  <w:color w:val="000000"/>
                  <w:rPrChange w:id="1681" w:author="Daniel Noble" w:date="2023-09-04T11:10:00Z">
                    <w:rPr>
                      <w:rFonts w:ascii="Helvetica" w:eastAsia="Helvetica" w:hAnsi="Helvetica" w:cs="Helvetica"/>
                      <w:color w:val="000000"/>
                      <w:sz w:val="22"/>
                      <w:szCs w:val="22"/>
                    </w:rPr>
                  </w:rPrChange>
                </w:rPr>
                <w:t>-0.155</w:t>
              </w:r>
            </w:ins>
            <w:del w:id="1682" w:author="Daniel Noble" w:date="2023-09-04T11:09:00Z">
              <w:r w:rsidRPr="00C40751" w:rsidDel="00113162">
                <w:rPr>
                  <w:rFonts w:ascii="Times New Roman" w:hAnsi="Times New Roman"/>
                </w:rPr>
                <w:delText>-0.877</w:delText>
              </w:r>
            </w:del>
          </w:p>
        </w:tc>
        <w:tc>
          <w:tcPr>
            <w:tcW w:w="0" w:type="auto"/>
            <w:vAlign w:val="center"/>
            <w:tcPrChange w:id="1683" w:author="Daniel Noble" w:date="2023-09-04T11:09:00Z">
              <w:tcPr>
                <w:tcW w:w="0" w:type="auto"/>
                <w:gridSpan w:val="4"/>
              </w:tcPr>
            </w:tcPrChange>
          </w:tcPr>
          <w:p w14:paraId="6FECA16E" w14:textId="7D2B783E" w:rsidR="00C40751" w:rsidRPr="00C40751" w:rsidRDefault="00C40751" w:rsidP="00C40751">
            <w:pPr>
              <w:pStyle w:val="FigureorTabletext"/>
              <w:spacing w:line="240" w:lineRule="auto"/>
              <w:jc w:val="center"/>
              <w:rPr>
                <w:rFonts w:ascii="Times New Roman" w:hAnsi="Times New Roman"/>
              </w:rPr>
              <w:pPrChange w:id="1684" w:author="Daniel Noble" w:date="2023-09-04T11:10:00Z">
                <w:pPr>
                  <w:pStyle w:val="FigureorTabletext"/>
                  <w:spacing w:line="480" w:lineRule="auto"/>
                </w:pPr>
              </w:pPrChange>
            </w:pPr>
            <w:ins w:id="1685" w:author="Daniel Noble" w:date="2023-09-04T11:09:00Z">
              <w:r w:rsidRPr="00C40751">
                <w:rPr>
                  <w:rFonts w:ascii="Times New Roman" w:eastAsia="Helvetica" w:hAnsi="Times New Roman"/>
                  <w:color w:val="000000"/>
                  <w:rPrChange w:id="1686" w:author="Daniel Noble" w:date="2023-09-04T11:10:00Z">
                    <w:rPr>
                      <w:rFonts w:ascii="Helvetica" w:eastAsia="Helvetica" w:hAnsi="Helvetica" w:cs="Helvetica"/>
                      <w:color w:val="000000"/>
                      <w:sz w:val="22"/>
                      <w:szCs w:val="22"/>
                    </w:rPr>
                  </w:rPrChange>
                </w:rPr>
                <w:t>0.243</w:t>
              </w:r>
            </w:ins>
            <w:del w:id="1687" w:author="Daniel Noble" w:date="2023-09-04T11:09:00Z">
              <w:r w:rsidRPr="00C40751" w:rsidDel="00113162">
                <w:rPr>
                  <w:rFonts w:ascii="Times New Roman" w:hAnsi="Times New Roman"/>
                </w:rPr>
                <w:delText>0.815</w:delText>
              </w:r>
            </w:del>
          </w:p>
        </w:tc>
      </w:tr>
      <w:tr w:rsidR="00AA62AB" w:rsidRPr="00AA62AB" w:rsidDel="00C40751" w14:paraId="6502E4F3" w14:textId="1499B41E" w:rsidTr="000D60D5">
        <w:trPr>
          <w:trHeight w:val="374"/>
          <w:jc w:val="center"/>
          <w:del w:id="1688" w:author="Daniel Noble" w:date="2023-09-04T11:08:00Z"/>
        </w:trPr>
        <w:tc>
          <w:tcPr>
            <w:tcW w:w="0" w:type="auto"/>
          </w:tcPr>
          <w:p w14:paraId="06D8BD98" w14:textId="2A63CB67" w:rsidR="00AA62AB" w:rsidRPr="00AA62AB" w:rsidDel="00C40751" w:rsidRDefault="00AA62AB">
            <w:pPr>
              <w:pStyle w:val="FigureorTabletext"/>
              <w:spacing w:line="240" w:lineRule="auto"/>
              <w:rPr>
                <w:del w:id="1689" w:author="Daniel Noble" w:date="2023-09-04T11:08:00Z"/>
                <w:rFonts w:ascii="Times New Roman" w:hAnsi="Times New Roman"/>
              </w:rPr>
              <w:pPrChange w:id="1690" w:author="Daniel Noble" w:date="2023-07-12T13:16:00Z">
                <w:pPr>
                  <w:pStyle w:val="FigureorTabletext"/>
                  <w:spacing w:line="480" w:lineRule="auto"/>
                </w:pPr>
              </w:pPrChange>
            </w:pPr>
            <w:del w:id="1691" w:author="Daniel Noble" w:date="2023-09-04T11:08:00Z">
              <w:r w:rsidRPr="00AA62AB" w:rsidDel="00C40751">
                <w:rPr>
                  <w:rFonts w:ascii="Times New Roman" w:hAnsi="Times New Roman"/>
                </w:rPr>
                <w:delText>Permanent Environment Variance</w:delText>
              </w:r>
            </w:del>
          </w:p>
        </w:tc>
        <w:tc>
          <w:tcPr>
            <w:tcW w:w="0" w:type="auto"/>
          </w:tcPr>
          <w:p w14:paraId="43EE2053" w14:textId="11839C9E" w:rsidR="00AA62AB" w:rsidRPr="00C40751" w:rsidDel="00C40751" w:rsidRDefault="00AA62AB" w:rsidP="00C40751">
            <w:pPr>
              <w:pStyle w:val="FigureorTabletext"/>
              <w:spacing w:line="240" w:lineRule="auto"/>
              <w:jc w:val="center"/>
              <w:rPr>
                <w:del w:id="1692" w:author="Daniel Noble" w:date="2023-09-04T11:08:00Z"/>
                <w:rFonts w:ascii="Times New Roman" w:hAnsi="Times New Roman"/>
                <w:b/>
              </w:rPr>
              <w:pPrChange w:id="1693" w:author="Daniel Noble" w:date="2023-09-04T11:10:00Z">
                <w:pPr>
                  <w:pStyle w:val="FigureorTabletext"/>
                  <w:spacing w:line="480" w:lineRule="auto"/>
                </w:pPr>
              </w:pPrChange>
            </w:pPr>
            <w:del w:id="1694" w:author="Daniel Noble" w:date="2023-09-04T11:08:00Z">
              <w:r w:rsidRPr="00C40751" w:rsidDel="00C40751">
                <w:rPr>
                  <w:rFonts w:ascii="Times New Roman" w:hAnsi="Times New Roman"/>
                  <w:b/>
                </w:rPr>
                <w:delText>0.055</w:delText>
              </w:r>
            </w:del>
          </w:p>
        </w:tc>
        <w:tc>
          <w:tcPr>
            <w:tcW w:w="0" w:type="auto"/>
          </w:tcPr>
          <w:p w14:paraId="215ADB28" w14:textId="2CE47683" w:rsidR="00AA62AB" w:rsidRPr="00C40751" w:rsidDel="00C40751" w:rsidRDefault="00AA62AB" w:rsidP="00C40751">
            <w:pPr>
              <w:pStyle w:val="FigureorTabletext"/>
              <w:spacing w:line="240" w:lineRule="auto"/>
              <w:jc w:val="center"/>
              <w:rPr>
                <w:del w:id="1695" w:author="Daniel Noble" w:date="2023-09-04T11:08:00Z"/>
                <w:rFonts w:ascii="Times New Roman" w:hAnsi="Times New Roman"/>
                <w:b/>
              </w:rPr>
              <w:pPrChange w:id="1696" w:author="Daniel Noble" w:date="2023-09-04T11:10:00Z">
                <w:pPr>
                  <w:pStyle w:val="FigureorTabletext"/>
                  <w:spacing w:line="480" w:lineRule="auto"/>
                </w:pPr>
              </w:pPrChange>
            </w:pPr>
            <w:del w:id="1697" w:author="Daniel Noble" w:date="2023-09-04T11:08:00Z">
              <w:r w:rsidRPr="00C40751" w:rsidDel="00C40751">
                <w:rPr>
                  <w:rFonts w:ascii="Times New Roman" w:hAnsi="Times New Roman"/>
                  <w:b/>
                </w:rPr>
                <w:delText>0.017</w:delText>
              </w:r>
            </w:del>
          </w:p>
        </w:tc>
        <w:tc>
          <w:tcPr>
            <w:tcW w:w="0" w:type="auto"/>
          </w:tcPr>
          <w:p w14:paraId="3596608E" w14:textId="3C1534DC" w:rsidR="00AA62AB" w:rsidRPr="00C40751" w:rsidDel="00C40751" w:rsidRDefault="00AA62AB" w:rsidP="00C40751">
            <w:pPr>
              <w:pStyle w:val="FigureorTabletext"/>
              <w:spacing w:line="240" w:lineRule="auto"/>
              <w:jc w:val="center"/>
              <w:rPr>
                <w:del w:id="1698" w:author="Daniel Noble" w:date="2023-09-04T11:08:00Z"/>
                <w:rFonts w:ascii="Times New Roman" w:hAnsi="Times New Roman"/>
                <w:b/>
              </w:rPr>
              <w:pPrChange w:id="1699" w:author="Daniel Noble" w:date="2023-09-04T11:10:00Z">
                <w:pPr>
                  <w:pStyle w:val="FigureorTabletext"/>
                  <w:spacing w:line="480" w:lineRule="auto"/>
                </w:pPr>
              </w:pPrChange>
            </w:pPr>
            <w:del w:id="1700" w:author="Daniel Noble" w:date="2023-09-04T11:08:00Z">
              <w:r w:rsidRPr="00C40751" w:rsidDel="00C40751">
                <w:rPr>
                  <w:rFonts w:ascii="Times New Roman" w:hAnsi="Times New Roman"/>
                  <w:b/>
                </w:rPr>
                <w:delText>0.08</w:delText>
              </w:r>
            </w:del>
          </w:p>
        </w:tc>
      </w:tr>
      <w:tr w:rsidR="00AA62AB" w:rsidRPr="00AA62AB" w14:paraId="437B0278" w14:textId="77777777" w:rsidTr="000D60D5">
        <w:trPr>
          <w:trHeight w:val="374"/>
          <w:jc w:val="center"/>
        </w:trPr>
        <w:tc>
          <w:tcPr>
            <w:tcW w:w="0" w:type="auto"/>
          </w:tcPr>
          <w:p w14:paraId="3B16356A" w14:textId="77777777" w:rsidR="00AA62AB" w:rsidRPr="00AA62AB" w:rsidRDefault="00AA62AB" w:rsidP="00C40751">
            <w:pPr>
              <w:pStyle w:val="FigureorTabletext"/>
              <w:spacing w:line="240" w:lineRule="auto"/>
              <w:jc w:val="center"/>
              <w:rPr>
                <w:rFonts w:ascii="Times New Roman" w:hAnsi="Times New Roman"/>
              </w:rPr>
              <w:pPrChange w:id="1701" w:author="Daniel Noble" w:date="2023-09-04T11:10:00Z">
                <w:pPr>
                  <w:pStyle w:val="FigureorTabletext"/>
                  <w:spacing w:line="480" w:lineRule="auto"/>
                </w:pPr>
              </w:pPrChange>
            </w:pPr>
            <w:r w:rsidRPr="00AA62AB">
              <w:rPr>
                <w:rFonts w:ascii="Times New Roman" w:hAnsi="Times New Roman"/>
              </w:rPr>
              <w:t>Additive Genetic Variance</w:t>
            </w:r>
          </w:p>
        </w:tc>
        <w:tc>
          <w:tcPr>
            <w:tcW w:w="0" w:type="auto"/>
          </w:tcPr>
          <w:p w14:paraId="5E0BF601" w14:textId="77777777" w:rsidR="00AA62AB" w:rsidRPr="00C40751" w:rsidRDefault="00AA62AB" w:rsidP="00C40751">
            <w:pPr>
              <w:pStyle w:val="FigureorTabletext"/>
              <w:spacing w:line="240" w:lineRule="auto"/>
              <w:jc w:val="center"/>
              <w:rPr>
                <w:rFonts w:ascii="Times New Roman" w:hAnsi="Times New Roman"/>
                <w:b/>
              </w:rPr>
              <w:pPrChange w:id="1702" w:author="Daniel Noble" w:date="2023-09-04T11:10:00Z">
                <w:pPr>
                  <w:pStyle w:val="FigureorTabletext"/>
                  <w:spacing w:line="480" w:lineRule="auto"/>
                </w:pPr>
              </w:pPrChange>
            </w:pPr>
          </w:p>
        </w:tc>
        <w:tc>
          <w:tcPr>
            <w:tcW w:w="0" w:type="auto"/>
          </w:tcPr>
          <w:p w14:paraId="0BE95DAE" w14:textId="77777777" w:rsidR="00AA62AB" w:rsidRPr="00C40751" w:rsidRDefault="00AA62AB" w:rsidP="00C40751">
            <w:pPr>
              <w:pStyle w:val="FigureorTabletext"/>
              <w:spacing w:line="240" w:lineRule="auto"/>
              <w:jc w:val="center"/>
              <w:rPr>
                <w:rFonts w:ascii="Times New Roman" w:hAnsi="Times New Roman"/>
                <w:b/>
              </w:rPr>
              <w:pPrChange w:id="1703" w:author="Daniel Noble" w:date="2023-09-04T11:10:00Z">
                <w:pPr>
                  <w:pStyle w:val="FigureorTabletext"/>
                  <w:spacing w:line="480" w:lineRule="auto"/>
                </w:pPr>
              </w:pPrChange>
            </w:pPr>
          </w:p>
        </w:tc>
        <w:tc>
          <w:tcPr>
            <w:tcW w:w="0" w:type="auto"/>
          </w:tcPr>
          <w:p w14:paraId="12BBA379" w14:textId="77777777" w:rsidR="00AA62AB" w:rsidRPr="00C40751" w:rsidRDefault="00AA62AB" w:rsidP="00C40751">
            <w:pPr>
              <w:pStyle w:val="FigureorTabletext"/>
              <w:spacing w:line="240" w:lineRule="auto"/>
              <w:jc w:val="center"/>
              <w:rPr>
                <w:rFonts w:ascii="Times New Roman" w:hAnsi="Times New Roman"/>
                <w:b/>
              </w:rPr>
              <w:pPrChange w:id="1704" w:author="Daniel Noble" w:date="2023-09-04T11:10:00Z">
                <w:pPr>
                  <w:pStyle w:val="FigureorTabletext"/>
                  <w:spacing w:line="480" w:lineRule="auto"/>
                </w:pPr>
              </w:pPrChange>
            </w:pPr>
          </w:p>
        </w:tc>
      </w:tr>
      <w:tr w:rsidR="00C40751" w:rsidRPr="00AA62AB" w14:paraId="38B93936" w14:textId="77777777" w:rsidTr="00D2393E">
        <w:tblPrEx>
          <w:tblW w:w="0" w:type="auto"/>
          <w:jc w:val="center"/>
          <w:tblLook w:val="07E0" w:firstRow="1" w:lastRow="1" w:firstColumn="1" w:lastColumn="1" w:noHBand="1" w:noVBand="1"/>
          <w:tblPrExChange w:id="1705" w:author="Daniel Noble" w:date="2023-09-04T11:08:00Z">
            <w:tblPrEx>
              <w:tblW w:w="0" w:type="auto"/>
              <w:jc w:val="center"/>
              <w:tblLook w:val="07E0" w:firstRow="1" w:lastRow="1" w:firstColumn="1" w:lastColumn="1" w:noHBand="1" w:noVBand="1"/>
            </w:tblPrEx>
          </w:tblPrExChange>
        </w:tblPrEx>
        <w:trPr>
          <w:trHeight w:val="390"/>
          <w:jc w:val="center"/>
          <w:trPrChange w:id="1706" w:author="Daniel Noble" w:date="2023-09-04T11:08:00Z">
            <w:trPr>
              <w:trHeight w:val="390"/>
              <w:jc w:val="center"/>
            </w:trPr>
          </w:trPrChange>
        </w:trPr>
        <w:tc>
          <w:tcPr>
            <w:tcW w:w="0" w:type="auto"/>
            <w:tcPrChange w:id="1707" w:author="Daniel Noble" w:date="2023-09-04T11:08:00Z">
              <w:tcPr>
                <w:tcW w:w="0" w:type="auto"/>
              </w:tcPr>
            </w:tcPrChange>
          </w:tcPr>
          <w:p w14:paraId="611A8132" w14:textId="77777777" w:rsidR="00C40751" w:rsidRPr="00AA62AB" w:rsidRDefault="00C40751" w:rsidP="00C40751">
            <w:pPr>
              <w:pStyle w:val="FigureorTabletext"/>
              <w:spacing w:line="240" w:lineRule="auto"/>
              <w:rPr>
                <w:rFonts w:ascii="Times New Roman" w:hAnsi="Times New Roman"/>
              </w:rPr>
              <w:pPrChange w:id="1708"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vAlign w:val="center"/>
            <w:tcPrChange w:id="1709" w:author="Daniel Noble" w:date="2023-09-04T11:08:00Z">
              <w:tcPr>
                <w:tcW w:w="0" w:type="auto"/>
                <w:gridSpan w:val="4"/>
              </w:tcPr>
            </w:tcPrChange>
          </w:tcPr>
          <w:p w14:paraId="50DB3F91" w14:textId="14525B5C" w:rsidR="00C40751" w:rsidRPr="00C40751" w:rsidRDefault="00C40751" w:rsidP="00C40751">
            <w:pPr>
              <w:pStyle w:val="FigureorTabletext"/>
              <w:spacing w:line="240" w:lineRule="auto"/>
              <w:jc w:val="center"/>
              <w:rPr>
                <w:rFonts w:ascii="Times New Roman" w:hAnsi="Times New Roman"/>
                <w:b/>
                <w:bCs w:val="0"/>
              </w:rPr>
              <w:pPrChange w:id="1710" w:author="Daniel Noble" w:date="2023-09-04T11:10:00Z">
                <w:pPr>
                  <w:pStyle w:val="FigureorTabletext"/>
                  <w:spacing w:line="480" w:lineRule="auto"/>
                </w:pPr>
              </w:pPrChange>
            </w:pPr>
            <w:ins w:id="1711" w:author="Daniel Noble" w:date="2023-09-04T11:08:00Z">
              <w:r w:rsidRPr="00C40751">
                <w:rPr>
                  <w:rFonts w:ascii="Times New Roman" w:eastAsia="Helvetica" w:hAnsi="Times New Roman"/>
                  <w:b/>
                  <w:bCs w:val="0"/>
                  <w:color w:val="000000"/>
                  <w:rPrChange w:id="1712" w:author="Daniel Noble" w:date="2023-09-04T11:10:00Z">
                    <w:rPr>
                      <w:rFonts w:ascii="Helvetica" w:eastAsia="Helvetica" w:hAnsi="Helvetica" w:cs="Helvetica"/>
                      <w:color w:val="000000"/>
                      <w:sz w:val="22"/>
                      <w:szCs w:val="22"/>
                    </w:rPr>
                  </w:rPrChange>
                </w:rPr>
                <w:t>0.115</w:t>
              </w:r>
            </w:ins>
            <w:del w:id="1713" w:author="Daniel Noble" w:date="2023-09-04T11:08:00Z">
              <w:r w:rsidRPr="00C40751" w:rsidDel="00D2393E">
                <w:rPr>
                  <w:rFonts w:ascii="Times New Roman" w:hAnsi="Times New Roman"/>
                  <w:b/>
                  <w:bCs w:val="0"/>
                </w:rPr>
                <w:delText>0.109</w:delText>
              </w:r>
            </w:del>
          </w:p>
        </w:tc>
        <w:tc>
          <w:tcPr>
            <w:tcW w:w="0" w:type="auto"/>
            <w:vAlign w:val="center"/>
            <w:tcPrChange w:id="1714" w:author="Daniel Noble" w:date="2023-09-04T11:08:00Z">
              <w:tcPr>
                <w:tcW w:w="0" w:type="auto"/>
                <w:gridSpan w:val="4"/>
              </w:tcPr>
            </w:tcPrChange>
          </w:tcPr>
          <w:p w14:paraId="062286CE" w14:textId="0965045A" w:rsidR="00C40751" w:rsidRPr="00C40751" w:rsidRDefault="00C40751" w:rsidP="00C40751">
            <w:pPr>
              <w:pStyle w:val="FigureorTabletext"/>
              <w:spacing w:line="240" w:lineRule="auto"/>
              <w:jc w:val="center"/>
              <w:rPr>
                <w:rFonts w:ascii="Times New Roman" w:hAnsi="Times New Roman"/>
                <w:b/>
                <w:bCs w:val="0"/>
              </w:rPr>
              <w:pPrChange w:id="1715" w:author="Daniel Noble" w:date="2023-09-04T11:10:00Z">
                <w:pPr>
                  <w:pStyle w:val="FigureorTabletext"/>
                  <w:spacing w:line="480" w:lineRule="auto"/>
                </w:pPr>
              </w:pPrChange>
            </w:pPr>
            <w:ins w:id="1716" w:author="Daniel Noble" w:date="2023-09-04T11:08:00Z">
              <w:r w:rsidRPr="00C40751">
                <w:rPr>
                  <w:rFonts w:ascii="Times New Roman" w:eastAsia="Helvetica" w:hAnsi="Times New Roman"/>
                  <w:b/>
                  <w:bCs w:val="0"/>
                  <w:color w:val="000000"/>
                  <w:rPrChange w:id="1717" w:author="Daniel Noble" w:date="2023-09-04T11:10:00Z">
                    <w:rPr>
                      <w:rFonts w:ascii="Helvetica" w:eastAsia="Helvetica" w:hAnsi="Helvetica" w:cs="Helvetica"/>
                      <w:color w:val="000000"/>
                      <w:sz w:val="22"/>
                      <w:szCs w:val="22"/>
                    </w:rPr>
                  </w:rPrChange>
                </w:rPr>
                <w:t>0.098</w:t>
              </w:r>
            </w:ins>
            <w:del w:id="1718" w:author="Daniel Noble" w:date="2023-09-04T11:08:00Z">
              <w:r w:rsidRPr="00C40751" w:rsidDel="00D2393E">
                <w:rPr>
                  <w:rFonts w:ascii="Times New Roman" w:hAnsi="Times New Roman"/>
                  <w:b/>
                  <w:bCs w:val="0"/>
                </w:rPr>
                <w:delText>0.08</w:delText>
              </w:r>
            </w:del>
          </w:p>
        </w:tc>
        <w:tc>
          <w:tcPr>
            <w:tcW w:w="0" w:type="auto"/>
            <w:vAlign w:val="center"/>
            <w:tcPrChange w:id="1719" w:author="Daniel Noble" w:date="2023-09-04T11:08:00Z">
              <w:tcPr>
                <w:tcW w:w="0" w:type="auto"/>
                <w:gridSpan w:val="4"/>
              </w:tcPr>
            </w:tcPrChange>
          </w:tcPr>
          <w:p w14:paraId="759A3A3D" w14:textId="45A20D2D" w:rsidR="00C40751" w:rsidRPr="00C40751" w:rsidRDefault="00C40751" w:rsidP="00C40751">
            <w:pPr>
              <w:pStyle w:val="FigureorTabletext"/>
              <w:spacing w:line="240" w:lineRule="auto"/>
              <w:jc w:val="center"/>
              <w:rPr>
                <w:rFonts w:ascii="Times New Roman" w:hAnsi="Times New Roman"/>
                <w:b/>
                <w:bCs w:val="0"/>
              </w:rPr>
              <w:pPrChange w:id="1720" w:author="Daniel Noble" w:date="2023-09-04T11:10:00Z">
                <w:pPr>
                  <w:pStyle w:val="FigureorTabletext"/>
                  <w:spacing w:line="480" w:lineRule="auto"/>
                </w:pPr>
              </w:pPrChange>
            </w:pPr>
            <w:ins w:id="1721" w:author="Daniel Noble" w:date="2023-09-04T11:08:00Z">
              <w:r w:rsidRPr="00C40751">
                <w:rPr>
                  <w:rFonts w:ascii="Times New Roman" w:eastAsia="Helvetica" w:hAnsi="Times New Roman"/>
                  <w:b/>
                  <w:bCs w:val="0"/>
                  <w:color w:val="000000"/>
                  <w:rPrChange w:id="1722" w:author="Daniel Noble" w:date="2023-09-04T11:10:00Z">
                    <w:rPr>
                      <w:rFonts w:ascii="Helvetica" w:eastAsia="Helvetica" w:hAnsi="Helvetica" w:cs="Helvetica"/>
                      <w:color w:val="000000"/>
                      <w:sz w:val="22"/>
                      <w:szCs w:val="22"/>
                    </w:rPr>
                  </w:rPrChange>
                </w:rPr>
                <w:t>0.133</w:t>
              </w:r>
            </w:ins>
            <w:del w:id="1723" w:author="Daniel Noble" w:date="2023-09-04T11:08:00Z">
              <w:r w:rsidRPr="00C40751" w:rsidDel="00D2393E">
                <w:rPr>
                  <w:rFonts w:ascii="Times New Roman" w:hAnsi="Times New Roman"/>
                  <w:b/>
                  <w:bCs w:val="0"/>
                </w:rPr>
                <w:delText>0.137</w:delText>
              </w:r>
            </w:del>
          </w:p>
        </w:tc>
      </w:tr>
      <w:tr w:rsidR="00C40751" w:rsidRPr="00AA62AB" w14:paraId="3AC45AEB" w14:textId="77777777" w:rsidTr="00E92E98">
        <w:tblPrEx>
          <w:tblW w:w="0" w:type="auto"/>
          <w:jc w:val="center"/>
          <w:tblLook w:val="07E0" w:firstRow="1" w:lastRow="1" w:firstColumn="1" w:lastColumn="1" w:noHBand="1" w:noVBand="1"/>
          <w:tblPrExChange w:id="1724" w:author="Daniel Noble" w:date="2023-09-04T11:08:00Z">
            <w:tblPrEx>
              <w:tblW w:w="0" w:type="auto"/>
              <w:jc w:val="center"/>
              <w:tblLook w:val="07E0" w:firstRow="1" w:lastRow="1" w:firstColumn="1" w:lastColumn="1" w:noHBand="1" w:noVBand="1"/>
            </w:tblPrEx>
          </w:tblPrExChange>
        </w:tblPrEx>
        <w:trPr>
          <w:trHeight w:val="374"/>
          <w:jc w:val="center"/>
          <w:trPrChange w:id="1725" w:author="Daniel Noble" w:date="2023-09-04T11:08:00Z">
            <w:trPr>
              <w:trHeight w:val="374"/>
              <w:jc w:val="center"/>
            </w:trPr>
          </w:trPrChange>
        </w:trPr>
        <w:tc>
          <w:tcPr>
            <w:tcW w:w="0" w:type="auto"/>
            <w:tcPrChange w:id="1726" w:author="Daniel Noble" w:date="2023-09-04T11:08:00Z">
              <w:tcPr>
                <w:tcW w:w="0" w:type="auto"/>
              </w:tcPr>
            </w:tcPrChange>
          </w:tcPr>
          <w:p w14:paraId="34D49A9E" w14:textId="77777777" w:rsidR="00C40751" w:rsidRPr="00AA62AB" w:rsidRDefault="00C40751" w:rsidP="00C40751">
            <w:pPr>
              <w:pStyle w:val="FigureorTabletext"/>
              <w:spacing w:line="240" w:lineRule="auto"/>
              <w:rPr>
                <w:rFonts w:ascii="Times New Roman" w:hAnsi="Times New Roman"/>
              </w:rPr>
              <w:pPrChange w:id="1727" w:author="Daniel Noble" w:date="2023-07-12T13:16:00Z">
                <w:pPr>
                  <w:pStyle w:val="FigureorTabletext"/>
                  <w:spacing w:line="480" w:lineRule="auto"/>
                </w:pPr>
              </w:pPrChange>
            </w:pPr>
            <w:r w:rsidRPr="00AA62AB">
              <w:rPr>
                <w:rFonts w:ascii="Times New Roman" w:hAnsi="Times New Roman"/>
              </w:rPr>
              <w:t xml:space="preserve">    Slope</w:t>
            </w:r>
          </w:p>
        </w:tc>
        <w:tc>
          <w:tcPr>
            <w:tcW w:w="0" w:type="auto"/>
            <w:vAlign w:val="center"/>
            <w:tcPrChange w:id="1728" w:author="Daniel Noble" w:date="2023-09-04T11:08:00Z">
              <w:tcPr>
                <w:tcW w:w="0" w:type="auto"/>
                <w:gridSpan w:val="4"/>
              </w:tcPr>
            </w:tcPrChange>
          </w:tcPr>
          <w:p w14:paraId="5B3C7C9C" w14:textId="5013EF98" w:rsidR="00C40751" w:rsidRPr="00C40751" w:rsidRDefault="00C40751" w:rsidP="00C40751">
            <w:pPr>
              <w:pStyle w:val="FigureorTabletext"/>
              <w:spacing w:line="240" w:lineRule="auto"/>
              <w:jc w:val="center"/>
              <w:rPr>
                <w:rFonts w:ascii="Times New Roman" w:hAnsi="Times New Roman"/>
                <w:b/>
                <w:bCs w:val="0"/>
              </w:rPr>
              <w:pPrChange w:id="1729" w:author="Daniel Noble" w:date="2023-09-04T11:10:00Z">
                <w:pPr>
                  <w:pStyle w:val="FigureorTabletext"/>
                  <w:spacing w:line="480" w:lineRule="auto"/>
                </w:pPr>
              </w:pPrChange>
            </w:pPr>
            <w:ins w:id="1730" w:author="Daniel Noble" w:date="2023-09-04T11:08:00Z">
              <w:r w:rsidRPr="00C40751">
                <w:rPr>
                  <w:rFonts w:ascii="Times New Roman" w:eastAsia="Helvetica" w:hAnsi="Times New Roman"/>
                  <w:b/>
                  <w:bCs w:val="0"/>
                  <w:color w:val="000000"/>
                  <w:rPrChange w:id="1731" w:author="Daniel Noble" w:date="2023-09-04T11:10:00Z">
                    <w:rPr>
                      <w:rFonts w:ascii="Helvetica" w:eastAsia="Helvetica" w:hAnsi="Helvetica" w:cs="Helvetica"/>
                      <w:color w:val="000000"/>
                      <w:sz w:val="22"/>
                      <w:szCs w:val="22"/>
                    </w:rPr>
                  </w:rPrChange>
                </w:rPr>
                <w:t>0.117</w:t>
              </w:r>
            </w:ins>
            <w:del w:id="1732" w:author="Daniel Noble" w:date="2023-09-04T11:08:00Z">
              <w:r w:rsidRPr="00C40751" w:rsidDel="00E92E98">
                <w:rPr>
                  <w:rFonts w:ascii="Times New Roman" w:hAnsi="Times New Roman"/>
                  <w:b/>
                  <w:bCs w:val="0"/>
                </w:rPr>
                <w:delText>0.116</w:delText>
              </w:r>
            </w:del>
          </w:p>
        </w:tc>
        <w:tc>
          <w:tcPr>
            <w:tcW w:w="0" w:type="auto"/>
            <w:vAlign w:val="center"/>
            <w:tcPrChange w:id="1733" w:author="Daniel Noble" w:date="2023-09-04T11:08:00Z">
              <w:tcPr>
                <w:tcW w:w="0" w:type="auto"/>
                <w:gridSpan w:val="4"/>
              </w:tcPr>
            </w:tcPrChange>
          </w:tcPr>
          <w:p w14:paraId="3A854503" w14:textId="2922B392" w:rsidR="00C40751" w:rsidRPr="00C40751" w:rsidRDefault="00C40751" w:rsidP="00C40751">
            <w:pPr>
              <w:pStyle w:val="FigureorTabletext"/>
              <w:spacing w:line="240" w:lineRule="auto"/>
              <w:jc w:val="center"/>
              <w:rPr>
                <w:rFonts w:ascii="Times New Roman" w:hAnsi="Times New Roman"/>
                <w:b/>
                <w:bCs w:val="0"/>
              </w:rPr>
              <w:pPrChange w:id="1734" w:author="Daniel Noble" w:date="2023-09-04T11:10:00Z">
                <w:pPr>
                  <w:pStyle w:val="FigureorTabletext"/>
                  <w:spacing w:line="480" w:lineRule="auto"/>
                </w:pPr>
              </w:pPrChange>
            </w:pPr>
            <w:ins w:id="1735" w:author="Daniel Noble" w:date="2023-09-04T11:08:00Z">
              <w:r w:rsidRPr="00C40751">
                <w:rPr>
                  <w:rFonts w:ascii="Times New Roman" w:eastAsia="Helvetica" w:hAnsi="Times New Roman"/>
                  <w:b/>
                  <w:bCs w:val="0"/>
                  <w:color w:val="000000"/>
                  <w:rPrChange w:id="1736" w:author="Daniel Noble" w:date="2023-09-04T11:10:00Z">
                    <w:rPr>
                      <w:rFonts w:ascii="Helvetica" w:eastAsia="Helvetica" w:hAnsi="Helvetica" w:cs="Helvetica"/>
                      <w:color w:val="000000"/>
                      <w:sz w:val="22"/>
                      <w:szCs w:val="22"/>
                    </w:rPr>
                  </w:rPrChange>
                </w:rPr>
                <w:t>0.101</w:t>
              </w:r>
            </w:ins>
            <w:del w:id="1737" w:author="Daniel Noble" w:date="2023-09-04T11:08:00Z">
              <w:r w:rsidRPr="00C40751" w:rsidDel="00E92E98">
                <w:rPr>
                  <w:rFonts w:ascii="Times New Roman" w:hAnsi="Times New Roman"/>
                  <w:b/>
                  <w:bCs w:val="0"/>
                </w:rPr>
                <w:delText>0.1</w:delText>
              </w:r>
            </w:del>
          </w:p>
        </w:tc>
        <w:tc>
          <w:tcPr>
            <w:tcW w:w="0" w:type="auto"/>
            <w:vAlign w:val="center"/>
            <w:tcPrChange w:id="1738" w:author="Daniel Noble" w:date="2023-09-04T11:08:00Z">
              <w:tcPr>
                <w:tcW w:w="0" w:type="auto"/>
                <w:gridSpan w:val="4"/>
              </w:tcPr>
            </w:tcPrChange>
          </w:tcPr>
          <w:p w14:paraId="25B563DA" w14:textId="1412FA54" w:rsidR="00C40751" w:rsidRPr="00C40751" w:rsidRDefault="00C40751" w:rsidP="00C40751">
            <w:pPr>
              <w:pStyle w:val="FigureorTabletext"/>
              <w:spacing w:line="240" w:lineRule="auto"/>
              <w:jc w:val="center"/>
              <w:rPr>
                <w:rFonts w:ascii="Times New Roman" w:hAnsi="Times New Roman"/>
                <w:b/>
                <w:bCs w:val="0"/>
              </w:rPr>
              <w:pPrChange w:id="1739" w:author="Daniel Noble" w:date="2023-09-04T11:10:00Z">
                <w:pPr>
                  <w:pStyle w:val="FigureorTabletext"/>
                  <w:spacing w:line="480" w:lineRule="auto"/>
                </w:pPr>
              </w:pPrChange>
            </w:pPr>
            <w:ins w:id="1740" w:author="Daniel Noble" w:date="2023-09-04T11:08:00Z">
              <w:r w:rsidRPr="00C40751">
                <w:rPr>
                  <w:rFonts w:ascii="Times New Roman" w:eastAsia="Helvetica" w:hAnsi="Times New Roman"/>
                  <w:b/>
                  <w:bCs w:val="0"/>
                  <w:color w:val="000000"/>
                  <w:rPrChange w:id="1741" w:author="Daniel Noble" w:date="2023-09-04T11:10:00Z">
                    <w:rPr>
                      <w:rFonts w:ascii="Helvetica" w:eastAsia="Helvetica" w:hAnsi="Helvetica" w:cs="Helvetica"/>
                      <w:color w:val="000000"/>
                      <w:sz w:val="22"/>
                      <w:szCs w:val="22"/>
                    </w:rPr>
                  </w:rPrChange>
                </w:rPr>
                <w:t>0.135</w:t>
              </w:r>
            </w:ins>
            <w:del w:id="1742" w:author="Daniel Noble" w:date="2023-09-04T11:08:00Z">
              <w:r w:rsidRPr="00C40751" w:rsidDel="00E92E98">
                <w:rPr>
                  <w:rFonts w:ascii="Times New Roman" w:hAnsi="Times New Roman"/>
                  <w:b/>
                  <w:bCs w:val="0"/>
                </w:rPr>
                <w:delText>0.135</w:delText>
              </w:r>
            </w:del>
          </w:p>
        </w:tc>
      </w:tr>
      <w:tr w:rsidR="00C40751" w:rsidRPr="00AA62AB" w14:paraId="26E7E0C4" w14:textId="77777777" w:rsidTr="009853DC">
        <w:tblPrEx>
          <w:tblW w:w="0" w:type="auto"/>
          <w:jc w:val="center"/>
          <w:tblLook w:val="07E0" w:firstRow="1" w:lastRow="1" w:firstColumn="1" w:lastColumn="1" w:noHBand="1" w:noVBand="1"/>
          <w:tblPrExChange w:id="1743" w:author="Daniel Noble" w:date="2023-09-04T11:08:00Z">
            <w:tblPrEx>
              <w:tblW w:w="0" w:type="auto"/>
              <w:jc w:val="center"/>
              <w:tblLook w:val="07E0" w:firstRow="1" w:lastRow="1" w:firstColumn="1" w:lastColumn="1" w:noHBand="1" w:noVBand="1"/>
            </w:tblPrEx>
          </w:tblPrExChange>
        </w:tblPrEx>
        <w:trPr>
          <w:trHeight w:val="374"/>
          <w:jc w:val="center"/>
          <w:trPrChange w:id="1744" w:author="Daniel Noble" w:date="2023-09-04T11:08:00Z">
            <w:trPr>
              <w:trHeight w:val="374"/>
              <w:jc w:val="center"/>
            </w:trPr>
          </w:trPrChange>
        </w:trPr>
        <w:tc>
          <w:tcPr>
            <w:tcW w:w="0" w:type="auto"/>
            <w:tcPrChange w:id="1745" w:author="Daniel Noble" w:date="2023-09-04T11:08:00Z">
              <w:tcPr>
                <w:tcW w:w="0" w:type="auto"/>
              </w:tcPr>
            </w:tcPrChange>
          </w:tcPr>
          <w:p w14:paraId="19E0B01B" w14:textId="77777777" w:rsidR="00C40751" w:rsidRPr="00AA62AB" w:rsidRDefault="00C40751" w:rsidP="00C40751">
            <w:pPr>
              <w:pStyle w:val="FigureorTabletext"/>
              <w:spacing w:line="240" w:lineRule="auto"/>
              <w:rPr>
                <w:rFonts w:ascii="Times New Roman" w:hAnsi="Times New Roman"/>
              </w:rPr>
              <w:pPrChange w:id="1746" w:author="Daniel Noble" w:date="2023-07-12T13:16:00Z">
                <w:pPr>
                  <w:pStyle w:val="FigureorTabletext"/>
                  <w:spacing w:line="480" w:lineRule="auto"/>
                </w:pPr>
              </w:pPrChange>
            </w:pPr>
            <w:r w:rsidRPr="00AA62AB">
              <w:rPr>
                <w:rFonts w:ascii="Times New Roman" w:hAnsi="Times New Roman"/>
              </w:rPr>
              <w:t xml:space="preserve">    Quadratic</w:t>
            </w:r>
          </w:p>
        </w:tc>
        <w:tc>
          <w:tcPr>
            <w:tcW w:w="0" w:type="auto"/>
            <w:vAlign w:val="center"/>
            <w:tcPrChange w:id="1747" w:author="Daniel Noble" w:date="2023-09-04T11:08:00Z">
              <w:tcPr>
                <w:tcW w:w="0" w:type="auto"/>
                <w:gridSpan w:val="4"/>
              </w:tcPr>
            </w:tcPrChange>
          </w:tcPr>
          <w:p w14:paraId="5BD0C144" w14:textId="7E040F60" w:rsidR="00C40751" w:rsidRPr="00C40751" w:rsidRDefault="00C40751" w:rsidP="00C40751">
            <w:pPr>
              <w:pStyle w:val="FigureorTabletext"/>
              <w:spacing w:line="240" w:lineRule="auto"/>
              <w:jc w:val="center"/>
              <w:rPr>
                <w:rFonts w:ascii="Times New Roman" w:hAnsi="Times New Roman"/>
                <w:b/>
                <w:bCs w:val="0"/>
              </w:rPr>
              <w:pPrChange w:id="1748" w:author="Daniel Noble" w:date="2023-09-04T11:10:00Z">
                <w:pPr>
                  <w:pStyle w:val="FigureorTabletext"/>
                  <w:spacing w:line="480" w:lineRule="auto"/>
                </w:pPr>
              </w:pPrChange>
            </w:pPr>
            <w:ins w:id="1749" w:author="Daniel Noble" w:date="2023-09-04T11:08:00Z">
              <w:r w:rsidRPr="00C40751">
                <w:rPr>
                  <w:rFonts w:ascii="Times New Roman" w:eastAsia="Helvetica" w:hAnsi="Times New Roman"/>
                  <w:b/>
                  <w:bCs w:val="0"/>
                  <w:color w:val="000000"/>
                  <w:rPrChange w:id="1750" w:author="Daniel Noble" w:date="2023-09-04T11:10:00Z">
                    <w:rPr>
                      <w:rFonts w:ascii="Helvetica" w:eastAsia="Helvetica" w:hAnsi="Helvetica" w:cs="Helvetica"/>
                      <w:color w:val="000000"/>
                      <w:sz w:val="22"/>
                      <w:szCs w:val="22"/>
                    </w:rPr>
                  </w:rPrChange>
                </w:rPr>
                <w:t>0.017</w:t>
              </w:r>
            </w:ins>
            <w:del w:id="1751" w:author="Daniel Noble" w:date="2023-09-04T11:08:00Z">
              <w:r w:rsidRPr="00C40751" w:rsidDel="009853DC">
                <w:rPr>
                  <w:rFonts w:ascii="Times New Roman" w:hAnsi="Times New Roman"/>
                  <w:b/>
                  <w:bCs w:val="0"/>
                </w:rPr>
                <w:delText>0.117</w:delText>
              </w:r>
            </w:del>
          </w:p>
        </w:tc>
        <w:tc>
          <w:tcPr>
            <w:tcW w:w="0" w:type="auto"/>
            <w:vAlign w:val="center"/>
            <w:tcPrChange w:id="1752" w:author="Daniel Noble" w:date="2023-09-04T11:08:00Z">
              <w:tcPr>
                <w:tcW w:w="0" w:type="auto"/>
                <w:gridSpan w:val="4"/>
              </w:tcPr>
            </w:tcPrChange>
          </w:tcPr>
          <w:p w14:paraId="72933627" w14:textId="25A432B1" w:rsidR="00C40751" w:rsidRPr="00C40751" w:rsidRDefault="00C40751" w:rsidP="00C40751">
            <w:pPr>
              <w:pStyle w:val="FigureorTabletext"/>
              <w:spacing w:line="240" w:lineRule="auto"/>
              <w:jc w:val="center"/>
              <w:rPr>
                <w:rFonts w:ascii="Times New Roman" w:hAnsi="Times New Roman"/>
                <w:b/>
                <w:bCs w:val="0"/>
              </w:rPr>
              <w:pPrChange w:id="1753" w:author="Daniel Noble" w:date="2023-09-04T11:10:00Z">
                <w:pPr>
                  <w:pStyle w:val="FigureorTabletext"/>
                  <w:spacing w:line="480" w:lineRule="auto"/>
                </w:pPr>
              </w:pPrChange>
            </w:pPr>
            <w:ins w:id="1754" w:author="Daniel Noble" w:date="2023-09-04T11:08:00Z">
              <w:r w:rsidRPr="00C40751">
                <w:rPr>
                  <w:rFonts w:ascii="Times New Roman" w:eastAsia="Helvetica" w:hAnsi="Times New Roman"/>
                  <w:b/>
                  <w:bCs w:val="0"/>
                  <w:color w:val="000000"/>
                  <w:rPrChange w:id="1755" w:author="Daniel Noble" w:date="2023-09-04T11:10:00Z">
                    <w:rPr>
                      <w:rFonts w:ascii="Helvetica" w:eastAsia="Helvetica" w:hAnsi="Helvetica" w:cs="Helvetica"/>
                      <w:color w:val="000000"/>
                      <w:sz w:val="22"/>
                      <w:szCs w:val="22"/>
                    </w:rPr>
                  </w:rPrChange>
                </w:rPr>
                <w:t>-0.839</w:t>
              </w:r>
            </w:ins>
            <w:del w:id="1756" w:author="Daniel Noble" w:date="2023-09-04T11:08:00Z">
              <w:r w:rsidRPr="00C40751" w:rsidDel="009853DC">
                <w:rPr>
                  <w:rFonts w:ascii="Times New Roman" w:hAnsi="Times New Roman"/>
                  <w:b/>
                  <w:bCs w:val="0"/>
                </w:rPr>
                <w:delText>0.101</w:delText>
              </w:r>
            </w:del>
          </w:p>
        </w:tc>
        <w:tc>
          <w:tcPr>
            <w:tcW w:w="0" w:type="auto"/>
            <w:vAlign w:val="center"/>
            <w:tcPrChange w:id="1757" w:author="Daniel Noble" w:date="2023-09-04T11:08:00Z">
              <w:tcPr>
                <w:tcW w:w="0" w:type="auto"/>
                <w:gridSpan w:val="4"/>
              </w:tcPr>
            </w:tcPrChange>
          </w:tcPr>
          <w:p w14:paraId="149157F4" w14:textId="6050D3FB" w:rsidR="00C40751" w:rsidRPr="00C40751" w:rsidRDefault="00C40751" w:rsidP="00C40751">
            <w:pPr>
              <w:pStyle w:val="FigureorTabletext"/>
              <w:spacing w:line="240" w:lineRule="auto"/>
              <w:jc w:val="center"/>
              <w:rPr>
                <w:rFonts w:ascii="Times New Roman" w:hAnsi="Times New Roman"/>
                <w:b/>
                <w:bCs w:val="0"/>
              </w:rPr>
              <w:pPrChange w:id="1758" w:author="Daniel Noble" w:date="2023-09-04T11:10:00Z">
                <w:pPr>
                  <w:pStyle w:val="FigureorTabletext"/>
                  <w:spacing w:line="480" w:lineRule="auto"/>
                </w:pPr>
              </w:pPrChange>
            </w:pPr>
            <w:ins w:id="1759" w:author="Daniel Noble" w:date="2023-09-04T11:08:00Z">
              <w:r w:rsidRPr="00C40751">
                <w:rPr>
                  <w:rFonts w:ascii="Times New Roman" w:eastAsia="Helvetica" w:hAnsi="Times New Roman"/>
                  <w:b/>
                  <w:bCs w:val="0"/>
                  <w:color w:val="000000"/>
                  <w:rPrChange w:id="1760" w:author="Daniel Noble" w:date="2023-09-04T11:10:00Z">
                    <w:rPr>
                      <w:rFonts w:ascii="Helvetica" w:eastAsia="Helvetica" w:hAnsi="Helvetica" w:cs="Helvetica"/>
                      <w:color w:val="000000"/>
                      <w:sz w:val="22"/>
                      <w:szCs w:val="22"/>
                    </w:rPr>
                  </w:rPrChange>
                </w:rPr>
                <w:t>0.848</w:t>
              </w:r>
            </w:ins>
            <w:del w:id="1761" w:author="Daniel Noble" w:date="2023-09-04T11:08:00Z">
              <w:r w:rsidRPr="00C40751" w:rsidDel="009853DC">
                <w:rPr>
                  <w:rFonts w:ascii="Times New Roman" w:hAnsi="Times New Roman"/>
                  <w:b/>
                  <w:bCs w:val="0"/>
                </w:rPr>
                <w:delText>0.137</w:delText>
              </w:r>
            </w:del>
          </w:p>
        </w:tc>
      </w:tr>
      <w:tr w:rsidR="00C40751" w:rsidRPr="00AA62AB" w14:paraId="270D4BB9" w14:textId="77777777" w:rsidTr="009E1F06">
        <w:tblPrEx>
          <w:tblW w:w="0" w:type="auto"/>
          <w:jc w:val="center"/>
          <w:tblLook w:val="07E0" w:firstRow="1" w:lastRow="1" w:firstColumn="1" w:lastColumn="1" w:noHBand="1" w:noVBand="1"/>
          <w:tblPrExChange w:id="1762" w:author="Daniel Noble" w:date="2023-09-04T11:09:00Z">
            <w:tblPrEx>
              <w:tblW w:w="0" w:type="auto"/>
              <w:jc w:val="center"/>
              <w:tblLook w:val="07E0" w:firstRow="1" w:lastRow="1" w:firstColumn="1" w:lastColumn="1" w:noHBand="1" w:noVBand="1"/>
            </w:tblPrEx>
          </w:tblPrExChange>
        </w:tblPrEx>
        <w:trPr>
          <w:trHeight w:val="374"/>
          <w:jc w:val="center"/>
          <w:trPrChange w:id="1763" w:author="Daniel Noble" w:date="2023-09-04T11:09:00Z">
            <w:trPr>
              <w:trHeight w:val="374"/>
              <w:jc w:val="center"/>
            </w:trPr>
          </w:trPrChange>
        </w:trPr>
        <w:tc>
          <w:tcPr>
            <w:tcW w:w="0" w:type="auto"/>
            <w:tcPrChange w:id="1764" w:author="Daniel Noble" w:date="2023-09-04T11:09:00Z">
              <w:tcPr>
                <w:tcW w:w="0" w:type="auto"/>
              </w:tcPr>
            </w:tcPrChange>
          </w:tcPr>
          <w:p w14:paraId="28A690BA" w14:textId="77777777" w:rsidR="00C40751" w:rsidRPr="00AA62AB" w:rsidRDefault="00C40751" w:rsidP="00C40751">
            <w:pPr>
              <w:pStyle w:val="FigureorTabletext"/>
              <w:spacing w:line="240" w:lineRule="auto"/>
              <w:rPr>
                <w:rFonts w:ascii="Times New Roman" w:hAnsi="Times New Roman"/>
              </w:rPr>
              <w:pPrChange w:id="1765" w:author="Daniel Noble" w:date="2023-07-12T13:16:00Z">
                <w:pPr>
                  <w:pStyle w:val="FigureorTabletext"/>
                  <w:spacing w:line="480" w:lineRule="auto"/>
                </w:pPr>
              </w:pPrChange>
            </w:pPr>
            <w:r w:rsidRPr="00AA62AB">
              <w:rPr>
                <w:rFonts w:ascii="Times New Roman" w:hAnsi="Times New Roman"/>
              </w:rPr>
              <w:t xml:space="preserve">    Cor intercept - slope</w:t>
            </w:r>
          </w:p>
        </w:tc>
        <w:tc>
          <w:tcPr>
            <w:tcW w:w="0" w:type="auto"/>
            <w:vAlign w:val="center"/>
            <w:tcPrChange w:id="1766" w:author="Daniel Noble" w:date="2023-09-04T11:09:00Z">
              <w:tcPr>
                <w:tcW w:w="0" w:type="auto"/>
                <w:gridSpan w:val="4"/>
              </w:tcPr>
            </w:tcPrChange>
          </w:tcPr>
          <w:p w14:paraId="190AFB07" w14:textId="290FC5A1" w:rsidR="00C40751" w:rsidRPr="00C40751" w:rsidRDefault="00C40751" w:rsidP="00C40751">
            <w:pPr>
              <w:pStyle w:val="FigureorTabletext"/>
              <w:spacing w:line="240" w:lineRule="auto"/>
              <w:jc w:val="center"/>
              <w:rPr>
                <w:rFonts w:ascii="Times New Roman" w:hAnsi="Times New Roman"/>
              </w:rPr>
              <w:pPrChange w:id="1767" w:author="Daniel Noble" w:date="2023-09-04T11:10:00Z">
                <w:pPr>
                  <w:pStyle w:val="FigureorTabletext"/>
                  <w:spacing w:line="480" w:lineRule="auto"/>
                </w:pPr>
              </w:pPrChange>
            </w:pPr>
            <w:ins w:id="1768" w:author="Daniel Noble" w:date="2023-09-04T11:09:00Z">
              <w:r w:rsidRPr="00C40751">
                <w:rPr>
                  <w:rFonts w:ascii="Times New Roman" w:eastAsia="Helvetica" w:hAnsi="Times New Roman"/>
                  <w:color w:val="000000"/>
                  <w:rPrChange w:id="1769" w:author="Daniel Noble" w:date="2023-09-04T11:10:00Z">
                    <w:rPr>
                      <w:rFonts w:ascii="Helvetica" w:eastAsia="Helvetica" w:hAnsi="Helvetica" w:cs="Helvetica"/>
                      <w:color w:val="000000"/>
                      <w:sz w:val="22"/>
                      <w:szCs w:val="22"/>
                    </w:rPr>
                  </w:rPrChange>
                </w:rPr>
                <w:t>-0.462</w:t>
              </w:r>
            </w:ins>
            <w:del w:id="1770" w:author="Daniel Noble" w:date="2023-09-04T11:09:00Z">
              <w:r w:rsidRPr="00C40751" w:rsidDel="009E1F06">
                <w:rPr>
                  <w:rFonts w:ascii="Times New Roman" w:hAnsi="Times New Roman"/>
                </w:rPr>
                <w:delText>0.014</w:delText>
              </w:r>
            </w:del>
          </w:p>
        </w:tc>
        <w:tc>
          <w:tcPr>
            <w:tcW w:w="0" w:type="auto"/>
            <w:vAlign w:val="center"/>
            <w:tcPrChange w:id="1771" w:author="Daniel Noble" w:date="2023-09-04T11:09:00Z">
              <w:tcPr>
                <w:tcW w:w="0" w:type="auto"/>
                <w:gridSpan w:val="4"/>
              </w:tcPr>
            </w:tcPrChange>
          </w:tcPr>
          <w:p w14:paraId="554CEBA5" w14:textId="4C2FE3F8" w:rsidR="00C40751" w:rsidRPr="00C40751" w:rsidRDefault="00C40751" w:rsidP="00C40751">
            <w:pPr>
              <w:pStyle w:val="FigureorTabletext"/>
              <w:spacing w:line="240" w:lineRule="auto"/>
              <w:jc w:val="center"/>
              <w:rPr>
                <w:rFonts w:ascii="Times New Roman" w:hAnsi="Times New Roman"/>
              </w:rPr>
              <w:pPrChange w:id="1772" w:author="Daniel Noble" w:date="2023-09-04T11:10:00Z">
                <w:pPr>
                  <w:pStyle w:val="FigureorTabletext"/>
                  <w:spacing w:line="480" w:lineRule="auto"/>
                </w:pPr>
              </w:pPrChange>
            </w:pPr>
            <w:ins w:id="1773" w:author="Daniel Noble" w:date="2023-09-04T11:09:00Z">
              <w:r w:rsidRPr="00C40751">
                <w:rPr>
                  <w:rFonts w:ascii="Times New Roman" w:eastAsia="Helvetica" w:hAnsi="Times New Roman"/>
                  <w:color w:val="000000"/>
                  <w:rPrChange w:id="1774" w:author="Daniel Noble" w:date="2023-09-04T11:10:00Z">
                    <w:rPr>
                      <w:rFonts w:ascii="Helvetica" w:eastAsia="Helvetica" w:hAnsi="Helvetica" w:cs="Helvetica"/>
                      <w:color w:val="000000"/>
                      <w:sz w:val="22"/>
                      <w:szCs w:val="22"/>
                    </w:rPr>
                  </w:rPrChange>
                </w:rPr>
                <w:t>-0.598</w:t>
              </w:r>
            </w:ins>
            <w:del w:id="1775" w:author="Daniel Noble" w:date="2023-09-04T11:09:00Z">
              <w:r w:rsidRPr="00C40751" w:rsidDel="009E1F06">
                <w:rPr>
                  <w:rFonts w:ascii="Times New Roman" w:hAnsi="Times New Roman"/>
                </w:rPr>
                <w:delText>-0.233</w:delText>
              </w:r>
            </w:del>
          </w:p>
        </w:tc>
        <w:tc>
          <w:tcPr>
            <w:tcW w:w="0" w:type="auto"/>
            <w:vAlign w:val="center"/>
            <w:tcPrChange w:id="1776" w:author="Daniel Noble" w:date="2023-09-04T11:09:00Z">
              <w:tcPr>
                <w:tcW w:w="0" w:type="auto"/>
                <w:gridSpan w:val="4"/>
              </w:tcPr>
            </w:tcPrChange>
          </w:tcPr>
          <w:p w14:paraId="02F90A50" w14:textId="74BB54F0" w:rsidR="00C40751" w:rsidRPr="00C40751" w:rsidRDefault="00C40751" w:rsidP="00C40751">
            <w:pPr>
              <w:pStyle w:val="FigureorTabletext"/>
              <w:spacing w:line="240" w:lineRule="auto"/>
              <w:jc w:val="center"/>
              <w:rPr>
                <w:rFonts w:ascii="Times New Roman" w:hAnsi="Times New Roman"/>
              </w:rPr>
              <w:pPrChange w:id="1777" w:author="Daniel Noble" w:date="2023-09-04T11:10:00Z">
                <w:pPr>
                  <w:pStyle w:val="FigureorTabletext"/>
                  <w:spacing w:line="480" w:lineRule="auto"/>
                </w:pPr>
              </w:pPrChange>
            </w:pPr>
            <w:ins w:id="1778" w:author="Daniel Noble" w:date="2023-09-04T11:09:00Z">
              <w:r w:rsidRPr="00C40751">
                <w:rPr>
                  <w:rFonts w:ascii="Times New Roman" w:eastAsia="Helvetica" w:hAnsi="Times New Roman"/>
                  <w:color w:val="000000"/>
                  <w:rPrChange w:id="1779" w:author="Daniel Noble" w:date="2023-09-04T11:10:00Z">
                    <w:rPr>
                      <w:rFonts w:ascii="Helvetica" w:eastAsia="Helvetica" w:hAnsi="Helvetica" w:cs="Helvetica"/>
                      <w:color w:val="000000"/>
                      <w:sz w:val="22"/>
                      <w:szCs w:val="22"/>
                    </w:rPr>
                  </w:rPrChange>
                </w:rPr>
                <w:t>-0.299</w:t>
              </w:r>
            </w:ins>
            <w:del w:id="1780" w:author="Daniel Noble" w:date="2023-09-04T11:09:00Z">
              <w:r w:rsidRPr="00C40751" w:rsidDel="009E1F06">
                <w:rPr>
                  <w:rFonts w:ascii="Times New Roman" w:hAnsi="Times New Roman"/>
                </w:rPr>
                <w:delText>0.242</w:delText>
              </w:r>
            </w:del>
          </w:p>
        </w:tc>
      </w:tr>
      <w:tr w:rsidR="00C40751" w:rsidRPr="00AA62AB" w14:paraId="29451C87" w14:textId="77777777" w:rsidTr="004D3188">
        <w:tblPrEx>
          <w:tblW w:w="0" w:type="auto"/>
          <w:jc w:val="center"/>
          <w:tblLook w:val="07E0" w:firstRow="1" w:lastRow="1" w:firstColumn="1" w:lastColumn="1" w:noHBand="1" w:noVBand="1"/>
          <w:tblPrExChange w:id="1781" w:author="Daniel Noble" w:date="2023-09-04T11:09:00Z">
            <w:tblPrEx>
              <w:tblW w:w="0" w:type="auto"/>
              <w:jc w:val="center"/>
              <w:tblLook w:val="07E0" w:firstRow="1" w:lastRow="1" w:firstColumn="1" w:lastColumn="1" w:noHBand="1" w:noVBand="1"/>
            </w:tblPrEx>
          </w:tblPrExChange>
        </w:tblPrEx>
        <w:trPr>
          <w:trHeight w:val="374"/>
          <w:jc w:val="center"/>
          <w:trPrChange w:id="1782" w:author="Daniel Noble" w:date="2023-09-04T11:09:00Z">
            <w:trPr>
              <w:trHeight w:val="374"/>
              <w:jc w:val="center"/>
            </w:trPr>
          </w:trPrChange>
        </w:trPr>
        <w:tc>
          <w:tcPr>
            <w:tcW w:w="0" w:type="auto"/>
            <w:tcPrChange w:id="1783" w:author="Daniel Noble" w:date="2023-09-04T11:09:00Z">
              <w:tcPr>
                <w:tcW w:w="0" w:type="auto"/>
              </w:tcPr>
            </w:tcPrChange>
          </w:tcPr>
          <w:p w14:paraId="441EB593" w14:textId="77777777" w:rsidR="00C40751" w:rsidRPr="00AA62AB" w:rsidRDefault="00C40751" w:rsidP="00C40751">
            <w:pPr>
              <w:pStyle w:val="FigureorTabletext"/>
              <w:spacing w:line="240" w:lineRule="auto"/>
              <w:rPr>
                <w:rFonts w:ascii="Times New Roman" w:hAnsi="Times New Roman"/>
              </w:rPr>
              <w:pPrChange w:id="1784" w:author="Daniel Noble" w:date="2023-07-12T13:16:00Z">
                <w:pPr>
                  <w:pStyle w:val="FigureorTabletext"/>
                  <w:spacing w:line="480" w:lineRule="auto"/>
                </w:pPr>
              </w:pPrChange>
            </w:pPr>
            <w:r w:rsidRPr="00AA62AB">
              <w:rPr>
                <w:rFonts w:ascii="Times New Roman" w:hAnsi="Times New Roman"/>
              </w:rPr>
              <w:t xml:space="preserve">    Cor intercept - quadratic</w:t>
            </w:r>
          </w:p>
        </w:tc>
        <w:tc>
          <w:tcPr>
            <w:tcW w:w="0" w:type="auto"/>
            <w:vAlign w:val="center"/>
            <w:tcPrChange w:id="1785" w:author="Daniel Noble" w:date="2023-09-04T11:09:00Z">
              <w:tcPr>
                <w:tcW w:w="0" w:type="auto"/>
                <w:gridSpan w:val="4"/>
              </w:tcPr>
            </w:tcPrChange>
          </w:tcPr>
          <w:p w14:paraId="6928B02D" w14:textId="44B9E3FD" w:rsidR="00C40751" w:rsidRPr="00C40751" w:rsidRDefault="00C40751" w:rsidP="00C40751">
            <w:pPr>
              <w:pStyle w:val="FigureorTabletext"/>
              <w:spacing w:line="240" w:lineRule="auto"/>
              <w:jc w:val="center"/>
              <w:rPr>
                <w:rFonts w:ascii="Times New Roman" w:hAnsi="Times New Roman"/>
              </w:rPr>
              <w:pPrChange w:id="1786" w:author="Daniel Noble" w:date="2023-09-04T11:10:00Z">
                <w:pPr>
                  <w:pStyle w:val="FigureorTabletext"/>
                  <w:spacing w:line="480" w:lineRule="auto"/>
                </w:pPr>
              </w:pPrChange>
            </w:pPr>
            <w:ins w:id="1787" w:author="Daniel Noble" w:date="2023-09-04T11:09:00Z">
              <w:r w:rsidRPr="00C40751">
                <w:rPr>
                  <w:rFonts w:ascii="Times New Roman" w:eastAsia="Helvetica" w:hAnsi="Times New Roman"/>
                  <w:color w:val="000000"/>
                  <w:rPrChange w:id="1788" w:author="Daniel Noble" w:date="2023-09-04T11:10:00Z">
                    <w:rPr>
                      <w:rFonts w:ascii="Helvetica" w:eastAsia="Helvetica" w:hAnsi="Helvetica" w:cs="Helvetica"/>
                      <w:color w:val="000000"/>
                      <w:sz w:val="22"/>
                      <w:szCs w:val="22"/>
                    </w:rPr>
                  </w:rPrChange>
                </w:rPr>
                <w:t>0.665</w:t>
              </w:r>
            </w:ins>
            <w:del w:id="1789" w:author="Daniel Noble" w:date="2023-09-04T11:09:00Z">
              <w:r w:rsidRPr="00C40751" w:rsidDel="004D3188">
                <w:rPr>
                  <w:rFonts w:ascii="Times New Roman" w:hAnsi="Times New Roman"/>
                </w:rPr>
                <w:delText>-0.549</w:delText>
              </w:r>
            </w:del>
          </w:p>
        </w:tc>
        <w:tc>
          <w:tcPr>
            <w:tcW w:w="0" w:type="auto"/>
            <w:vAlign w:val="center"/>
            <w:tcPrChange w:id="1790" w:author="Daniel Noble" w:date="2023-09-04T11:09:00Z">
              <w:tcPr>
                <w:tcW w:w="0" w:type="auto"/>
                <w:gridSpan w:val="4"/>
              </w:tcPr>
            </w:tcPrChange>
          </w:tcPr>
          <w:p w14:paraId="58FB9E24" w14:textId="17B74B2A" w:rsidR="00C40751" w:rsidRPr="00C40751" w:rsidRDefault="00C40751" w:rsidP="00C40751">
            <w:pPr>
              <w:pStyle w:val="FigureorTabletext"/>
              <w:spacing w:line="240" w:lineRule="auto"/>
              <w:jc w:val="center"/>
              <w:rPr>
                <w:rFonts w:ascii="Times New Roman" w:hAnsi="Times New Roman"/>
              </w:rPr>
              <w:pPrChange w:id="1791" w:author="Daniel Noble" w:date="2023-09-04T11:10:00Z">
                <w:pPr>
                  <w:pStyle w:val="FigureorTabletext"/>
                  <w:spacing w:line="480" w:lineRule="auto"/>
                </w:pPr>
              </w:pPrChange>
            </w:pPr>
            <w:ins w:id="1792" w:author="Daniel Noble" w:date="2023-09-04T11:09:00Z">
              <w:r w:rsidRPr="00C40751">
                <w:rPr>
                  <w:rFonts w:ascii="Times New Roman" w:eastAsia="Helvetica" w:hAnsi="Times New Roman"/>
                  <w:color w:val="000000"/>
                  <w:rPrChange w:id="1793" w:author="Daniel Noble" w:date="2023-09-04T11:10:00Z">
                    <w:rPr>
                      <w:rFonts w:ascii="Helvetica" w:eastAsia="Helvetica" w:hAnsi="Helvetica" w:cs="Helvetica"/>
                      <w:color w:val="000000"/>
                      <w:sz w:val="22"/>
                      <w:szCs w:val="22"/>
                    </w:rPr>
                  </w:rPrChange>
                </w:rPr>
                <w:t>0.510</w:t>
              </w:r>
            </w:ins>
            <w:del w:id="1794" w:author="Daniel Noble" w:date="2023-09-04T11:09:00Z">
              <w:r w:rsidRPr="00C40751" w:rsidDel="004D3188">
                <w:rPr>
                  <w:rFonts w:ascii="Times New Roman" w:hAnsi="Times New Roman"/>
                </w:rPr>
                <w:delText>-0.742</w:delText>
              </w:r>
            </w:del>
          </w:p>
        </w:tc>
        <w:tc>
          <w:tcPr>
            <w:tcW w:w="0" w:type="auto"/>
            <w:vAlign w:val="center"/>
            <w:tcPrChange w:id="1795" w:author="Daniel Noble" w:date="2023-09-04T11:09:00Z">
              <w:tcPr>
                <w:tcW w:w="0" w:type="auto"/>
                <w:gridSpan w:val="4"/>
              </w:tcPr>
            </w:tcPrChange>
          </w:tcPr>
          <w:p w14:paraId="47EEA537" w14:textId="2831B0CD" w:rsidR="00C40751" w:rsidRPr="00C40751" w:rsidRDefault="00C40751" w:rsidP="00C40751">
            <w:pPr>
              <w:pStyle w:val="FigureorTabletext"/>
              <w:spacing w:line="240" w:lineRule="auto"/>
              <w:jc w:val="center"/>
              <w:rPr>
                <w:rFonts w:ascii="Times New Roman" w:hAnsi="Times New Roman"/>
              </w:rPr>
              <w:pPrChange w:id="1796" w:author="Daniel Noble" w:date="2023-09-04T11:10:00Z">
                <w:pPr>
                  <w:pStyle w:val="FigureorTabletext"/>
                  <w:spacing w:line="480" w:lineRule="auto"/>
                </w:pPr>
              </w:pPrChange>
            </w:pPr>
            <w:ins w:id="1797" w:author="Daniel Noble" w:date="2023-09-04T11:09:00Z">
              <w:r w:rsidRPr="00C40751">
                <w:rPr>
                  <w:rFonts w:ascii="Times New Roman" w:eastAsia="Helvetica" w:hAnsi="Times New Roman"/>
                  <w:color w:val="000000"/>
                  <w:rPrChange w:id="1798" w:author="Daniel Noble" w:date="2023-09-04T11:10:00Z">
                    <w:rPr>
                      <w:rFonts w:ascii="Helvetica" w:eastAsia="Helvetica" w:hAnsi="Helvetica" w:cs="Helvetica"/>
                      <w:color w:val="000000"/>
                      <w:sz w:val="22"/>
                      <w:szCs w:val="22"/>
                    </w:rPr>
                  </w:rPrChange>
                </w:rPr>
                <w:t>0.789</w:t>
              </w:r>
            </w:ins>
            <w:del w:id="1799" w:author="Daniel Noble" w:date="2023-09-04T11:09:00Z">
              <w:r w:rsidRPr="00C40751" w:rsidDel="004D3188">
                <w:rPr>
                  <w:rFonts w:ascii="Times New Roman" w:hAnsi="Times New Roman"/>
                </w:rPr>
                <w:delText>-0.356</w:delText>
              </w:r>
            </w:del>
          </w:p>
        </w:tc>
      </w:tr>
      <w:tr w:rsidR="00C40751" w:rsidRPr="00AA62AB" w14:paraId="768A13CF" w14:textId="77777777" w:rsidTr="00A3186D">
        <w:tblPrEx>
          <w:tblW w:w="0" w:type="auto"/>
          <w:jc w:val="center"/>
          <w:tblLook w:val="07E0" w:firstRow="1" w:lastRow="1" w:firstColumn="1" w:lastColumn="1" w:noHBand="1" w:noVBand="1"/>
          <w:tblPrExChange w:id="1800" w:author="Daniel Noble" w:date="2023-09-04T11:09:00Z">
            <w:tblPrEx>
              <w:tblW w:w="0" w:type="auto"/>
              <w:jc w:val="center"/>
              <w:tblLook w:val="07E0" w:firstRow="1" w:lastRow="1" w:firstColumn="1" w:lastColumn="1" w:noHBand="1" w:noVBand="1"/>
            </w:tblPrEx>
          </w:tblPrExChange>
        </w:tblPrEx>
        <w:trPr>
          <w:trHeight w:val="390"/>
          <w:jc w:val="center"/>
          <w:trPrChange w:id="1801" w:author="Daniel Noble" w:date="2023-09-04T11:09:00Z">
            <w:trPr>
              <w:trHeight w:val="390"/>
              <w:jc w:val="center"/>
            </w:trPr>
          </w:trPrChange>
        </w:trPr>
        <w:tc>
          <w:tcPr>
            <w:tcW w:w="0" w:type="auto"/>
            <w:tcPrChange w:id="1802" w:author="Daniel Noble" w:date="2023-09-04T11:09:00Z">
              <w:tcPr>
                <w:tcW w:w="0" w:type="auto"/>
              </w:tcPr>
            </w:tcPrChange>
          </w:tcPr>
          <w:p w14:paraId="5B642FF2" w14:textId="77777777" w:rsidR="00C40751" w:rsidRPr="00AA62AB" w:rsidRDefault="00C40751" w:rsidP="00C40751">
            <w:pPr>
              <w:pStyle w:val="FigureorTabletext"/>
              <w:spacing w:line="240" w:lineRule="auto"/>
              <w:rPr>
                <w:rFonts w:ascii="Times New Roman" w:hAnsi="Times New Roman"/>
              </w:rPr>
              <w:pPrChange w:id="1803" w:author="Daniel Noble" w:date="2023-07-12T13:16:00Z">
                <w:pPr>
                  <w:pStyle w:val="FigureorTabletext"/>
                  <w:spacing w:line="480" w:lineRule="auto"/>
                </w:pPr>
              </w:pPrChange>
            </w:pPr>
            <w:r w:rsidRPr="00AA62AB">
              <w:rPr>
                <w:rFonts w:ascii="Times New Roman" w:hAnsi="Times New Roman"/>
              </w:rPr>
              <w:t xml:space="preserve">    Cor slope - quadratic</w:t>
            </w:r>
          </w:p>
        </w:tc>
        <w:tc>
          <w:tcPr>
            <w:tcW w:w="0" w:type="auto"/>
            <w:vAlign w:val="center"/>
            <w:tcPrChange w:id="1804" w:author="Daniel Noble" w:date="2023-09-04T11:09:00Z">
              <w:tcPr>
                <w:tcW w:w="0" w:type="auto"/>
                <w:gridSpan w:val="4"/>
              </w:tcPr>
            </w:tcPrChange>
          </w:tcPr>
          <w:p w14:paraId="2D904D01" w14:textId="6D92F909" w:rsidR="00C40751" w:rsidRPr="00C40751" w:rsidRDefault="00C40751" w:rsidP="00C40751">
            <w:pPr>
              <w:pStyle w:val="FigureorTabletext"/>
              <w:spacing w:line="240" w:lineRule="auto"/>
              <w:jc w:val="center"/>
              <w:rPr>
                <w:rFonts w:ascii="Times New Roman" w:hAnsi="Times New Roman"/>
                <w:b/>
              </w:rPr>
              <w:pPrChange w:id="1805" w:author="Daniel Noble" w:date="2023-09-04T11:10:00Z">
                <w:pPr>
                  <w:pStyle w:val="FigureorTabletext"/>
                  <w:spacing w:line="480" w:lineRule="auto"/>
                </w:pPr>
              </w:pPrChange>
            </w:pPr>
            <w:ins w:id="1806" w:author="Daniel Noble" w:date="2023-09-04T11:09:00Z">
              <w:r w:rsidRPr="00C40751">
                <w:rPr>
                  <w:rFonts w:ascii="Times New Roman" w:eastAsia="Helvetica" w:hAnsi="Times New Roman"/>
                  <w:color w:val="000000"/>
                  <w:rPrChange w:id="1807" w:author="Daniel Noble" w:date="2023-09-04T11:10:00Z">
                    <w:rPr>
                      <w:rFonts w:ascii="Helvetica" w:eastAsia="Helvetica" w:hAnsi="Helvetica" w:cs="Helvetica"/>
                      <w:color w:val="000000"/>
                      <w:sz w:val="22"/>
                      <w:szCs w:val="22"/>
                    </w:rPr>
                  </w:rPrChange>
                </w:rPr>
                <w:t>0.665</w:t>
              </w:r>
            </w:ins>
            <w:del w:id="1808" w:author="Daniel Noble" w:date="2023-09-04T11:09:00Z">
              <w:r w:rsidRPr="00C40751" w:rsidDel="00A3186D">
                <w:rPr>
                  <w:rFonts w:ascii="Times New Roman" w:hAnsi="Times New Roman"/>
                  <w:b/>
                </w:rPr>
                <w:delText>0.686</w:delText>
              </w:r>
            </w:del>
          </w:p>
        </w:tc>
        <w:tc>
          <w:tcPr>
            <w:tcW w:w="0" w:type="auto"/>
            <w:vAlign w:val="center"/>
            <w:tcPrChange w:id="1809" w:author="Daniel Noble" w:date="2023-09-04T11:09:00Z">
              <w:tcPr>
                <w:tcW w:w="0" w:type="auto"/>
                <w:gridSpan w:val="4"/>
              </w:tcPr>
            </w:tcPrChange>
          </w:tcPr>
          <w:p w14:paraId="13E6DD08" w14:textId="60FF728D" w:rsidR="00C40751" w:rsidRPr="00C40751" w:rsidRDefault="00C40751" w:rsidP="00C40751">
            <w:pPr>
              <w:pStyle w:val="FigureorTabletext"/>
              <w:spacing w:line="240" w:lineRule="auto"/>
              <w:jc w:val="center"/>
              <w:rPr>
                <w:rFonts w:ascii="Times New Roman" w:hAnsi="Times New Roman"/>
                <w:b/>
              </w:rPr>
              <w:pPrChange w:id="1810" w:author="Daniel Noble" w:date="2023-09-04T11:10:00Z">
                <w:pPr>
                  <w:pStyle w:val="FigureorTabletext"/>
                  <w:spacing w:line="480" w:lineRule="auto"/>
                </w:pPr>
              </w:pPrChange>
            </w:pPr>
            <w:ins w:id="1811" w:author="Daniel Noble" w:date="2023-09-04T11:09:00Z">
              <w:r w:rsidRPr="00C40751">
                <w:rPr>
                  <w:rFonts w:ascii="Times New Roman" w:eastAsia="Helvetica" w:hAnsi="Times New Roman"/>
                  <w:color w:val="000000"/>
                  <w:rPrChange w:id="1812" w:author="Daniel Noble" w:date="2023-09-04T11:10:00Z">
                    <w:rPr>
                      <w:rFonts w:ascii="Helvetica" w:eastAsia="Helvetica" w:hAnsi="Helvetica" w:cs="Helvetica"/>
                      <w:color w:val="000000"/>
                      <w:sz w:val="22"/>
                      <w:szCs w:val="22"/>
                    </w:rPr>
                  </w:rPrChange>
                </w:rPr>
                <w:t>0.510</w:t>
              </w:r>
            </w:ins>
            <w:del w:id="1813" w:author="Daniel Noble" w:date="2023-09-04T11:09:00Z">
              <w:r w:rsidRPr="00C40751" w:rsidDel="00A3186D">
                <w:rPr>
                  <w:rFonts w:ascii="Times New Roman" w:hAnsi="Times New Roman"/>
                  <w:b/>
                </w:rPr>
                <w:delText>0.542</w:delText>
              </w:r>
            </w:del>
          </w:p>
        </w:tc>
        <w:tc>
          <w:tcPr>
            <w:tcW w:w="0" w:type="auto"/>
            <w:vAlign w:val="center"/>
            <w:tcPrChange w:id="1814" w:author="Daniel Noble" w:date="2023-09-04T11:09:00Z">
              <w:tcPr>
                <w:tcW w:w="0" w:type="auto"/>
                <w:gridSpan w:val="4"/>
              </w:tcPr>
            </w:tcPrChange>
          </w:tcPr>
          <w:p w14:paraId="1ABA4231" w14:textId="51B12DF9" w:rsidR="00C40751" w:rsidRPr="00C40751" w:rsidRDefault="00C40751" w:rsidP="00C40751">
            <w:pPr>
              <w:pStyle w:val="FigureorTabletext"/>
              <w:spacing w:line="240" w:lineRule="auto"/>
              <w:jc w:val="center"/>
              <w:rPr>
                <w:rFonts w:ascii="Times New Roman" w:hAnsi="Times New Roman"/>
                <w:b/>
              </w:rPr>
              <w:pPrChange w:id="1815" w:author="Daniel Noble" w:date="2023-09-04T11:10:00Z">
                <w:pPr>
                  <w:pStyle w:val="FigureorTabletext"/>
                  <w:spacing w:line="480" w:lineRule="auto"/>
                </w:pPr>
              </w:pPrChange>
            </w:pPr>
            <w:ins w:id="1816" w:author="Daniel Noble" w:date="2023-09-04T11:09:00Z">
              <w:r w:rsidRPr="00C40751">
                <w:rPr>
                  <w:rFonts w:ascii="Times New Roman" w:eastAsia="Helvetica" w:hAnsi="Times New Roman"/>
                  <w:color w:val="000000"/>
                  <w:rPrChange w:id="1817" w:author="Daniel Noble" w:date="2023-09-04T11:10:00Z">
                    <w:rPr>
                      <w:rFonts w:ascii="Helvetica" w:eastAsia="Helvetica" w:hAnsi="Helvetica" w:cs="Helvetica"/>
                      <w:color w:val="000000"/>
                      <w:sz w:val="22"/>
                      <w:szCs w:val="22"/>
                    </w:rPr>
                  </w:rPrChange>
                </w:rPr>
                <w:t>0.789</w:t>
              </w:r>
            </w:ins>
            <w:del w:id="1818" w:author="Daniel Noble" w:date="2023-09-04T11:09:00Z">
              <w:r w:rsidRPr="00C40751" w:rsidDel="00A3186D">
                <w:rPr>
                  <w:rFonts w:ascii="Times New Roman" w:hAnsi="Times New Roman"/>
                  <w:b/>
                </w:rPr>
                <w:delText>0.804</w:delText>
              </w:r>
            </w:del>
          </w:p>
        </w:tc>
      </w:tr>
      <w:tr w:rsidR="00C40751" w:rsidRPr="00AA62AB" w14:paraId="71C3AF95" w14:textId="77777777" w:rsidTr="009638AF">
        <w:tblPrEx>
          <w:tblW w:w="0" w:type="auto"/>
          <w:jc w:val="center"/>
          <w:tblLook w:val="07E0" w:firstRow="1" w:lastRow="1" w:firstColumn="1" w:lastColumn="1" w:noHBand="1" w:noVBand="1"/>
          <w:tblPrExChange w:id="1819" w:author="Daniel Noble" w:date="2023-09-04T11:06:00Z">
            <w:tblPrEx>
              <w:tblW w:w="0" w:type="auto"/>
              <w:jc w:val="center"/>
              <w:tblLook w:val="07E0" w:firstRow="1" w:lastRow="1" w:firstColumn="1" w:lastColumn="1" w:noHBand="1" w:noVBand="1"/>
            </w:tblPrEx>
          </w:tblPrExChange>
        </w:tblPrEx>
        <w:trPr>
          <w:trHeight w:val="374"/>
          <w:jc w:val="center"/>
          <w:trPrChange w:id="1820" w:author="Daniel Noble" w:date="2023-09-04T11:06:00Z">
            <w:trPr>
              <w:trHeight w:val="374"/>
              <w:jc w:val="center"/>
            </w:trPr>
          </w:trPrChange>
        </w:trPr>
        <w:tc>
          <w:tcPr>
            <w:tcW w:w="0" w:type="auto"/>
            <w:tcPrChange w:id="1821" w:author="Daniel Noble" w:date="2023-09-04T11:06:00Z">
              <w:tcPr>
                <w:tcW w:w="0" w:type="auto"/>
                <w:gridSpan w:val="4"/>
              </w:tcPr>
            </w:tcPrChange>
          </w:tcPr>
          <w:p w14:paraId="2A26ED61" w14:textId="77777777" w:rsidR="00C40751" w:rsidRPr="00AA62AB" w:rsidRDefault="00C40751" w:rsidP="00C40751">
            <w:pPr>
              <w:pStyle w:val="FigureorTabletext"/>
              <w:spacing w:line="240" w:lineRule="auto"/>
              <w:rPr>
                <w:rFonts w:ascii="Times New Roman" w:hAnsi="Times New Roman"/>
                <w:i/>
                <w:iCs/>
              </w:rPr>
              <w:pPrChange w:id="1822" w:author="Daniel Noble" w:date="2023-07-12T13:16:00Z">
                <w:pPr>
                  <w:pStyle w:val="FigureorTabletext"/>
                  <w:spacing w:line="480" w:lineRule="auto"/>
                </w:pPr>
              </w:pPrChange>
            </w:pPr>
            <w:r w:rsidRPr="00AA62AB">
              <w:rPr>
                <w:rFonts w:ascii="Times New Roman" w:hAnsi="Times New Roman"/>
              </w:rPr>
              <w:t>Residual</w:t>
            </w:r>
          </w:p>
        </w:tc>
        <w:tc>
          <w:tcPr>
            <w:tcW w:w="0" w:type="auto"/>
            <w:vAlign w:val="center"/>
            <w:tcPrChange w:id="1823" w:author="Daniel Noble" w:date="2023-09-04T11:06:00Z">
              <w:tcPr>
                <w:tcW w:w="0" w:type="auto"/>
                <w:gridSpan w:val="4"/>
              </w:tcPr>
            </w:tcPrChange>
          </w:tcPr>
          <w:p w14:paraId="326D5B69" w14:textId="7691474C" w:rsidR="00C40751" w:rsidRPr="00C40751" w:rsidRDefault="00C40751" w:rsidP="00C40751">
            <w:pPr>
              <w:pStyle w:val="FigureorTabletext"/>
              <w:spacing w:line="240" w:lineRule="auto"/>
              <w:jc w:val="center"/>
              <w:rPr>
                <w:rFonts w:ascii="Times New Roman" w:hAnsi="Times New Roman"/>
                <w:b/>
                <w:bCs w:val="0"/>
              </w:rPr>
              <w:pPrChange w:id="1824" w:author="Daniel Noble" w:date="2023-09-04T11:10:00Z">
                <w:pPr>
                  <w:pStyle w:val="FigureorTabletext"/>
                  <w:spacing w:line="480" w:lineRule="auto"/>
                </w:pPr>
              </w:pPrChange>
            </w:pPr>
            <w:ins w:id="1825" w:author="Daniel Noble" w:date="2023-09-04T11:06:00Z">
              <w:r w:rsidRPr="00C40751">
                <w:rPr>
                  <w:rFonts w:ascii="Times New Roman" w:eastAsia="Helvetica" w:hAnsi="Times New Roman"/>
                  <w:b/>
                  <w:bCs w:val="0"/>
                  <w:color w:val="000000"/>
                  <w:rPrChange w:id="1826" w:author="Daniel Noble" w:date="2023-09-04T11:10:00Z">
                    <w:rPr>
                      <w:rFonts w:ascii="Helvetica" w:eastAsia="Helvetica" w:hAnsi="Helvetica" w:cs="Helvetica"/>
                      <w:color w:val="000000"/>
                      <w:sz w:val="22"/>
                      <w:szCs w:val="22"/>
                    </w:rPr>
                  </w:rPrChange>
                </w:rPr>
                <w:t>-2.086</w:t>
              </w:r>
            </w:ins>
            <w:del w:id="1827" w:author="Daniel Noble" w:date="2023-09-04T11:06:00Z">
              <w:r w:rsidRPr="00C40751" w:rsidDel="009638AF">
                <w:rPr>
                  <w:rFonts w:ascii="Times New Roman" w:hAnsi="Times New Roman"/>
                  <w:b/>
                  <w:bCs w:val="0"/>
                </w:rPr>
                <w:delText>-2.087</w:delText>
              </w:r>
            </w:del>
          </w:p>
        </w:tc>
        <w:tc>
          <w:tcPr>
            <w:tcW w:w="0" w:type="auto"/>
            <w:vAlign w:val="center"/>
            <w:tcPrChange w:id="1828" w:author="Daniel Noble" w:date="2023-09-04T11:06:00Z">
              <w:tcPr>
                <w:tcW w:w="0" w:type="auto"/>
                <w:gridSpan w:val="4"/>
              </w:tcPr>
            </w:tcPrChange>
          </w:tcPr>
          <w:p w14:paraId="28589553" w14:textId="64219423" w:rsidR="00C40751" w:rsidRPr="00C40751" w:rsidRDefault="00C40751" w:rsidP="00C40751">
            <w:pPr>
              <w:pStyle w:val="FigureorTabletext"/>
              <w:spacing w:line="240" w:lineRule="auto"/>
              <w:jc w:val="center"/>
              <w:rPr>
                <w:rFonts w:ascii="Times New Roman" w:hAnsi="Times New Roman"/>
                <w:b/>
                <w:bCs w:val="0"/>
              </w:rPr>
              <w:pPrChange w:id="1829" w:author="Daniel Noble" w:date="2023-09-04T11:10:00Z">
                <w:pPr>
                  <w:pStyle w:val="FigureorTabletext"/>
                  <w:spacing w:line="480" w:lineRule="auto"/>
                </w:pPr>
              </w:pPrChange>
            </w:pPr>
            <w:ins w:id="1830" w:author="Daniel Noble" w:date="2023-09-04T11:06:00Z">
              <w:r w:rsidRPr="00C40751">
                <w:rPr>
                  <w:rFonts w:ascii="Times New Roman" w:eastAsia="Helvetica" w:hAnsi="Times New Roman"/>
                  <w:b/>
                  <w:bCs w:val="0"/>
                  <w:color w:val="000000"/>
                  <w:rPrChange w:id="1831" w:author="Daniel Noble" w:date="2023-09-04T11:10:00Z">
                    <w:rPr>
                      <w:rFonts w:ascii="Helvetica" w:eastAsia="Helvetica" w:hAnsi="Helvetica" w:cs="Helvetica"/>
                      <w:color w:val="000000"/>
                      <w:sz w:val="22"/>
                      <w:szCs w:val="22"/>
                    </w:rPr>
                  </w:rPrChange>
                </w:rPr>
                <w:t>-2.116</w:t>
              </w:r>
            </w:ins>
            <w:del w:id="1832" w:author="Daniel Noble" w:date="2023-09-04T11:06:00Z">
              <w:r w:rsidRPr="00C40751" w:rsidDel="009638AF">
                <w:rPr>
                  <w:rFonts w:ascii="Times New Roman" w:hAnsi="Times New Roman"/>
                  <w:b/>
                  <w:bCs w:val="0"/>
                </w:rPr>
                <w:delText>-2.118</w:delText>
              </w:r>
            </w:del>
          </w:p>
        </w:tc>
        <w:tc>
          <w:tcPr>
            <w:tcW w:w="0" w:type="auto"/>
            <w:vAlign w:val="center"/>
            <w:tcPrChange w:id="1833" w:author="Daniel Noble" w:date="2023-09-04T11:06:00Z">
              <w:tcPr>
                <w:tcW w:w="0" w:type="auto"/>
              </w:tcPr>
            </w:tcPrChange>
          </w:tcPr>
          <w:p w14:paraId="6965643F" w14:textId="7927743D" w:rsidR="00C40751" w:rsidRPr="00C40751" w:rsidRDefault="00C40751" w:rsidP="00C40751">
            <w:pPr>
              <w:pStyle w:val="FigureorTabletext"/>
              <w:spacing w:line="240" w:lineRule="auto"/>
              <w:jc w:val="center"/>
              <w:rPr>
                <w:rFonts w:ascii="Times New Roman" w:hAnsi="Times New Roman"/>
                <w:b/>
                <w:bCs w:val="0"/>
              </w:rPr>
              <w:pPrChange w:id="1834" w:author="Daniel Noble" w:date="2023-09-04T11:10:00Z">
                <w:pPr>
                  <w:pStyle w:val="FigureorTabletext"/>
                  <w:spacing w:line="480" w:lineRule="auto"/>
                </w:pPr>
              </w:pPrChange>
            </w:pPr>
            <w:ins w:id="1835" w:author="Daniel Noble" w:date="2023-09-04T11:06:00Z">
              <w:r w:rsidRPr="00C40751">
                <w:rPr>
                  <w:rFonts w:ascii="Times New Roman" w:eastAsia="Helvetica" w:hAnsi="Times New Roman"/>
                  <w:b/>
                  <w:bCs w:val="0"/>
                  <w:color w:val="000000"/>
                  <w:rPrChange w:id="1836" w:author="Daniel Noble" w:date="2023-09-04T11:10:00Z">
                    <w:rPr>
                      <w:rFonts w:ascii="Helvetica" w:eastAsia="Helvetica" w:hAnsi="Helvetica" w:cs="Helvetica"/>
                      <w:color w:val="000000"/>
                      <w:sz w:val="22"/>
                      <w:szCs w:val="22"/>
                    </w:rPr>
                  </w:rPrChange>
                </w:rPr>
                <w:t>-2.056</w:t>
              </w:r>
            </w:ins>
            <w:del w:id="1837" w:author="Daniel Noble" w:date="2023-09-04T11:06:00Z">
              <w:r w:rsidRPr="00C40751" w:rsidDel="009638AF">
                <w:rPr>
                  <w:rFonts w:ascii="Times New Roman" w:hAnsi="Times New Roman"/>
                  <w:b/>
                  <w:bCs w:val="0"/>
                </w:rPr>
                <w:delText>-2.057</w:delText>
              </w:r>
            </w:del>
          </w:p>
        </w:tc>
      </w:tr>
      <w:tr w:rsidR="00C40751" w:rsidRPr="00AA62AB" w14:paraId="07E6073F" w14:textId="77777777" w:rsidTr="00344CE8">
        <w:tblPrEx>
          <w:tblW w:w="0" w:type="auto"/>
          <w:jc w:val="center"/>
          <w:tblLook w:val="07E0" w:firstRow="1" w:lastRow="1" w:firstColumn="1" w:lastColumn="1" w:noHBand="1" w:noVBand="1"/>
          <w:tblPrExChange w:id="1838" w:author="Daniel Noble" w:date="2023-09-04T11:07:00Z">
            <w:tblPrEx>
              <w:tblW w:w="0" w:type="auto"/>
              <w:jc w:val="center"/>
              <w:tblLook w:val="07E0" w:firstRow="1" w:lastRow="1" w:firstColumn="1" w:lastColumn="1" w:noHBand="1" w:noVBand="1"/>
            </w:tblPrEx>
          </w:tblPrExChange>
        </w:tblPrEx>
        <w:trPr>
          <w:trHeight w:val="374"/>
          <w:jc w:val="center"/>
          <w:trPrChange w:id="1839" w:author="Daniel Noble" w:date="2023-09-04T11:07:00Z">
            <w:trPr>
              <w:trHeight w:val="374"/>
              <w:jc w:val="center"/>
            </w:trPr>
          </w:trPrChange>
        </w:trPr>
        <w:tc>
          <w:tcPr>
            <w:tcW w:w="0" w:type="auto"/>
            <w:tcBorders>
              <w:bottom w:val="single" w:sz="4" w:space="0" w:color="auto"/>
            </w:tcBorders>
            <w:tcPrChange w:id="1840" w:author="Daniel Noble" w:date="2023-09-04T11:07:00Z">
              <w:tcPr>
                <w:tcW w:w="0" w:type="auto"/>
                <w:gridSpan w:val="4"/>
              </w:tcPr>
            </w:tcPrChange>
          </w:tcPr>
          <w:p w14:paraId="7B33DA24" w14:textId="77777777" w:rsidR="00C40751" w:rsidRPr="00AA62AB" w:rsidRDefault="00C40751" w:rsidP="00C40751">
            <w:pPr>
              <w:pStyle w:val="FigureorTabletext"/>
              <w:spacing w:line="240" w:lineRule="auto"/>
              <w:rPr>
                <w:rFonts w:ascii="Times New Roman" w:hAnsi="Times New Roman"/>
              </w:rPr>
              <w:pPrChange w:id="1841" w:author="Daniel Noble" w:date="2023-07-12T13:16:00Z">
                <w:pPr>
                  <w:pStyle w:val="FigureorTabletext"/>
                  <w:spacing w:line="480" w:lineRule="auto"/>
                </w:pPr>
              </w:pPrChange>
            </w:pPr>
            <w:r w:rsidRPr="00AA62AB">
              <w:rPr>
                <w:rFonts w:ascii="Times New Roman" w:hAnsi="Times New Roman"/>
              </w:rPr>
              <w:t>Residual x Age</w:t>
            </w:r>
          </w:p>
        </w:tc>
        <w:tc>
          <w:tcPr>
            <w:tcW w:w="0" w:type="auto"/>
            <w:tcBorders>
              <w:bottom w:val="single" w:sz="4" w:space="0" w:color="auto"/>
            </w:tcBorders>
            <w:vAlign w:val="center"/>
            <w:tcPrChange w:id="1842" w:author="Daniel Noble" w:date="2023-09-04T11:07:00Z">
              <w:tcPr>
                <w:tcW w:w="0" w:type="auto"/>
                <w:gridSpan w:val="4"/>
              </w:tcPr>
            </w:tcPrChange>
          </w:tcPr>
          <w:p w14:paraId="0F449064" w14:textId="758A1290" w:rsidR="00C40751" w:rsidRPr="00C40751" w:rsidRDefault="00C40751" w:rsidP="00C40751">
            <w:pPr>
              <w:pStyle w:val="FigureorTabletext"/>
              <w:spacing w:line="240" w:lineRule="auto"/>
              <w:jc w:val="center"/>
              <w:rPr>
                <w:rFonts w:ascii="Times New Roman" w:hAnsi="Times New Roman"/>
                <w:b/>
                <w:bCs w:val="0"/>
              </w:rPr>
              <w:pPrChange w:id="1843" w:author="Daniel Noble" w:date="2023-09-04T11:10:00Z">
                <w:pPr>
                  <w:pStyle w:val="FigureorTabletext"/>
                  <w:spacing w:line="480" w:lineRule="auto"/>
                </w:pPr>
              </w:pPrChange>
            </w:pPr>
            <w:ins w:id="1844" w:author="Daniel Noble" w:date="2023-09-04T11:07:00Z">
              <w:r w:rsidRPr="00C40751">
                <w:rPr>
                  <w:rFonts w:ascii="Times New Roman" w:eastAsia="Helvetica" w:hAnsi="Times New Roman"/>
                  <w:b/>
                  <w:bCs w:val="0"/>
                  <w:color w:val="000000"/>
                  <w:rPrChange w:id="1845" w:author="Daniel Noble" w:date="2023-09-04T11:10:00Z">
                    <w:rPr>
                      <w:rFonts w:ascii="Helvetica" w:eastAsia="Helvetica" w:hAnsi="Helvetica" w:cs="Helvetica"/>
                      <w:color w:val="000000"/>
                      <w:sz w:val="22"/>
                      <w:szCs w:val="22"/>
                    </w:rPr>
                  </w:rPrChange>
                </w:rPr>
                <w:t>-0.051</w:t>
              </w:r>
            </w:ins>
            <w:del w:id="1846" w:author="Daniel Noble" w:date="2023-09-04T11:07:00Z">
              <w:r w:rsidRPr="00C40751" w:rsidDel="00344CE8">
                <w:rPr>
                  <w:rFonts w:ascii="Times New Roman" w:hAnsi="Times New Roman"/>
                  <w:b/>
                  <w:bCs w:val="0"/>
                  <w:rPrChange w:id="1847" w:author="Daniel Noble" w:date="2023-09-04T11:10:00Z">
                    <w:rPr>
                      <w:rFonts w:ascii="Times New Roman" w:hAnsi="Times New Roman"/>
                    </w:rPr>
                  </w:rPrChange>
                </w:rPr>
                <w:delText>-0.048</w:delText>
              </w:r>
            </w:del>
          </w:p>
        </w:tc>
        <w:tc>
          <w:tcPr>
            <w:tcW w:w="0" w:type="auto"/>
            <w:tcBorders>
              <w:bottom w:val="single" w:sz="4" w:space="0" w:color="auto"/>
            </w:tcBorders>
            <w:vAlign w:val="center"/>
            <w:tcPrChange w:id="1848" w:author="Daniel Noble" w:date="2023-09-04T11:07:00Z">
              <w:tcPr>
                <w:tcW w:w="0" w:type="auto"/>
                <w:gridSpan w:val="4"/>
              </w:tcPr>
            </w:tcPrChange>
          </w:tcPr>
          <w:p w14:paraId="546402CD" w14:textId="3BB449A8" w:rsidR="00C40751" w:rsidRPr="00C40751" w:rsidRDefault="00C40751" w:rsidP="00C40751">
            <w:pPr>
              <w:pStyle w:val="FigureorTabletext"/>
              <w:spacing w:line="240" w:lineRule="auto"/>
              <w:jc w:val="center"/>
              <w:rPr>
                <w:rFonts w:ascii="Times New Roman" w:hAnsi="Times New Roman"/>
                <w:b/>
                <w:bCs w:val="0"/>
              </w:rPr>
              <w:pPrChange w:id="1849" w:author="Daniel Noble" w:date="2023-09-04T11:10:00Z">
                <w:pPr>
                  <w:pStyle w:val="FigureorTabletext"/>
                  <w:spacing w:line="480" w:lineRule="auto"/>
                </w:pPr>
              </w:pPrChange>
            </w:pPr>
            <w:ins w:id="1850" w:author="Daniel Noble" w:date="2023-09-04T11:07:00Z">
              <w:r w:rsidRPr="00C40751">
                <w:rPr>
                  <w:rFonts w:ascii="Times New Roman" w:eastAsia="Helvetica" w:hAnsi="Times New Roman"/>
                  <w:b/>
                  <w:bCs w:val="0"/>
                  <w:color w:val="000000"/>
                  <w:rPrChange w:id="1851" w:author="Daniel Noble" w:date="2023-09-04T11:10:00Z">
                    <w:rPr>
                      <w:rFonts w:ascii="Helvetica" w:eastAsia="Helvetica" w:hAnsi="Helvetica" w:cs="Helvetica"/>
                      <w:color w:val="000000"/>
                      <w:sz w:val="22"/>
                      <w:szCs w:val="22"/>
                    </w:rPr>
                  </w:rPrChange>
                </w:rPr>
                <w:t>-0.086</w:t>
              </w:r>
            </w:ins>
            <w:del w:id="1852" w:author="Daniel Noble" w:date="2023-09-04T11:07:00Z">
              <w:r w:rsidRPr="00C40751" w:rsidDel="00344CE8">
                <w:rPr>
                  <w:rFonts w:ascii="Times New Roman" w:hAnsi="Times New Roman"/>
                  <w:b/>
                  <w:bCs w:val="0"/>
                  <w:rPrChange w:id="1853" w:author="Daniel Noble" w:date="2023-09-04T11:10:00Z">
                    <w:rPr>
                      <w:rFonts w:ascii="Times New Roman" w:hAnsi="Times New Roman"/>
                    </w:rPr>
                  </w:rPrChange>
                </w:rPr>
                <w:delText>-0.084</w:delText>
              </w:r>
            </w:del>
          </w:p>
        </w:tc>
        <w:tc>
          <w:tcPr>
            <w:tcW w:w="0" w:type="auto"/>
            <w:tcBorders>
              <w:bottom w:val="single" w:sz="4" w:space="0" w:color="auto"/>
            </w:tcBorders>
            <w:vAlign w:val="center"/>
            <w:tcPrChange w:id="1854" w:author="Daniel Noble" w:date="2023-09-04T11:07:00Z">
              <w:tcPr>
                <w:tcW w:w="0" w:type="auto"/>
              </w:tcPr>
            </w:tcPrChange>
          </w:tcPr>
          <w:p w14:paraId="1BCC4E56" w14:textId="0DC22248" w:rsidR="00C40751" w:rsidRPr="00C40751" w:rsidRDefault="00C40751" w:rsidP="00C40751">
            <w:pPr>
              <w:pStyle w:val="FigureorTabletext"/>
              <w:spacing w:line="240" w:lineRule="auto"/>
              <w:jc w:val="center"/>
              <w:rPr>
                <w:rFonts w:ascii="Times New Roman" w:hAnsi="Times New Roman"/>
                <w:b/>
                <w:bCs w:val="0"/>
              </w:rPr>
              <w:pPrChange w:id="1855" w:author="Daniel Noble" w:date="2023-09-04T11:10:00Z">
                <w:pPr>
                  <w:pStyle w:val="FigureorTabletext"/>
                  <w:spacing w:line="480" w:lineRule="auto"/>
                </w:pPr>
              </w:pPrChange>
            </w:pPr>
            <w:ins w:id="1856" w:author="Daniel Noble" w:date="2023-09-04T11:07:00Z">
              <w:r w:rsidRPr="00C40751">
                <w:rPr>
                  <w:rFonts w:ascii="Times New Roman" w:eastAsia="Helvetica" w:hAnsi="Times New Roman"/>
                  <w:b/>
                  <w:bCs w:val="0"/>
                  <w:color w:val="000000"/>
                  <w:rPrChange w:id="1857" w:author="Daniel Noble" w:date="2023-09-04T11:10:00Z">
                    <w:rPr>
                      <w:rFonts w:ascii="Helvetica" w:eastAsia="Helvetica" w:hAnsi="Helvetica" w:cs="Helvetica"/>
                      <w:color w:val="000000"/>
                      <w:sz w:val="22"/>
                      <w:szCs w:val="22"/>
                    </w:rPr>
                  </w:rPrChange>
                </w:rPr>
                <w:t>-0.015</w:t>
              </w:r>
            </w:ins>
            <w:del w:id="1858" w:author="Daniel Noble" w:date="2023-09-04T11:07:00Z">
              <w:r w:rsidRPr="00C40751" w:rsidDel="00344CE8">
                <w:rPr>
                  <w:rFonts w:ascii="Times New Roman" w:hAnsi="Times New Roman"/>
                  <w:b/>
                  <w:bCs w:val="0"/>
                  <w:rPrChange w:id="1859" w:author="Daniel Noble" w:date="2023-09-04T11:10:00Z">
                    <w:rPr>
                      <w:rFonts w:ascii="Times New Roman" w:hAnsi="Times New Roman"/>
                    </w:rPr>
                  </w:rPrChange>
                </w:rPr>
                <w:delText>-0.011</w:delText>
              </w:r>
            </w:del>
          </w:p>
        </w:tc>
      </w:tr>
    </w:tbl>
    <w:p w14:paraId="626DE46B" w14:textId="77777777" w:rsidR="002B204B" w:rsidRPr="00AA62AB" w:rsidRDefault="002B204B">
      <w:pPr>
        <w:pStyle w:val="TableCaption"/>
        <w:contextualSpacing/>
        <w:rPr>
          <w:ins w:id="1860" w:author="Daniel Noble" w:date="2020-09-14T09:11:00Z"/>
          <w:rFonts w:ascii="Times New Roman" w:hAnsi="Times New Roman" w:cs="Times New Roman"/>
          <w:b/>
          <w:bCs/>
          <w:i w:val="0"/>
          <w:iCs/>
        </w:rPr>
        <w:pPrChange w:id="1861"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63"/>
        <w:gridCol w:w="1903"/>
        <w:gridCol w:w="1519"/>
        <w:gridCol w:w="1491"/>
        <w:tblGridChange w:id="1862">
          <w:tblGrid>
            <w:gridCol w:w="4663"/>
            <w:gridCol w:w="1903"/>
            <w:gridCol w:w="1519"/>
            <w:gridCol w:w="1491"/>
          </w:tblGrid>
        </w:tblGridChange>
      </w:tblGrid>
      <w:tr w:rsidR="00AA62AB" w:rsidRPr="00AA62AB" w:rsidDel="00855D11" w14:paraId="4EB52474" w14:textId="5B4973EE" w:rsidTr="000D60D5">
        <w:trPr>
          <w:trHeight w:val="1890"/>
          <w:jc w:val="center"/>
          <w:del w:id="1863" w:author="Daniel Noble" w:date="2023-09-04T11:16:00Z"/>
        </w:trPr>
        <w:tc>
          <w:tcPr>
            <w:tcW w:w="0" w:type="auto"/>
            <w:gridSpan w:val="4"/>
            <w:tcBorders>
              <w:bottom w:val="single" w:sz="0" w:space="0" w:color="auto"/>
            </w:tcBorders>
            <w:vAlign w:val="bottom"/>
          </w:tcPr>
          <w:p w14:paraId="1F63B21F" w14:textId="678B04F1" w:rsidR="00AA62AB" w:rsidRPr="00AA62AB" w:rsidDel="00855D11" w:rsidRDefault="00AA62AB">
            <w:pPr>
              <w:pStyle w:val="FigureorTabletext"/>
              <w:spacing w:line="240" w:lineRule="auto"/>
              <w:rPr>
                <w:del w:id="1864" w:author="Daniel Noble" w:date="2023-09-04T11:16:00Z"/>
                <w:rFonts w:ascii="Times New Roman" w:hAnsi="Times New Roman"/>
              </w:rPr>
              <w:pPrChange w:id="1865" w:author="Daniel Noble" w:date="2023-07-12T13:16:00Z">
                <w:pPr>
                  <w:pStyle w:val="FigureorTabletext"/>
                  <w:spacing w:line="480" w:lineRule="auto"/>
                </w:pPr>
              </w:pPrChange>
            </w:pPr>
            <w:del w:id="1866" w:author="Daniel Noble" w:date="2023-09-04T11:16:00Z">
              <w:r w:rsidRPr="00AA62AB" w:rsidDel="00855D11">
                <w:rPr>
                  <w:rStyle w:val="AppendixFigureTableHeaderChar"/>
                  <w:rFonts w:ascii="Times New Roman" w:hAnsi="Times New Roman"/>
                </w:rPr>
                <w:delText>Table S8</w:delText>
              </w:r>
              <w:r w:rsidRPr="00AA62AB" w:rsidDel="00855D11">
                <w:rPr>
                  <w:rFonts w:ascii="Times New Roman" w:hAnsi="Times New Roman"/>
                  <w:b/>
                </w:rPr>
                <w:delText xml:space="preserve"> </w:delText>
              </w:r>
              <w:r w:rsidRPr="00AA62AB" w:rsidDel="00855D11">
                <w:rPr>
                  <w:rFonts w:ascii="Times New Roman" w:hAnsi="Times New Roman"/>
                </w:rPr>
                <w:delText>Estimates from model with interaction between treatment and quadratic age parameter only. Bolded estimates are significantly different from zero. * indicates that value is above zero prior to rounding. nobs = 2926. Age measured in days was z-transformed (mean = 361.34, SD = 185.16). Cor represents correlation</w:delText>
              </w:r>
            </w:del>
          </w:p>
        </w:tc>
      </w:tr>
      <w:tr w:rsidR="00AA62AB" w:rsidRPr="00AA62AB" w:rsidDel="00855D11" w14:paraId="4629E5E0" w14:textId="3CE832B4" w:rsidTr="000D60D5">
        <w:trPr>
          <w:trHeight w:val="374"/>
          <w:jc w:val="center"/>
          <w:del w:id="1867" w:author="Daniel Noble" w:date="2023-09-04T11:16:00Z"/>
        </w:trPr>
        <w:tc>
          <w:tcPr>
            <w:tcW w:w="0" w:type="auto"/>
            <w:tcBorders>
              <w:bottom w:val="single" w:sz="0" w:space="0" w:color="auto"/>
            </w:tcBorders>
            <w:vAlign w:val="bottom"/>
          </w:tcPr>
          <w:p w14:paraId="16446423" w14:textId="65B9D9EC" w:rsidR="00AA62AB" w:rsidRPr="00AA62AB" w:rsidDel="00855D11" w:rsidRDefault="00AA62AB">
            <w:pPr>
              <w:pStyle w:val="FigureorTabletext"/>
              <w:spacing w:line="240" w:lineRule="auto"/>
              <w:rPr>
                <w:del w:id="1868" w:author="Daniel Noble" w:date="2023-09-04T11:16:00Z"/>
                <w:rFonts w:ascii="Times New Roman" w:hAnsi="Times New Roman"/>
              </w:rPr>
              <w:pPrChange w:id="1869" w:author="Daniel Noble" w:date="2023-07-12T13:16:00Z">
                <w:pPr>
                  <w:pStyle w:val="FigureorTabletext"/>
                  <w:spacing w:line="480" w:lineRule="auto"/>
                </w:pPr>
              </w:pPrChange>
            </w:pPr>
            <w:del w:id="1870"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58C25F11" w14:textId="239A1F68" w:rsidR="00AA62AB" w:rsidRPr="00AA62AB" w:rsidDel="00855D11" w:rsidRDefault="00AA62AB">
            <w:pPr>
              <w:pStyle w:val="FigureorTabletext"/>
              <w:spacing w:line="240" w:lineRule="auto"/>
              <w:rPr>
                <w:del w:id="1871" w:author="Daniel Noble" w:date="2023-09-04T11:16:00Z"/>
                <w:rFonts w:ascii="Times New Roman" w:hAnsi="Times New Roman"/>
              </w:rPr>
              <w:pPrChange w:id="1872" w:author="Daniel Noble" w:date="2023-07-12T13:16:00Z">
                <w:pPr>
                  <w:pStyle w:val="FigureorTabletext"/>
                  <w:spacing w:line="480" w:lineRule="auto"/>
                </w:pPr>
              </w:pPrChange>
            </w:pPr>
            <w:del w:id="1873"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33C5EC8A" w14:textId="077156A0" w:rsidR="00AA62AB" w:rsidRPr="00AA62AB" w:rsidDel="00855D11" w:rsidRDefault="00AA62AB">
            <w:pPr>
              <w:pStyle w:val="FigureorTabletext"/>
              <w:spacing w:line="240" w:lineRule="auto"/>
              <w:rPr>
                <w:del w:id="1874" w:author="Daniel Noble" w:date="2023-09-04T11:16:00Z"/>
                <w:rFonts w:ascii="Times New Roman" w:hAnsi="Times New Roman"/>
              </w:rPr>
              <w:pPrChange w:id="1875" w:author="Daniel Noble" w:date="2023-07-12T13:16:00Z">
                <w:pPr>
                  <w:pStyle w:val="FigureorTabletext"/>
                  <w:spacing w:line="480" w:lineRule="auto"/>
                </w:pPr>
              </w:pPrChange>
            </w:pPr>
            <w:del w:id="1876"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4B102A0C" w14:textId="14F60345" w:rsidR="00AA62AB" w:rsidRPr="00AA62AB" w:rsidDel="00855D11" w:rsidRDefault="00AA62AB">
            <w:pPr>
              <w:pStyle w:val="FigureorTabletext"/>
              <w:spacing w:line="240" w:lineRule="auto"/>
              <w:rPr>
                <w:del w:id="1877" w:author="Daniel Noble" w:date="2023-09-04T11:16:00Z"/>
                <w:rFonts w:ascii="Times New Roman" w:hAnsi="Times New Roman"/>
              </w:rPr>
              <w:pPrChange w:id="1878" w:author="Daniel Noble" w:date="2023-07-12T13:16:00Z">
                <w:pPr>
                  <w:pStyle w:val="FigureorTabletext"/>
                  <w:spacing w:line="480" w:lineRule="auto"/>
                </w:pPr>
              </w:pPrChange>
            </w:pPr>
            <w:del w:id="1879" w:author="Daniel Noble" w:date="2023-09-04T11:16:00Z">
              <w:r w:rsidRPr="00AA62AB" w:rsidDel="00855D11">
                <w:rPr>
                  <w:rFonts w:ascii="Times New Roman" w:hAnsi="Times New Roman"/>
                </w:rPr>
                <w:delText>Upper</w:delText>
              </w:r>
            </w:del>
          </w:p>
        </w:tc>
      </w:tr>
      <w:tr w:rsidR="00AA62AB" w:rsidRPr="00AA62AB" w:rsidDel="00855D11" w14:paraId="19F5461F" w14:textId="72CF6BF3" w:rsidTr="000D60D5">
        <w:trPr>
          <w:trHeight w:val="390"/>
          <w:jc w:val="center"/>
          <w:del w:id="1880" w:author="Daniel Noble" w:date="2023-09-04T11:16:00Z"/>
        </w:trPr>
        <w:tc>
          <w:tcPr>
            <w:tcW w:w="0" w:type="auto"/>
          </w:tcPr>
          <w:p w14:paraId="5064A235" w14:textId="6B8C3AF8" w:rsidR="00AA62AB" w:rsidRPr="00AA62AB" w:rsidDel="00855D11" w:rsidRDefault="00AA62AB">
            <w:pPr>
              <w:pStyle w:val="FigureorTabletext"/>
              <w:spacing w:line="240" w:lineRule="auto"/>
              <w:rPr>
                <w:del w:id="1881" w:author="Daniel Noble" w:date="2023-09-04T11:16:00Z"/>
                <w:rFonts w:ascii="Times New Roman" w:hAnsi="Times New Roman"/>
                <w:i/>
                <w:iCs/>
              </w:rPr>
              <w:pPrChange w:id="1882" w:author="Daniel Noble" w:date="2023-07-12T13:16:00Z">
                <w:pPr>
                  <w:pStyle w:val="FigureorTabletext"/>
                  <w:spacing w:line="480" w:lineRule="auto"/>
                </w:pPr>
              </w:pPrChange>
            </w:pPr>
            <w:del w:id="1883" w:author="Daniel Noble" w:date="2023-09-04T11:16:00Z">
              <w:r w:rsidRPr="00AA62AB" w:rsidDel="00855D11">
                <w:rPr>
                  <w:rFonts w:ascii="Times New Roman" w:hAnsi="Times New Roman"/>
                  <w:i/>
                  <w:iCs/>
                </w:rPr>
                <w:delText>Fixed effects</w:delText>
              </w:r>
            </w:del>
          </w:p>
        </w:tc>
        <w:tc>
          <w:tcPr>
            <w:tcW w:w="0" w:type="auto"/>
          </w:tcPr>
          <w:p w14:paraId="3FAFB14E" w14:textId="7DBF39BF" w:rsidR="00AA62AB" w:rsidRPr="00AA62AB" w:rsidDel="00855D11" w:rsidRDefault="00AA62AB">
            <w:pPr>
              <w:pStyle w:val="FigureorTabletext"/>
              <w:spacing w:line="240" w:lineRule="auto"/>
              <w:rPr>
                <w:del w:id="1884" w:author="Daniel Noble" w:date="2023-09-04T11:16:00Z"/>
                <w:rFonts w:ascii="Times New Roman" w:hAnsi="Times New Roman"/>
                <w:b/>
              </w:rPr>
              <w:pPrChange w:id="1885" w:author="Daniel Noble" w:date="2023-07-12T13:16:00Z">
                <w:pPr>
                  <w:pStyle w:val="FigureorTabletext"/>
                  <w:spacing w:line="480" w:lineRule="auto"/>
                </w:pPr>
              </w:pPrChange>
            </w:pPr>
          </w:p>
        </w:tc>
        <w:tc>
          <w:tcPr>
            <w:tcW w:w="0" w:type="auto"/>
          </w:tcPr>
          <w:p w14:paraId="5231E64F" w14:textId="2C1745C1" w:rsidR="00AA62AB" w:rsidRPr="00AA62AB" w:rsidDel="00855D11" w:rsidRDefault="00AA62AB">
            <w:pPr>
              <w:pStyle w:val="FigureorTabletext"/>
              <w:spacing w:line="240" w:lineRule="auto"/>
              <w:rPr>
                <w:del w:id="1886" w:author="Daniel Noble" w:date="2023-09-04T11:16:00Z"/>
                <w:rFonts w:ascii="Times New Roman" w:hAnsi="Times New Roman"/>
                <w:b/>
              </w:rPr>
              <w:pPrChange w:id="1887" w:author="Daniel Noble" w:date="2023-07-12T13:16:00Z">
                <w:pPr>
                  <w:pStyle w:val="FigureorTabletext"/>
                  <w:spacing w:line="480" w:lineRule="auto"/>
                </w:pPr>
              </w:pPrChange>
            </w:pPr>
          </w:p>
        </w:tc>
        <w:tc>
          <w:tcPr>
            <w:tcW w:w="0" w:type="auto"/>
          </w:tcPr>
          <w:p w14:paraId="5F5D50E5" w14:textId="13DBD036" w:rsidR="00AA62AB" w:rsidRPr="00AA62AB" w:rsidDel="00855D11" w:rsidRDefault="00AA62AB">
            <w:pPr>
              <w:pStyle w:val="FigureorTabletext"/>
              <w:spacing w:line="240" w:lineRule="auto"/>
              <w:rPr>
                <w:del w:id="1888" w:author="Daniel Noble" w:date="2023-09-04T11:16:00Z"/>
                <w:rFonts w:ascii="Times New Roman" w:hAnsi="Times New Roman"/>
                <w:b/>
              </w:rPr>
              <w:pPrChange w:id="1889" w:author="Daniel Noble" w:date="2023-07-12T13:16:00Z">
                <w:pPr>
                  <w:pStyle w:val="FigureorTabletext"/>
                  <w:spacing w:line="480" w:lineRule="auto"/>
                </w:pPr>
              </w:pPrChange>
            </w:pPr>
          </w:p>
        </w:tc>
      </w:tr>
      <w:tr w:rsidR="00EE15CA" w:rsidRPr="00AA62AB" w:rsidDel="00855D11" w14:paraId="6D929374" w14:textId="3EBA7349" w:rsidTr="00394EB9">
        <w:tblPrEx>
          <w:tblW w:w="0" w:type="auto"/>
          <w:jc w:val="center"/>
          <w:tblLook w:val="07E0" w:firstRow="1" w:lastRow="1" w:firstColumn="1" w:lastColumn="1" w:noHBand="1" w:noVBand="1"/>
          <w:tblPrExChange w:id="1890" w:author="Daniel Noble" w:date="2023-09-04T11:11:00Z">
            <w:tblPrEx>
              <w:tblW w:w="0" w:type="auto"/>
              <w:jc w:val="center"/>
              <w:tblLook w:val="07E0" w:firstRow="1" w:lastRow="1" w:firstColumn="1" w:lastColumn="1" w:noHBand="1" w:noVBand="1"/>
            </w:tblPrEx>
          </w:tblPrExChange>
        </w:tblPrEx>
        <w:trPr>
          <w:trHeight w:val="374"/>
          <w:jc w:val="center"/>
          <w:del w:id="1891" w:author="Daniel Noble" w:date="2023-09-04T11:16:00Z"/>
          <w:trPrChange w:id="1892" w:author="Daniel Noble" w:date="2023-09-04T11:11:00Z">
            <w:trPr>
              <w:trHeight w:val="374"/>
              <w:jc w:val="center"/>
            </w:trPr>
          </w:trPrChange>
        </w:trPr>
        <w:tc>
          <w:tcPr>
            <w:tcW w:w="0" w:type="auto"/>
            <w:tcPrChange w:id="1893" w:author="Daniel Noble" w:date="2023-09-04T11:11:00Z">
              <w:tcPr>
                <w:tcW w:w="0" w:type="auto"/>
              </w:tcPr>
            </w:tcPrChange>
          </w:tcPr>
          <w:p w14:paraId="718FE06F" w14:textId="6BAEDC30" w:rsidR="00EE15CA" w:rsidRPr="00AA62AB" w:rsidDel="00855D11" w:rsidRDefault="00EE15CA" w:rsidP="00EE15CA">
            <w:pPr>
              <w:pStyle w:val="FigureorTabletext"/>
              <w:spacing w:line="240" w:lineRule="auto"/>
              <w:rPr>
                <w:del w:id="1894" w:author="Daniel Noble" w:date="2023-09-04T11:16:00Z"/>
                <w:rFonts w:ascii="Times New Roman" w:hAnsi="Times New Roman"/>
              </w:rPr>
              <w:pPrChange w:id="1895" w:author="Daniel Noble" w:date="2023-07-12T13:16:00Z">
                <w:pPr>
                  <w:pStyle w:val="FigureorTabletext"/>
                  <w:spacing w:line="480" w:lineRule="auto"/>
                </w:pPr>
              </w:pPrChange>
            </w:pPr>
            <w:del w:id="1896" w:author="Daniel Noble" w:date="2023-09-04T11:16:00Z">
              <w:r w:rsidRPr="00AA62AB" w:rsidDel="00855D11">
                <w:rPr>
                  <w:rFonts w:ascii="Times New Roman" w:hAnsi="Times New Roman"/>
                </w:rPr>
                <w:delText>Intercept</w:delText>
              </w:r>
            </w:del>
          </w:p>
        </w:tc>
        <w:tc>
          <w:tcPr>
            <w:tcW w:w="0" w:type="auto"/>
            <w:vAlign w:val="center"/>
            <w:tcPrChange w:id="1897" w:author="Daniel Noble" w:date="2023-09-04T11:11:00Z">
              <w:tcPr>
                <w:tcW w:w="0" w:type="auto"/>
              </w:tcPr>
            </w:tcPrChange>
          </w:tcPr>
          <w:p w14:paraId="37A205F9" w14:textId="39E80935" w:rsidR="00EE15CA" w:rsidRPr="00AA62AB" w:rsidDel="00855D11" w:rsidRDefault="00EE15CA" w:rsidP="00EE15CA">
            <w:pPr>
              <w:pStyle w:val="FigureorTabletext"/>
              <w:spacing w:line="240" w:lineRule="auto"/>
              <w:rPr>
                <w:del w:id="1898" w:author="Daniel Noble" w:date="2023-09-04T11:16:00Z"/>
                <w:rFonts w:ascii="Times New Roman" w:hAnsi="Times New Roman"/>
                <w:b/>
              </w:rPr>
              <w:pPrChange w:id="1899" w:author="Daniel Noble" w:date="2023-07-12T13:16:00Z">
                <w:pPr>
                  <w:pStyle w:val="FigureorTabletext"/>
                  <w:spacing w:line="480" w:lineRule="auto"/>
                </w:pPr>
              </w:pPrChange>
            </w:pPr>
            <w:del w:id="1900" w:author="Daniel Noble" w:date="2023-09-04T11:11:00Z">
              <w:r w:rsidRPr="00AA62AB" w:rsidDel="00394EB9">
                <w:rPr>
                  <w:rFonts w:ascii="Times New Roman" w:hAnsi="Times New Roman"/>
                  <w:b/>
                </w:rPr>
                <w:delText>-0.99</w:delText>
              </w:r>
            </w:del>
          </w:p>
        </w:tc>
        <w:tc>
          <w:tcPr>
            <w:tcW w:w="0" w:type="auto"/>
            <w:vAlign w:val="center"/>
            <w:tcPrChange w:id="1901" w:author="Daniel Noble" w:date="2023-09-04T11:11:00Z">
              <w:tcPr>
                <w:tcW w:w="0" w:type="auto"/>
              </w:tcPr>
            </w:tcPrChange>
          </w:tcPr>
          <w:p w14:paraId="5DCC00D7" w14:textId="036C27B7" w:rsidR="00EE15CA" w:rsidRPr="00AA62AB" w:rsidDel="00855D11" w:rsidRDefault="00EE15CA" w:rsidP="00EE15CA">
            <w:pPr>
              <w:pStyle w:val="FigureorTabletext"/>
              <w:spacing w:line="240" w:lineRule="auto"/>
              <w:rPr>
                <w:del w:id="1902" w:author="Daniel Noble" w:date="2023-09-04T11:16:00Z"/>
                <w:rFonts w:ascii="Times New Roman" w:hAnsi="Times New Roman"/>
                <w:b/>
              </w:rPr>
              <w:pPrChange w:id="1903" w:author="Daniel Noble" w:date="2023-07-12T13:16:00Z">
                <w:pPr>
                  <w:pStyle w:val="FigureorTabletext"/>
                  <w:spacing w:line="480" w:lineRule="auto"/>
                </w:pPr>
              </w:pPrChange>
            </w:pPr>
            <w:del w:id="1904" w:author="Daniel Noble" w:date="2023-09-04T11:11:00Z">
              <w:r w:rsidRPr="00AA62AB" w:rsidDel="00394EB9">
                <w:rPr>
                  <w:rFonts w:ascii="Times New Roman" w:hAnsi="Times New Roman"/>
                  <w:b/>
                </w:rPr>
                <w:delText>-1.009</w:delText>
              </w:r>
            </w:del>
          </w:p>
        </w:tc>
        <w:tc>
          <w:tcPr>
            <w:tcW w:w="0" w:type="auto"/>
            <w:vAlign w:val="center"/>
            <w:tcPrChange w:id="1905" w:author="Daniel Noble" w:date="2023-09-04T11:11:00Z">
              <w:tcPr>
                <w:tcW w:w="0" w:type="auto"/>
              </w:tcPr>
            </w:tcPrChange>
          </w:tcPr>
          <w:p w14:paraId="76491AB5" w14:textId="0F620730" w:rsidR="00EE15CA" w:rsidRPr="00AA62AB" w:rsidDel="00855D11" w:rsidRDefault="00EE15CA" w:rsidP="00EE15CA">
            <w:pPr>
              <w:pStyle w:val="FigureorTabletext"/>
              <w:spacing w:line="240" w:lineRule="auto"/>
              <w:rPr>
                <w:del w:id="1906" w:author="Daniel Noble" w:date="2023-09-04T11:16:00Z"/>
                <w:rFonts w:ascii="Times New Roman" w:hAnsi="Times New Roman"/>
                <w:b/>
              </w:rPr>
              <w:pPrChange w:id="1907" w:author="Daniel Noble" w:date="2023-07-12T13:16:00Z">
                <w:pPr>
                  <w:pStyle w:val="FigureorTabletext"/>
                  <w:spacing w:line="480" w:lineRule="auto"/>
                </w:pPr>
              </w:pPrChange>
            </w:pPr>
            <w:del w:id="1908" w:author="Daniel Noble" w:date="2023-09-04T11:11:00Z">
              <w:r w:rsidRPr="00AA62AB" w:rsidDel="00394EB9">
                <w:rPr>
                  <w:rFonts w:ascii="Times New Roman" w:hAnsi="Times New Roman"/>
                  <w:b/>
                </w:rPr>
                <w:delText>-0.97</w:delText>
              </w:r>
            </w:del>
          </w:p>
        </w:tc>
      </w:tr>
      <w:tr w:rsidR="00AA62AB" w:rsidRPr="00AA62AB" w:rsidDel="00855D11" w14:paraId="0CAD629A" w14:textId="2066CA5A" w:rsidTr="000D60D5">
        <w:trPr>
          <w:trHeight w:val="374"/>
          <w:jc w:val="center"/>
          <w:del w:id="1909" w:author="Daniel Noble" w:date="2023-09-04T11:16:00Z"/>
        </w:trPr>
        <w:tc>
          <w:tcPr>
            <w:tcW w:w="0" w:type="auto"/>
          </w:tcPr>
          <w:p w14:paraId="2B2FB32A" w14:textId="2ECCCAAE" w:rsidR="00AA62AB" w:rsidRPr="00AA62AB" w:rsidDel="00855D11" w:rsidRDefault="00AA62AB">
            <w:pPr>
              <w:pStyle w:val="FigureorTabletext"/>
              <w:spacing w:line="240" w:lineRule="auto"/>
              <w:rPr>
                <w:del w:id="1910" w:author="Daniel Noble" w:date="2023-09-04T11:16:00Z"/>
                <w:rFonts w:ascii="Times New Roman" w:hAnsi="Times New Roman"/>
              </w:rPr>
              <w:pPrChange w:id="1911" w:author="Daniel Noble" w:date="2023-07-12T13:16:00Z">
                <w:pPr>
                  <w:pStyle w:val="FigureorTabletext"/>
                  <w:spacing w:line="480" w:lineRule="auto"/>
                </w:pPr>
              </w:pPrChange>
            </w:pPr>
            <w:del w:id="1912" w:author="Daniel Noble" w:date="2023-09-04T11:16:00Z">
              <w:r w:rsidRPr="00AA62AB" w:rsidDel="00855D11">
                <w:rPr>
                  <w:rFonts w:ascii="Times New Roman" w:eastAsia="Calibri" w:hAnsi="Times New Roman"/>
                </w:rPr>
                <w:delText>Age</w:delText>
              </w:r>
            </w:del>
          </w:p>
        </w:tc>
        <w:tc>
          <w:tcPr>
            <w:tcW w:w="0" w:type="auto"/>
          </w:tcPr>
          <w:p w14:paraId="5FF92CFF" w14:textId="6616AE57" w:rsidR="00AA62AB" w:rsidRPr="00AA62AB" w:rsidDel="00855D11" w:rsidRDefault="00AA62AB">
            <w:pPr>
              <w:pStyle w:val="FigureorTabletext"/>
              <w:spacing w:line="240" w:lineRule="auto"/>
              <w:rPr>
                <w:del w:id="1913" w:author="Daniel Noble" w:date="2023-09-04T11:16:00Z"/>
                <w:rFonts w:ascii="Times New Roman" w:hAnsi="Times New Roman"/>
                <w:b/>
              </w:rPr>
              <w:pPrChange w:id="1914" w:author="Daniel Noble" w:date="2023-07-12T13:16:00Z">
                <w:pPr>
                  <w:pStyle w:val="FigureorTabletext"/>
                  <w:spacing w:line="480" w:lineRule="auto"/>
                </w:pPr>
              </w:pPrChange>
            </w:pPr>
            <w:del w:id="1915" w:author="Daniel Noble" w:date="2023-09-04T11:16:00Z">
              <w:r w:rsidRPr="00AA62AB" w:rsidDel="00855D11">
                <w:rPr>
                  <w:rFonts w:ascii="Times New Roman" w:hAnsi="Times New Roman"/>
                  <w:b/>
                </w:rPr>
                <w:delText>0.504</w:delText>
              </w:r>
            </w:del>
          </w:p>
        </w:tc>
        <w:tc>
          <w:tcPr>
            <w:tcW w:w="0" w:type="auto"/>
          </w:tcPr>
          <w:p w14:paraId="75400B33" w14:textId="062DE884" w:rsidR="00AA62AB" w:rsidRPr="00AA62AB" w:rsidDel="00855D11" w:rsidRDefault="00AA62AB">
            <w:pPr>
              <w:pStyle w:val="FigureorTabletext"/>
              <w:spacing w:line="240" w:lineRule="auto"/>
              <w:rPr>
                <w:del w:id="1916" w:author="Daniel Noble" w:date="2023-09-04T11:16:00Z"/>
                <w:rFonts w:ascii="Times New Roman" w:hAnsi="Times New Roman"/>
                <w:b/>
              </w:rPr>
              <w:pPrChange w:id="1917" w:author="Daniel Noble" w:date="2023-07-12T13:16:00Z">
                <w:pPr>
                  <w:pStyle w:val="FigureorTabletext"/>
                  <w:spacing w:line="480" w:lineRule="auto"/>
                </w:pPr>
              </w:pPrChange>
            </w:pPr>
            <w:del w:id="1918" w:author="Daniel Noble" w:date="2023-09-04T11:16:00Z">
              <w:r w:rsidRPr="00AA62AB" w:rsidDel="00855D11">
                <w:rPr>
                  <w:rFonts w:ascii="Times New Roman" w:hAnsi="Times New Roman"/>
                  <w:b/>
                </w:rPr>
                <w:delText>0.482</w:delText>
              </w:r>
            </w:del>
          </w:p>
        </w:tc>
        <w:tc>
          <w:tcPr>
            <w:tcW w:w="0" w:type="auto"/>
          </w:tcPr>
          <w:p w14:paraId="34FA9831" w14:textId="1E7C44C4" w:rsidR="00AA62AB" w:rsidRPr="00AA62AB" w:rsidDel="00855D11" w:rsidRDefault="00AA62AB">
            <w:pPr>
              <w:pStyle w:val="FigureorTabletext"/>
              <w:spacing w:line="240" w:lineRule="auto"/>
              <w:rPr>
                <w:del w:id="1919" w:author="Daniel Noble" w:date="2023-09-04T11:16:00Z"/>
                <w:rFonts w:ascii="Times New Roman" w:hAnsi="Times New Roman"/>
                <w:b/>
              </w:rPr>
              <w:pPrChange w:id="1920" w:author="Daniel Noble" w:date="2023-07-12T13:16:00Z">
                <w:pPr>
                  <w:pStyle w:val="FigureorTabletext"/>
                  <w:spacing w:line="480" w:lineRule="auto"/>
                </w:pPr>
              </w:pPrChange>
            </w:pPr>
            <w:del w:id="1921" w:author="Daniel Noble" w:date="2023-09-04T11:16:00Z">
              <w:r w:rsidRPr="00AA62AB" w:rsidDel="00855D11">
                <w:rPr>
                  <w:rFonts w:ascii="Times New Roman" w:hAnsi="Times New Roman"/>
                  <w:b/>
                </w:rPr>
                <w:delText>0.525</w:delText>
              </w:r>
            </w:del>
          </w:p>
        </w:tc>
      </w:tr>
      <w:tr w:rsidR="00AA62AB" w:rsidRPr="00AA62AB" w:rsidDel="00855D11" w14:paraId="3DAD0A85" w14:textId="2D50CAEF" w:rsidTr="000D60D5">
        <w:trPr>
          <w:trHeight w:val="374"/>
          <w:jc w:val="center"/>
          <w:del w:id="1922" w:author="Daniel Noble" w:date="2023-09-04T11:16:00Z"/>
        </w:trPr>
        <w:tc>
          <w:tcPr>
            <w:tcW w:w="0" w:type="auto"/>
          </w:tcPr>
          <w:p w14:paraId="72AC5667" w14:textId="64814622" w:rsidR="00AA62AB" w:rsidRPr="00AA62AB" w:rsidDel="00855D11" w:rsidRDefault="00AA62AB">
            <w:pPr>
              <w:pStyle w:val="FigureorTabletext"/>
              <w:spacing w:line="240" w:lineRule="auto"/>
              <w:rPr>
                <w:del w:id="1923" w:author="Daniel Noble" w:date="2023-09-04T11:16:00Z"/>
                <w:rFonts w:ascii="Times New Roman" w:hAnsi="Times New Roman"/>
              </w:rPr>
              <w:pPrChange w:id="1924" w:author="Daniel Noble" w:date="2023-07-12T13:16:00Z">
                <w:pPr>
                  <w:pStyle w:val="FigureorTabletext"/>
                  <w:spacing w:line="480" w:lineRule="auto"/>
                </w:pPr>
              </w:pPrChange>
            </w:pPr>
            <w:del w:id="1925" w:author="Daniel Noble" w:date="2023-09-04T11:16:00Z">
              <w:r w:rsidRPr="00AA62AB" w:rsidDel="00855D11">
                <w:rPr>
                  <w:rFonts w:ascii="Times New Roman" w:eastAsia="Calibri" w:hAnsi="Times New Roman"/>
                </w:rPr>
                <w:delText>Treatment</w:delText>
              </w:r>
            </w:del>
          </w:p>
        </w:tc>
        <w:tc>
          <w:tcPr>
            <w:tcW w:w="0" w:type="auto"/>
          </w:tcPr>
          <w:p w14:paraId="587BB0EA" w14:textId="2FB5BDD6" w:rsidR="00AA62AB" w:rsidRPr="00AA62AB" w:rsidDel="00855D11" w:rsidRDefault="00AA62AB">
            <w:pPr>
              <w:pStyle w:val="FigureorTabletext"/>
              <w:spacing w:line="240" w:lineRule="auto"/>
              <w:rPr>
                <w:del w:id="1926" w:author="Daniel Noble" w:date="2023-09-04T11:16:00Z"/>
                <w:rFonts w:ascii="Times New Roman" w:hAnsi="Times New Roman"/>
                <w:b/>
              </w:rPr>
              <w:pPrChange w:id="1927" w:author="Daniel Noble" w:date="2023-07-12T13:16:00Z">
                <w:pPr>
                  <w:pStyle w:val="FigureorTabletext"/>
                  <w:spacing w:line="480" w:lineRule="auto"/>
                </w:pPr>
              </w:pPrChange>
            </w:pPr>
            <w:del w:id="1928" w:author="Daniel Noble" w:date="2023-09-04T11:16:00Z">
              <w:r w:rsidRPr="00AA62AB" w:rsidDel="00855D11">
                <w:rPr>
                  <w:rFonts w:ascii="Times New Roman" w:hAnsi="Times New Roman"/>
                  <w:b/>
                </w:rPr>
                <w:delText>-0.083</w:delText>
              </w:r>
            </w:del>
          </w:p>
        </w:tc>
        <w:tc>
          <w:tcPr>
            <w:tcW w:w="0" w:type="auto"/>
          </w:tcPr>
          <w:p w14:paraId="1C3EF8D2" w14:textId="46A896CE" w:rsidR="00AA62AB" w:rsidRPr="00AA62AB" w:rsidDel="00855D11" w:rsidRDefault="00AA62AB">
            <w:pPr>
              <w:pStyle w:val="FigureorTabletext"/>
              <w:spacing w:line="240" w:lineRule="auto"/>
              <w:rPr>
                <w:del w:id="1929" w:author="Daniel Noble" w:date="2023-09-04T11:16:00Z"/>
                <w:rFonts w:ascii="Times New Roman" w:hAnsi="Times New Roman"/>
                <w:b/>
              </w:rPr>
              <w:pPrChange w:id="1930" w:author="Daniel Noble" w:date="2023-07-12T13:16:00Z">
                <w:pPr>
                  <w:pStyle w:val="FigureorTabletext"/>
                  <w:spacing w:line="480" w:lineRule="auto"/>
                </w:pPr>
              </w:pPrChange>
            </w:pPr>
            <w:del w:id="1931" w:author="Daniel Noble" w:date="2023-09-04T11:16:00Z">
              <w:r w:rsidRPr="00AA62AB" w:rsidDel="00855D11">
                <w:rPr>
                  <w:rFonts w:ascii="Times New Roman" w:hAnsi="Times New Roman"/>
                  <w:b/>
                </w:rPr>
                <w:delText>-0.116</w:delText>
              </w:r>
            </w:del>
          </w:p>
        </w:tc>
        <w:tc>
          <w:tcPr>
            <w:tcW w:w="0" w:type="auto"/>
          </w:tcPr>
          <w:p w14:paraId="36DC54C6" w14:textId="549683F2" w:rsidR="00AA62AB" w:rsidRPr="00AA62AB" w:rsidDel="00855D11" w:rsidRDefault="00AA62AB">
            <w:pPr>
              <w:pStyle w:val="FigureorTabletext"/>
              <w:spacing w:line="240" w:lineRule="auto"/>
              <w:rPr>
                <w:del w:id="1932" w:author="Daniel Noble" w:date="2023-09-04T11:16:00Z"/>
                <w:rFonts w:ascii="Times New Roman" w:hAnsi="Times New Roman"/>
                <w:b/>
              </w:rPr>
              <w:pPrChange w:id="1933" w:author="Daniel Noble" w:date="2023-07-12T13:16:00Z">
                <w:pPr>
                  <w:pStyle w:val="FigureorTabletext"/>
                  <w:spacing w:line="480" w:lineRule="auto"/>
                </w:pPr>
              </w:pPrChange>
            </w:pPr>
            <w:del w:id="1934" w:author="Daniel Noble" w:date="2023-09-04T11:16:00Z">
              <w:r w:rsidRPr="00AA62AB" w:rsidDel="00855D11">
                <w:rPr>
                  <w:rFonts w:ascii="Times New Roman" w:hAnsi="Times New Roman"/>
                  <w:b/>
                </w:rPr>
                <w:delText>-0.053</w:delText>
              </w:r>
            </w:del>
          </w:p>
        </w:tc>
      </w:tr>
      <w:tr w:rsidR="00AA62AB" w:rsidRPr="00AA62AB" w:rsidDel="00855D11" w14:paraId="06A50931" w14:textId="2B478AD1" w:rsidTr="000D60D5">
        <w:trPr>
          <w:trHeight w:val="374"/>
          <w:jc w:val="center"/>
          <w:del w:id="1935" w:author="Daniel Noble" w:date="2023-09-04T11:16:00Z"/>
        </w:trPr>
        <w:tc>
          <w:tcPr>
            <w:tcW w:w="0" w:type="auto"/>
          </w:tcPr>
          <w:p w14:paraId="32795AF2" w14:textId="1D474764" w:rsidR="00AA62AB" w:rsidRPr="00AA62AB" w:rsidDel="00855D11" w:rsidRDefault="00AA62AB">
            <w:pPr>
              <w:pStyle w:val="FigureorTabletext"/>
              <w:spacing w:line="240" w:lineRule="auto"/>
              <w:rPr>
                <w:del w:id="1936" w:author="Daniel Noble" w:date="2023-09-04T11:16:00Z"/>
                <w:rFonts w:ascii="Times New Roman" w:hAnsi="Times New Roman"/>
              </w:rPr>
              <w:pPrChange w:id="1937" w:author="Daniel Noble" w:date="2023-07-12T13:16:00Z">
                <w:pPr>
                  <w:pStyle w:val="FigureorTabletext"/>
                  <w:spacing w:line="480" w:lineRule="auto"/>
                </w:pPr>
              </w:pPrChange>
            </w:pPr>
            <w:del w:id="1938" w:author="Daniel Noble" w:date="2023-09-04T11:16:00Z">
              <w:r w:rsidRPr="00AA62AB" w:rsidDel="00855D11">
                <w:rPr>
                  <w:rFonts w:ascii="Times New Roman" w:eastAsia="Calibri" w:hAnsi="Times New Roman"/>
                </w:rPr>
                <w:delText>Age</w:delText>
              </w:r>
              <w:r w:rsidRPr="00AA62AB" w:rsidDel="00855D11">
                <w:rPr>
                  <w:rFonts w:ascii="Times New Roman" w:eastAsia="Calibri" w:hAnsi="Times New Roman"/>
                  <w:vertAlign w:val="superscript"/>
                </w:rPr>
                <w:delText>2</w:delText>
              </w:r>
            </w:del>
          </w:p>
        </w:tc>
        <w:tc>
          <w:tcPr>
            <w:tcW w:w="0" w:type="auto"/>
          </w:tcPr>
          <w:p w14:paraId="74A2CC74" w14:textId="283C63FD" w:rsidR="00AA62AB" w:rsidRPr="00AA62AB" w:rsidDel="00855D11" w:rsidRDefault="00AA62AB">
            <w:pPr>
              <w:pStyle w:val="FigureorTabletext"/>
              <w:spacing w:line="240" w:lineRule="auto"/>
              <w:rPr>
                <w:del w:id="1939" w:author="Daniel Noble" w:date="2023-09-04T11:16:00Z"/>
                <w:rFonts w:ascii="Times New Roman" w:hAnsi="Times New Roman"/>
                <w:b/>
              </w:rPr>
              <w:pPrChange w:id="1940" w:author="Daniel Noble" w:date="2023-07-12T13:16:00Z">
                <w:pPr>
                  <w:pStyle w:val="FigureorTabletext"/>
                  <w:spacing w:line="480" w:lineRule="auto"/>
                </w:pPr>
              </w:pPrChange>
            </w:pPr>
            <w:del w:id="1941" w:author="Daniel Noble" w:date="2023-09-04T11:16:00Z">
              <w:r w:rsidRPr="00AA62AB" w:rsidDel="00855D11">
                <w:rPr>
                  <w:rFonts w:ascii="Times New Roman" w:hAnsi="Times New Roman"/>
                  <w:b/>
                </w:rPr>
                <w:delText>-0.194</w:delText>
              </w:r>
            </w:del>
          </w:p>
        </w:tc>
        <w:tc>
          <w:tcPr>
            <w:tcW w:w="0" w:type="auto"/>
          </w:tcPr>
          <w:p w14:paraId="248A767A" w14:textId="0CF6817B" w:rsidR="00AA62AB" w:rsidRPr="00AA62AB" w:rsidDel="00855D11" w:rsidRDefault="00AA62AB">
            <w:pPr>
              <w:pStyle w:val="FigureorTabletext"/>
              <w:spacing w:line="240" w:lineRule="auto"/>
              <w:rPr>
                <w:del w:id="1942" w:author="Daniel Noble" w:date="2023-09-04T11:16:00Z"/>
                <w:rFonts w:ascii="Times New Roman" w:hAnsi="Times New Roman"/>
                <w:b/>
              </w:rPr>
              <w:pPrChange w:id="1943" w:author="Daniel Noble" w:date="2023-07-12T13:16:00Z">
                <w:pPr>
                  <w:pStyle w:val="FigureorTabletext"/>
                  <w:spacing w:line="480" w:lineRule="auto"/>
                </w:pPr>
              </w:pPrChange>
            </w:pPr>
            <w:del w:id="1944" w:author="Daniel Noble" w:date="2023-09-04T11:16:00Z">
              <w:r w:rsidRPr="00AA62AB" w:rsidDel="00855D11">
                <w:rPr>
                  <w:rFonts w:ascii="Times New Roman" w:hAnsi="Times New Roman"/>
                  <w:b/>
                </w:rPr>
                <w:delText>-0.212</w:delText>
              </w:r>
            </w:del>
          </w:p>
        </w:tc>
        <w:tc>
          <w:tcPr>
            <w:tcW w:w="0" w:type="auto"/>
          </w:tcPr>
          <w:p w14:paraId="6EEFF55E" w14:textId="7E089BA2" w:rsidR="00AA62AB" w:rsidRPr="00AA62AB" w:rsidDel="00855D11" w:rsidRDefault="00AA62AB">
            <w:pPr>
              <w:pStyle w:val="FigureorTabletext"/>
              <w:spacing w:line="240" w:lineRule="auto"/>
              <w:rPr>
                <w:del w:id="1945" w:author="Daniel Noble" w:date="2023-09-04T11:16:00Z"/>
                <w:rFonts w:ascii="Times New Roman" w:hAnsi="Times New Roman"/>
                <w:b/>
              </w:rPr>
              <w:pPrChange w:id="1946" w:author="Daniel Noble" w:date="2023-07-12T13:16:00Z">
                <w:pPr>
                  <w:pStyle w:val="FigureorTabletext"/>
                  <w:spacing w:line="480" w:lineRule="auto"/>
                </w:pPr>
              </w:pPrChange>
            </w:pPr>
            <w:del w:id="1947" w:author="Daniel Noble" w:date="2023-09-04T11:16:00Z">
              <w:r w:rsidRPr="00AA62AB" w:rsidDel="00855D11">
                <w:rPr>
                  <w:rFonts w:ascii="Times New Roman" w:hAnsi="Times New Roman"/>
                  <w:b/>
                </w:rPr>
                <w:delText>-0.177</w:delText>
              </w:r>
            </w:del>
          </w:p>
        </w:tc>
      </w:tr>
      <w:tr w:rsidR="00AA62AB" w:rsidRPr="00AA62AB" w:rsidDel="00855D11" w14:paraId="1446F4C0" w14:textId="5D259D80" w:rsidTr="000D60D5">
        <w:trPr>
          <w:trHeight w:val="193"/>
          <w:jc w:val="center"/>
          <w:del w:id="1948" w:author="Daniel Noble" w:date="2023-09-04T11:16:00Z"/>
        </w:trPr>
        <w:tc>
          <w:tcPr>
            <w:tcW w:w="0" w:type="auto"/>
          </w:tcPr>
          <w:p w14:paraId="045E61F7" w14:textId="70E78559" w:rsidR="00AA62AB" w:rsidRPr="00AA62AB" w:rsidDel="00855D11" w:rsidRDefault="00AA62AB">
            <w:pPr>
              <w:pStyle w:val="FigureorTabletext"/>
              <w:spacing w:line="240" w:lineRule="auto"/>
              <w:rPr>
                <w:del w:id="1949" w:author="Daniel Noble" w:date="2023-09-04T11:16:00Z"/>
                <w:rFonts w:ascii="Times New Roman" w:hAnsi="Times New Roman"/>
              </w:rPr>
              <w:pPrChange w:id="1950" w:author="Daniel Noble" w:date="2023-07-12T13:16:00Z">
                <w:pPr>
                  <w:pStyle w:val="FigureorTabletext"/>
                  <w:spacing w:line="480" w:lineRule="auto"/>
                </w:pPr>
              </w:pPrChange>
            </w:pPr>
            <w:del w:id="1951" w:author="Daniel Noble" w:date="2023-09-04T11:16:00Z">
              <w:r w:rsidRPr="00AA62AB" w:rsidDel="00855D11">
                <w:rPr>
                  <w:rFonts w:ascii="Times New Roman" w:eastAsia="Calibri" w:hAnsi="Times New Roman"/>
                </w:rPr>
                <w:delText>Treatment x Age</w:delText>
              </w:r>
              <w:r w:rsidRPr="00AA62AB" w:rsidDel="00855D11">
                <w:rPr>
                  <w:rFonts w:ascii="Times New Roman" w:eastAsia="Calibri" w:hAnsi="Times New Roman"/>
                  <w:vertAlign w:val="superscript"/>
                </w:rPr>
                <w:delText>2</w:delText>
              </w:r>
            </w:del>
          </w:p>
        </w:tc>
        <w:tc>
          <w:tcPr>
            <w:tcW w:w="0" w:type="auto"/>
          </w:tcPr>
          <w:p w14:paraId="33E0E6F2" w14:textId="270DCB5F" w:rsidR="00AA62AB" w:rsidRPr="00AA62AB" w:rsidDel="00855D11" w:rsidRDefault="00AA62AB">
            <w:pPr>
              <w:pStyle w:val="FigureorTabletext"/>
              <w:spacing w:line="240" w:lineRule="auto"/>
              <w:rPr>
                <w:del w:id="1952" w:author="Daniel Noble" w:date="2023-09-04T11:16:00Z"/>
                <w:rFonts w:ascii="Times New Roman" w:hAnsi="Times New Roman"/>
                <w:b/>
              </w:rPr>
              <w:pPrChange w:id="1953" w:author="Daniel Noble" w:date="2023-07-12T13:16:00Z">
                <w:pPr>
                  <w:pStyle w:val="FigureorTabletext"/>
                  <w:spacing w:line="480" w:lineRule="auto"/>
                </w:pPr>
              </w:pPrChange>
            </w:pPr>
            <w:del w:id="1954" w:author="Daniel Noble" w:date="2023-09-04T11:16:00Z">
              <w:r w:rsidRPr="00AA62AB" w:rsidDel="00855D11">
                <w:rPr>
                  <w:rFonts w:ascii="Times New Roman" w:hAnsi="Times New Roman"/>
                </w:rPr>
                <w:delText>0.017</w:delText>
              </w:r>
            </w:del>
          </w:p>
        </w:tc>
        <w:tc>
          <w:tcPr>
            <w:tcW w:w="0" w:type="auto"/>
          </w:tcPr>
          <w:p w14:paraId="56089DD1" w14:textId="43061C1D" w:rsidR="00AA62AB" w:rsidRPr="00AA62AB" w:rsidDel="00855D11" w:rsidRDefault="00AA62AB">
            <w:pPr>
              <w:pStyle w:val="FigureorTabletext"/>
              <w:spacing w:line="240" w:lineRule="auto"/>
              <w:rPr>
                <w:del w:id="1955" w:author="Daniel Noble" w:date="2023-09-04T11:16:00Z"/>
                <w:rFonts w:ascii="Times New Roman" w:hAnsi="Times New Roman"/>
                <w:b/>
              </w:rPr>
              <w:pPrChange w:id="1956" w:author="Daniel Noble" w:date="2023-07-12T13:16:00Z">
                <w:pPr>
                  <w:pStyle w:val="FigureorTabletext"/>
                  <w:spacing w:line="480" w:lineRule="auto"/>
                </w:pPr>
              </w:pPrChange>
            </w:pPr>
            <w:del w:id="1957" w:author="Daniel Noble" w:date="2023-09-04T11:16:00Z">
              <w:r w:rsidRPr="00AA62AB" w:rsidDel="00855D11">
                <w:rPr>
                  <w:rFonts w:ascii="Times New Roman" w:hAnsi="Times New Roman"/>
                </w:rPr>
                <w:delText>-0.007</w:delText>
              </w:r>
            </w:del>
          </w:p>
        </w:tc>
        <w:tc>
          <w:tcPr>
            <w:tcW w:w="0" w:type="auto"/>
          </w:tcPr>
          <w:p w14:paraId="239B34D7" w14:textId="05245034" w:rsidR="00AA62AB" w:rsidRPr="00AA62AB" w:rsidDel="00855D11" w:rsidRDefault="00AA62AB">
            <w:pPr>
              <w:pStyle w:val="FigureorTabletext"/>
              <w:spacing w:line="240" w:lineRule="auto"/>
              <w:rPr>
                <w:del w:id="1958" w:author="Daniel Noble" w:date="2023-09-04T11:16:00Z"/>
                <w:rFonts w:ascii="Times New Roman" w:hAnsi="Times New Roman"/>
                <w:b/>
              </w:rPr>
              <w:pPrChange w:id="1959" w:author="Daniel Noble" w:date="2023-07-12T13:16:00Z">
                <w:pPr>
                  <w:pStyle w:val="FigureorTabletext"/>
                  <w:spacing w:line="480" w:lineRule="auto"/>
                </w:pPr>
              </w:pPrChange>
            </w:pPr>
            <w:del w:id="1960" w:author="Daniel Noble" w:date="2023-09-04T11:16:00Z">
              <w:r w:rsidRPr="00AA62AB" w:rsidDel="00855D11">
                <w:rPr>
                  <w:rFonts w:ascii="Times New Roman" w:hAnsi="Times New Roman"/>
                </w:rPr>
                <w:delText>0.042</w:delText>
              </w:r>
            </w:del>
          </w:p>
        </w:tc>
      </w:tr>
      <w:tr w:rsidR="00AA62AB" w:rsidRPr="00AA62AB" w:rsidDel="00855D11" w14:paraId="577DDBA0" w14:textId="455FEEA0" w:rsidTr="000D60D5">
        <w:trPr>
          <w:trHeight w:val="193"/>
          <w:jc w:val="center"/>
          <w:del w:id="1961" w:author="Daniel Noble" w:date="2023-09-04T11:16:00Z"/>
        </w:trPr>
        <w:tc>
          <w:tcPr>
            <w:tcW w:w="0" w:type="auto"/>
          </w:tcPr>
          <w:p w14:paraId="012818A9" w14:textId="441E4898" w:rsidR="00AA62AB" w:rsidRPr="00AA62AB" w:rsidDel="00855D11" w:rsidRDefault="00AA62AB">
            <w:pPr>
              <w:pStyle w:val="FigureorTabletext"/>
              <w:spacing w:line="240" w:lineRule="auto"/>
              <w:rPr>
                <w:del w:id="1962" w:author="Daniel Noble" w:date="2023-09-04T11:16:00Z"/>
                <w:rFonts w:ascii="Times New Roman" w:hAnsi="Times New Roman"/>
                <w:i/>
                <w:iCs/>
              </w:rPr>
              <w:pPrChange w:id="1963" w:author="Daniel Noble" w:date="2023-07-12T13:16:00Z">
                <w:pPr>
                  <w:pStyle w:val="FigureorTabletext"/>
                  <w:spacing w:line="480" w:lineRule="auto"/>
                </w:pPr>
              </w:pPrChange>
            </w:pPr>
            <w:del w:id="1964" w:author="Daniel Noble" w:date="2023-09-04T11:16:00Z">
              <w:r w:rsidRPr="00AA62AB" w:rsidDel="00855D11">
                <w:rPr>
                  <w:rFonts w:ascii="Times New Roman" w:hAnsi="Times New Roman"/>
                  <w:i/>
                  <w:iCs/>
                </w:rPr>
                <w:delText>Random effects</w:delText>
              </w:r>
            </w:del>
          </w:p>
        </w:tc>
        <w:tc>
          <w:tcPr>
            <w:tcW w:w="0" w:type="auto"/>
          </w:tcPr>
          <w:p w14:paraId="7A46B3A1" w14:textId="58D3BC65" w:rsidR="00AA62AB" w:rsidRPr="00AA62AB" w:rsidDel="00855D11" w:rsidRDefault="00AA62AB">
            <w:pPr>
              <w:pStyle w:val="FigureorTabletext"/>
              <w:spacing w:line="240" w:lineRule="auto"/>
              <w:rPr>
                <w:del w:id="1965" w:author="Daniel Noble" w:date="2023-09-04T11:16:00Z"/>
                <w:rFonts w:ascii="Times New Roman" w:hAnsi="Times New Roman"/>
                <w:b/>
              </w:rPr>
              <w:pPrChange w:id="1966" w:author="Daniel Noble" w:date="2023-07-12T13:16:00Z">
                <w:pPr>
                  <w:pStyle w:val="FigureorTabletext"/>
                  <w:spacing w:line="480" w:lineRule="auto"/>
                </w:pPr>
              </w:pPrChange>
            </w:pPr>
          </w:p>
        </w:tc>
        <w:tc>
          <w:tcPr>
            <w:tcW w:w="0" w:type="auto"/>
          </w:tcPr>
          <w:p w14:paraId="05661616" w14:textId="4DEF4BFA" w:rsidR="00AA62AB" w:rsidRPr="00AA62AB" w:rsidDel="00855D11" w:rsidRDefault="00AA62AB">
            <w:pPr>
              <w:pStyle w:val="FigureorTabletext"/>
              <w:spacing w:line="240" w:lineRule="auto"/>
              <w:rPr>
                <w:del w:id="1967" w:author="Daniel Noble" w:date="2023-09-04T11:16:00Z"/>
                <w:rFonts w:ascii="Times New Roman" w:hAnsi="Times New Roman"/>
                <w:b/>
              </w:rPr>
              <w:pPrChange w:id="1968" w:author="Daniel Noble" w:date="2023-07-12T13:16:00Z">
                <w:pPr>
                  <w:pStyle w:val="FigureorTabletext"/>
                  <w:spacing w:line="480" w:lineRule="auto"/>
                </w:pPr>
              </w:pPrChange>
            </w:pPr>
          </w:p>
        </w:tc>
        <w:tc>
          <w:tcPr>
            <w:tcW w:w="0" w:type="auto"/>
          </w:tcPr>
          <w:p w14:paraId="386A0CE7" w14:textId="70429520" w:rsidR="00AA62AB" w:rsidRPr="00AA62AB" w:rsidDel="00855D11" w:rsidRDefault="00AA62AB">
            <w:pPr>
              <w:pStyle w:val="FigureorTabletext"/>
              <w:spacing w:line="240" w:lineRule="auto"/>
              <w:rPr>
                <w:del w:id="1969" w:author="Daniel Noble" w:date="2023-09-04T11:16:00Z"/>
                <w:rFonts w:ascii="Times New Roman" w:hAnsi="Times New Roman"/>
                <w:b/>
              </w:rPr>
              <w:pPrChange w:id="1970" w:author="Daniel Noble" w:date="2023-07-12T13:16:00Z">
                <w:pPr>
                  <w:pStyle w:val="FigureorTabletext"/>
                  <w:spacing w:line="480" w:lineRule="auto"/>
                </w:pPr>
              </w:pPrChange>
            </w:pPr>
          </w:p>
        </w:tc>
      </w:tr>
      <w:tr w:rsidR="00AA62AB" w:rsidRPr="00AA62AB" w:rsidDel="00855D11" w14:paraId="262BC8A8" w14:textId="2F19C691" w:rsidTr="000D60D5">
        <w:trPr>
          <w:trHeight w:val="374"/>
          <w:jc w:val="center"/>
          <w:del w:id="1971" w:author="Daniel Noble" w:date="2023-09-04T11:16:00Z"/>
        </w:trPr>
        <w:tc>
          <w:tcPr>
            <w:tcW w:w="0" w:type="auto"/>
          </w:tcPr>
          <w:p w14:paraId="125F5D93" w14:textId="4CC6D093" w:rsidR="00AA62AB" w:rsidRPr="00AA62AB" w:rsidDel="00855D11" w:rsidRDefault="00AA62AB">
            <w:pPr>
              <w:pStyle w:val="FigureorTabletext"/>
              <w:spacing w:line="240" w:lineRule="auto"/>
              <w:rPr>
                <w:del w:id="1972" w:author="Daniel Noble" w:date="2023-09-04T11:16:00Z"/>
                <w:rFonts w:ascii="Times New Roman" w:hAnsi="Times New Roman"/>
              </w:rPr>
              <w:pPrChange w:id="1973" w:author="Daniel Noble" w:date="2023-07-12T13:16:00Z">
                <w:pPr>
                  <w:pStyle w:val="FigureorTabletext"/>
                  <w:spacing w:line="480" w:lineRule="auto"/>
                </w:pPr>
              </w:pPrChange>
            </w:pPr>
            <w:del w:id="1974" w:author="Daniel Noble" w:date="2023-09-04T11:16:00Z">
              <w:r w:rsidRPr="00AA62AB" w:rsidDel="00855D11">
                <w:rPr>
                  <w:rFonts w:ascii="Times New Roman" w:hAnsi="Times New Roman"/>
                </w:rPr>
                <w:delText>Maternal variance</w:delText>
              </w:r>
            </w:del>
          </w:p>
        </w:tc>
        <w:tc>
          <w:tcPr>
            <w:tcW w:w="0" w:type="auto"/>
          </w:tcPr>
          <w:p w14:paraId="6F9578B6" w14:textId="023C6A80" w:rsidR="00AA62AB" w:rsidRPr="00AA62AB" w:rsidDel="00855D11" w:rsidRDefault="00AA62AB">
            <w:pPr>
              <w:pStyle w:val="FigureorTabletext"/>
              <w:spacing w:line="240" w:lineRule="auto"/>
              <w:rPr>
                <w:del w:id="1975" w:author="Daniel Noble" w:date="2023-09-04T11:16:00Z"/>
                <w:rFonts w:ascii="Times New Roman" w:hAnsi="Times New Roman"/>
                <w:b/>
              </w:rPr>
              <w:pPrChange w:id="1976" w:author="Daniel Noble" w:date="2023-07-12T13:16:00Z">
                <w:pPr>
                  <w:pStyle w:val="FigureorTabletext"/>
                  <w:spacing w:line="480" w:lineRule="auto"/>
                </w:pPr>
              </w:pPrChange>
            </w:pPr>
          </w:p>
        </w:tc>
        <w:tc>
          <w:tcPr>
            <w:tcW w:w="0" w:type="auto"/>
          </w:tcPr>
          <w:p w14:paraId="5444D3AE" w14:textId="62CE74D5" w:rsidR="00AA62AB" w:rsidRPr="00AA62AB" w:rsidDel="00855D11" w:rsidRDefault="00AA62AB">
            <w:pPr>
              <w:pStyle w:val="FigureorTabletext"/>
              <w:spacing w:line="240" w:lineRule="auto"/>
              <w:rPr>
                <w:del w:id="1977" w:author="Daniel Noble" w:date="2023-09-04T11:16:00Z"/>
                <w:rFonts w:ascii="Times New Roman" w:hAnsi="Times New Roman"/>
                <w:b/>
              </w:rPr>
              <w:pPrChange w:id="1978" w:author="Daniel Noble" w:date="2023-07-12T13:16:00Z">
                <w:pPr>
                  <w:pStyle w:val="FigureorTabletext"/>
                  <w:spacing w:line="480" w:lineRule="auto"/>
                </w:pPr>
              </w:pPrChange>
            </w:pPr>
          </w:p>
        </w:tc>
        <w:tc>
          <w:tcPr>
            <w:tcW w:w="0" w:type="auto"/>
          </w:tcPr>
          <w:p w14:paraId="6F7993E6" w14:textId="25650266" w:rsidR="00AA62AB" w:rsidRPr="00AA62AB" w:rsidDel="00855D11" w:rsidRDefault="00AA62AB">
            <w:pPr>
              <w:pStyle w:val="FigureorTabletext"/>
              <w:spacing w:line="240" w:lineRule="auto"/>
              <w:rPr>
                <w:del w:id="1979" w:author="Daniel Noble" w:date="2023-09-04T11:16:00Z"/>
                <w:rFonts w:ascii="Times New Roman" w:hAnsi="Times New Roman"/>
                <w:b/>
              </w:rPr>
              <w:pPrChange w:id="1980" w:author="Daniel Noble" w:date="2023-07-12T13:16:00Z">
                <w:pPr>
                  <w:pStyle w:val="FigureorTabletext"/>
                  <w:spacing w:line="480" w:lineRule="auto"/>
                </w:pPr>
              </w:pPrChange>
            </w:pPr>
          </w:p>
        </w:tc>
      </w:tr>
      <w:tr w:rsidR="00AA62AB" w:rsidRPr="00AA62AB" w:rsidDel="00855D11" w14:paraId="042160FE" w14:textId="7842FA30" w:rsidTr="000D60D5">
        <w:trPr>
          <w:trHeight w:val="374"/>
          <w:jc w:val="center"/>
          <w:del w:id="1981" w:author="Daniel Noble" w:date="2023-09-04T11:16:00Z"/>
        </w:trPr>
        <w:tc>
          <w:tcPr>
            <w:tcW w:w="0" w:type="auto"/>
          </w:tcPr>
          <w:p w14:paraId="78BD904C" w14:textId="531BCA42" w:rsidR="00AA62AB" w:rsidRPr="00AA62AB" w:rsidDel="00855D11" w:rsidRDefault="00AA62AB">
            <w:pPr>
              <w:pStyle w:val="FigureorTabletext"/>
              <w:spacing w:line="240" w:lineRule="auto"/>
              <w:rPr>
                <w:del w:id="1982" w:author="Daniel Noble" w:date="2023-09-04T11:16:00Z"/>
                <w:rFonts w:ascii="Times New Roman" w:hAnsi="Times New Roman"/>
              </w:rPr>
              <w:pPrChange w:id="1983" w:author="Daniel Noble" w:date="2023-07-12T13:16:00Z">
                <w:pPr>
                  <w:pStyle w:val="FigureorTabletext"/>
                  <w:spacing w:line="480" w:lineRule="auto"/>
                </w:pPr>
              </w:pPrChange>
            </w:pPr>
            <w:del w:id="1984" w:author="Daniel Noble" w:date="2023-09-04T11:16:00Z">
              <w:r w:rsidRPr="00AA62AB" w:rsidDel="00855D11">
                <w:rPr>
                  <w:rFonts w:ascii="Times New Roman" w:hAnsi="Times New Roman"/>
                </w:rPr>
                <w:delText xml:space="preserve">    Intercept</w:delText>
              </w:r>
            </w:del>
          </w:p>
        </w:tc>
        <w:tc>
          <w:tcPr>
            <w:tcW w:w="0" w:type="auto"/>
          </w:tcPr>
          <w:p w14:paraId="1B55A773" w14:textId="4C3714B2" w:rsidR="00AA62AB" w:rsidRPr="00AA62AB" w:rsidDel="00855D11" w:rsidRDefault="00AA62AB">
            <w:pPr>
              <w:pStyle w:val="FigureorTabletext"/>
              <w:spacing w:line="240" w:lineRule="auto"/>
              <w:rPr>
                <w:del w:id="1985" w:author="Daniel Noble" w:date="2023-09-04T11:16:00Z"/>
                <w:rFonts w:ascii="Times New Roman" w:hAnsi="Times New Roman"/>
                <w:b/>
              </w:rPr>
              <w:pPrChange w:id="1986" w:author="Daniel Noble" w:date="2023-07-12T13:16:00Z">
                <w:pPr>
                  <w:pStyle w:val="FigureorTabletext"/>
                  <w:spacing w:line="480" w:lineRule="auto"/>
                </w:pPr>
              </w:pPrChange>
            </w:pPr>
            <w:del w:id="1987" w:author="Daniel Noble" w:date="2023-09-04T11:16:00Z">
              <w:r w:rsidRPr="00AA62AB" w:rsidDel="00855D11">
                <w:rPr>
                  <w:rFonts w:ascii="Times New Roman" w:hAnsi="Times New Roman"/>
                  <w:b/>
                </w:rPr>
                <w:delText>0.025</w:delText>
              </w:r>
            </w:del>
          </w:p>
        </w:tc>
        <w:tc>
          <w:tcPr>
            <w:tcW w:w="0" w:type="auto"/>
          </w:tcPr>
          <w:p w14:paraId="4005B9B9" w14:textId="41A7DC74" w:rsidR="00AA62AB" w:rsidRPr="00AA62AB" w:rsidDel="00855D11" w:rsidRDefault="00AA62AB">
            <w:pPr>
              <w:pStyle w:val="FigureorTabletext"/>
              <w:spacing w:line="240" w:lineRule="auto"/>
              <w:rPr>
                <w:del w:id="1988" w:author="Daniel Noble" w:date="2023-09-04T11:16:00Z"/>
                <w:rFonts w:ascii="Times New Roman" w:hAnsi="Times New Roman"/>
                <w:b/>
              </w:rPr>
              <w:pPrChange w:id="1989" w:author="Daniel Noble" w:date="2023-07-12T13:16:00Z">
                <w:pPr>
                  <w:pStyle w:val="FigureorTabletext"/>
                  <w:spacing w:line="480" w:lineRule="auto"/>
                </w:pPr>
              </w:pPrChange>
            </w:pPr>
            <w:del w:id="1990" w:author="Daniel Noble" w:date="2023-09-04T11:16:00Z">
              <w:r w:rsidRPr="00AA62AB" w:rsidDel="00855D11">
                <w:rPr>
                  <w:rFonts w:ascii="Times New Roman" w:hAnsi="Times New Roman"/>
                  <w:b/>
                </w:rPr>
                <w:delText>0.001</w:delText>
              </w:r>
            </w:del>
          </w:p>
        </w:tc>
        <w:tc>
          <w:tcPr>
            <w:tcW w:w="0" w:type="auto"/>
          </w:tcPr>
          <w:p w14:paraId="36B2CAF8" w14:textId="0D75B8E6" w:rsidR="00AA62AB" w:rsidRPr="00AA62AB" w:rsidDel="00855D11" w:rsidRDefault="00AA62AB">
            <w:pPr>
              <w:pStyle w:val="FigureorTabletext"/>
              <w:spacing w:line="240" w:lineRule="auto"/>
              <w:rPr>
                <w:del w:id="1991" w:author="Daniel Noble" w:date="2023-09-04T11:16:00Z"/>
                <w:rFonts w:ascii="Times New Roman" w:hAnsi="Times New Roman"/>
                <w:b/>
              </w:rPr>
              <w:pPrChange w:id="1992" w:author="Daniel Noble" w:date="2023-07-12T13:16:00Z">
                <w:pPr>
                  <w:pStyle w:val="FigureorTabletext"/>
                  <w:spacing w:line="480" w:lineRule="auto"/>
                </w:pPr>
              </w:pPrChange>
            </w:pPr>
            <w:del w:id="1993" w:author="Daniel Noble" w:date="2023-09-04T11:16:00Z">
              <w:r w:rsidRPr="00AA62AB" w:rsidDel="00855D11">
                <w:rPr>
                  <w:rFonts w:ascii="Times New Roman" w:hAnsi="Times New Roman"/>
                  <w:b/>
                </w:rPr>
                <w:delText>0.064</w:delText>
              </w:r>
            </w:del>
          </w:p>
        </w:tc>
      </w:tr>
      <w:tr w:rsidR="00AA62AB" w:rsidRPr="00AA62AB" w:rsidDel="00855D11" w14:paraId="04379772" w14:textId="58AB4F7C" w:rsidTr="000D60D5">
        <w:trPr>
          <w:trHeight w:val="374"/>
          <w:jc w:val="center"/>
          <w:del w:id="1994" w:author="Daniel Noble" w:date="2023-09-04T11:16:00Z"/>
        </w:trPr>
        <w:tc>
          <w:tcPr>
            <w:tcW w:w="0" w:type="auto"/>
          </w:tcPr>
          <w:p w14:paraId="0F929C09" w14:textId="5232070E" w:rsidR="00AA62AB" w:rsidRPr="00AA62AB" w:rsidDel="00855D11" w:rsidRDefault="00AA62AB">
            <w:pPr>
              <w:pStyle w:val="FigureorTabletext"/>
              <w:spacing w:line="240" w:lineRule="auto"/>
              <w:rPr>
                <w:del w:id="1995" w:author="Daniel Noble" w:date="2023-09-04T11:16:00Z"/>
                <w:rFonts w:ascii="Times New Roman" w:hAnsi="Times New Roman"/>
              </w:rPr>
              <w:pPrChange w:id="1996" w:author="Daniel Noble" w:date="2023-07-12T13:16:00Z">
                <w:pPr>
                  <w:pStyle w:val="FigureorTabletext"/>
                  <w:spacing w:line="480" w:lineRule="auto"/>
                </w:pPr>
              </w:pPrChange>
            </w:pPr>
            <w:del w:id="1997" w:author="Daniel Noble" w:date="2023-09-04T11:16:00Z">
              <w:r w:rsidRPr="00AA62AB" w:rsidDel="00855D11">
                <w:rPr>
                  <w:rFonts w:ascii="Times New Roman" w:hAnsi="Times New Roman"/>
                </w:rPr>
                <w:delText xml:space="preserve">    Slope</w:delText>
              </w:r>
            </w:del>
          </w:p>
        </w:tc>
        <w:tc>
          <w:tcPr>
            <w:tcW w:w="0" w:type="auto"/>
          </w:tcPr>
          <w:p w14:paraId="0678BBBF" w14:textId="5C1EBAB0" w:rsidR="00AA62AB" w:rsidRPr="00AA62AB" w:rsidDel="00855D11" w:rsidRDefault="00AA62AB">
            <w:pPr>
              <w:pStyle w:val="FigureorTabletext"/>
              <w:spacing w:line="240" w:lineRule="auto"/>
              <w:rPr>
                <w:del w:id="1998" w:author="Daniel Noble" w:date="2023-09-04T11:16:00Z"/>
                <w:rFonts w:ascii="Times New Roman" w:hAnsi="Times New Roman"/>
                <w:b/>
              </w:rPr>
              <w:pPrChange w:id="1999" w:author="Daniel Noble" w:date="2023-07-12T13:16:00Z">
                <w:pPr>
                  <w:pStyle w:val="FigureorTabletext"/>
                  <w:spacing w:line="480" w:lineRule="auto"/>
                </w:pPr>
              </w:pPrChange>
            </w:pPr>
            <w:del w:id="2000" w:author="Daniel Noble" w:date="2023-09-04T11:16:00Z">
              <w:r w:rsidRPr="00AA62AB" w:rsidDel="00855D11">
                <w:rPr>
                  <w:rFonts w:ascii="Times New Roman" w:hAnsi="Times New Roman"/>
                  <w:b/>
                </w:rPr>
                <w:delText>0.069</w:delText>
              </w:r>
            </w:del>
          </w:p>
        </w:tc>
        <w:tc>
          <w:tcPr>
            <w:tcW w:w="0" w:type="auto"/>
          </w:tcPr>
          <w:p w14:paraId="60C743E2" w14:textId="146C41CE" w:rsidR="00AA62AB" w:rsidRPr="00AA62AB" w:rsidDel="00855D11" w:rsidRDefault="00AA62AB">
            <w:pPr>
              <w:pStyle w:val="FigureorTabletext"/>
              <w:spacing w:line="240" w:lineRule="auto"/>
              <w:rPr>
                <w:del w:id="2001" w:author="Daniel Noble" w:date="2023-09-04T11:16:00Z"/>
                <w:rFonts w:ascii="Times New Roman" w:hAnsi="Times New Roman"/>
                <w:b/>
              </w:rPr>
              <w:pPrChange w:id="2002" w:author="Daniel Noble" w:date="2023-07-12T13:16:00Z">
                <w:pPr>
                  <w:pStyle w:val="FigureorTabletext"/>
                  <w:spacing w:line="480" w:lineRule="auto"/>
                </w:pPr>
              </w:pPrChange>
            </w:pPr>
            <w:del w:id="2003" w:author="Daniel Noble" w:date="2023-09-04T11:16:00Z">
              <w:r w:rsidRPr="00AA62AB" w:rsidDel="00855D11">
                <w:rPr>
                  <w:rFonts w:ascii="Times New Roman" w:hAnsi="Times New Roman"/>
                  <w:b/>
                </w:rPr>
                <w:delText>0.041</w:delText>
              </w:r>
            </w:del>
          </w:p>
        </w:tc>
        <w:tc>
          <w:tcPr>
            <w:tcW w:w="0" w:type="auto"/>
          </w:tcPr>
          <w:p w14:paraId="57842977" w14:textId="65B4804F" w:rsidR="00AA62AB" w:rsidRPr="00AA62AB" w:rsidDel="00855D11" w:rsidRDefault="00AA62AB">
            <w:pPr>
              <w:pStyle w:val="FigureorTabletext"/>
              <w:spacing w:line="240" w:lineRule="auto"/>
              <w:rPr>
                <w:del w:id="2004" w:author="Daniel Noble" w:date="2023-09-04T11:16:00Z"/>
                <w:rFonts w:ascii="Times New Roman" w:hAnsi="Times New Roman"/>
                <w:b/>
              </w:rPr>
              <w:pPrChange w:id="2005" w:author="Daniel Noble" w:date="2023-07-12T13:16:00Z">
                <w:pPr>
                  <w:pStyle w:val="FigureorTabletext"/>
                  <w:spacing w:line="480" w:lineRule="auto"/>
                </w:pPr>
              </w:pPrChange>
            </w:pPr>
            <w:del w:id="2006" w:author="Daniel Noble" w:date="2023-09-04T11:16:00Z">
              <w:r w:rsidRPr="00AA62AB" w:rsidDel="00855D11">
                <w:rPr>
                  <w:rFonts w:ascii="Times New Roman" w:hAnsi="Times New Roman"/>
                  <w:b/>
                </w:rPr>
                <w:delText>0.098</w:delText>
              </w:r>
            </w:del>
          </w:p>
        </w:tc>
      </w:tr>
      <w:tr w:rsidR="00AA62AB" w:rsidRPr="00AA62AB" w:rsidDel="00855D11" w14:paraId="05C30476" w14:textId="31B5BF93" w:rsidTr="000D60D5">
        <w:trPr>
          <w:trHeight w:val="374"/>
          <w:jc w:val="center"/>
          <w:del w:id="2007" w:author="Daniel Noble" w:date="2023-09-04T11:16:00Z"/>
        </w:trPr>
        <w:tc>
          <w:tcPr>
            <w:tcW w:w="0" w:type="auto"/>
          </w:tcPr>
          <w:p w14:paraId="63B9A264" w14:textId="27A26012" w:rsidR="00AA62AB" w:rsidRPr="00AA62AB" w:rsidDel="00855D11" w:rsidRDefault="00AA62AB">
            <w:pPr>
              <w:pStyle w:val="FigureorTabletext"/>
              <w:spacing w:line="240" w:lineRule="auto"/>
              <w:rPr>
                <w:del w:id="2008" w:author="Daniel Noble" w:date="2023-09-04T11:16:00Z"/>
                <w:rFonts w:ascii="Times New Roman" w:hAnsi="Times New Roman"/>
              </w:rPr>
              <w:pPrChange w:id="2009" w:author="Daniel Noble" w:date="2023-07-12T13:16:00Z">
                <w:pPr>
                  <w:pStyle w:val="FigureorTabletext"/>
                  <w:spacing w:line="480" w:lineRule="auto"/>
                </w:pPr>
              </w:pPrChange>
            </w:pPr>
            <w:del w:id="2010" w:author="Daniel Noble" w:date="2023-09-04T11:16:00Z">
              <w:r w:rsidRPr="00AA62AB" w:rsidDel="00855D11">
                <w:rPr>
                  <w:rFonts w:ascii="Times New Roman" w:hAnsi="Times New Roman"/>
                </w:rPr>
                <w:delText xml:space="preserve">    Quadratic</w:delText>
              </w:r>
            </w:del>
          </w:p>
        </w:tc>
        <w:tc>
          <w:tcPr>
            <w:tcW w:w="0" w:type="auto"/>
          </w:tcPr>
          <w:p w14:paraId="6397B616" w14:textId="5C59E8C1" w:rsidR="00AA62AB" w:rsidRPr="00AA62AB" w:rsidDel="00855D11" w:rsidRDefault="00AA62AB">
            <w:pPr>
              <w:pStyle w:val="FigureorTabletext"/>
              <w:spacing w:line="240" w:lineRule="auto"/>
              <w:rPr>
                <w:del w:id="2011" w:author="Daniel Noble" w:date="2023-09-04T11:16:00Z"/>
                <w:rFonts w:ascii="Times New Roman" w:hAnsi="Times New Roman"/>
                <w:b/>
              </w:rPr>
              <w:pPrChange w:id="2012" w:author="Daniel Noble" w:date="2023-07-12T13:16:00Z">
                <w:pPr>
                  <w:pStyle w:val="FigureorTabletext"/>
                  <w:spacing w:line="480" w:lineRule="auto"/>
                </w:pPr>
              </w:pPrChange>
            </w:pPr>
            <w:del w:id="2013" w:author="Daniel Noble" w:date="2023-09-04T11:16:00Z">
              <w:r w:rsidRPr="00AA62AB" w:rsidDel="00855D11">
                <w:rPr>
                  <w:rFonts w:ascii="Times New Roman" w:hAnsi="Times New Roman"/>
                  <w:b/>
                </w:rPr>
                <w:delText>0.016</w:delText>
              </w:r>
            </w:del>
          </w:p>
        </w:tc>
        <w:tc>
          <w:tcPr>
            <w:tcW w:w="0" w:type="auto"/>
          </w:tcPr>
          <w:p w14:paraId="4E314913" w14:textId="2C26E584" w:rsidR="00AA62AB" w:rsidRPr="00AA62AB" w:rsidDel="00855D11" w:rsidRDefault="00AA62AB">
            <w:pPr>
              <w:pStyle w:val="FigureorTabletext"/>
              <w:spacing w:line="240" w:lineRule="auto"/>
              <w:rPr>
                <w:del w:id="2014" w:author="Daniel Noble" w:date="2023-09-04T11:16:00Z"/>
                <w:rFonts w:ascii="Times New Roman" w:hAnsi="Times New Roman"/>
                <w:b/>
              </w:rPr>
              <w:pPrChange w:id="2015" w:author="Daniel Noble" w:date="2023-07-12T13:16:00Z">
                <w:pPr>
                  <w:pStyle w:val="FigureorTabletext"/>
                  <w:spacing w:line="480" w:lineRule="auto"/>
                </w:pPr>
              </w:pPrChange>
            </w:pPr>
            <w:del w:id="2016" w:author="Daniel Noble" w:date="2023-09-04T11:16:00Z">
              <w:r w:rsidRPr="00AA62AB" w:rsidDel="00855D11">
                <w:rPr>
                  <w:rFonts w:ascii="Times New Roman" w:hAnsi="Times New Roman"/>
                  <w:b/>
                </w:rPr>
                <w:delText>0.001</w:delText>
              </w:r>
            </w:del>
          </w:p>
        </w:tc>
        <w:tc>
          <w:tcPr>
            <w:tcW w:w="0" w:type="auto"/>
          </w:tcPr>
          <w:p w14:paraId="53CD4AFF" w14:textId="0681841B" w:rsidR="00AA62AB" w:rsidRPr="00AA62AB" w:rsidDel="00855D11" w:rsidRDefault="00AA62AB">
            <w:pPr>
              <w:pStyle w:val="FigureorTabletext"/>
              <w:spacing w:line="240" w:lineRule="auto"/>
              <w:rPr>
                <w:del w:id="2017" w:author="Daniel Noble" w:date="2023-09-04T11:16:00Z"/>
                <w:rFonts w:ascii="Times New Roman" w:hAnsi="Times New Roman"/>
                <w:b/>
              </w:rPr>
              <w:pPrChange w:id="2018" w:author="Daniel Noble" w:date="2023-07-12T13:16:00Z">
                <w:pPr>
                  <w:pStyle w:val="FigureorTabletext"/>
                  <w:spacing w:line="480" w:lineRule="auto"/>
                </w:pPr>
              </w:pPrChange>
            </w:pPr>
            <w:del w:id="2019" w:author="Daniel Noble" w:date="2023-09-04T11:16:00Z">
              <w:r w:rsidRPr="00AA62AB" w:rsidDel="00855D11">
                <w:rPr>
                  <w:rFonts w:ascii="Times New Roman" w:hAnsi="Times New Roman"/>
                  <w:b/>
                </w:rPr>
                <w:delText>0.047</w:delText>
              </w:r>
            </w:del>
          </w:p>
        </w:tc>
      </w:tr>
      <w:tr w:rsidR="00AA62AB" w:rsidRPr="00AA62AB" w:rsidDel="00855D11" w14:paraId="05B2C180" w14:textId="3AFC355D" w:rsidTr="000D60D5">
        <w:trPr>
          <w:trHeight w:val="390"/>
          <w:jc w:val="center"/>
          <w:del w:id="2020" w:author="Daniel Noble" w:date="2023-09-04T11:16:00Z"/>
        </w:trPr>
        <w:tc>
          <w:tcPr>
            <w:tcW w:w="0" w:type="auto"/>
          </w:tcPr>
          <w:p w14:paraId="258EE4F5" w14:textId="586E0C42" w:rsidR="00AA62AB" w:rsidRPr="00AA62AB" w:rsidDel="00855D11" w:rsidRDefault="00AA62AB">
            <w:pPr>
              <w:pStyle w:val="FigureorTabletext"/>
              <w:spacing w:line="240" w:lineRule="auto"/>
              <w:rPr>
                <w:del w:id="2021" w:author="Daniel Noble" w:date="2023-09-04T11:16:00Z"/>
                <w:rFonts w:ascii="Times New Roman" w:hAnsi="Times New Roman"/>
              </w:rPr>
              <w:pPrChange w:id="2022" w:author="Daniel Noble" w:date="2023-07-12T13:16:00Z">
                <w:pPr>
                  <w:pStyle w:val="FigureorTabletext"/>
                  <w:spacing w:line="480" w:lineRule="auto"/>
                </w:pPr>
              </w:pPrChange>
            </w:pPr>
            <w:del w:id="2023" w:author="Daniel Noble" w:date="2023-09-04T11:16:00Z">
              <w:r w:rsidRPr="00AA62AB" w:rsidDel="00855D11">
                <w:rPr>
                  <w:rFonts w:ascii="Times New Roman" w:hAnsi="Times New Roman"/>
                </w:rPr>
                <w:delText xml:space="preserve">    Cor intercept - slope</w:delText>
              </w:r>
            </w:del>
          </w:p>
        </w:tc>
        <w:tc>
          <w:tcPr>
            <w:tcW w:w="0" w:type="auto"/>
          </w:tcPr>
          <w:p w14:paraId="75F2466B" w14:textId="757804CF" w:rsidR="00AA62AB" w:rsidRPr="00AA62AB" w:rsidDel="00855D11" w:rsidRDefault="00AA62AB">
            <w:pPr>
              <w:pStyle w:val="FigureorTabletext"/>
              <w:spacing w:line="240" w:lineRule="auto"/>
              <w:rPr>
                <w:del w:id="2024" w:author="Daniel Noble" w:date="2023-09-04T11:16:00Z"/>
                <w:rFonts w:ascii="Times New Roman" w:hAnsi="Times New Roman"/>
              </w:rPr>
              <w:pPrChange w:id="2025" w:author="Daniel Noble" w:date="2023-07-12T13:16:00Z">
                <w:pPr>
                  <w:pStyle w:val="FigureorTabletext"/>
                  <w:spacing w:line="480" w:lineRule="auto"/>
                </w:pPr>
              </w:pPrChange>
            </w:pPr>
            <w:del w:id="2026" w:author="Daniel Noble" w:date="2023-09-04T11:16:00Z">
              <w:r w:rsidRPr="00AA62AB" w:rsidDel="00855D11">
                <w:rPr>
                  <w:rFonts w:ascii="Times New Roman" w:hAnsi="Times New Roman"/>
                </w:rPr>
                <w:delText>-0.091</w:delText>
              </w:r>
            </w:del>
          </w:p>
        </w:tc>
        <w:tc>
          <w:tcPr>
            <w:tcW w:w="0" w:type="auto"/>
          </w:tcPr>
          <w:p w14:paraId="6A8478A5" w14:textId="5274F3B4" w:rsidR="00AA62AB" w:rsidRPr="00AA62AB" w:rsidDel="00855D11" w:rsidRDefault="00AA62AB">
            <w:pPr>
              <w:pStyle w:val="FigureorTabletext"/>
              <w:spacing w:line="240" w:lineRule="auto"/>
              <w:rPr>
                <w:del w:id="2027" w:author="Daniel Noble" w:date="2023-09-04T11:16:00Z"/>
                <w:rFonts w:ascii="Times New Roman" w:hAnsi="Times New Roman"/>
              </w:rPr>
              <w:pPrChange w:id="2028" w:author="Daniel Noble" w:date="2023-07-12T13:16:00Z">
                <w:pPr>
                  <w:pStyle w:val="FigureorTabletext"/>
                  <w:spacing w:line="480" w:lineRule="auto"/>
                </w:pPr>
              </w:pPrChange>
            </w:pPr>
            <w:del w:id="2029" w:author="Daniel Noble" w:date="2023-09-04T11:16:00Z">
              <w:r w:rsidRPr="00AA62AB" w:rsidDel="00855D11">
                <w:rPr>
                  <w:rFonts w:ascii="Times New Roman" w:hAnsi="Times New Roman"/>
                </w:rPr>
                <w:delText>-0.868</w:delText>
              </w:r>
            </w:del>
          </w:p>
        </w:tc>
        <w:tc>
          <w:tcPr>
            <w:tcW w:w="0" w:type="auto"/>
          </w:tcPr>
          <w:p w14:paraId="771542DB" w14:textId="477A542E" w:rsidR="00AA62AB" w:rsidRPr="00AA62AB" w:rsidDel="00855D11" w:rsidRDefault="00AA62AB">
            <w:pPr>
              <w:pStyle w:val="FigureorTabletext"/>
              <w:spacing w:line="240" w:lineRule="auto"/>
              <w:rPr>
                <w:del w:id="2030" w:author="Daniel Noble" w:date="2023-09-04T11:16:00Z"/>
                <w:rFonts w:ascii="Times New Roman" w:hAnsi="Times New Roman"/>
              </w:rPr>
              <w:pPrChange w:id="2031" w:author="Daniel Noble" w:date="2023-07-12T13:16:00Z">
                <w:pPr>
                  <w:pStyle w:val="FigureorTabletext"/>
                  <w:spacing w:line="480" w:lineRule="auto"/>
                </w:pPr>
              </w:pPrChange>
            </w:pPr>
            <w:del w:id="2032" w:author="Daniel Noble" w:date="2023-09-04T11:16:00Z">
              <w:r w:rsidRPr="00AA62AB" w:rsidDel="00855D11">
                <w:rPr>
                  <w:rFonts w:ascii="Times New Roman" w:hAnsi="Times New Roman"/>
                </w:rPr>
                <w:delText>0.765</w:delText>
              </w:r>
            </w:del>
          </w:p>
        </w:tc>
      </w:tr>
      <w:tr w:rsidR="00AA62AB" w:rsidRPr="00AA62AB" w:rsidDel="00855D11" w14:paraId="4197AD16" w14:textId="09FBFAEA" w:rsidTr="000D60D5">
        <w:trPr>
          <w:trHeight w:val="374"/>
          <w:jc w:val="center"/>
          <w:del w:id="2033" w:author="Daniel Noble" w:date="2023-09-04T11:16:00Z"/>
        </w:trPr>
        <w:tc>
          <w:tcPr>
            <w:tcW w:w="0" w:type="auto"/>
          </w:tcPr>
          <w:p w14:paraId="35B5FB61" w14:textId="7AD119D2" w:rsidR="00AA62AB" w:rsidRPr="00AA62AB" w:rsidDel="00855D11" w:rsidRDefault="00AA62AB">
            <w:pPr>
              <w:pStyle w:val="FigureorTabletext"/>
              <w:spacing w:line="240" w:lineRule="auto"/>
              <w:rPr>
                <w:del w:id="2034" w:author="Daniel Noble" w:date="2023-09-04T11:16:00Z"/>
                <w:rFonts w:ascii="Times New Roman" w:hAnsi="Times New Roman"/>
              </w:rPr>
              <w:pPrChange w:id="2035" w:author="Daniel Noble" w:date="2023-07-12T13:16:00Z">
                <w:pPr>
                  <w:pStyle w:val="FigureorTabletext"/>
                  <w:spacing w:line="480" w:lineRule="auto"/>
                </w:pPr>
              </w:pPrChange>
            </w:pPr>
            <w:del w:id="2036" w:author="Daniel Noble" w:date="2023-09-04T11:16:00Z">
              <w:r w:rsidRPr="00AA62AB" w:rsidDel="00855D11">
                <w:rPr>
                  <w:rFonts w:ascii="Times New Roman" w:hAnsi="Times New Roman"/>
                </w:rPr>
                <w:delText xml:space="preserve">    Cor intercept - quadratic</w:delText>
              </w:r>
            </w:del>
          </w:p>
        </w:tc>
        <w:tc>
          <w:tcPr>
            <w:tcW w:w="0" w:type="auto"/>
          </w:tcPr>
          <w:p w14:paraId="217994B4" w14:textId="089C2DD1" w:rsidR="00AA62AB" w:rsidRPr="00AA62AB" w:rsidDel="00855D11" w:rsidRDefault="00AA62AB">
            <w:pPr>
              <w:pStyle w:val="FigureorTabletext"/>
              <w:spacing w:line="240" w:lineRule="auto"/>
              <w:rPr>
                <w:del w:id="2037" w:author="Daniel Noble" w:date="2023-09-04T11:16:00Z"/>
                <w:rFonts w:ascii="Times New Roman" w:hAnsi="Times New Roman"/>
              </w:rPr>
              <w:pPrChange w:id="2038" w:author="Daniel Noble" w:date="2023-07-12T13:16:00Z">
                <w:pPr>
                  <w:pStyle w:val="FigureorTabletext"/>
                  <w:spacing w:line="480" w:lineRule="auto"/>
                </w:pPr>
              </w:pPrChange>
            </w:pPr>
            <w:del w:id="2039" w:author="Daniel Noble" w:date="2023-09-04T11:16:00Z">
              <w:r w:rsidRPr="00AA62AB" w:rsidDel="00855D11">
                <w:rPr>
                  <w:rFonts w:ascii="Times New Roman" w:hAnsi="Times New Roman"/>
                </w:rPr>
                <w:delText>-0.175</w:delText>
              </w:r>
            </w:del>
          </w:p>
        </w:tc>
        <w:tc>
          <w:tcPr>
            <w:tcW w:w="0" w:type="auto"/>
          </w:tcPr>
          <w:p w14:paraId="504A7669" w14:textId="2717B6ED" w:rsidR="00AA62AB" w:rsidRPr="00AA62AB" w:rsidDel="00855D11" w:rsidRDefault="00AA62AB">
            <w:pPr>
              <w:pStyle w:val="FigureorTabletext"/>
              <w:spacing w:line="240" w:lineRule="auto"/>
              <w:rPr>
                <w:del w:id="2040" w:author="Daniel Noble" w:date="2023-09-04T11:16:00Z"/>
                <w:rFonts w:ascii="Times New Roman" w:hAnsi="Times New Roman"/>
              </w:rPr>
              <w:pPrChange w:id="2041" w:author="Daniel Noble" w:date="2023-07-12T13:16:00Z">
                <w:pPr>
                  <w:pStyle w:val="FigureorTabletext"/>
                  <w:spacing w:line="480" w:lineRule="auto"/>
                </w:pPr>
              </w:pPrChange>
            </w:pPr>
            <w:del w:id="2042" w:author="Daniel Noble" w:date="2023-09-04T11:16:00Z">
              <w:r w:rsidRPr="00AA62AB" w:rsidDel="00855D11">
                <w:rPr>
                  <w:rFonts w:ascii="Times New Roman" w:hAnsi="Times New Roman"/>
                </w:rPr>
                <w:delText>-0.929</w:delText>
              </w:r>
            </w:del>
          </w:p>
        </w:tc>
        <w:tc>
          <w:tcPr>
            <w:tcW w:w="0" w:type="auto"/>
          </w:tcPr>
          <w:p w14:paraId="53AD7CC0" w14:textId="2405B4F6" w:rsidR="00AA62AB" w:rsidRPr="00AA62AB" w:rsidDel="00855D11" w:rsidRDefault="00AA62AB">
            <w:pPr>
              <w:pStyle w:val="FigureorTabletext"/>
              <w:spacing w:line="240" w:lineRule="auto"/>
              <w:rPr>
                <w:del w:id="2043" w:author="Daniel Noble" w:date="2023-09-04T11:16:00Z"/>
                <w:rFonts w:ascii="Times New Roman" w:hAnsi="Times New Roman"/>
              </w:rPr>
              <w:pPrChange w:id="2044" w:author="Daniel Noble" w:date="2023-07-12T13:16:00Z">
                <w:pPr>
                  <w:pStyle w:val="FigureorTabletext"/>
                  <w:spacing w:line="480" w:lineRule="auto"/>
                </w:pPr>
              </w:pPrChange>
            </w:pPr>
            <w:del w:id="2045" w:author="Daniel Noble" w:date="2023-09-04T11:16:00Z">
              <w:r w:rsidRPr="00AA62AB" w:rsidDel="00855D11">
                <w:rPr>
                  <w:rFonts w:ascii="Times New Roman" w:hAnsi="Times New Roman"/>
                </w:rPr>
                <w:delText>0.826</w:delText>
              </w:r>
            </w:del>
          </w:p>
        </w:tc>
      </w:tr>
      <w:tr w:rsidR="00AA62AB" w:rsidRPr="00AA62AB" w:rsidDel="00855D11" w14:paraId="06AE57D2" w14:textId="07BF1790" w:rsidTr="000D60D5">
        <w:trPr>
          <w:trHeight w:val="374"/>
          <w:jc w:val="center"/>
          <w:del w:id="2046" w:author="Daniel Noble" w:date="2023-09-04T11:16:00Z"/>
        </w:trPr>
        <w:tc>
          <w:tcPr>
            <w:tcW w:w="0" w:type="auto"/>
          </w:tcPr>
          <w:p w14:paraId="72D80EF0" w14:textId="79DAC39C" w:rsidR="00AA62AB" w:rsidRPr="00AA62AB" w:rsidDel="00855D11" w:rsidRDefault="00AA62AB">
            <w:pPr>
              <w:pStyle w:val="FigureorTabletext"/>
              <w:spacing w:line="240" w:lineRule="auto"/>
              <w:rPr>
                <w:del w:id="2047" w:author="Daniel Noble" w:date="2023-09-04T11:16:00Z"/>
                <w:rFonts w:ascii="Times New Roman" w:hAnsi="Times New Roman"/>
              </w:rPr>
              <w:pPrChange w:id="2048" w:author="Daniel Noble" w:date="2023-07-12T13:16:00Z">
                <w:pPr>
                  <w:pStyle w:val="FigureorTabletext"/>
                  <w:spacing w:line="480" w:lineRule="auto"/>
                </w:pPr>
              </w:pPrChange>
            </w:pPr>
            <w:del w:id="2049" w:author="Daniel Noble" w:date="2023-09-04T11:16:00Z">
              <w:r w:rsidRPr="00AA62AB" w:rsidDel="00855D11">
                <w:rPr>
                  <w:rFonts w:ascii="Times New Roman" w:hAnsi="Times New Roman"/>
                </w:rPr>
                <w:delText xml:space="preserve">    Cor slope - quadratic</w:delText>
              </w:r>
            </w:del>
          </w:p>
        </w:tc>
        <w:tc>
          <w:tcPr>
            <w:tcW w:w="0" w:type="auto"/>
          </w:tcPr>
          <w:p w14:paraId="65C2073E" w14:textId="066E4002" w:rsidR="00AA62AB" w:rsidRPr="00AA62AB" w:rsidDel="00855D11" w:rsidRDefault="00AA62AB">
            <w:pPr>
              <w:pStyle w:val="FigureorTabletext"/>
              <w:spacing w:line="240" w:lineRule="auto"/>
              <w:rPr>
                <w:del w:id="2050" w:author="Daniel Noble" w:date="2023-09-04T11:16:00Z"/>
                <w:rFonts w:ascii="Times New Roman" w:hAnsi="Times New Roman"/>
              </w:rPr>
              <w:pPrChange w:id="2051" w:author="Daniel Noble" w:date="2023-07-12T13:16:00Z">
                <w:pPr>
                  <w:pStyle w:val="FigureorTabletext"/>
                  <w:spacing w:line="480" w:lineRule="auto"/>
                </w:pPr>
              </w:pPrChange>
            </w:pPr>
            <w:del w:id="2052" w:author="Daniel Noble" w:date="2023-09-04T11:16:00Z">
              <w:r w:rsidRPr="00AA62AB" w:rsidDel="00855D11">
                <w:rPr>
                  <w:rFonts w:ascii="Times New Roman" w:hAnsi="Times New Roman"/>
                </w:rPr>
                <w:delText>-0.047</w:delText>
              </w:r>
            </w:del>
          </w:p>
        </w:tc>
        <w:tc>
          <w:tcPr>
            <w:tcW w:w="0" w:type="auto"/>
          </w:tcPr>
          <w:p w14:paraId="5F9CD1AE" w14:textId="106CA7BF" w:rsidR="00AA62AB" w:rsidRPr="00AA62AB" w:rsidDel="00855D11" w:rsidRDefault="00AA62AB">
            <w:pPr>
              <w:pStyle w:val="FigureorTabletext"/>
              <w:spacing w:line="240" w:lineRule="auto"/>
              <w:rPr>
                <w:del w:id="2053" w:author="Daniel Noble" w:date="2023-09-04T11:16:00Z"/>
                <w:rFonts w:ascii="Times New Roman" w:hAnsi="Times New Roman"/>
              </w:rPr>
              <w:pPrChange w:id="2054" w:author="Daniel Noble" w:date="2023-07-12T13:16:00Z">
                <w:pPr>
                  <w:pStyle w:val="FigureorTabletext"/>
                  <w:spacing w:line="480" w:lineRule="auto"/>
                </w:pPr>
              </w:pPrChange>
            </w:pPr>
            <w:del w:id="2055" w:author="Daniel Noble" w:date="2023-09-04T11:16:00Z">
              <w:r w:rsidRPr="00AA62AB" w:rsidDel="00855D11">
                <w:rPr>
                  <w:rFonts w:ascii="Times New Roman" w:hAnsi="Times New Roman"/>
                </w:rPr>
                <w:delText>-0.902</w:delText>
              </w:r>
            </w:del>
          </w:p>
        </w:tc>
        <w:tc>
          <w:tcPr>
            <w:tcW w:w="0" w:type="auto"/>
          </w:tcPr>
          <w:p w14:paraId="1E24D93A" w14:textId="4F338D43" w:rsidR="00AA62AB" w:rsidRPr="00AA62AB" w:rsidDel="00855D11" w:rsidRDefault="00AA62AB">
            <w:pPr>
              <w:pStyle w:val="FigureorTabletext"/>
              <w:spacing w:line="240" w:lineRule="auto"/>
              <w:rPr>
                <w:del w:id="2056" w:author="Daniel Noble" w:date="2023-09-04T11:16:00Z"/>
                <w:rFonts w:ascii="Times New Roman" w:hAnsi="Times New Roman"/>
              </w:rPr>
              <w:pPrChange w:id="2057" w:author="Daniel Noble" w:date="2023-07-12T13:16:00Z">
                <w:pPr>
                  <w:pStyle w:val="FigureorTabletext"/>
                  <w:spacing w:line="480" w:lineRule="auto"/>
                </w:pPr>
              </w:pPrChange>
            </w:pPr>
            <w:del w:id="2058" w:author="Daniel Noble" w:date="2023-09-04T11:16:00Z">
              <w:r w:rsidRPr="00AA62AB" w:rsidDel="00855D11">
                <w:rPr>
                  <w:rFonts w:ascii="Times New Roman" w:hAnsi="Times New Roman"/>
                </w:rPr>
                <w:delText>0.835</w:delText>
              </w:r>
            </w:del>
          </w:p>
        </w:tc>
      </w:tr>
      <w:tr w:rsidR="00AA62AB" w:rsidRPr="00AA62AB" w:rsidDel="00855D11" w14:paraId="6973A1D0" w14:textId="53244CC2" w:rsidTr="000D60D5">
        <w:trPr>
          <w:trHeight w:val="374"/>
          <w:jc w:val="center"/>
          <w:del w:id="2059" w:author="Daniel Noble" w:date="2023-09-04T11:16:00Z"/>
        </w:trPr>
        <w:tc>
          <w:tcPr>
            <w:tcW w:w="0" w:type="auto"/>
          </w:tcPr>
          <w:p w14:paraId="696BCD48" w14:textId="601E6631" w:rsidR="00AA62AB" w:rsidRPr="00AA62AB" w:rsidDel="00855D11" w:rsidRDefault="00AA62AB">
            <w:pPr>
              <w:pStyle w:val="FigureorTabletext"/>
              <w:spacing w:line="240" w:lineRule="auto"/>
              <w:rPr>
                <w:del w:id="2060" w:author="Daniel Noble" w:date="2023-09-04T11:16:00Z"/>
                <w:rFonts w:ascii="Times New Roman" w:hAnsi="Times New Roman"/>
              </w:rPr>
              <w:pPrChange w:id="2061" w:author="Daniel Noble" w:date="2023-07-12T13:16:00Z">
                <w:pPr>
                  <w:pStyle w:val="FigureorTabletext"/>
                  <w:spacing w:line="480" w:lineRule="auto"/>
                </w:pPr>
              </w:pPrChange>
            </w:pPr>
            <w:del w:id="2062" w:author="Daniel Noble" w:date="2023-09-04T11:16:00Z">
              <w:r w:rsidRPr="00AA62AB" w:rsidDel="00855D11">
                <w:rPr>
                  <w:rFonts w:ascii="Times New Roman" w:hAnsi="Times New Roman"/>
                </w:rPr>
                <w:delText>Permanent Environment Variance</w:delText>
              </w:r>
            </w:del>
          </w:p>
        </w:tc>
        <w:tc>
          <w:tcPr>
            <w:tcW w:w="0" w:type="auto"/>
          </w:tcPr>
          <w:p w14:paraId="67AF339F" w14:textId="73B98A93" w:rsidR="00AA62AB" w:rsidRPr="00AA62AB" w:rsidDel="00855D11" w:rsidRDefault="00AA62AB">
            <w:pPr>
              <w:pStyle w:val="FigureorTabletext"/>
              <w:spacing w:line="240" w:lineRule="auto"/>
              <w:rPr>
                <w:del w:id="2063" w:author="Daniel Noble" w:date="2023-09-04T11:16:00Z"/>
                <w:rFonts w:ascii="Times New Roman" w:hAnsi="Times New Roman"/>
                <w:b/>
              </w:rPr>
              <w:pPrChange w:id="2064" w:author="Daniel Noble" w:date="2023-07-12T13:16:00Z">
                <w:pPr>
                  <w:pStyle w:val="FigureorTabletext"/>
                  <w:spacing w:line="480" w:lineRule="auto"/>
                </w:pPr>
              </w:pPrChange>
            </w:pPr>
            <w:del w:id="2065" w:author="Daniel Noble" w:date="2023-09-04T11:16:00Z">
              <w:r w:rsidRPr="00AA62AB" w:rsidDel="00855D11">
                <w:rPr>
                  <w:rFonts w:ascii="Times New Roman" w:hAnsi="Times New Roman"/>
                  <w:b/>
                </w:rPr>
                <w:delText>0.056</w:delText>
              </w:r>
            </w:del>
          </w:p>
        </w:tc>
        <w:tc>
          <w:tcPr>
            <w:tcW w:w="0" w:type="auto"/>
          </w:tcPr>
          <w:p w14:paraId="475C4D41" w14:textId="7703F63A" w:rsidR="00AA62AB" w:rsidRPr="00AA62AB" w:rsidDel="00855D11" w:rsidRDefault="00AA62AB">
            <w:pPr>
              <w:pStyle w:val="FigureorTabletext"/>
              <w:spacing w:line="240" w:lineRule="auto"/>
              <w:rPr>
                <w:del w:id="2066" w:author="Daniel Noble" w:date="2023-09-04T11:16:00Z"/>
                <w:rFonts w:ascii="Times New Roman" w:hAnsi="Times New Roman"/>
                <w:b/>
              </w:rPr>
              <w:pPrChange w:id="2067" w:author="Daniel Noble" w:date="2023-07-12T13:16:00Z">
                <w:pPr>
                  <w:pStyle w:val="FigureorTabletext"/>
                  <w:spacing w:line="480" w:lineRule="auto"/>
                </w:pPr>
              </w:pPrChange>
            </w:pPr>
            <w:del w:id="2068" w:author="Daniel Noble" w:date="2023-09-04T11:16:00Z">
              <w:r w:rsidRPr="00AA62AB" w:rsidDel="00855D11">
                <w:rPr>
                  <w:rFonts w:ascii="Times New Roman" w:hAnsi="Times New Roman"/>
                  <w:b/>
                </w:rPr>
                <w:delText>0.02</w:delText>
              </w:r>
            </w:del>
          </w:p>
        </w:tc>
        <w:tc>
          <w:tcPr>
            <w:tcW w:w="0" w:type="auto"/>
          </w:tcPr>
          <w:p w14:paraId="3B0C7F12" w14:textId="0FE80569" w:rsidR="00AA62AB" w:rsidRPr="00AA62AB" w:rsidDel="00855D11" w:rsidRDefault="00AA62AB">
            <w:pPr>
              <w:pStyle w:val="FigureorTabletext"/>
              <w:spacing w:line="240" w:lineRule="auto"/>
              <w:rPr>
                <w:del w:id="2069" w:author="Daniel Noble" w:date="2023-09-04T11:16:00Z"/>
                <w:rFonts w:ascii="Times New Roman" w:hAnsi="Times New Roman"/>
                <w:b/>
              </w:rPr>
              <w:pPrChange w:id="2070" w:author="Daniel Noble" w:date="2023-07-12T13:16:00Z">
                <w:pPr>
                  <w:pStyle w:val="FigureorTabletext"/>
                  <w:spacing w:line="480" w:lineRule="auto"/>
                </w:pPr>
              </w:pPrChange>
            </w:pPr>
            <w:del w:id="2071" w:author="Daniel Noble" w:date="2023-09-04T11:16:00Z">
              <w:r w:rsidRPr="00AA62AB" w:rsidDel="00855D11">
                <w:rPr>
                  <w:rFonts w:ascii="Times New Roman" w:hAnsi="Times New Roman"/>
                  <w:b/>
                </w:rPr>
                <w:delText>0.081</w:delText>
              </w:r>
            </w:del>
          </w:p>
        </w:tc>
      </w:tr>
      <w:tr w:rsidR="00AA62AB" w:rsidRPr="00AA62AB" w:rsidDel="00855D11" w14:paraId="16E13FBE" w14:textId="689B20CB" w:rsidTr="000D60D5">
        <w:trPr>
          <w:trHeight w:val="374"/>
          <w:jc w:val="center"/>
          <w:del w:id="2072" w:author="Daniel Noble" w:date="2023-09-04T11:16:00Z"/>
        </w:trPr>
        <w:tc>
          <w:tcPr>
            <w:tcW w:w="0" w:type="auto"/>
          </w:tcPr>
          <w:p w14:paraId="1413A552" w14:textId="7B30AEFF" w:rsidR="00AA62AB" w:rsidRPr="00AA62AB" w:rsidDel="00855D11" w:rsidRDefault="00AA62AB">
            <w:pPr>
              <w:pStyle w:val="FigureorTabletext"/>
              <w:spacing w:line="240" w:lineRule="auto"/>
              <w:rPr>
                <w:del w:id="2073" w:author="Daniel Noble" w:date="2023-09-04T11:16:00Z"/>
                <w:rFonts w:ascii="Times New Roman" w:hAnsi="Times New Roman"/>
              </w:rPr>
              <w:pPrChange w:id="2074" w:author="Daniel Noble" w:date="2023-07-12T13:16:00Z">
                <w:pPr>
                  <w:pStyle w:val="FigureorTabletext"/>
                  <w:spacing w:line="480" w:lineRule="auto"/>
                </w:pPr>
              </w:pPrChange>
            </w:pPr>
            <w:del w:id="2075" w:author="Daniel Noble" w:date="2023-09-04T11:16:00Z">
              <w:r w:rsidRPr="00AA62AB" w:rsidDel="00855D11">
                <w:rPr>
                  <w:rFonts w:ascii="Times New Roman" w:hAnsi="Times New Roman"/>
                </w:rPr>
                <w:delText>Additive Genetic Variance</w:delText>
              </w:r>
            </w:del>
          </w:p>
        </w:tc>
        <w:tc>
          <w:tcPr>
            <w:tcW w:w="0" w:type="auto"/>
          </w:tcPr>
          <w:p w14:paraId="50B9FED3" w14:textId="15B6778F" w:rsidR="00AA62AB" w:rsidRPr="00AA62AB" w:rsidDel="00855D11" w:rsidRDefault="00AA62AB">
            <w:pPr>
              <w:pStyle w:val="FigureorTabletext"/>
              <w:spacing w:line="240" w:lineRule="auto"/>
              <w:rPr>
                <w:del w:id="2076" w:author="Daniel Noble" w:date="2023-09-04T11:16:00Z"/>
                <w:rFonts w:ascii="Times New Roman" w:hAnsi="Times New Roman"/>
                <w:b/>
              </w:rPr>
              <w:pPrChange w:id="2077" w:author="Daniel Noble" w:date="2023-07-12T13:16:00Z">
                <w:pPr>
                  <w:pStyle w:val="FigureorTabletext"/>
                  <w:spacing w:line="480" w:lineRule="auto"/>
                </w:pPr>
              </w:pPrChange>
            </w:pPr>
          </w:p>
        </w:tc>
        <w:tc>
          <w:tcPr>
            <w:tcW w:w="0" w:type="auto"/>
          </w:tcPr>
          <w:p w14:paraId="0A71BBCC" w14:textId="14155349" w:rsidR="00AA62AB" w:rsidRPr="00AA62AB" w:rsidDel="00855D11" w:rsidRDefault="00AA62AB">
            <w:pPr>
              <w:pStyle w:val="FigureorTabletext"/>
              <w:spacing w:line="240" w:lineRule="auto"/>
              <w:rPr>
                <w:del w:id="2078" w:author="Daniel Noble" w:date="2023-09-04T11:16:00Z"/>
                <w:rFonts w:ascii="Times New Roman" w:hAnsi="Times New Roman"/>
                <w:b/>
              </w:rPr>
              <w:pPrChange w:id="2079" w:author="Daniel Noble" w:date="2023-07-12T13:16:00Z">
                <w:pPr>
                  <w:pStyle w:val="FigureorTabletext"/>
                  <w:spacing w:line="480" w:lineRule="auto"/>
                </w:pPr>
              </w:pPrChange>
            </w:pPr>
          </w:p>
        </w:tc>
        <w:tc>
          <w:tcPr>
            <w:tcW w:w="0" w:type="auto"/>
          </w:tcPr>
          <w:p w14:paraId="483E3E1A" w14:textId="1128E30D" w:rsidR="00AA62AB" w:rsidRPr="00AA62AB" w:rsidDel="00855D11" w:rsidRDefault="00AA62AB">
            <w:pPr>
              <w:pStyle w:val="FigureorTabletext"/>
              <w:spacing w:line="240" w:lineRule="auto"/>
              <w:rPr>
                <w:del w:id="2080" w:author="Daniel Noble" w:date="2023-09-04T11:16:00Z"/>
                <w:rFonts w:ascii="Times New Roman" w:hAnsi="Times New Roman"/>
                <w:b/>
              </w:rPr>
              <w:pPrChange w:id="2081" w:author="Daniel Noble" w:date="2023-07-12T13:16:00Z">
                <w:pPr>
                  <w:pStyle w:val="FigureorTabletext"/>
                  <w:spacing w:line="480" w:lineRule="auto"/>
                </w:pPr>
              </w:pPrChange>
            </w:pPr>
          </w:p>
        </w:tc>
      </w:tr>
      <w:tr w:rsidR="00AA62AB" w:rsidRPr="00AA62AB" w:rsidDel="00855D11" w14:paraId="2DD95E83" w14:textId="051F9F4B" w:rsidTr="000D60D5">
        <w:trPr>
          <w:trHeight w:val="390"/>
          <w:jc w:val="center"/>
          <w:del w:id="2082" w:author="Daniel Noble" w:date="2023-09-04T11:16:00Z"/>
        </w:trPr>
        <w:tc>
          <w:tcPr>
            <w:tcW w:w="0" w:type="auto"/>
          </w:tcPr>
          <w:p w14:paraId="5A571CC3" w14:textId="716DFBAA" w:rsidR="00AA62AB" w:rsidRPr="00AA62AB" w:rsidDel="00855D11" w:rsidRDefault="00AA62AB">
            <w:pPr>
              <w:pStyle w:val="FigureorTabletext"/>
              <w:spacing w:line="240" w:lineRule="auto"/>
              <w:rPr>
                <w:del w:id="2083" w:author="Daniel Noble" w:date="2023-09-04T11:16:00Z"/>
                <w:rFonts w:ascii="Times New Roman" w:hAnsi="Times New Roman"/>
              </w:rPr>
              <w:pPrChange w:id="2084" w:author="Daniel Noble" w:date="2023-07-12T13:16:00Z">
                <w:pPr>
                  <w:pStyle w:val="FigureorTabletext"/>
                  <w:spacing w:line="480" w:lineRule="auto"/>
                </w:pPr>
              </w:pPrChange>
            </w:pPr>
            <w:del w:id="2085" w:author="Daniel Noble" w:date="2023-09-04T11:16:00Z">
              <w:r w:rsidRPr="00AA62AB" w:rsidDel="00855D11">
                <w:rPr>
                  <w:rFonts w:ascii="Times New Roman" w:hAnsi="Times New Roman"/>
                </w:rPr>
                <w:delText xml:space="preserve">    Intercept</w:delText>
              </w:r>
            </w:del>
          </w:p>
        </w:tc>
        <w:tc>
          <w:tcPr>
            <w:tcW w:w="0" w:type="auto"/>
          </w:tcPr>
          <w:p w14:paraId="5AF73C48" w14:textId="35BF0C0C" w:rsidR="00AA62AB" w:rsidRPr="00AA62AB" w:rsidDel="00855D11" w:rsidRDefault="00AA62AB">
            <w:pPr>
              <w:pStyle w:val="FigureorTabletext"/>
              <w:spacing w:line="240" w:lineRule="auto"/>
              <w:rPr>
                <w:del w:id="2086" w:author="Daniel Noble" w:date="2023-09-04T11:16:00Z"/>
                <w:rFonts w:ascii="Times New Roman" w:hAnsi="Times New Roman"/>
                <w:b/>
              </w:rPr>
              <w:pPrChange w:id="2087" w:author="Daniel Noble" w:date="2023-07-12T13:16:00Z">
                <w:pPr>
                  <w:pStyle w:val="FigureorTabletext"/>
                  <w:spacing w:line="480" w:lineRule="auto"/>
                </w:pPr>
              </w:pPrChange>
            </w:pPr>
            <w:del w:id="2088" w:author="Daniel Noble" w:date="2023-09-04T11:16:00Z">
              <w:r w:rsidRPr="00AA62AB" w:rsidDel="00855D11">
                <w:rPr>
                  <w:rFonts w:ascii="Times New Roman" w:hAnsi="Times New Roman"/>
                  <w:b/>
                </w:rPr>
                <w:delText>0.109</w:delText>
              </w:r>
            </w:del>
          </w:p>
        </w:tc>
        <w:tc>
          <w:tcPr>
            <w:tcW w:w="0" w:type="auto"/>
          </w:tcPr>
          <w:p w14:paraId="59D06F05" w14:textId="4E1559A4" w:rsidR="00AA62AB" w:rsidRPr="00AA62AB" w:rsidDel="00855D11" w:rsidRDefault="00AA62AB">
            <w:pPr>
              <w:pStyle w:val="FigureorTabletext"/>
              <w:spacing w:line="240" w:lineRule="auto"/>
              <w:rPr>
                <w:del w:id="2089" w:author="Daniel Noble" w:date="2023-09-04T11:16:00Z"/>
                <w:rFonts w:ascii="Times New Roman" w:hAnsi="Times New Roman"/>
                <w:b/>
              </w:rPr>
              <w:pPrChange w:id="2090" w:author="Daniel Noble" w:date="2023-07-12T13:16:00Z">
                <w:pPr>
                  <w:pStyle w:val="FigureorTabletext"/>
                  <w:spacing w:line="480" w:lineRule="auto"/>
                </w:pPr>
              </w:pPrChange>
            </w:pPr>
            <w:del w:id="2091" w:author="Daniel Noble" w:date="2023-09-04T11:16:00Z">
              <w:r w:rsidRPr="00AA62AB" w:rsidDel="00855D11">
                <w:rPr>
                  <w:rFonts w:ascii="Times New Roman" w:hAnsi="Times New Roman"/>
                  <w:b/>
                </w:rPr>
                <w:delText>0.077</w:delText>
              </w:r>
            </w:del>
          </w:p>
        </w:tc>
        <w:tc>
          <w:tcPr>
            <w:tcW w:w="0" w:type="auto"/>
          </w:tcPr>
          <w:p w14:paraId="2C3FFCFE" w14:textId="7D641FA9" w:rsidR="00AA62AB" w:rsidRPr="00AA62AB" w:rsidDel="00855D11" w:rsidRDefault="00AA62AB">
            <w:pPr>
              <w:pStyle w:val="FigureorTabletext"/>
              <w:spacing w:line="240" w:lineRule="auto"/>
              <w:rPr>
                <w:del w:id="2092" w:author="Daniel Noble" w:date="2023-09-04T11:16:00Z"/>
                <w:rFonts w:ascii="Times New Roman" w:hAnsi="Times New Roman"/>
                <w:b/>
              </w:rPr>
              <w:pPrChange w:id="2093" w:author="Daniel Noble" w:date="2023-07-12T13:16:00Z">
                <w:pPr>
                  <w:pStyle w:val="FigureorTabletext"/>
                  <w:spacing w:line="480" w:lineRule="auto"/>
                </w:pPr>
              </w:pPrChange>
            </w:pPr>
            <w:del w:id="2094" w:author="Daniel Noble" w:date="2023-09-04T11:16:00Z">
              <w:r w:rsidRPr="00AA62AB" w:rsidDel="00855D11">
                <w:rPr>
                  <w:rFonts w:ascii="Times New Roman" w:hAnsi="Times New Roman"/>
                  <w:b/>
                </w:rPr>
                <w:delText>0.135</w:delText>
              </w:r>
            </w:del>
          </w:p>
        </w:tc>
      </w:tr>
      <w:tr w:rsidR="00AA62AB" w:rsidRPr="00AA62AB" w:rsidDel="00855D11" w14:paraId="114D4654" w14:textId="74BCAE60" w:rsidTr="000D60D5">
        <w:trPr>
          <w:trHeight w:val="374"/>
          <w:jc w:val="center"/>
          <w:del w:id="2095" w:author="Daniel Noble" w:date="2023-09-04T11:16:00Z"/>
        </w:trPr>
        <w:tc>
          <w:tcPr>
            <w:tcW w:w="0" w:type="auto"/>
          </w:tcPr>
          <w:p w14:paraId="070B90F3" w14:textId="7EE29B30" w:rsidR="00AA62AB" w:rsidRPr="00AA62AB" w:rsidDel="00855D11" w:rsidRDefault="00AA62AB">
            <w:pPr>
              <w:pStyle w:val="FigureorTabletext"/>
              <w:spacing w:line="240" w:lineRule="auto"/>
              <w:rPr>
                <w:del w:id="2096" w:author="Daniel Noble" w:date="2023-09-04T11:16:00Z"/>
                <w:rFonts w:ascii="Times New Roman" w:hAnsi="Times New Roman"/>
              </w:rPr>
              <w:pPrChange w:id="2097" w:author="Daniel Noble" w:date="2023-07-12T13:16:00Z">
                <w:pPr>
                  <w:pStyle w:val="FigureorTabletext"/>
                  <w:spacing w:line="480" w:lineRule="auto"/>
                </w:pPr>
              </w:pPrChange>
            </w:pPr>
            <w:del w:id="2098" w:author="Daniel Noble" w:date="2023-09-04T11:16:00Z">
              <w:r w:rsidRPr="00AA62AB" w:rsidDel="00855D11">
                <w:rPr>
                  <w:rFonts w:ascii="Times New Roman" w:hAnsi="Times New Roman"/>
                </w:rPr>
                <w:delText xml:space="preserve">    Slope</w:delText>
              </w:r>
            </w:del>
          </w:p>
        </w:tc>
        <w:tc>
          <w:tcPr>
            <w:tcW w:w="0" w:type="auto"/>
          </w:tcPr>
          <w:p w14:paraId="61C46715" w14:textId="0083B7B2" w:rsidR="00AA62AB" w:rsidRPr="00AA62AB" w:rsidDel="00855D11" w:rsidRDefault="00AA62AB">
            <w:pPr>
              <w:pStyle w:val="FigureorTabletext"/>
              <w:spacing w:line="240" w:lineRule="auto"/>
              <w:rPr>
                <w:del w:id="2099" w:author="Daniel Noble" w:date="2023-09-04T11:16:00Z"/>
                <w:rFonts w:ascii="Times New Roman" w:hAnsi="Times New Roman"/>
                <w:b/>
              </w:rPr>
              <w:pPrChange w:id="2100" w:author="Daniel Noble" w:date="2023-07-12T13:16:00Z">
                <w:pPr>
                  <w:pStyle w:val="FigureorTabletext"/>
                  <w:spacing w:line="480" w:lineRule="auto"/>
                </w:pPr>
              </w:pPrChange>
            </w:pPr>
            <w:del w:id="2101" w:author="Daniel Noble" w:date="2023-09-04T11:16:00Z">
              <w:r w:rsidRPr="00AA62AB" w:rsidDel="00855D11">
                <w:rPr>
                  <w:rFonts w:ascii="Times New Roman" w:hAnsi="Times New Roman"/>
                  <w:b/>
                </w:rPr>
                <w:delText>0.116</w:delText>
              </w:r>
            </w:del>
          </w:p>
        </w:tc>
        <w:tc>
          <w:tcPr>
            <w:tcW w:w="0" w:type="auto"/>
          </w:tcPr>
          <w:p w14:paraId="46B3824C" w14:textId="7BD5CBE6" w:rsidR="00AA62AB" w:rsidRPr="00AA62AB" w:rsidDel="00855D11" w:rsidRDefault="00AA62AB">
            <w:pPr>
              <w:pStyle w:val="FigureorTabletext"/>
              <w:spacing w:line="240" w:lineRule="auto"/>
              <w:rPr>
                <w:del w:id="2102" w:author="Daniel Noble" w:date="2023-09-04T11:16:00Z"/>
                <w:rFonts w:ascii="Times New Roman" w:hAnsi="Times New Roman"/>
                <w:b/>
              </w:rPr>
              <w:pPrChange w:id="2103" w:author="Daniel Noble" w:date="2023-07-12T13:16:00Z">
                <w:pPr>
                  <w:pStyle w:val="FigureorTabletext"/>
                  <w:spacing w:line="480" w:lineRule="auto"/>
                </w:pPr>
              </w:pPrChange>
            </w:pPr>
            <w:del w:id="2104" w:author="Daniel Noble" w:date="2023-09-04T11:16:00Z">
              <w:r w:rsidRPr="00AA62AB" w:rsidDel="00855D11">
                <w:rPr>
                  <w:rFonts w:ascii="Times New Roman" w:hAnsi="Times New Roman"/>
                  <w:b/>
                </w:rPr>
                <w:delText>0.099</w:delText>
              </w:r>
            </w:del>
          </w:p>
        </w:tc>
        <w:tc>
          <w:tcPr>
            <w:tcW w:w="0" w:type="auto"/>
          </w:tcPr>
          <w:p w14:paraId="6F9A6623" w14:textId="0DAB03C7" w:rsidR="00AA62AB" w:rsidRPr="00AA62AB" w:rsidDel="00855D11" w:rsidRDefault="00AA62AB">
            <w:pPr>
              <w:pStyle w:val="FigureorTabletext"/>
              <w:spacing w:line="240" w:lineRule="auto"/>
              <w:rPr>
                <w:del w:id="2105" w:author="Daniel Noble" w:date="2023-09-04T11:16:00Z"/>
                <w:rFonts w:ascii="Times New Roman" w:hAnsi="Times New Roman"/>
                <w:b/>
              </w:rPr>
              <w:pPrChange w:id="2106" w:author="Daniel Noble" w:date="2023-07-12T13:16:00Z">
                <w:pPr>
                  <w:pStyle w:val="FigureorTabletext"/>
                  <w:spacing w:line="480" w:lineRule="auto"/>
                </w:pPr>
              </w:pPrChange>
            </w:pPr>
            <w:del w:id="2107" w:author="Daniel Noble" w:date="2023-09-04T11:16:00Z">
              <w:r w:rsidRPr="00AA62AB" w:rsidDel="00855D11">
                <w:rPr>
                  <w:rFonts w:ascii="Times New Roman" w:hAnsi="Times New Roman"/>
                  <w:b/>
                </w:rPr>
                <w:delText>0.135</w:delText>
              </w:r>
            </w:del>
          </w:p>
        </w:tc>
      </w:tr>
      <w:tr w:rsidR="00AA62AB" w:rsidRPr="00AA62AB" w:rsidDel="00855D11" w14:paraId="3C9C962A" w14:textId="14F810E2" w:rsidTr="000D60D5">
        <w:trPr>
          <w:trHeight w:val="374"/>
          <w:jc w:val="center"/>
          <w:del w:id="2108" w:author="Daniel Noble" w:date="2023-09-04T11:16:00Z"/>
        </w:trPr>
        <w:tc>
          <w:tcPr>
            <w:tcW w:w="0" w:type="auto"/>
          </w:tcPr>
          <w:p w14:paraId="5C8FB07F" w14:textId="484748EE" w:rsidR="00AA62AB" w:rsidRPr="00AA62AB" w:rsidDel="00855D11" w:rsidRDefault="00AA62AB">
            <w:pPr>
              <w:pStyle w:val="FigureorTabletext"/>
              <w:spacing w:line="240" w:lineRule="auto"/>
              <w:rPr>
                <w:del w:id="2109" w:author="Daniel Noble" w:date="2023-09-04T11:16:00Z"/>
                <w:rFonts w:ascii="Times New Roman" w:hAnsi="Times New Roman"/>
              </w:rPr>
              <w:pPrChange w:id="2110" w:author="Daniel Noble" w:date="2023-07-12T13:16:00Z">
                <w:pPr>
                  <w:pStyle w:val="FigureorTabletext"/>
                  <w:spacing w:line="480" w:lineRule="auto"/>
                </w:pPr>
              </w:pPrChange>
            </w:pPr>
            <w:del w:id="2111" w:author="Daniel Noble" w:date="2023-09-04T11:16:00Z">
              <w:r w:rsidRPr="00AA62AB" w:rsidDel="00855D11">
                <w:rPr>
                  <w:rFonts w:ascii="Times New Roman" w:hAnsi="Times New Roman"/>
                </w:rPr>
                <w:delText xml:space="preserve">    Quadratic</w:delText>
              </w:r>
            </w:del>
          </w:p>
        </w:tc>
        <w:tc>
          <w:tcPr>
            <w:tcW w:w="0" w:type="auto"/>
          </w:tcPr>
          <w:p w14:paraId="0F72E9E2" w14:textId="486FAC22" w:rsidR="00AA62AB" w:rsidRPr="00AA62AB" w:rsidDel="00855D11" w:rsidRDefault="00AA62AB">
            <w:pPr>
              <w:pStyle w:val="FigureorTabletext"/>
              <w:spacing w:line="240" w:lineRule="auto"/>
              <w:rPr>
                <w:del w:id="2112" w:author="Daniel Noble" w:date="2023-09-04T11:16:00Z"/>
                <w:rFonts w:ascii="Times New Roman" w:hAnsi="Times New Roman"/>
                <w:b/>
              </w:rPr>
              <w:pPrChange w:id="2113" w:author="Daniel Noble" w:date="2023-07-12T13:16:00Z">
                <w:pPr>
                  <w:pStyle w:val="FigureorTabletext"/>
                  <w:spacing w:line="480" w:lineRule="auto"/>
                </w:pPr>
              </w:pPrChange>
            </w:pPr>
            <w:del w:id="2114" w:author="Daniel Noble" w:date="2023-09-04T11:16:00Z">
              <w:r w:rsidRPr="00AA62AB" w:rsidDel="00855D11">
                <w:rPr>
                  <w:rFonts w:ascii="Times New Roman" w:hAnsi="Times New Roman"/>
                  <w:b/>
                </w:rPr>
                <w:delText>0.118</w:delText>
              </w:r>
            </w:del>
          </w:p>
        </w:tc>
        <w:tc>
          <w:tcPr>
            <w:tcW w:w="0" w:type="auto"/>
          </w:tcPr>
          <w:p w14:paraId="46832C3D" w14:textId="42A78305" w:rsidR="00AA62AB" w:rsidRPr="00AA62AB" w:rsidDel="00855D11" w:rsidRDefault="00AA62AB">
            <w:pPr>
              <w:pStyle w:val="FigureorTabletext"/>
              <w:spacing w:line="240" w:lineRule="auto"/>
              <w:rPr>
                <w:del w:id="2115" w:author="Daniel Noble" w:date="2023-09-04T11:16:00Z"/>
                <w:rFonts w:ascii="Times New Roman" w:hAnsi="Times New Roman"/>
                <w:b/>
              </w:rPr>
              <w:pPrChange w:id="2116" w:author="Daniel Noble" w:date="2023-07-12T13:16:00Z">
                <w:pPr>
                  <w:pStyle w:val="FigureorTabletext"/>
                  <w:spacing w:line="480" w:lineRule="auto"/>
                </w:pPr>
              </w:pPrChange>
            </w:pPr>
            <w:del w:id="2117" w:author="Daniel Noble" w:date="2023-09-04T11:16:00Z">
              <w:r w:rsidRPr="00AA62AB" w:rsidDel="00855D11">
                <w:rPr>
                  <w:rFonts w:ascii="Times New Roman" w:hAnsi="Times New Roman"/>
                  <w:b/>
                </w:rPr>
                <w:delText>0.102</w:delText>
              </w:r>
            </w:del>
          </w:p>
        </w:tc>
        <w:tc>
          <w:tcPr>
            <w:tcW w:w="0" w:type="auto"/>
          </w:tcPr>
          <w:p w14:paraId="3144EF49" w14:textId="3414972B" w:rsidR="00AA62AB" w:rsidRPr="00AA62AB" w:rsidDel="00855D11" w:rsidRDefault="00AA62AB">
            <w:pPr>
              <w:pStyle w:val="FigureorTabletext"/>
              <w:spacing w:line="240" w:lineRule="auto"/>
              <w:rPr>
                <w:del w:id="2118" w:author="Daniel Noble" w:date="2023-09-04T11:16:00Z"/>
                <w:rFonts w:ascii="Times New Roman" w:hAnsi="Times New Roman"/>
                <w:b/>
              </w:rPr>
              <w:pPrChange w:id="2119" w:author="Daniel Noble" w:date="2023-07-12T13:16:00Z">
                <w:pPr>
                  <w:pStyle w:val="FigureorTabletext"/>
                  <w:spacing w:line="480" w:lineRule="auto"/>
                </w:pPr>
              </w:pPrChange>
            </w:pPr>
            <w:del w:id="2120" w:author="Daniel Noble" w:date="2023-09-04T11:16:00Z">
              <w:r w:rsidRPr="00AA62AB" w:rsidDel="00855D11">
                <w:rPr>
                  <w:rFonts w:ascii="Times New Roman" w:hAnsi="Times New Roman"/>
                  <w:b/>
                </w:rPr>
                <w:delText>0.135</w:delText>
              </w:r>
            </w:del>
          </w:p>
        </w:tc>
      </w:tr>
      <w:tr w:rsidR="00AA62AB" w:rsidRPr="00AA62AB" w:rsidDel="00855D11" w14:paraId="28181C29" w14:textId="306B2360" w:rsidTr="000D60D5">
        <w:trPr>
          <w:trHeight w:val="374"/>
          <w:jc w:val="center"/>
          <w:del w:id="2121" w:author="Daniel Noble" w:date="2023-09-04T11:16:00Z"/>
        </w:trPr>
        <w:tc>
          <w:tcPr>
            <w:tcW w:w="0" w:type="auto"/>
          </w:tcPr>
          <w:p w14:paraId="5E39B082" w14:textId="71E2BD02" w:rsidR="00AA62AB" w:rsidRPr="00AA62AB" w:rsidDel="00855D11" w:rsidRDefault="00AA62AB">
            <w:pPr>
              <w:pStyle w:val="FigureorTabletext"/>
              <w:spacing w:line="240" w:lineRule="auto"/>
              <w:rPr>
                <w:del w:id="2122" w:author="Daniel Noble" w:date="2023-09-04T11:16:00Z"/>
                <w:rFonts w:ascii="Times New Roman" w:hAnsi="Times New Roman"/>
              </w:rPr>
              <w:pPrChange w:id="2123" w:author="Daniel Noble" w:date="2023-07-12T13:16:00Z">
                <w:pPr>
                  <w:pStyle w:val="FigureorTabletext"/>
                  <w:spacing w:line="480" w:lineRule="auto"/>
                </w:pPr>
              </w:pPrChange>
            </w:pPr>
            <w:del w:id="2124" w:author="Daniel Noble" w:date="2023-09-04T11:16:00Z">
              <w:r w:rsidRPr="00AA62AB" w:rsidDel="00855D11">
                <w:rPr>
                  <w:rFonts w:ascii="Times New Roman" w:hAnsi="Times New Roman"/>
                </w:rPr>
                <w:delText xml:space="preserve">    Cor intercept - slope</w:delText>
              </w:r>
            </w:del>
          </w:p>
        </w:tc>
        <w:tc>
          <w:tcPr>
            <w:tcW w:w="0" w:type="auto"/>
          </w:tcPr>
          <w:p w14:paraId="6635509A" w14:textId="3B32E4C3" w:rsidR="00AA62AB" w:rsidRPr="00AA62AB" w:rsidDel="00855D11" w:rsidRDefault="00AA62AB">
            <w:pPr>
              <w:pStyle w:val="FigureorTabletext"/>
              <w:spacing w:line="240" w:lineRule="auto"/>
              <w:rPr>
                <w:del w:id="2125" w:author="Daniel Noble" w:date="2023-09-04T11:16:00Z"/>
                <w:rFonts w:ascii="Times New Roman" w:hAnsi="Times New Roman"/>
              </w:rPr>
              <w:pPrChange w:id="2126" w:author="Daniel Noble" w:date="2023-07-12T13:16:00Z">
                <w:pPr>
                  <w:pStyle w:val="FigureorTabletext"/>
                  <w:spacing w:line="480" w:lineRule="auto"/>
                </w:pPr>
              </w:pPrChange>
            </w:pPr>
            <w:del w:id="2127" w:author="Daniel Noble" w:date="2023-09-04T11:16:00Z">
              <w:r w:rsidRPr="00AA62AB" w:rsidDel="00855D11">
                <w:rPr>
                  <w:rFonts w:ascii="Times New Roman" w:hAnsi="Times New Roman"/>
                </w:rPr>
                <w:delText>0.006</w:delText>
              </w:r>
            </w:del>
          </w:p>
        </w:tc>
        <w:tc>
          <w:tcPr>
            <w:tcW w:w="0" w:type="auto"/>
          </w:tcPr>
          <w:p w14:paraId="26621AEF" w14:textId="63447D49" w:rsidR="00AA62AB" w:rsidRPr="00AA62AB" w:rsidDel="00855D11" w:rsidRDefault="00AA62AB">
            <w:pPr>
              <w:pStyle w:val="FigureorTabletext"/>
              <w:spacing w:line="240" w:lineRule="auto"/>
              <w:rPr>
                <w:del w:id="2128" w:author="Daniel Noble" w:date="2023-09-04T11:16:00Z"/>
                <w:rFonts w:ascii="Times New Roman" w:hAnsi="Times New Roman"/>
              </w:rPr>
              <w:pPrChange w:id="2129" w:author="Daniel Noble" w:date="2023-07-12T13:16:00Z">
                <w:pPr>
                  <w:pStyle w:val="FigureorTabletext"/>
                  <w:spacing w:line="480" w:lineRule="auto"/>
                </w:pPr>
              </w:pPrChange>
            </w:pPr>
            <w:del w:id="2130" w:author="Daniel Noble" w:date="2023-09-04T11:16:00Z">
              <w:r w:rsidRPr="00AA62AB" w:rsidDel="00855D11">
                <w:rPr>
                  <w:rFonts w:ascii="Times New Roman" w:hAnsi="Times New Roman"/>
                </w:rPr>
                <w:delText>-0.233</w:delText>
              </w:r>
            </w:del>
          </w:p>
        </w:tc>
        <w:tc>
          <w:tcPr>
            <w:tcW w:w="0" w:type="auto"/>
          </w:tcPr>
          <w:p w14:paraId="1CB00763" w14:textId="3F11FEDC" w:rsidR="00AA62AB" w:rsidRPr="00AA62AB" w:rsidDel="00855D11" w:rsidRDefault="00AA62AB">
            <w:pPr>
              <w:pStyle w:val="FigureorTabletext"/>
              <w:spacing w:line="240" w:lineRule="auto"/>
              <w:rPr>
                <w:del w:id="2131" w:author="Daniel Noble" w:date="2023-09-04T11:16:00Z"/>
                <w:rFonts w:ascii="Times New Roman" w:hAnsi="Times New Roman"/>
              </w:rPr>
              <w:pPrChange w:id="2132" w:author="Daniel Noble" w:date="2023-07-12T13:16:00Z">
                <w:pPr>
                  <w:pStyle w:val="FigureorTabletext"/>
                  <w:spacing w:line="480" w:lineRule="auto"/>
                </w:pPr>
              </w:pPrChange>
            </w:pPr>
            <w:del w:id="2133" w:author="Daniel Noble" w:date="2023-09-04T11:16:00Z">
              <w:r w:rsidRPr="00AA62AB" w:rsidDel="00855D11">
                <w:rPr>
                  <w:rFonts w:ascii="Times New Roman" w:hAnsi="Times New Roman"/>
                </w:rPr>
                <w:delText>0.249</w:delText>
              </w:r>
            </w:del>
          </w:p>
        </w:tc>
      </w:tr>
      <w:tr w:rsidR="00AA62AB" w:rsidRPr="00AA62AB" w:rsidDel="00855D11" w14:paraId="619FA8DA" w14:textId="613A8494" w:rsidTr="000D60D5">
        <w:trPr>
          <w:trHeight w:val="374"/>
          <w:jc w:val="center"/>
          <w:del w:id="2134" w:author="Daniel Noble" w:date="2023-09-04T11:16:00Z"/>
        </w:trPr>
        <w:tc>
          <w:tcPr>
            <w:tcW w:w="0" w:type="auto"/>
          </w:tcPr>
          <w:p w14:paraId="3FFD1767" w14:textId="38944908" w:rsidR="00AA62AB" w:rsidRPr="00AA62AB" w:rsidDel="00855D11" w:rsidRDefault="00AA62AB">
            <w:pPr>
              <w:pStyle w:val="FigureorTabletext"/>
              <w:spacing w:line="240" w:lineRule="auto"/>
              <w:rPr>
                <w:del w:id="2135" w:author="Daniel Noble" w:date="2023-09-04T11:16:00Z"/>
                <w:rFonts w:ascii="Times New Roman" w:hAnsi="Times New Roman"/>
              </w:rPr>
              <w:pPrChange w:id="2136" w:author="Daniel Noble" w:date="2023-07-12T13:16:00Z">
                <w:pPr>
                  <w:pStyle w:val="FigureorTabletext"/>
                  <w:spacing w:line="480" w:lineRule="auto"/>
                </w:pPr>
              </w:pPrChange>
            </w:pPr>
            <w:del w:id="2137" w:author="Daniel Noble" w:date="2023-09-04T11:16:00Z">
              <w:r w:rsidRPr="00AA62AB" w:rsidDel="00855D11">
                <w:rPr>
                  <w:rFonts w:ascii="Times New Roman" w:hAnsi="Times New Roman"/>
                </w:rPr>
                <w:delText xml:space="preserve">    Cor intercept - quadratic</w:delText>
              </w:r>
            </w:del>
          </w:p>
        </w:tc>
        <w:tc>
          <w:tcPr>
            <w:tcW w:w="0" w:type="auto"/>
          </w:tcPr>
          <w:p w14:paraId="6B77A155" w14:textId="63949017" w:rsidR="00AA62AB" w:rsidRPr="00AA62AB" w:rsidDel="00855D11" w:rsidRDefault="00AA62AB">
            <w:pPr>
              <w:pStyle w:val="FigureorTabletext"/>
              <w:spacing w:line="240" w:lineRule="auto"/>
              <w:rPr>
                <w:del w:id="2138" w:author="Daniel Noble" w:date="2023-09-04T11:16:00Z"/>
                <w:rFonts w:ascii="Times New Roman" w:hAnsi="Times New Roman"/>
              </w:rPr>
              <w:pPrChange w:id="2139" w:author="Daniel Noble" w:date="2023-07-12T13:16:00Z">
                <w:pPr>
                  <w:pStyle w:val="FigureorTabletext"/>
                  <w:spacing w:line="480" w:lineRule="auto"/>
                </w:pPr>
              </w:pPrChange>
            </w:pPr>
            <w:del w:id="2140" w:author="Daniel Noble" w:date="2023-09-04T11:16:00Z">
              <w:r w:rsidRPr="00AA62AB" w:rsidDel="00855D11">
                <w:rPr>
                  <w:rFonts w:ascii="Times New Roman" w:hAnsi="Times New Roman"/>
                </w:rPr>
                <w:delText>-0.559</w:delText>
              </w:r>
            </w:del>
          </w:p>
        </w:tc>
        <w:tc>
          <w:tcPr>
            <w:tcW w:w="0" w:type="auto"/>
          </w:tcPr>
          <w:p w14:paraId="67752EB1" w14:textId="2B76223B" w:rsidR="00AA62AB" w:rsidRPr="00AA62AB" w:rsidDel="00855D11" w:rsidRDefault="00AA62AB">
            <w:pPr>
              <w:pStyle w:val="FigureorTabletext"/>
              <w:spacing w:line="240" w:lineRule="auto"/>
              <w:rPr>
                <w:del w:id="2141" w:author="Daniel Noble" w:date="2023-09-04T11:16:00Z"/>
                <w:rFonts w:ascii="Times New Roman" w:hAnsi="Times New Roman"/>
              </w:rPr>
              <w:pPrChange w:id="2142" w:author="Daniel Noble" w:date="2023-07-12T13:16:00Z">
                <w:pPr>
                  <w:pStyle w:val="FigureorTabletext"/>
                  <w:spacing w:line="480" w:lineRule="auto"/>
                </w:pPr>
              </w:pPrChange>
            </w:pPr>
            <w:del w:id="2143" w:author="Daniel Noble" w:date="2023-09-04T11:16:00Z">
              <w:r w:rsidRPr="00AA62AB" w:rsidDel="00855D11">
                <w:rPr>
                  <w:rFonts w:ascii="Times New Roman" w:hAnsi="Times New Roman"/>
                </w:rPr>
                <w:delText>-0.755</w:delText>
              </w:r>
            </w:del>
          </w:p>
        </w:tc>
        <w:tc>
          <w:tcPr>
            <w:tcW w:w="0" w:type="auto"/>
          </w:tcPr>
          <w:p w14:paraId="158D1D09" w14:textId="5D7B60B9" w:rsidR="00AA62AB" w:rsidRPr="00AA62AB" w:rsidDel="00855D11" w:rsidRDefault="00AA62AB">
            <w:pPr>
              <w:pStyle w:val="FigureorTabletext"/>
              <w:spacing w:line="240" w:lineRule="auto"/>
              <w:rPr>
                <w:del w:id="2144" w:author="Daniel Noble" w:date="2023-09-04T11:16:00Z"/>
                <w:rFonts w:ascii="Times New Roman" w:hAnsi="Times New Roman"/>
              </w:rPr>
              <w:pPrChange w:id="2145" w:author="Daniel Noble" w:date="2023-07-12T13:16:00Z">
                <w:pPr>
                  <w:pStyle w:val="FigureorTabletext"/>
                  <w:spacing w:line="480" w:lineRule="auto"/>
                </w:pPr>
              </w:pPrChange>
            </w:pPr>
            <w:del w:id="2146" w:author="Daniel Noble" w:date="2023-09-04T11:16:00Z">
              <w:r w:rsidRPr="00AA62AB" w:rsidDel="00855D11">
                <w:rPr>
                  <w:rFonts w:ascii="Times New Roman" w:hAnsi="Times New Roman"/>
                </w:rPr>
                <w:delText>-0.352</w:delText>
              </w:r>
            </w:del>
          </w:p>
        </w:tc>
      </w:tr>
      <w:tr w:rsidR="00AA62AB" w:rsidRPr="00AA62AB" w:rsidDel="00855D11" w14:paraId="54C07FF8" w14:textId="096488DC" w:rsidTr="000D60D5">
        <w:trPr>
          <w:trHeight w:val="390"/>
          <w:jc w:val="center"/>
          <w:del w:id="2147" w:author="Daniel Noble" w:date="2023-09-04T11:16:00Z"/>
        </w:trPr>
        <w:tc>
          <w:tcPr>
            <w:tcW w:w="0" w:type="auto"/>
          </w:tcPr>
          <w:p w14:paraId="451D9115" w14:textId="31F987B6" w:rsidR="00AA62AB" w:rsidRPr="00AA62AB" w:rsidDel="00855D11" w:rsidRDefault="00AA62AB">
            <w:pPr>
              <w:pStyle w:val="FigureorTabletext"/>
              <w:spacing w:line="240" w:lineRule="auto"/>
              <w:rPr>
                <w:del w:id="2148" w:author="Daniel Noble" w:date="2023-09-04T11:16:00Z"/>
                <w:rFonts w:ascii="Times New Roman" w:hAnsi="Times New Roman"/>
              </w:rPr>
              <w:pPrChange w:id="2149" w:author="Daniel Noble" w:date="2023-07-12T13:16:00Z">
                <w:pPr>
                  <w:pStyle w:val="FigureorTabletext"/>
                  <w:spacing w:line="480" w:lineRule="auto"/>
                </w:pPr>
              </w:pPrChange>
            </w:pPr>
            <w:del w:id="2150" w:author="Daniel Noble" w:date="2023-09-04T11:16:00Z">
              <w:r w:rsidRPr="00AA62AB" w:rsidDel="00855D11">
                <w:rPr>
                  <w:rFonts w:ascii="Times New Roman" w:hAnsi="Times New Roman"/>
                </w:rPr>
                <w:delText xml:space="preserve">    Cor slope - quadratic</w:delText>
              </w:r>
            </w:del>
          </w:p>
        </w:tc>
        <w:tc>
          <w:tcPr>
            <w:tcW w:w="0" w:type="auto"/>
          </w:tcPr>
          <w:p w14:paraId="1A539CF6" w14:textId="1BDAEBD8" w:rsidR="00AA62AB" w:rsidRPr="00AA62AB" w:rsidDel="00855D11" w:rsidRDefault="00AA62AB">
            <w:pPr>
              <w:pStyle w:val="FigureorTabletext"/>
              <w:spacing w:line="240" w:lineRule="auto"/>
              <w:rPr>
                <w:del w:id="2151" w:author="Daniel Noble" w:date="2023-09-04T11:16:00Z"/>
                <w:rFonts w:ascii="Times New Roman" w:hAnsi="Times New Roman"/>
                <w:b/>
              </w:rPr>
              <w:pPrChange w:id="2152" w:author="Daniel Noble" w:date="2023-07-12T13:16:00Z">
                <w:pPr>
                  <w:pStyle w:val="FigureorTabletext"/>
                  <w:spacing w:line="480" w:lineRule="auto"/>
                </w:pPr>
              </w:pPrChange>
            </w:pPr>
            <w:del w:id="2153" w:author="Daniel Noble" w:date="2023-09-04T11:16:00Z">
              <w:r w:rsidRPr="00AA62AB" w:rsidDel="00855D11">
                <w:rPr>
                  <w:rFonts w:ascii="Times New Roman" w:hAnsi="Times New Roman"/>
                  <w:b/>
                </w:rPr>
                <w:delText>0.687</w:delText>
              </w:r>
            </w:del>
          </w:p>
        </w:tc>
        <w:tc>
          <w:tcPr>
            <w:tcW w:w="0" w:type="auto"/>
          </w:tcPr>
          <w:p w14:paraId="14B9440A" w14:textId="7E35A88F" w:rsidR="00AA62AB" w:rsidRPr="00AA62AB" w:rsidDel="00855D11" w:rsidRDefault="00AA62AB">
            <w:pPr>
              <w:pStyle w:val="FigureorTabletext"/>
              <w:spacing w:line="240" w:lineRule="auto"/>
              <w:rPr>
                <w:del w:id="2154" w:author="Daniel Noble" w:date="2023-09-04T11:16:00Z"/>
                <w:rFonts w:ascii="Times New Roman" w:hAnsi="Times New Roman"/>
                <w:b/>
              </w:rPr>
              <w:pPrChange w:id="2155" w:author="Daniel Noble" w:date="2023-07-12T13:16:00Z">
                <w:pPr>
                  <w:pStyle w:val="FigureorTabletext"/>
                  <w:spacing w:line="480" w:lineRule="auto"/>
                </w:pPr>
              </w:pPrChange>
            </w:pPr>
            <w:del w:id="2156" w:author="Daniel Noble" w:date="2023-09-04T11:16:00Z">
              <w:r w:rsidRPr="00AA62AB" w:rsidDel="00855D11">
                <w:rPr>
                  <w:rFonts w:ascii="Times New Roman" w:hAnsi="Times New Roman"/>
                  <w:b/>
                </w:rPr>
                <w:delText>0.544</w:delText>
              </w:r>
            </w:del>
          </w:p>
        </w:tc>
        <w:tc>
          <w:tcPr>
            <w:tcW w:w="0" w:type="auto"/>
          </w:tcPr>
          <w:p w14:paraId="2273EFBA" w14:textId="1CF54BAA" w:rsidR="00AA62AB" w:rsidRPr="00AA62AB" w:rsidDel="00855D11" w:rsidRDefault="00AA62AB">
            <w:pPr>
              <w:pStyle w:val="FigureorTabletext"/>
              <w:spacing w:line="240" w:lineRule="auto"/>
              <w:rPr>
                <w:del w:id="2157" w:author="Daniel Noble" w:date="2023-09-04T11:16:00Z"/>
                <w:rFonts w:ascii="Times New Roman" w:hAnsi="Times New Roman"/>
                <w:b/>
              </w:rPr>
              <w:pPrChange w:id="2158" w:author="Daniel Noble" w:date="2023-07-12T13:16:00Z">
                <w:pPr>
                  <w:pStyle w:val="FigureorTabletext"/>
                  <w:spacing w:line="480" w:lineRule="auto"/>
                </w:pPr>
              </w:pPrChange>
            </w:pPr>
            <w:del w:id="2159" w:author="Daniel Noble" w:date="2023-09-04T11:16:00Z">
              <w:r w:rsidRPr="00AA62AB" w:rsidDel="00855D11">
                <w:rPr>
                  <w:rFonts w:ascii="Times New Roman" w:hAnsi="Times New Roman"/>
                  <w:b/>
                </w:rPr>
                <w:delText>0.8</w:delText>
              </w:r>
            </w:del>
          </w:p>
        </w:tc>
      </w:tr>
      <w:tr w:rsidR="00AA62AB" w:rsidRPr="00AA62AB" w:rsidDel="00855D11" w14:paraId="4F1015C8" w14:textId="110EABBD" w:rsidTr="009B7891">
        <w:tblPrEx>
          <w:tblW w:w="0" w:type="auto"/>
          <w:jc w:val="center"/>
          <w:tblLook w:val="07E0" w:firstRow="1" w:lastRow="1" w:firstColumn="1" w:lastColumn="1" w:noHBand="1" w:noVBand="1"/>
          <w:tblPrExChange w:id="2160" w:author="Daniel Noble" w:date="2023-07-12T13:38:00Z">
            <w:tblPrEx>
              <w:tblW w:w="0" w:type="auto"/>
              <w:jc w:val="center"/>
              <w:tblLook w:val="07E0" w:firstRow="1" w:lastRow="1" w:firstColumn="1" w:lastColumn="1" w:noHBand="1" w:noVBand="1"/>
            </w:tblPrEx>
          </w:tblPrExChange>
        </w:tblPrEx>
        <w:trPr>
          <w:trHeight w:val="374"/>
          <w:jc w:val="center"/>
          <w:del w:id="2161" w:author="Daniel Noble" w:date="2023-09-04T11:16:00Z"/>
          <w:trPrChange w:id="2162" w:author="Daniel Noble" w:date="2023-07-12T13:38:00Z">
            <w:trPr>
              <w:trHeight w:val="374"/>
              <w:jc w:val="center"/>
            </w:trPr>
          </w:trPrChange>
        </w:trPr>
        <w:tc>
          <w:tcPr>
            <w:tcW w:w="0" w:type="auto"/>
            <w:tcPrChange w:id="2163" w:author="Daniel Noble" w:date="2023-07-12T13:38:00Z">
              <w:tcPr>
                <w:tcW w:w="0" w:type="auto"/>
              </w:tcPr>
            </w:tcPrChange>
          </w:tcPr>
          <w:p w14:paraId="77FA3F48" w14:textId="536BD637" w:rsidR="00AA62AB" w:rsidRPr="00AA62AB" w:rsidDel="00855D11" w:rsidRDefault="00AA62AB">
            <w:pPr>
              <w:pStyle w:val="FigureorTabletext"/>
              <w:spacing w:line="240" w:lineRule="auto"/>
              <w:rPr>
                <w:del w:id="2164" w:author="Daniel Noble" w:date="2023-09-04T11:16:00Z"/>
                <w:rFonts w:ascii="Times New Roman" w:hAnsi="Times New Roman"/>
                <w:i/>
                <w:iCs/>
              </w:rPr>
              <w:pPrChange w:id="2165" w:author="Daniel Noble" w:date="2023-07-12T13:16:00Z">
                <w:pPr>
                  <w:pStyle w:val="FigureorTabletext"/>
                  <w:spacing w:line="480" w:lineRule="auto"/>
                </w:pPr>
              </w:pPrChange>
            </w:pPr>
            <w:del w:id="2166" w:author="Daniel Noble" w:date="2023-09-04T11:16:00Z">
              <w:r w:rsidRPr="00AA62AB" w:rsidDel="00855D11">
                <w:rPr>
                  <w:rFonts w:ascii="Times New Roman" w:hAnsi="Times New Roman"/>
                </w:rPr>
                <w:delText>Residual</w:delText>
              </w:r>
            </w:del>
          </w:p>
        </w:tc>
        <w:tc>
          <w:tcPr>
            <w:tcW w:w="0" w:type="auto"/>
            <w:tcPrChange w:id="2167" w:author="Daniel Noble" w:date="2023-07-12T13:38:00Z">
              <w:tcPr>
                <w:tcW w:w="0" w:type="auto"/>
              </w:tcPr>
            </w:tcPrChange>
          </w:tcPr>
          <w:p w14:paraId="565AA677" w14:textId="5C610E82" w:rsidR="00AA62AB" w:rsidRPr="00AA62AB" w:rsidDel="00855D11" w:rsidRDefault="00AA62AB">
            <w:pPr>
              <w:pStyle w:val="FigureorTabletext"/>
              <w:spacing w:line="240" w:lineRule="auto"/>
              <w:rPr>
                <w:del w:id="2168" w:author="Daniel Noble" w:date="2023-09-04T11:16:00Z"/>
                <w:rFonts w:ascii="Times New Roman" w:hAnsi="Times New Roman"/>
                <w:b/>
              </w:rPr>
              <w:pPrChange w:id="2169" w:author="Daniel Noble" w:date="2023-07-12T13:16:00Z">
                <w:pPr>
                  <w:pStyle w:val="FigureorTabletext"/>
                  <w:spacing w:line="480" w:lineRule="auto"/>
                </w:pPr>
              </w:pPrChange>
            </w:pPr>
            <w:del w:id="2170" w:author="Daniel Noble" w:date="2023-09-04T11:16:00Z">
              <w:r w:rsidRPr="00AA62AB" w:rsidDel="00855D11">
                <w:rPr>
                  <w:rFonts w:ascii="Times New Roman" w:hAnsi="Times New Roman"/>
                  <w:b/>
                </w:rPr>
                <w:delText>-2.087</w:delText>
              </w:r>
            </w:del>
          </w:p>
        </w:tc>
        <w:tc>
          <w:tcPr>
            <w:tcW w:w="0" w:type="auto"/>
            <w:tcPrChange w:id="2171" w:author="Daniel Noble" w:date="2023-07-12T13:38:00Z">
              <w:tcPr>
                <w:tcW w:w="0" w:type="auto"/>
              </w:tcPr>
            </w:tcPrChange>
          </w:tcPr>
          <w:p w14:paraId="6EB10010" w14:textId="6601654F" w:rsidR="00AA62AB" w:rsidRPr="00AA62AB" w:rsidDel="00855D11" w:rsidRDefault="00AA62AB">
            <w:pPr>
              <w:pStyle w:val="FigureorTabletext"/>
              <w:spacing w:line="240" w:lineRule="auto"/>
              <w:rPr>
                <w:del w:id="2172" w:author="Daniel Noble" w:date="2023-09-04T11:16:00Z"/>
                <w:rFonts w:ascii="Times New Roman" w:hAnsi="Times New Roman"/>
                <w:b/>
              </w:rPr>
              <w:pPrChange w:id="2173" w:author="Daniel Noble" w:date="2023-07-12T13:16:00Z">
                <w:pPr>
                  <w:pStyle w:val="FigureorTabletext"/>
                  <w:spacing w:line="480" w:lineRule="auto"/>
                </w:pPr>
              </w:pPrChange>
            </w:pPr>
            <w:del w:id="2174" w:author="Daniel Noble" w:date="2023-09-04T11:16:00Z">
              <w:r w:rsidRPr="00AA62AB" w:rsidDel="00855D11">
                <w:rPr>
                  <w:rFonts w:ascii="Times New Roman" w:hAnsi="Times New Roman"/>
                  <w:b/>
                </w:rPr>
                <w:delText>-2.119</w:delText>
              </w:r>
            </w:del>
          </w:p>
        </w:tc>
        <w:tc>
          <w:tcPr>
            <w:tcW w:w="0" w:type="auto"/>
            <w:tcPrChange w:id="2175" w:author="Daniel Noble" w:date="2023-07-12T13:38:00Z">
              <w:tcPr>
                <w:tcW w:w="0" w:type="auto"/>
              </w:tcPr>
            </w:tcPrChange>
          </w:tcPr>
          <w:p w14:paraId="175C680A" w14:textId="19669FD7" w:rsidR="00AA62AB" w:rsidRPr="00AA62AB" w:rsidDel="00855D11" w:rsidRDefault="00AA62AB">
            <w:pPr>
              <w:pStyle w:val="FigureorTabletext"/>
              <w:spacing w:line="240" w:lineRule="auto"/>
              <w:rPr>
                <w:del w:id="2176" w:author="Daniel Noble" w:date="2023-09-04T11:16:00Z"/>
                <w:rFonts w:ascii="Times New Roman" w:hAnsi="Times New Roman"/>
                <w:b/>
              </w:rPr>
              <w:pPrChange w:id="2177" w:author="Daniel Noble" w:date="2023-07-12T13:16:00Z">
                <w:pPr>
                  <w:pStyle w:val="FigureorTabletext"/>
                  <w:spacing w:line="480" w:lineRule="auto"/>
                </w:pPr>
              </w:pPrChange>
            </w:pPr>
            <w:del w:id="2178" w:author="Daniel Noble" w:date="2023-09-04T11:16:00Z">
              <w:r w:rsidRPr="00AA62AB" w:rsidDel="00855D11">
                <w:rPr>
                  <w:rFonts w:ascii="Times New Roman" w:hAnsi="Times New Roman"/>
                  <w:b/>
                </w:rPr>
                <w:delText>-2.055</w:delText>
              </w:r>
            </w:del>
          </w:p>
        </w:tc>
      </w:tr>
      <w:tr w:rsidR="00AA62AB" w:rsidRPr="00AA62AB" w:rsidDel="00855D11" w14:paraId="42CD089F" w14:textId="7F905163" w:rsidTr="009B7891">
        <w:tblPrEx>
          <w:tblW w:w="0" w:type="auto"/>
          <w:jc w:val="center"/>
          <w:tblLook w:val="07E0" w:firstRow="1" w:lastRow="1" w:firstColumn="1" w:lastColumn="1" w:noHBand="1" w:noVBand="1"/>
          <w:tblPrExChange w:id="2179" w:author="Daniel Noble" w:date="2023-07-12T13:38:00Z">
            <w:tblPrEx>
              <w:tblW w:w="0" w:type="auto"/>
              <w:jc w:val="center"/>
              <w:tblLook w:val="07E0" w:firstRow="1" w:lastRow="1" w:firstColumn="1" w:lastColumn="1" w:noHBand="1" w:noVBand="1"/>
            </w:tblPrEx>
          </w:tblPrExChange>
        </w:tblPrEx>
        <w:trPr>
          <w:trHeight w:val="374"/>
          <w:jc w:val="center"/>
          <w:del w:id="2180" w:author="Daniel Noble" w:date="2023-09-04T11:16:00Z"/>
          <w:trPrChange w:id="2181" w:author="Daniel Noble" w:date="2023-07-12T13:38:00Z">
            <w:trPr>
              <w:trHeight w:val="374"/>
              <w:jc w:val="center"/>
            </w:trPr>
          </w:trPrChange>
        </w:trPr>
        <w:tc>
          <w:tcPr>
            <w:tcW w:w="0" w:type="auto"/>
            <w:tcBorders>
              <w:bottom w:val="single" w:sz="4" w:space="0" w:color="auto"/>
            </w:tcBorders>
            <w:tcPrChange w:id="2182" w:author="Daniel Noble" w:date="2023-07-12T13:38:00Z">
              <w:tcPr>
                <w:tcW w:w="0" w:type="auto"/>
              </w:tcPr>
            </w:tcPrChange>
          </w:tcPr>
          <w:p w14:paraId="372084CE" w14:textId="5CF6E904" w:rsidR="00AA62AB" w:rsidRPr="00AA62AB" w:rsidDel="00855D11" w:rsidRDefault="00AA62AB">
            <w:pPr>
              <w:pStyle w:val="FigureorTabletext"/>
              <w:spacing w:line="240" w:lineRule="auto"/>
              <w:rPr>
                <w:del w:id="2183" w:author="Daniel Noble" w:date="2023-09-04T11:16:00Z"/>
                <w:rFonts w:ascii="Times New Roman" w:hAnsi="Times New Roman"/>
              </w:rPr>
              <w:pPrChange w:id="2184" w:author="Daniel Noble" w:date="2023-07-12T13:16:00Z">
                <w:pPr>
                  <w:pStyle w:val="FigureorTabletext"/>
                  <w:spacing w:line="480" w:lineRule="auto"/>
                </w:pPr>
              </w:pPrChange>
            </w:pPr>
            <w:del w:id="2185"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2186" w:author="Daniel Noble" w:date="2023-07-12T13:38:00Z">
              <w:tcPr>
                <w:tcW w:w="0" w:type="auto"/>
              </w:tcPr>
            </w:tcPrChange>
          </w:tcPr>
          <w:p w14:paraId="7593A2EE" w14:textId="0ED1B132" w:rsidR="00AA62AB" w:rsidRPr="00AA62AB" w:rsidDel="00855D11" w:rsidRDefault="00AA62AB">
            <w:pPr>
              <w:pStyle w:val="FigureorTabletext"/>
              <w:spacing w:line="240" w:lineRule="auto"/>
              <w:rPr>
                <w:del w:id="2187" w:author="Daniel Noble" w:date="2023-09-04T11:16:00Z"/>
                <w:rFonts w:ascii="Times New Roman" w:hAnsi="Times New Roman"/>
                <w:b/>
              </w:rPr>
              <w:pPrChange w:id="2188" w:author="Daniel Noble" w:date="2023-07-12T13:16:00Z">
                <w:pPr>
                  <w:pStyle w:val="FigureorTabletext"/>
                  <w:spacing w:line="480" w:lineRule="auto"/>
                </w:pPr>
              </w:pPrChange>
            </w:pPr>
            <w:del w:id="2189" w:author="Daniel Noble" w:date="2023-09-04T11:16:00Z">
              <w:r w:rsidRPr="00AA62AB" w:rsidDel="00855D11">
                <w:rPr>
                  <w:rFonts w:ascii="Times New Roman" w:hAnsi="Times New Roman"/>
                  <w:b/>
                </w:rPr>
                <w:delText>-0.047</w:delText>
              </w:r>
            </w:del>
          </w:p>
        </w:tc>
        <w:tc>
          <w:tcPr>
            <w:tcW w:w="0" w:type="auto"/>
            <w:tcBorders>
              <w:bottom w:val="single" w:sz="4" w:space="0" w:color="auto"/>
            </w:tcBorders>
            <w:tcPrChange w:id="2190" w:author="Daniel Noble" w:date="2023-07-12T13:38:00Z">
              <w:tcPr>
                <w:tcW w:w="0" w:type="auto"/>
              </w:tcPr>
            </w:tcPrChange>
          </w:tcPr>
          <w:p w14:paraId="3BDE8B55" w14:textId="71BBEF21" w:rsidR="00AA62AB" w:rsidRPr="00AA62AB" w:rsidDel="00855D11" w:rsidRDefault="00AA62AB">
            <w:pPr>
              <w:pStyle w:val="FigureorTabletext"/>
              <w:spacing w:line="240" w:lineRule="auto"/>
              <w:rPr>
                <w:del w:id="2191" w:author="Daniel Noble" w:date="2023-09-04T11:16:00Z"/>
                <w:rFonts w:ascii="Times New Roman" w:hAnsi="Times New Roman"/>
                <w:b/>
              </w:rPr>
              <w:pPrChange w:id="2192" w:author="Daniel Noble" w:date="2023-07-12T13:16:00Z">
                <w:pPr>
                  <w:pStyle w:val="FigureorTabletext"/>
                  <w:spacing w:line="480" w:lineRule="auto"/>
                </w:pPr>
              </w:pPrChange>
            </w:pPr>
            <w:del w:id="2193" w:author="Daniel Noble" w:date="2023-09-04T11:16:00Z">
              <w:r w:rsidRPr="00AA62AB" w:rsidDel="00855D11">
                <w:rPr>
                  <w:rFonts w:ascii="Times New Roman" w:hAnsi="Times New Roman"/>
                  <w:b/>
                </w:rPr>
                <w:delText>-0.084</w:delText>
              </w:r>
            </w:del>
          </w:p>
        </w:tc>
        <w:tc>
          <w:tcPr>
            <w:tcW w:w="0" w:type="auto"/>
            <w:tcBorders>
              <w:bottom w:val="single" w:sz="4" w:space="0" w:color="auto"/>
            </w:tcBorders>
            <w:tcPrChange w:id="2194" w:author="Daniel Noble" w:date="2023-07-12T13:38:00Z">
              <w:tcPr>
                <w:tcW w:w="0" w:type="auto"/>
              </w:tcPr>
            </w:tcPrChange>
          </w:tcPr>
          <w:p w14:paraId="639413EB" w14:textId="72FD6ECB" w:rsidR="00AA62AB" w:rsidRPr="00AA62AB" w:rsidDel="00855D11" w:rsidRDefault="00AA62AB">
            <w:pPr>
              <w:pStyle w:val="FigureorTabletext"/>
              <w:spacing w:line="240" w:lineRule="auto"/>
              <w:rPr>
                <w:del w:id="2195" w:author="Daniel Noble" w:date="2023-09-04T11:16:00Z"/>
                <w:rFonts w:ascii="Times New Roman" w:hAnsi="Times New Roman"/>
                <w:b/>
              </w:rPr>
              <w:pPrChange w:id="2196" w:author="Daniel Noble" w:date="2023-07-12T13:16:00Z">
                <w:pPr>
                  <w:pStyle w:val="FigureorTabletext"/>
                  <w:spacing w:line="480" w:lineRule="auto"/>
                </w:pPr>
              </w:pPrChange>
            </w:pPr>
            <w:del w:id="2197" w:author="Daniel Noble" w:date="2023-09-04T11:16:00Z">
              <w:r w:rsidRPr="00AA62AB" w:rsidDel="00855D11">
                <w:rPr>
                  <w:rFonts w:ascii="Times New Roman" w:hAnsi="Times New Roman"/>
                  <w:b/>
                </w:rPr>
                <w:delText>-0.01</w:delText>
              </w:r>
            </w:del>
          </w:p>
        </w:tc>
      </w:tr>
    </w:tbl>
    <w:p w14:paraId="2B521226" w14:textId="5E8F3587" w:rsidR="00F76718" w:rsidRPr="00AA62AB" w:rsidDel="00855D11" w:rsidRDefault="00F76718">
      <w:pPr>
        <w:pStyle w:val="TableCaption"/>
        <w:contextualSpacing/>
        <w:rPr>
          <w:del w:id="2198" w:author="Daniel Noble" w:date="2023-09-04T11:16:00Z"/>
          <w:rFonts w:ascii="Times New Roman" w:hAnsi="Times New Roman" w:cs="Times New Roman"/>
          <w:i w:val="0"/>
          <w:iCs/>
        </w:rPr>
        <w:pPrChange w:id="2199" w:author="Daniel Noble" w:date="2023-07-12T13:16:00Z">
          <w:pPr>
            <w:pStyle w:val="TableCaption"/>
            <w:spacing w:line="480" w:lineRule="auto"/>
          </w:pPr>
        </w:pPrChange>
      </w:pPr>
    </w:p>
    <w:tbl>
      <w:tblPr>
        <w:tblStyle w:val="Table"/>
        <w:tblW w:w="0" w:type="auto"/>
        <w:jc w:val="center"/>
        <w:tblLook w:val="07E0" w:firstRow="1" w:lastRow="1" w:firstColumn="1" w:lastColumn="1" w:noHBand="1" w:noVBand="1"/>
      </w:tblPr>
      <w:tblGrid>
        <w:gridCol w:w="4674"/>
        <w:gridCol w:w="1899"/>
        <w:gridCol w:w="1516"/>
        <w:gridCol w:w="1487"/>
        <w:tblGridChange w:id="2200">
          <w:tblGrid>
            <w:gridCol w:w="4674"/>
            <w:gridCol w:w="1899"/>
            <w:gridCol w:w="1516"/>
            <w:gridCol w:w="1487"/>
          </w:tblGrid>
        </w:tblGridChange>
      </w:tblGrid>
      <w:tr w:rsidR="00AA62AB" w:rsidRPr="00AA62AB" w:rsidDel="00855D11" w14:paraId="19282F73" w14:textId="67DAC515" w:rsidTr="000D60D5">
        <w:trPr>
          <w:trHeight w:val="1890"/>
          <w:jc w:val="center"/>
          <w:del w:id="2201" w:author="Daniel Noble" w:date="2023-09-04T11:16:00Z"/>
        </w:trPr>
        <w:tc>
          <w:tcPr>
            <w:tcW w:w="0" w:type="auto"/>
            <w:gridSpan w:val="4"/>
            <w:tcBorders>
              <w:bottom w:val="single" w:sz="0" w:space="0" w:color="auto"/>
            </w:tcBorders>
            <w:vAlign w:val="bottom"/>
          </w:tcPr>
          <w:p w14:paraId="18A5512F" w14:textId="3F602E3E" w:rsidR="00AA62AB" w:rsidRPr="00AA62AB" w:rsidDel="00855D11" w:rsidRDefault="00AA62AB">
            <w:pPr>
              <w:pStyle w:val="FigureorTabletext"/>
              <w:spacing w:line="240" w:lineRule="auto"/>
              <w:rPr>
                <w:del w:id="2202" w:author="Daniel Noble" w:date="2023-09-04T11:16:00Z"/>
                <w:rFonts w:ascii="Times New Roman" w:hAnsi="Times New Roman"/>
              </w:rPr>
              <w:pPrChange w:id="2203" w:author="Daniel Noble" w:date="2023-07-12T13:16:00Z">
                <w:pPr>
                  <w:pStyle w:val="FigureorTabletext"/>
                  <w:spacing w:line="480" w:lineRule="auto"/>
                </w:pPr>
              </w:pPrChange>
            </w:pPr>
            <w:del w:id="2204" w:author="Daniel Noble" w:date="2023-09-04T11:16:00Z">
              <w:r w:rsidRPr="00AA62AB" w:rsidDel="00855D11">
                <w:rPr>
                  <w:rStyle w:val="AppendixFigureTableHeaderChar"/>
                  <w:rFonts w:ascii="Times New Roman" w:hAnsi="Times New Roman"/>
                </w:rPr>
                <w:delText>Table S9</w:delText>
              </w:r>
              <w:r w:rsidRPr="00AA62AB" w:rsidDel="00855D11">
                <w:rPr>
                  <w:rFonts w:ascii="Times New Roman" w:hAnsi="Times New Roman"/>
                </w:rPr>
                <w:delText xml:space="preserve"> Estimates from model with main effects of treatment and age only. Bolded estimates are significantly different from zero. * indicates that value is above zero prior to rounding. n</w:delText>
              </w:r>
              <w:r w:rsidRPr="00AA62AB" w:rsidDel="00855D11">
                <w:rPr>
                  <w:rFonts w:ascii="Times New Roman" w:hAnsi="Times New Roman"/>
                  <w:vertAlign w:val="subscript"/>
                </w:rPr>
                <w:delText>obs</w:delText>
              </w:r>
              <w:r w:rsidRPr="00AA62AB" w:rsidDel="00855D11">
                <w:rPr>
                  <w:rFonts w:ascii="Times New Roman" w:hAnsi="Times New Roman"/>
                </w:rPr>
                <w:delText xml:space="preserve"> = 2926. G is the additive genetic variance, </w:delText>
              </w:r>
              <w:r w:rsidRPr="00AA62AB" w:rsidDel="00855D11">
                <w:rPr>
                  <w:rFonts w:ascii="Times New Roman" w:eastAsiaTheme="minorEastAsia" w:hAnsi="Times New Roman"/>
                </w:rPr>
                <w:delText xml:space="preserve">Age measured in days was z-transformed (mean = 361.34, SD = 185.16). </w:delText>
              </w:r>
            </w:del>
          </w:p>
        </w:tc>
      </w:tr>
      <w:tr w:rsidR="00AA62AB" w:rsidRPr="00AA62AB" w:rsidDel="00855D11" w14:paraId="432369AD" w14:textId="58D0BEF5" w:rsidTr="000D60D5">
        <w:trPr>
          <w:trHeight w:val="374"/>
          <w:jc w:val="center"/>
          <w:del w:id="2205" w:author="Daniel Noble" w:date="2023-09-04T11:16:00Z"/>
        </w:trPr>
        <w:tc>
          <w:tcPr>
            <w:tcW w:w="0" w:type="auto"/>
            <w:tcBorders>
              <w:bottom w:val="single" w:sz="0" w:space="0" w:color="auto"/>
            </w:tcBorders>
            <w:vAlign w:val="bottom"/>
          </w:tcPr>
          <w:p w14:paraId="35B10B2C" w14:textId="5A262FF2" w:rsidR="00AA62AB" w:rsidRPr="00AA62AB" w:rsidDel="00855D11" w:rsidRDefault="00AA62AB">
            <w:pPr>
              <w:pStyle w:val="FigureorTabletext"/>
              <w:spacing w:line="240" w:lineRule="auto"/>
              <w:rPr>
                <w:del w:id="2206" w:author="Daniel Noble" w:date="2023-09-04T11:16:00Z"/>
                <w:rFonts w:ascii="Times New Roman" w:hAnsi="Times New Roman"/>
              </w:rPr>
              <w:pPrChange w:id="2207" w:author="Daniel Noble" w:date="2023-07-12T13:16:00Z">
                <w:pPr>
                  <w:pStyle w:val="FigureorTabletext"/>
                  <w:spacing w:line="480" w:lineRule="auto"/>
                </w:pPr>
              </w:pPrChange>
            </w:pPr>
            <w:del w:id="2208" w:author="Daniel Noble" w:date="2023-09-04T11:16:00Z">
              <w:r w:rsidRPr="00AA62AB" w:rsidDel="00855D11">
                <w:rPr>
                  <w:rFonts w:ascii="Times New Roman" w:hAnsi="Times New Roman"/>
                </w:rPr>
                <w:delText>Parameter</w:delText>
              </w:r>
            </w:del>
          </w:p>
        </w:tc>
        <w:tc>
          <w:tcPr>
            <w:tcW w:w="0" w:type="auto"/>
            <w:tcBorders>
              <w:bottom w:val="single" w:sz="0" w:space="0" w:color="auto"/>
            </w:tcBorders>
            <w:vAlign w:val="bottom"/>
          </w:tcPr>
          <w:p w14:paraId="640659E5" w14:textId="4F8D12D4" w:rsidR="00AA62AB" w:rsidRPr="00AA62AB" w:rsidDel="00855D11" w:rsidRDefault="00AA62AB">
            <w:pPr>
              <w:pStyle w:val="FigureorTabletext"/>
              <w:spacing w:line="240" w:lineRule="auto"/>
              <w:rPr>
                <w:del w:id="2209" w:author="Daniel Noble" w:date="2023-09-04T11:16:00Z"/>
                <w:rFonts w:ascii="Times New Roman" w:hAnsi="Times New Roman"/>
              </w:rPr>
              <w:pPrChange w:id="2210" w:author="Daniel Noble" w:date="2023-07-12T13:16:00Z">
                <w:pPr>
                  <w:pStyle w:val="FigureorTabletext"/>
                  <w:spacing w:line="480" w:lineRule="auto"/>
                </w:pPr>
              </w:pPrChange>
            </w:pPr>
            <w:del w:id="2211" w:author="Daniel Noble" w:date="2023-09-04T11:16:00Z">
              <w:r w:rsidRPr="00AA62AB" w:rsidDel="00855D11">
                <w:rPr>
                  <w:rFonts w:ascii="Times New Roman" w:hAnsi="Times New Roman"/>
                </w:rPr>
                <w:delText>Estimate</w:delText>
              </w:r>
            </w:del>
          </w:p>
        </w:tc>
        <w:tc>
          <w:tcPr>
            <w:tcW w:w="0" w:type="auto"/>
            <w:tcBorders>
              <w:bottom w:val="single" w:sz="0" w:space="0" w:color="auto"/>
            </w:tcBorders>
            <w:vAlign w:val="bottom"/>
          </w:tcPr>
          <w:p w14:paraId="62B387E5" w14:textId="24E9BF77" w:rsidR="00AA62AB" w:rsidRPr="00AA62AB" w:rsidDel="00855D11" w:rsidRDefault="00AA62AB">
            <w:pPr>
              <w:pStyle w:val="FigureorTabletext"/>
              <w:spacing w:line="240" w:lineRule="auto"/>
              <w:rPr>
                <w:del w:id="2212" w:author="Daniel Noble" w:date="2023-09-04T11:16:00Z"/>
                <w:rFonts w:ascii="Times New Roman" w:hAnsi="Times New Roman"/>
              </w:rPr>
              <w:pPrChange w:id="2213" w:author="Daniel Noble" w:date="2023-07-12T13:16:00Z">
                <w:pPr>
                  <w:pStyle w:val="FigureorTabletext"/>
                  <w:spacing w:line="480" w:lineRule="auto"/>
                </w:pPr>
              </w:pPrChange>
            </w:pPr>
            <w:del w:id="2214" w:author="Daniel Noble" w:date="2023-09-04T11:16:00Z">
              <w:r w:rsidRPr="00AA62AB" w:rsidDel="00855D11">
                <w:rPr>
                  <w:rFonts w:ascii="Times New Roman" w:hAnsi="Times New Roman"/>
                </w:rPr>
                <w:delText>Lower</w:delText>
              </w:r>
            </w:del>
          </w:p>
        </w:tc>
        <w:tc>
          <w:tcPr>
            <w:tcW w:w="0" w:type="auto"/>
            <w:tcBorders>
              <w:bottom w:val="single" w:sz="0" w:space="0" w:color="auto"/>
            </w:tcBorders>
            <w:vAlign w:val="bottom"/>
          </w:tcPr>
          <w:p w14:paraId="1C715700" w14:textId="0D358234" w:rsidR="00AA62AB" w:rsidRPr="00AA62AB" w:rsidDel="00855D11" w:rsidRDefault="00AA62AB">
            <w:pPr>
              <w:pStyle w:val="FigureorTabletext"/>
              <w:spacing w:line="240" w:lineRule="auto"/>
              <w:rPr>
                <w:del w:id="2215" w:author="Daniel Noble" w:date="2023-09-04T11:16:00Z"/>
                <w:rFonts w:ascii="Times New Roman" w:hAnsi="Times New Roman"/>
              </w:rPr>
              <w:pPrChange w:id="2216" w:author="Daniel Noble" w:date="2023-07-12T13:16:00Z">
                <w:pPr>
                  <w:pStyle w:val="FigureorTabletext"/>
                  <w:spacing w:line="480" w:lineRule="auto"/>
                </w:pPr>
              </w:pPrChange>
            </w:pPr>
            <w:del w:id="2217" w:author="Daniel Noble" w:date="2023-09-04T11:16:00Z">
              <w:r w:rsidRPr="00AA62AB" w:rsidDel="00855D11">
                <w:rPr>
                  <w:rFonts w:ascii="Times New Roman" w:hAnsi="Times New Roman"/>
                </w:rPr>
                <w:delText>Upper</w:delText>
              </w:r>
            </w:del>
          </w:p>
        </w:tc>
      </w:tr>
      <w:tr w:rsidR="00AA62AB" w:rsidRPr="00AA62AB" w:rsidDel="00855D11" w14:paraId="6C9A12FC" w14:textId="6DF97704" w:rsidTr="000D60D5">
        <w:trPr>
          <w:trHeight w:val="390"/>
          <w:jc w:val="center"/>
          <w:del w:id="2218" w:author="Daniel Noble" w:date="2023-09-04T11:16:00Z"/>
        </w:trPr>
        <w:tc>
          <w:tcPr>
            <w:tcW w:w="0" w:type="auto"/>
          </w:tcPr>
          <w:p w14:paraId="4099E10C" w14:textId="76291B0E" w:rsidR="00AA62AB" w:rsidRPr="00AA62AB" w:rsidDel="00855D11" w:rsidRDefault="00AA62AB">
            <w:pPr>
              <w:pStyle w:val="FigureorTabletext"/>
              <w:spacing w:line="240" w:lineRule="auto"/>
              <w:rPr>
                <w:del w:id="2219" w:author="Daniel Noble" w:date="2023-09-04T11:16:00Z"/>
                <w:rFonts w:ascii="Times New Roman" w:hAnsi="Times New Roman"/>
                <w:i/>
                <w:iCs/>
              </w:rPr>
              <w:pPrChange w:id="2220" w:author="Daniel Noble" w:date="2023-07-12T13:16:00Z">
                <w:pPr>
                  <w:pStyle w:val="FigureorTabletext"/>
                  <w:spacing w:line="480" w:lineRule="auto"/>
                </w:pPr>
              </w:pPrChange>
            </w:pPr>
            <w:del w:id="2221" w:author="Daniel Noble" w:date="2023-09-04T11:16:00Z">
              <w:r w:rsidRPr="00AA62AB" w:rsidDel="00855D11">
                <w:rPr>
                  <w:rFonts w:ascii="Times New Roman" w:hAnsi="Times New Roman"/>
                  <w:i/>
                  <w:iCs/>
                </w:rPr>
                <w:delText>Fixed effects</w:delText>
              </w:r>
            </w:del>
          </w:p>
        </w:tc>
        <w:tc>
          <w:tcPr>
            <w:tcW w:w="0" w:type="auto"/>
          </w:tcPr>
          <w:p w14:paraId="6A5B62F9" w14:textId="21FFD748" w:rsidR="00AA62AB" w:rsidRPr="00AA62AB" w:rsidDel="00855D11" w:rsidRDefault="00AA62AB">
            <w:pPr>
              <w:pStyle w:val="FigureorTabletext"/>
              <w:spacing w:line="240" w:lineRule="auto"/>
              <w:rPr>
                <w:del w:id="2222" w:author="Daniel Noble" w:date="2023-09-04T11:16:00Z"/>
                <w:rFonts w:ascii="Times New Roman" w:hAnsi="Times New Roman"/>
                <w:b/>
              </w:rPr>
              <w:pPrChange w:id="2223" w:author="Daniel Noble" w:date="2023-07-12T13:16:00Z">
                <w:pPr>
                  <w:pStyle w:val="FigureorTabletext"/>
                  <w:spacing w:line="480" w:lineRule="auto"/>
                </w:pPr>
              </w:pPrChange>
            </w:pPr>
          </w:p>
        </w:tc>
        <w:tc>
          <w:tcPr>
            <w:tcW w:w="0" w:type="auto"/>
          </w:tcPr>
          <w:p w14:paraId="4EF0CD96" w14:textId="6EF2ADE9" w:rsidR="00AA62AB" w:rsidRPr="00AA62AB" w:rsidDel="00855D11" w:rsidRDefault="00AA62AB">
            <w:pPr>
              <w:pStyle w:val="FigureorTabletext"/>
              <w:spacing w:line="240" w:lineRule="auto"/>
              <w:rPr>
                <w:del w:id="2224" w:author="Daniel Noble" w:date="2023-09-04T11:16:00Z"/>
                <w:rFonts w:ascii="Times New Roman" w:hAnsi="Times New Roman"/>
                <w:b/>
              </w:rPr>
              <w:pPrChange w:id="2225" w:author="Daniel Noble" w:date="2023-07-12T13:16:00Z">
                <w:pPr>
                  <w:pStyle w:val="FigureorTabletext"/>
                  <w:spacing w:line="480" w:lineRule="auto"/>
                </w:pPr>
              </w:pPrChange>
            </w:pPr>
          </w:p>
        </w:tc>
        <w:tc>
          <w:tcPr>
            <w:tcW w:w="0" w:type="auto"/>
          </w:tcPr>
          <w:p w14:paraId="070BD940" w14:textId="6F06ABCB" w:rsidR="00AA62AB" w:rsidRPr="00AA62AB" w:rsidDel="00855D11" w:rsidRDefault="00AA62AB">
            <w:pPr>
              <w:pStyle w:val="FigureorTabletext"/>
              <w:spacing w:line="240" w:lineRule="auto"/>
              <w:rPr>
                <w:del w:id="2226" w:author="Daniel Noble" w:date="2023-09-04T11:16:00Z"/>
                <w:rFonts w:ascii="Times New Roman" w:hAnsi="Times New Roman"/>
                <w:b/>
              </w:rPr>
              <w:pPrChange w:id="2227" w:author="Daniel Noble" w:date="2023-07-12T13:16:00Z">
                <w:pPr>
                  <w:pStyle w:val="FigureorTabletext"/>
                  <w:spacing w:line="480" w:lineRule="auto"/>
                </w:pPr>
              </w:pPrChange>
            </w:pPr>
          </w:p>
        </w:tc>
      </w:tr>
      <w:tr w:rsidR="00AA62AB" w:rsidRPr="00AA62AB" w:rsidDel="00855D11" w14:paraId="3C24C7DE" w14:textId="76329196" w:rsidTr="000D60D5">
        <w:trPr>
          <w:trHeight w:val="374"/>
          <w:jc w:val="center"/>
          <w:del w:id="2228" w:author="Daniel Noble" w:date="2023-09-04T11:16:00Z"/>
        </w:trPr>
        <w:tc>
          <w:tcPr>
            <w:tcW w:w="0" w:type="auto"/>
          </w:tcPr>
          <w:p w14:paraId="6DD74A3A" w14:textId="3F7DE5B2" w:rsidR="00AA62AB" w:rsidRPr="00AA62AB" w:rsidDel="00855D11" w:rsidRDefault="00AA62AB">
            <w:pPr>
              <w:pStyle w:val="FigureorTabletext"/>
              <w:spacing w:line="240" w:lineRule="auto"/>
              <w:rPr>
                <w:del w:id="2229" w:author="Daniel Noble" w:date="2023-09-04T11:16:00Z"/>
                <w:rFonts w:ascii="Times New Roman" w:hAnsi="Times New Roman"/>
              </w:rPr>
              <w:pPrChange w:id="2230" w:author="Daniel Noble" w:date="2023-07-12T13:16:00Z">
                <w:pPr>
                  <w:pStyle w:val="FigureorTabletext"/>
                  <w:spacing w:line="480" w:lineRule="auto"/>
                </w:pPr>
              </w:pPrChange>
            </w:pPr>
            <w:del w:id="2231" w:author="Daniel Noble" w:date="2023-09-04T11:16:00Z">
              <w:r w:rsidRPr="00AA62AB" w:rsidDel="00855D11">
                <w:rPr>
                  <w:rFonts w:ascii="Times New Roman" w:hAnsi="Times New Roman"/>
                </w:rPr>
                <w:delText>Intercept</w:delText>
              </w:r>
            </w:del>
          </w:p>
        </w:tc>
        <w:tc>
          <w:tcPr>
            <w:tcW w:w="0" w:type="auto"/>
          </w:tcPr>
          <w:p w14:paraId="7747767F" w14:textId="7E497606" w:rsidR="00AA62AB" w:rsidRPr="00AA62AB" w:rsidDel="00855D11" w:rsidRDefault="00AA62AB">
            <w:pPr>
              <w:pStyle w:val="FigureorTabletext"/>
              <w:spacing w:line="240" w:lineRule="auto"/>
              <w:rPr>
                <w:del w:id="2232" w:author="Daniel Noble" w:date="2023-09-04T11:16:00Z"/>
                <w:rFonts w:ascii="Times New Roman" w:hAnsi="Times New Roman"/>
                <w:b/>
              </w:rPr>
              <w:pPrChange w:id="2233" w:author="Daniel Noble" w:date="2023-07-12T13:16:00Z">
                <w:pPr>
                  <w:pStyle w:val="FigureorTabletext"/>
                  <w:spacing w:line="480" w:lineRule="auto"/>
                </w:pPr>
              </w:pPrChange>
            </w:pPr>
            <w:del w:id="2234" w:author="Daniel Noble" w:date="2023-09-04T11:16:00Z">
              <w:r w:rsidRPr="00AA62AB" w:rsidDel="00855D11">
                <w:rPr>
                  <w:rFonts w:ascii="Times New Roman" w:hAnsi="Times New Roman"/>
                  <w:b/>
                </w:rPr>
                <w:delText>-0.997</w:delText>
              </w:r>
            </w:del>
          </w:p>
        </w:tc>
        <w:tc>
          <w:tcPr>
            <w:tcW w:w="0" w:type="auto"/>
          </w:tcPr>
          <w:p w14:paraId="0B99E7D7" w14:textId="69CD7B2A" w:rsidR="00AA62AB" w:rsidRPr="00AA62AB" w:rsidDel="00855D11" w:rsidRDefault="00AA62AB">
            <w:pPr>
              <w:pStyle w:val="FigureorTabletext"/>
              <w:spacing w:line="240" w:lineRule="auto"/>
              <w:rPr>
                <w:del w:id="2235" w:author="Daniel Noble" w:date="2023-09-04T11:16:00Z"/>
                <w:rFonts w:ascii="Times New Roman" w:hAnsi="Times New Roman"/>
                <w:b/>
              </w:rPr>
              <w:pPrChange w:id="2236" w:author="Daniel Noble" w:date="2023-07-12T13:16:00Z">
                <w:pPr>
                  <w:pStyle w:val="FigureorTabletext"/>
                  <w:spacing w:line="480" w:lineRule="auto"/>
                </w:pPr>
              </w:pPrChange>
            </w:pPr>
            <w:del w:id="2237" w:author="Daniel Noble" w:date="2023-09-04T11:16:00Z">
              <w:r w:rsidRPr="00AA62AB" w:rsidDel="00855D11">
                <w:rPr>
                  <w:rFonts w:ascii="Times New Roman" w:hAnsi="Times New Roman"/>
                  <w:b/>
                </w:rPr>
                <w:delText>-1.015</w:delText>
              </w:r>
            </w:del>
          </w:p>
        </w:tc>
        <w:tc>
          <w:tcPr>
            <w:tcW w:w="0" w:type="auto"/>
          </w:tcPr>
          <w:p w14:paraId="2A5FE6C4" w14:textId="5650D61A" w:rsidR="00AA62AB" w:rsidRPr="00AA62AB" w:rsidDel="00855D11" w:rsidRDefault="00AA62AB">
            <w:pPr>
              <w:pStyle w:val="FigureorTabletext"/>
              <w:spacing w:line="240" w:lineRule="auto"/>
              <w:rPr>
                <w:del w:id="2238" w:author="Daniel Noble" w:date="2023-09-04T11:16:00Z"/>
                <w:rFonts w:ascii="Times New Roman" w:hAnsi="Times New Roman"/>
                <w:b/>
              </w:rPr>
              <w:pPrChange w:id="2239" w:author="Daniel Noble" w:date="2023-07-12T13:16:00Z">
                <w:pPr>
                  <w:pStyle w:val="FigureorTabletext"/>
                  <w:spacing w:line="480" w:lineRule="auto"/>
                </w:pPr>
              </w:pPrChange>
            </w:pPr>
            <w:del w:id="2240" w:author="Daniel Noble" w:date="2023-09-04T11:16:00Z">
              <w:r w:rsidRPr="00AA62AB" w:rsidDel="00855D11">
                <w:rPr>
                  <w:rFonts w:ascii="Times New Roman" w:hAnsi="Times New Roman"/>
                  <w:b/>
                </w:rPr>
                <w:delText>-0.979</w:delText>
              </w:r>
            </w:del>
          </w:p>
        </w:tc>
      </w:tr>
      <w:tr w:rsidR="00AA62AB" w:rsidRPr="00AA62AB" w:rsidDel="00855D11" w14:paraId="3E732E4F" w14:textId="39C8FB15" w:rsidTr="000D60D5">
        <w:trPr>
          <w:trHeight w:val="374"/>
          <w:jc w:val="center"/>
          <w:del w:id="2241" w:author="Daniel Noble" w:date="2023-09-04T11:16:00Z"/>
        </w:trPr>
        <w:tc>
          <w:tcPr>
            <w:tcW w:w="0" w:type="auto"/>
          </w:tcPr>
          <w:p w14:paraId="6A14613E" w14:textId="0CF8E8A3" w:rsidR="00AA62AB" w:rsidRPr="00AA62AB" w:rsidDel="00855D11" w:rsidRDefault="00AA62AB">
            <w:pPr>
              <w:pStyle w:val="FigureorTabletext"/>
              <w:spacing w:line="240" w:lineRule="auto"/>
              <w:rPr>
                <w:del w:id="2242" w:author="Daniel Noble" w:date="2023-09-04T11:16:00Z"/>
                <w:rFonts w:ascii="Times New Roman" w:hAnsi="Times New Roman"/>
              </w:rPr>
              <w:pPrChange w:id="2243" w:author="Daniel Noble" w:date="2023-07-12T13:16:00Z">
                <w:pPr>
                  <w:pStyle w:val="FigureorTabletext"/>
                  <w:spacing w:line="480" w:lineRule="auto"/>
                </w:pPr>
              </w:pPrChange>
            </w:pPr>
            <w:del w:id="2244" w:author="Daniel Noble" w:date="2023-09-04T11:16:00Z">
              <w:r w:rsidRPr="00AA62AB" w:rsidDel="00855D11">
                <w:rPr>
                  <w:rFonts w:ascii="Times New Roman" w:hAnsi="Times New Roman"/>
                </w:rPr>
                <w:delText>Treatment</w:delText>
              </w:r>
            </w:del>
          </w:p>
        </w:tc>
        <w:tc>
          <w:tcPr>
            <w:tcW w:w="0" w:type="auto"/>
          </w:tcPr>
          <w:p w14:paraId="2AE3804F" w14:textId="081F5D30" w:rsidR="00AA62AB" w:rsidRPr="00AA62AB" w:rsidDel="00855D11" w:rsidRDefault="00AA62AB">
            <w:pPr>
              <w:pStyle w:val="FigureorTabletext"/>
              <w:spacing w:line="240" w:lineRule="auto"/>
              <w:rPr>
                <w:del w:id="2245" w:author="Daniel Noble" w:date="2023-09-04T11:16:00Z"/>
                <w:rFonts w:ascii="Times New Roman" w:hAnsi="Times New Roman"/>
                <w:b/>
              </w:rPr>
              <w:pPrChange w:id="2246" w:author="Daniel Noble" w:date="2023-07-12T13:16:00Z">
                <w:pPr>
                  <w:pStyle w:val="FigureorTabletext"/>
                  <w:spacing w:line="480" w:lineRule="auto"/>
                </w:pPr>
              </w:pPrChange>
            </w:pPr>
            <w:del w:id="2247" w:author="Daniel Noble" w:date="2023-09-04T11:16:00Z">
              <w:r w:rsidRPr="00AA62AB" w:rsidDel="00855D11">
                <w:rPr>
                  <w:rFonts w:ascii="Times New Roman" w:hAnsi="Times New Roman"/>
                  <w:b/>
                </w:rPr>
                <w:delText>-0.069</w:delText>
              </w:r>
            </w:del>
          </w:p>
        </w:tc>
        <w:tc>
          <w:tcPr>
            <w:tcW w:w="0" w:type="auto"/>
          </w:tcPr>
          <w:p w14:paraId="74BE290B" w14:textId="5111D59A" w:rsidR="00AA62AB" w:rsidRPr="00AA62AB" w:rsidDel="00855D11" w:rsidRDefault="00AA62AB">
            <w:pPr>
              <w:pStyle w:val="FigureorTabletext"/>
              <w:spacing w:line="240" w:lineRule="auto"/>
              <w:rPr>
                <w:del w:id="2248" w:author="Daniel Noble" w:date="2023-09-04T11:16:00Z"/>
                <w:rFonts w:ascii="Times New Roman" w:hAnsi="Times New Roman"/>
                <w:b/>
              </w:rPr>
              <w:pPrChange w:id="2249" w:author="Daniel Noble" w:date="2023-07-12T13:16:00Z">
                <w:pPr>
                  <w:pStyle w:val="FigureorTabletext"/>
                  <w:spacing w:line="480" w:lineRule="auto"/>
                </w:pPr>
              </w:pPrChange>
            </w:pPr>
            <w:del w:id="2250" w:author="Daniel Noble" w:date="2023-09-04T11:16:00Z">
              <w:r w:rsidRPr="00AA62AB" w:rsidDel="00855D11">
                <w:rPr>
                  <w:rFonts w:ascii="Times New Roman" w:hAnsi="Times New Roman"/>
                  <w:b/>
                </w:rPr>
                <w:delText>-0.095</w:delText>
              </w:r>
            </w:del>
          </w:p>
        </w:tc>
        <w:tc>
          <w:tcPr>
            <w:tcW w:w="0" w:type="auto"/>
          </w:tcPr>
          <w:p w14:paraId="3E397CBD" w14:textId="084E2AB4" w:rsidR="00AA62AB" w:rsidRPr="00AA62AB" w:rsidDel="00855D11" w:rsidRDefault="00AA62AB">
            <w:pPr>
              <w:pStyle w:val="FigureorTabletext"/>
              <w:spacing w:line="240" w:lineRule="auto"/>
              <w:rPr>
                <w:del w:id="2251" w:author="Daniel Noble" w:date="2023-09-04T11:16:00Z"/>
                <w:rFonts w:ascii="Times New Roman" w:hAnsi="Times New Roman"/>
                <w:b/>
              </w:rPr>
              <w:pPrChange w:id="2252" w:author="Daniel Noble" w:date="2023-07-12T13:16:00Z">
                <w:pPr>
                  <w:pStyle w:val="FigureorTabletext"/>
                  <w:spacing w:line="480" w:lineRule="auto"/>
                </w:pPr>
              </w:pPrChange>
            </w:pPr>
            <w:del w:id="2253" w:author="Daniel Noble" w:date="2023-09-04T11:16:00Z">
              <w:r w:rsidRPr="00AA62AB" w:rsidDel="00855D11">
                <w:rPr>
                  <w:rFonts w:ascii="Times New Roman" w:hAnsi="Times New Roman"/>
                  <w:b/>
                </w:rPr>
                <w:delText>-0.046</w:delText>
              </w:r>
            </w:del>
          </w:p>
        </w:tc>
      </w:tr>
      <w:tr w:rsidR="00AA62AB" w:rsidRPr="00AA62AB" w:rsidDel="00855D11" w14:paraId="3C31C3B1" w14:textId="635848C4" w:rsidTr="000D60D5">
        <w:trPr>
          <w:trHeight w:val="374"/>
          <w:jc w:val="center"/>
          <w:del w:id="2254" w:author="Daniel Noble" w:date="2023-09-04T11:16:00Z"/>
        </w:trPr>
        <w:tc>
          <w:tcPr>
            <w:tcW w:w="0" w:type="auto"/>
          </w:tcPr>
          <w:p w14:paraId="63C469C2" w14:textId="51696B5B" w:rsidR="00AA62AB" w:rsidRPr="00AA62AB" w:rsidDel="00855D11" w:rsidRDefault="00AA62AB">
            <w:pPr>
              <w:pStyle w:val="FigureorTabletext"/>
              <w:spacing w:line="240" w:lineRule="auto"/>
              <w:rPr>
                <w:del w:id="2255" w:author="Daniel Noble" w:date="2023-09-04T11:16:00Z"/>
                <w:rFonts w:ascii="Times New Roman" w:hAnsi="Times New Roman"/>
              </w:rPr>
              <w:pPrChange w:id="2256" w:author="Daniel Noble" w:date="2023-07-12T13:16:00Z">
                <w:pPr>
                  <w:pStyle w:val="FigureorTabletext"/>
                  <w:spacing w:line="480" w:lineRule="auto"/>
                </w:pPr>
              </w:pPrChange>
            </w:pPr>
            <w:del w:id="2257" w:author="Daniel Noble" w:date="2023-09-04T11:16:00Z">
              <w:r w:rsidRPr="00AA62AB" w:rsidDel="00855D11">
                <w:rPr>
                  <w:rFonts w:ascii="Times New Roman" w:hAnsi="Times New Roman"/>
                </w:rPr>
                <w:delText>Age</w:delText>
              </w:r>
            </w:del>
          </w:p>
        </w:tc>
        <w:tc>
          <w:tcPr>
            <w:tcW w:w="0" w:type="auto"/>
          </w:tcPr>
          <w:p w14:paraId="011A283F" w14:textId="78A3C515" w:rsidR="00AA62AB" w:rsidRPr="00AA62AB" w:rsidDel="00855D11" w:rsidRDefault="00AA62AB">
            <w:pPr>
              <w:pStyle w:val="FigureorTabletext"/>
              <w:spacing w:line="240" w:lineRule="auto"/>
              <w:rPr>
                <w:del w:id="2258" w:author="Daniel Noble" w:date="2023-09-04T11:16:00Z"/>
                <w:rFonts w:ascii="Times New Roman" w:hAnsi="Times New Roman"/>
                <w:b/>
              </w:rPr>
              <w:pPrChange w:id="2259" w:author="Daniel Noble" w:date="2023-07-12T13:16:00Z">
                <w:pPr>
                  <w:pStyle w:val="FigureorTabletext"/>
                  <w:spacing w:line="480" w:lineRule="auto"/>
                </w:pPr>
              </w:pPrChange>
            </w:pPr>
            <w:del w:id="2260" w:author="Daniel Noble" w:date="2023-09-04T11:16:00Z">
              <w:r w:rsidRPr="00AA62AB" w:rsidDel="00855D11">
                <w:rPr>
                  <w:rFonts w:ascii="Times New Roman" w:hAnsi="Times New Roman"/>
                  <w:b/>
                </w:rPr>
                <w:delText>0.504</w:delText>
              </w:r>
            </w:del>
          </w:p>
        </w:tc>
        <w:tc>
          <w:tcPr>
            <w:tcW w:w="0" w:type="auto"/>
          </w:tcPr>
          <w:p w14:paraId="6386BA86" w14:textId="7213152D" w:rsidR="00AA62AB" w:rsidRPr="00AA62AB" w:rsidDel="00855D11" w:rsidRDefault="00AA62AB">
            <w:pPr>
              <w:pStyle w:val="FigureorTabletext"/>
              <w:spacing w:line="240" w:lineRule="auto"/>
              <w:rPr>
                <w:del w:id="2261" w:author="Daniel Noble" w:date="2023-09-04T11:16:00Z"/>
                <w:rFonts w:ascii="Times New Roman" w:hAnsi="Times New Roman"/>
                <w:b/>
              </w:rPr>
              <w:pPrChange w:id="2262" w:author="Daniel Noble" w:date="2023-07-12T13:16:00Z">
                <w:pPr>
                  <w:pStyle w:val="FigureorTabletext"/>
                  <w:spacing w:line="480" w:lineRule="auto"/>
                </w:pPr>
              </w:pPrChange>
            </w:pPr>
            <w:del w:id="2263" w:author="Daniel Noble" w:date="2023-09-04T11:16:00Z">
              <w:r w:rsidRPr="00AA62AB" w:rsidDel="00855D11">
                <w:rPr>
                  <w:rFonts w:ascii="Times New Roman" w:hAnsi="Times New Roman"/>
                  <w:b/>
                </w:rPr>
                <w:delText>0.481</w:delText>
              </w:r>
            </w:del>
          </w:p>
        </w:tc>
        <w:tc>
          <w:tcPr>
            <w:tcW w:w="0" w:type="auto"/>
          </w:tcPr>
          <w:p w14:paraId="42AE8504" w14:textId="2D8F08FB" w:rsidR="00AA62AB" w:rsidRPr="00AA62AB" w:rsidDel="00855D11" w:rsidRDefault="00AA62AB">
            <w:pPr>
              <w:pStyle w:val="FigureorTabletext"/>
              <w:spacing w:line="240" w:lineRule="auto"/>
              <w:rPr>
                <w:del w:id="2264" w:author="Daniel Noble" w:date="2023-09-04T11:16:00Z"/>
                <w:rFonts w:ascii="Times New Roman" w:hAnsi="Times New Roman"/>
                <w:b/>
              </w:rPr>
              <w:pPrChange w:id="2265" w:author="Daniel Noble" w:date="2023-07-12T13:16:00Z">
                <w:pPr>
                  <w:pStyle w:val="FigureorTabletext"/>
                  <w:spacing w:line="480" w:lineRule="auto"/>
                </w:pPr>
              </w:pPrChange>
            </w:pPr>
            <w:del w:id="2266" w:author="Daniel Noble" w:date="2023-09-04T11:16:00Z">
              <w:r w:rsidRPr="00AA62AB" w:rsidDel="00855D11">
                <w:rPr>
                  <w:rFonts w:ascii="Times New Roman" w:hAnsi="Times New Roman"/>
                  <w:b/>
                </w:rPr>
                <w:delText>0.526</w:delText>
              </w:r>
            </w:del>
          </w:p>
        </w:tc>
      </w:tr>
      <w:tr w:rsidR="00AA62AB" w:rsidRPr="00AA62AB" w:rsidDel="00855D11" w14:paraId="565DAB30" w14:textId="3912B38D" w:rsidTr="000D60D5">
        <w:trPr>
          <w:trHeight w:val="374"/>
          <w:jc w:val="center"/>
          <w:del w:id="2267" w:author="Daniel Noble" w:date="2023-09-04T11:16:00Z"/>
        </w:trPr>
        <w:tc>
          <w:tcPr>
            <w:tcW w:w="0" w:type="auto"/>
          </w:tcPr>
          <w:p w14:paraId="5C2D43F3" w14:textId="178CBA80" w:rsidR="00AA62AB" w:rsidRPr="00AA62AB" w:rsidDel="00855D11" w:rsidRDefault="00AA62AB">
            <w:pPr>
              <w:pStyle w:val="FigureorTabletext"/>
              <w:spacing w:line="240" w:lineRule="auto"/>
              <w:rPr>
                <w:del w:id="2268" w:author="Daniel Noble" w:date="2023-09-04T11:16:00Z"/>
                <w:rFonts w:ascii="Times New Roman" w:hAnsi="Times New Roman"/>
              </w:rPr>
              <w:pPrChange w:id="2269" w:author="Daniel Noble" w:date="2023-07-12T13:16:00Z">
                <w:pPr>
                  <w:pStyle w:val="FigureorTabletext"/>
                  <w:spacing w:line="480" w:lineRule="auto"/>
                </w:pPr>
              </w:pPrChange>
            </w:pPr>
            <w:del w:id="2270" w:author="Daniel Noble" w:date="2023-09-04T11:16:00Z">
              <w:r w:rsidRPr="00AA62AB" w:rsidDel="00855D11">
                <w:rPr>
                  <w:rFonts w:ascii="Times New Roman" w:hAnsi="Times New Roman"/>
                </w:rPr>
                <w:delText>Age</w:delText>
              </w:r>
              <w:r w:rsidRPr="00AA62AB" w:rsidDel="00855D11">
                <w:rPr>
                  <w:rFonts w:ascii="Times New Roman" w:hAnsi="Times New Roman"/>
                  <w:vertAlign w:val="superscript"/>
                </w:rPr>
                <w:delText>2</w:delText>
              </w:r>
            </w:del>
          </w:p>
        </w:tc>
        <w:tc>
          <w:tcPr>
            <w:tcW w:w="0" w:type="auto"/>
          </w:tcPr>
          <w:p w14:paraId="4F94BBA2" w14:textId="5964B658" w:rsidR="00AA62AB" w:rsidRPr="00AA62AB" w:rsidDel="00855D11" w:rsidRDefault="00AA62AB">
            <w:pPr>
              <w:pStyle w:val="FigureorTabletext"/>
              <w:spacing w:line="240" w:lineRule="auto"/>
              <w:rPr>
                <w:del w:id="2271" w:author="Daniel Noble" w:date="2023-09-04T11:16:00Z"/>
                <w:rFonts w:ascii="Times New Roman" w:hAnsi="Times New Roman"/>
                <w:b/>
              </w:rPr>
              <w:pPrChange w:id="2272" w:author="Daniel Noble" w:date="2023-07-12T13:16:00Z">
                <w:pPr>
                  <w:pStyle w:val="FigureorTabletext"/>
                  <w:spacing w:line="480" w:lineRule="auto"/>
                </w:pPr>
              </w:pPrChange>
            </w:pPr>
            <w:del w:id="2273" w:author="Daniel Noble" w:date="2023-09-04T11:16:00Z">
              <w:r w:rsidRPr="00AA62AB" w:rsidDel="00855D11">
                <w:rPr>
                  <w:rFonts w:ascii="Times New Roman" w:hAnsi="Times New Roman"/>
                  <w:b/>
                </w:rPr>
                <w:delText>-0.186</w:delText>
              </w:r>
            </w:del>
          </w:p>
        </w:tc>
        <w:tc>
          <w:tcPr>
            <w:tcW w:w="0" w:type="auto"/>
          </w:tcPr>
          <w:p w14:paraId="17EF2772" w14:textId="295334BD" w:rsidR="00AA62AB" w:rsidRPr="00AA62AB" w:rsidDel="00855D11" w:rsidRDefault="00AA62AB">
            <w:pPr>
              <w:pStyle w:val="FigureorTabletext"/>
              <w:spacing w:line="240" w:lineRule="auto"/>
              <w:rPr>
                <w:del w:id="2274" w:author="Daniel Noble" w:date="2023-09-04T11:16:00Z"/>
                <w:rFonts w:ascii="Times New Roman" w:hAnsi="Times New Roman"/>
                <w:b/>
              </w:rPr>
              <w:pPrChange w:id="2275" w:author="Daniel Noble" w:date="2023-07-12T13:16:00Z">
                <w:pPr>
                  <w:pStyle w:val="FigureorTabletext"/>
                  <w:spacing w:line="480" w:lineRule="auto"/>
                </w:pPr>
              </w:pPrChange>
            </w:pPr>
            <w:del w:id="2276" w:author="Daniel Noble" w:date="2023-09-04T11:16:00Z">
              <w:r w:rsidRPr="00AA62AB" w:rsidDel="00855D11">
                <w:rPr>
                  <w:rFonts w:ascii="Times New Roman" w:hAnsi="Times New Roman"/>
                  <w:b/>
                </w:rPr>
                <w:delText>-0.198</w:delText>
              </w:r>
            </w:del>
          </w:p>
        </w:tc>
        <w:tc>
          <w:tcPr>
            <w:tcW w:w="0" w:type="auto"/>
          </w:tcPr>
          <w:p w14:paraId="4CC901FA" w14:textId="3E721169" w:rsidR="00AA62AB" w:rsidRPr="00AA62AB" w:rsidDel="00855D11" w:rsidRDefault="00AA62AB">
            <w:pPr>
              <w:pStyle w:val="FigureorTabletext"/>
              <w:spacing w:line="240" w:lineRule="auto"/>
              <w:rPr>
                <w:del w:id="2277" w:author="Daniel Noble" w:date="2023-09-04T11:16:00Z"/>
                <w:rFonts w:ascii="Times New Roman" w:hAnsi="Times New Roman"/>
                <w:b/>
              </w:rPr>
              <w:pPrChange w:id="2278" w:author="Daniel Noble" w:date="2023-07-12T13:16:00Z">
                <w:pPr>
                  <w:pStyle w:val="FigureorTabletext"/>
                  <w:spacing w:line="480" w:lineRule="auto"/>
                </w:pPr>
              </w:pPrChange>
            </w:pPr>
            <w:del w:id="2279" w:author="Daniel Noble" w:date="2023-09-04T11:16:00Z">
              <w:r w:rsidRPr="00AA62AB" w:rsidDel="00855D11">
                <w:rPr>
                  <w:rFonts w:ascii="Times New Roman" w:hAnsi="Times New Roman"/>
                  <w:b/>
                </w:rPr>
                <w:delText>-0.172</w:delText>
              </w:r>
            </w:del>
          </w:p>
        </w:tc>
      </w:tr>
      <w:tr w:rsidR="00AA62AB" w:rsidRPr="00AA62AB" w:rsidDel="00855D11" w14:paraId="3A50166C" w14:textId="0F5112FC" w:rsidTr="000D60D5">
        <w:trPr>
          <w:trHeight w:val="193"/>
          <w:jc w:val="center"/>
          <w:del w:id="2280" w:author="Daniel Noble" w:date="2023-09-04T11:16:00Z"/>
        </w:trPr>
        <w:tc>
          <w:tcPr>
            <w:tcW w:w="0" w:type="auto"/>
          </w:tcPr>
          <w:p w14:paraId="627D2255" w14:textId="28DE7B42" w:rsidR="00AA62AB" w:rsidRPr="00AA62AB" w:rsidDel="00855D11" w:rsidRDefault="00AA62AB">
            <w:pPr>
              <w:pStyle w:val="FigureorTabletext"/>
              <w:spacing w:line="240" w:lineRule="auto"/>
              <w:rPr>
                <w:del w:id="2281" w:author="Daniel Noble" w:date="2023-09-04T11:16:00Z"/>
                <w:rFonts w:ascii="Times New Roman" w:hAnsi="Times New Roman"/>
                <w:i/>
                <w:iCs/>
              </w:rPr>
              <w:pPrChange w:id="2282" w:author="Daniel Noble" w:date="2023-07-12T13:16:00Z">
                <w:pPr>
                  <w:pStyle w:val="FigureorTabletext"/>
                  <w:spacing w:line="480" w:lineRule="auto"/>
                </w:pPr>
              </w:pPrChange>
            </w:pPr>
            <w:del w:id="2283" w:author="Daniel Noble" w:date="2023-09-04T11:16:00Z">
              <w:r w:rsidRPr="00AA62AB" w:rsidDel="00855D11">
                <w:rPr>
                  <w:rFonts w:ascii="Times New Roman" w:hAnsi="Times New Roman"/>
                  <w:i/>
                  <w:iCs/>
                </w:rPr>
                <w:delText>Random effects</w:delText>
              </w:r>
            </w:del>
          </w:p>
        </w:tc>
        <w:tc>
          <w:tcPr>
            <w:tcW w:w="0" w:type="auto"/>
          </w:tcPr>
          <w:p w14:paraId="759B052C" w14:textId="7A2B60C0" w:rsidR="00AA62AB" w:rsidRPr="00AA62AB" w:rsidDel="00855D11" w:rsidRDefault="00AA62AB">
            <w:pPr>
              <w:pStyle w:val="FigureorTabletext"/>
              <w:spacing w:line="240" w:lineRule="auto"/>
              <w:rPr>
                <w:del w:id="2284" w:author="Daniel Noble" w:date="2023-09-04T11:16:00Z"/>
                <w:rFonts w:ascii="Times New Roman" w:hAnsi="Times New Roman"/>
                <w:b/>
              </w:rPr>
              <w:pPrChange w:id="2285" w:author="Daniel Noble" w:date="2023-07-12T13:16:00Z">
                <w:pPr>
                  <w:pStyle w:val="FigureorTabletext"/>
                  <w:spacing w:line="480" w:lineRule="auto"/>
                </w:pPr>
              </w:pPrChange>
            </w:pPr>
          </w:p>
        </w:tc>
        <w:tc>
          <w:tcPr>
            <w:tcW w:w="0" w:type="auto"/>
          </w:tcPr>
          <w:p w14:paraId="57225135" w14:textId="6D2B946B" w:rsidR="00AA62AB" w:rsidRPr="00AA62AB" w:rsidDel="00855D11" w:rsidRDefault="00AA62AB">
            <w:pPr>
              <w:pStyle w:val="FigureorTabletext"/>
              <w:spacing w:line="240" w:lineRule="auto"/>
              <w:rPr>
                <w:del w:id="2286" w:author="Daniel Noble" w:date="2023-09-04T11:16:00Z"/>
                <w:rFonts w:ascii="Times New Roman" w:hAnsi="Times New Roman"/>
                <w:b/>
              </w:rPr>
              <w:pPrChange w:id="2287" w:author="Daniel Noble" w:date="2023-07-12T13:16:00Z">
                <w:pPr>
                  <w:pStyle w:val="FigureorTabletext"/>
                  <w:spacing w:line="480" w:lineRule="auto"/>
                </w:pPr>
              </w:pPrChange>
            </w:pPr>
          </w:p>
        </w:tc>
        <w:tc>
          <w:tcPr>
            <w:tcW w:w="0" w:type="auto"/>
          </w:tcPr>
          <w:p w14:paraId="5A925191" w14:textId="3BE9B1A6" w:rsidR="00AA62AB" w:rsidRPr="00AA62AB" w:rsidDel="00855D11" w:rsidRDefault="00AA62AB">
            <w:pPr>
              <w:pStyle w:val="FigureorTabletext"/>
              <w:spacing w:line="240" w:lineRule="auto"/>
              <w:rPr>
                <w:del w:id="2288" w:author="Daniel Noble" w:date="2023-09-04T11:16:00Z"/>
                <w:rFonts w:ascii="Times New Roman" w:hAnsi="Times New Roman"/>
                <w:b/>
              </w:rPr>
              <w:pPrChange w:id="2289" w:author="Daniel Noble" w:date="2023-07-12T13:16:00Z">
                <w:pPr>
                  <w:pStyle w:val="FigureorTabletext"/>
                  <w:spacing w:line="480" w:lineRule="auto"/>
                </w:pPr>
              </w:pPrChange>
            </w:pPr>
          </w:p>
        </w:tc>
      </w:tr>
      <w:tr w:rsidR="00AA62AB" w:rsidRPr="00AA62AB" w:rsidDel="00855D11" w14:paraId="0DB5371C" w14:textId="29926344" w:rsidTr="000D60D5">
        <w:trPr>
          <w:trHeight w:val="374"/>
          <w:jc w:val="center"/>
          <w:del w:id="2290" w:author="Daniel Noble" w:date="2023-09-04T11:16:00Z"/>
        </w:trPr>
        <w:tc>
          <w:tcPr>
            <w:tcW w:w="0" w:type="auto"/>
          </w:tcPr>
          <w:p w14:paraId="2D78F28B" w14:textId="4BC9D4A6" w:rsidR="00AA62AB" w:rsidRPr="00AA62AB" w:rsidDel="00855D11" w:rsidRDefault="00AA62AB">
            <w:pPr>
              <w:pStyle w:val="FigureorTabletext"/>
              <w:spacing w:line="240" w:lineRule="auto"/>
              <w:rPr>
                <w:del w:id="2291" w:author="Daniel Noble" w:date="2023-09-04T11:16:00Z"/>
                <w:rFonts w:ascii="Times New Roman" w:hAnsi="Times New Roman"/>
              </w:rPr>
              <w:pPrChange w:id="2292" w:author="Daniel Noble" w:date="2023-07-12T13:16:00Z">
                <w:pPr>
                  <w:pStyle w:val="FigureorTabletext"/>
                  <w:spacing w:line="480" w:lineRule="auto"/>
                </w:pPr>
              </w:pPrChange>
            </w:pPr>
            <w:del w:id="2293" w:author="Daniel Noble" w:date="2023-09-04T11:16:00Z">
              <w:r w:rsidRPr="00AA62AB" w:rsidDel="00855D11">
                <w:rPr>
                  <w:rFonts w:ascii="Times New Roman" w:hAnsi="Times New Roman"/>
                </w:rPr>
                <w:delText>Maternal variance</w:delText>
              </w:r>
            </w:del>
          </w:p>
        </w:tc>
        <w:tc>
          <w:tcPr>
            <w:tcW w:w="0" w:type="auto"/>
          </w:tcPr>
          <w:p w14:paraId="13FD9903" w14:textId="18EFC75D" w:rsidR="00AA62AB" w:rsidRPr="00AA62AB" w:rsidDel="00855D11" w:rsidRDefault="00AA62AB">
            <w:pPr>
              <w:pStyle w:val="FigureorTabletext"/>
              <w:spacing w:line="240" w:lineRule="auto"/>
              <w:rPr>
                <w:del w:id="2294" w:author="Daniel Noble" w:date="2023-09-04T11:16:00Z"/>
                <w:rFonts w:ascii="Times New Roman" w:hAnsi="Times New Roman"/>
                <w:b/>
              </w:rPr>
              <w:pPrChange w:id="2295" w:author="Daniel Noble" w:date="2023-07-12T13:16:00Z">
                <w:pPr>
                  <w:pStyle w:val="FigureorTabletext"/>
                  <w:spacing w:line="480" w:lineRule="auto"/>
                </w:pPr>
              </w:pPrChange>
            </w:pPr>
          </w:p>
        </w:tc>
        <w:tc>
          <w:tcPr>
            <w:tcW w:w="0" w:type="auto"/>
          </w:tcPr>
          <w:p w14:paraId="02E3CBC1" w14:textId="41BFF335" w:rsidR="00AA62AB" w:rsidRPr="00AA62AB" w:rsidDel="00855D11" w:rsidRDefault="00AA62AB">
            <w:pPr>
              <w:pStyle w:val="FigureorTabletext"/>
              <w:spacing w:line="240" w:lineRule="auto"/>
              <w:rPr>
                <w:del w:id="2296" w:author="Daniel Noble" w:date="2023-09-04T11:16:00Z"/>
                <w:rFonts w:ascii="Times New Roman" w:hAnsi="Times New Roman"/>
                <w:b/>
              </w:rPr>
              <w:pPrChange w:id="2297" w:author="Daniel Noble" w:date="2023-07-12T13:16:00Z">
                <w:pPr>
                  <w:pStyle w:val="FigureorTabletext"/>
                  <w:spacing w:line="480" w:lineRule="auto"/>
                </w:pPr>
              </w:pPrChange>
            </w:pPr>
          </w:p>
        </w:tc>
        <w:tc>
          <w:tcPr>
            <w:tcW w:w="0" w:type="auto"/>
          </w:tcPr>
          <w:p w14:paraId="780C5F69" w14:textId="7BE20979" w:rsidR="00AA62AB" w:rsidRPr="00AA62AB" w:rsidDel="00855D11" w:rsidRDefault="00AA62AB">
            <w:pPr>
              <w:pStyle w:val="FigureorTabletext"/>
              <w:spacing w:line="240" w:lineRule="auto"/>
              <w:rPr>
                <w:del w:id="2298" w:author="Daniel Noble" w:date="2023-09-04T11:16:00Z"/>
                <w:rFonts w:ascii="Times New Roman" w:hAnsi="Times New Roman"/>
                <w:b/>
              </w:rPr>
              <w:pPrChange w:id="2299" w:author="Daniel Noble" w:date="2023-07-12T13:16:00Z">
                <w:pPr>
                  <w:pStyle w:val="FigureorTabletext"/>
                  <w:spacing w:line="480" w:lineRule="auto"/>
                </w:pPr>
              </w:pPrChange>
            </w:pPr>
          </w:p>
        </w:tc>
      </w:tr>
      <w:tr w:rsidR="00AA62AB" w:rsidRPr="00AA62AB" w:rsidDel="00855D11" w14:paraId="03A950C2" w14:textId="6E7BABAD" w:rsidTr="000D60D5">
        <w:trPr>
          <w:trHeight w:val="374"/>
          <w:jc w:val="center"/>
          <w:del w:id="2300" w:author="Daniel Noble" w:date="2023-09-04T11:16:00Z"/>
        </w:trPr>
        <w:tc>
          <w:tcPr>
            <w:tcW w:w="0" w:type="auto"/>
          </w:tcPr>
          <w:p w14:paraId="7C0FF03B" w14:textId="6E3D2E9E" w:rsidR="00AA62AB" w:rsidRPr="00AA62AB" w:rsidDel="00855D11" w:rsidRDefault="00AA62AB">
            <w:pPr>
              <w:pStyle w:val="FigureorTabletext"/>
              <w:spacing w:line="240" w:lineRule="auto"/>
              <w:rPr>
                <w:del w:id="2301" w:author="Daniel Noble" w:date="2023-09-04T11:16:00Z"/>
                <w:rFonts w:ascii="Times New Roman" w:hAnsi="Times New Roman"/>
              </w:rPr>
              <w:pPrChange w:id="2302" w:author="Daniel Noble" w:date="2023-07-12T13:16:00Z">
                <w:pPr>
                  <w:pStyle w:val="FigureorTabletext"/>
                  <w:spacing w:line="480" w:lineRule="auto"/>
                </w:pPr>
              </w:pPrChange>
            </w:pPr>
            <w:del w:id="2303" w:author="Daniel Noble" w:date="2023-09-04T11:16:00Z">
              <w:r w:rsidRPr="00AA62AB" w:rsidDel="00855D11">
                <w:rPr>
                  <w:rFonts w:ascii="Times New Roman" w:hAnsi="Times New Roman"/>
                </w:rPr>
                <w:delText xml:space="preserve">    Intercept</w:delText>
              </w:r>
            </w:del>
          </w:p>
        </w:tc>
        <w:tc>
          <w:tcPr>
            <w:tcW w:w="0" w:type="auto"/>
          </w:tcPr>
          <w:p w14:paraId="0A7FF715" w14:textId="749C9742" w:rsidR="00AA62AB" w:rsidRPr="00AA62AB" w:rsidDel="00855D11" w:rsidRDefault="00AA62AB">
            <w:pPr>
              <w:pStyle w:val="FigureorTabletext"/>
              <w:spacing w:line="240" w:lineRule="auto"/>
              <w:rPr>
                <w:del w:id="2304" w:author="Daniel Noble" w:date="2023-09-04T11:16:00Z"/>
                <w:rFonts w:ascii="Times New Roman" w:hAnsi="Times New Roman"/>
                <w:b/>
              </w:rPr>
              <w:pPrChange w:id="2305" w:author="Daniel Noble" w:date="2023-07-12T13:16:00Z">
                <w:pPr>
                  <w:pStyle w:val="FigureorTabletext"/>
                  <w:spacing w:line="480" w:lineRule="auto"/>
                </w:pPr>
              </w:pPrChange>
            </w:pPr>
            <w:del w:id="2306" w:author="Daniel Noble" w:date="2023-09-04T11:16:00Z">
              <w:r w:rsidRPr="00AA62AB" w:rsidDel="00855D11">
                <w:rPr>
                  <w:rFonts w:ascii="Times New Roman" w:hAnsi="Times New Roman"/>
                  <w:b/>
                </w:rPr>
                <w:delText>0.025</w:delText>
              </w:r>
            </w:del>
          </w:p>
        </w:tc>
        <w:tc>
          <w:tcPr>
            <w:tcW w:w="0" w:type="auto"/>
          </w:tcPr>
          <w:p w14:paraId="6A36869E" w14:textId="29B31004" w:rsidR="00AA62AB" w:rsidRPr="00AA62AB" w:rsidDel="00855D11" w:rsidRDefault="00AA62AB">
            <w:pPr>
              <w:pStyle w:val="FigureorTabletext"/>
              <w:spacing w:line="240" w:lineRule="auto"/>
              <w:rPr>
                <w:del w:id="2307" w:author="Daniel Noble" w:date="2023-09-04T11:16:00Z"/>
                <w:rFonts w:ascii="Times New Roman" w:hAnsi="Times New Roman"/>
                <w:b/>
              </w:rPr>
              <w:pPrChange w:id="2308" w:author="Daniel Noble" w:date="2023-07-12T13:16:00Z">
                <w:pPr>
                  <w:pStyle w:val="FigureorTabletext"/>
                  <w:spacing w:line="480" w:lineRule="auto"/>
                </w:pPr>
              </w:pPrChange>
            </w:pPr>
            <w:del w:id="2309" w:author="Daniel Noble" w:date="2023-09-04T11:16:00Z">
              <w:r w:rsidRPr="00AA62AB" w:rsidDel="00855D11">
                <w:rPr>
                  <w:rFonts w:ascii="Times New Roman" w:hAnsi="Times New Roman"/>
                  <w:b/>
                </w:rPr>
                <w:delText>0.001</w:delText>
              </w:r>
            </w:del>
          </w:p>
        </w:tc>
        <w:tc>
          <w:tcPr>
            <w:tcW w:w="0" w:type="auto"/>
          </w:tcPr>
          <w:p w14:paraId="48D738C2" w14:textId="4D3B1404" w:rsidR="00AA62AB" w:rsidRPr="00AA62AB" w:rsidDel="00855D11" w:rsidRDefault="00AA62AB">
            <w:pPr>
              <w:pStyle w:val="FigureorTabletext"/>
              <w:spacing w:line="240" w:lineRule="auto"/>
              <w:rPr>
                <w:del w:id="2310" w:author="Daniel Noble" w:date="2023-09-04T11:16:00Z"/>
                <w:rFonts w:ascii="Times New Roman" w:hAnsi="Times New Roman"/>
                <w:b/>
              </w:rPr>
              <w:pPrChange w:id="2311" w:author="Daniel Noble" w:date="2023-07-12T13:16:00Z">
                <w:pPr>
                  <w:pStyle w:val="FigureorTabletext"/>
                  <w:spacing w:line="480" w:lineRule="auto"/>
                </w:pPr>
              </w:pPrChange>
            </w:pPr>
            <w:del w:id="2312" w:author="Daniel Noble" w:date="2023-09-04T11:16:00Z">
              <w:r w:rsidRPr="00AA62AB" w:rsidDel="00855D11">
                <w:rPr>
                  <w:rFonts w:ascii="Times New Roman" w:hAnsi="Times New Roman"/>
                  <w:b/>
                </w:rPr>
                <w:delText>0.064</w:delText>
              </w:r>
            </w:del>
          </w:p>
        </w:tc>
      </w:tr>
      <w:tr w:rsidR="00AA62AB" w:rsidRPr="00AA62AB" w:rsidDel="00855D11" w14:paraId="01991277" w14:textId="35CF3B88" w:rsidTr="000D60D5">
        <w:trPr>
          <w:trHeight w:val="374"/>
          <w:jc w:val="center"/>
          <w:del w:id="2313" w:author="Daniel Noble" w:date="2023-09-04T11:16:00Z"/>
        </w:trPr>
        <w:tc>
          <w:tcPr>
            <w:tcW w:w="0" w:type="auto"/>
          </w:tcPr>
          <w:p w14:paraId="118BD3A2" w14:textId="5E9CB8C8" w:rsidR="00AA62AB" w:rsidRPr="00AA62AB" w:rsidDel="00855D11" w:rsidRDefault="00AA62AB">
            <w:pPr>
              <w:pStyle w:val="FigureorTabletext"/>
              <w:spacing w:line="240" w:lineRule="auto"/>
              <w:rPr>
                <w:del w:id="2314" w:author="Daniel Noble" w:date="2023-09-04T11:16:00Z"/>
                <w:rFonts w:ascii="Times New Roman" w:hAnsi="Times New Roman"/>
              </w:rPr>
              <w:pPrChange w:id="2315" w:author="Daniel Noble" w:date="2023-07-12T13:16:00Z">
                <w:pPr>
                  <w:pStyle w:val="FigureorTabletext"/>
                  <w:spacing w:line="480" w:lineRule="auto"/>
                </w:pPr>
              </w:pPrChange>
            </w:pPr>
            <w:del w:id="2316" w:author="Daniel Noble" w:date="2023-09-04T11:16:00Z">
              <w:r w:rsidRPr="00AA62AB" w:rsidDel="00855D11">
                <w:rPr>
                  <w:rFonts w:ascii="Times New Roman" w:hAnsi="Times New Roman"/>
                </w:rPr>
                <w:delText xml:space="preserve">    Slope</w:delText>
              </w:r>
            </w:del>
          </w:p>
        </w:tc>
        <w:tc>
          <w:tcPr>
            <w:tcW w:w="0" w:type="auto"/>
          </w:tcPr>
          <w:p w14:paraId="3C42A752" w14:textId="1BD823A1" w:rsidR="00AA62AB" w:rsidRPr="00AA62AB" w:rsidDel="00855D11" w:rsidRDefault="00AA62AB">
            <w:pPr>
              <w:pStyle w:val="FigureorTabletext"/>
              <w:spacing w:line="240" w:lineRule="auto"/>
              <w:rPr>
                <w:del w:id="2317" w:author="Daniel Noble" w:date="2023-09-04T11:16:00Z"/>
                <w:rFonts w:ascii="Times New Roman" w:hAnsi="Times New Roman"/>
                <w:b/>
              </w:rPr>
              <w:pPrChange w:id="2318" w:author="Daniel Noble" w:date="2023-07-12T13:16:00Z">
                <w:pPr>
                  <w:pStyle w:val="FigureorTabletext"/>
                  <w:spacing w:line="480" w:lineRule="auto"/>
                </w:pPr>
              </w:pPrChange>
            </w:pPr>
            <w:del w:id="2319" w:author="Daniel Noble" w:date="2023-09-04T11:16:00Z">
              <w:r w:rsidRPr="00AA62AB" w:rsidDel="00855D11">
                <w:rPr>
                  <w:rFonts w:ascii="Times New Roman" w:hAnsi="Times New Roman"/>
                  <w:b/>
                </w:rPr>
                <w:delText>0.07</w:delText>
              </w:r>
            </w:del>
          </w:p>
        </w:tc>
        <w:tc>
          <w:tcPr>
            <w:tcW w:w="0" w:type="auto"/>
          </w:tcPr>
          <w:p w14:paraId="6419DAD7" w14:textId="79DC5DFF" w:rsidR="00AA62AB" w:rsidRPr="00AA62AB" w:rsidDel="00855D11" w:rsidRDefault="00AA62AB">
            <w:pPr>
              <w:pStyle w:val="FigureorTabletext"/>
              <w:spacing w:line="240" w:lineRule="auto"/>
              <w:rPr>
                <w:del w:id="2320" w:author="Daniel Noble" w:date="2023-09-04T11:16:00Z"/>
                <w:rFonts w:ascii="Times New Roman" w:hAnsi="Times New Roman"/>
                <w:b/>
              </w:rPr>
              <w:pPrChange w:id="2321" w:author="Daniel Noble" w:date="2023-07-12T13:16:00Z">
                <w:pPr>
                  <w:pStyle w:val="FigureorTabletext"/>
                  <w:spacing w:line="480" w:lineRule="auto"/>
                </w:pPr>
              </w:pPrChange>
            </w:pPr>
            <w:del w:id="2322" w:author="Daniel Noble" w:date="2023-09-04T11:16:00Z">
              <w:r w:rsidRPr="00AA62AB" w:rsidDel="00855D11">
                <w:rPr>
                  <w:rFonts w:ascii="Times New Roman" w:hAnsi="Times New Roman"/>
                  <w:b/>
                </w:rPr>
                <w:delText>0.042</w:delText>
              </w:r>
            </w:del>
          </w:p>
        </w:tc>
        <w:tc>
          <w:tcPr>
            <w:tcW w:w="0" w:type="auto"/>
          </w:tcPr>
          <w:p w14:paraId="4EED5314" w14:textId="5568F015" w:rsidR="00AA62AB" w:rsidRPr="00AA62AB" w:rsidDel="00855D11" w:rsidRDefault="00AA62AB">
            <w:pPr>
              <w:pStyle w:val="FigureorTabletext"/>
              <w:spacing w:line="240" w:lineRule="auto"/>
              <w:rPr>
                <w:del w:id="2323" w:author="Daniel Noble" w:date="2023-09-04T11:16:00Z"/>
                <w:rFonts w:ascii="Times New Roman" w:hAnsi="Times New Roman"/>
                <w:b/>
              </w:rPr>
              <w:pPrChange w:id="2324" w:author="Daniel Noble" w:date="2023-07-12T13:16:00Z">
                <w:pPr>
                  <w:pStyle w:val="FigureorTabletext"/>
                  <w:spacing w:line="480" w:lineRule="auto"/>
                </w:pPr>
              </w:pPrChange>
            </w:pPr>
            <w:del w:id="2325" w:author="Daniel Noble" w:date="2023-09-04T11:16:00Z">
              <w:r w:rsidRPr="00AA62AB" w:rsidDel="00855D11">
                <w:rPr>
                  <w:rFonts w:ascii="Times New Roman" w:hAnsi="Times New Roman"/>
                  <w:b/>
                </w:rPr>
                <w:delText>0.099</w:delText>
              </w:r>
            </w:del>
          </w:p>
        </w:tc>
      </w:tr>
      <w:tr w:rsidR="00AA62AB" w:rsidRPr="00AA62AB" w:rsidDel="00855D11" w14:paraId="53623359" w14:textId="01126919" w:rsidTr="000D60D5">
        <w:trPr>
          <w:trHeight w:val="374"/>
          <w:jc w:val="center"/>
          <w:del w:id="2326" w:author="Daniel Noble" w:date="2023-09-04T11:16:00Z"/>
        </w:trPr>
        <w:tc>
          <w:tcPr>
            <w:tcW w:w="0" w:type="auto"/>
          </w:tcPr>
          <w:p w14:paraId="68661DCB" w14:textId="285D027E" w:rsidR="00AA62AB" w:rsidRPr="00AA62AB" w:rsidDel="00855D11" w:rsidRDefault="00AA62AB">
            <w:pPr>
              <w:pStyle w:val="FigureorTabletext"/>
              <w:spacing w:line="240" w:lineRule="auto"/>
              <w:rPr>
                <w:del w:id="2327" w:author="Daniel Noble" w:date="2023-09-04T11:16:00Z"/>
                <w:rFonts w:ascii="Times New Roman" w:hAnsi="Times New Roman"/>
              </w:rPr>
              <w:pPrChange w:id="2328" w:author="Daniel Noble" w:date="2023-07-12T13:16:00Z">
                <w:pPr>
                  <w:pStyle w:val="FigureorTabletext"/>
                  <w:spacing w:line="480" w:lineRule="auto"/>
                </w:pPr>
              </w:pPrChange>
            </w:pPr>
            <w:del w:id="2329" w:author="Daniel Noble" w:date="2023-09-04T11:16:00Z">
              <w:r w:rsidRPr="00AA62AB" w:rsidDel="00855D11">
                <w:rPr>
                  <w:rFonts w:ascii="Times New Roman" w:hAnsi="Times New Roman"/>
                </w:rPr>
                <w:delText xml:space="preserve">    Quadratic</w:delText>
              </w:r>
            </w:del>
          </w:p>
        </w:tc>
        <w:tc>
          <w:tcPr>
            <w:tcW w:w="0" w:type="auto"/>
          </w:tcPr>
          <w:p w14:paraId="3091E84A" w14:textId="00BACA14" w:rsidR="00AA62AB" w:rsidRPr="00AA62AB" w:rsidDel="00855D11" w:rsidRDefault="00AA62AB">
            <w:pPr>
              <w:pStyle w:val="FigureorTabletext"/>
              <w:spacing w:line="240" w:lineRule="auto"/>
              <w:rPr>
                <w:del w:id="2330" w:author="Daniel Noble" w:date="2023-09-04T11:16:00Z"/>
                <w:rFonts w:ascii="Times New Roman" w:hAnsi="Times New Roman"/>
                <w:b/>
              </w:rPr>
              <w:pPrChange w:id="2331" w:author="Daniel Noble" w:date="2023-07-12T13:16:00Z">
                <w:pPr>
                  <w:pStyle w:val="FigureorTabletext"/>
                  <w:spacing w:line="480" w:lineRule="auto"/>
                </w:pPr>
              </w:pPrChange>
            </w:pPr>
            <w:del w:id="2332" w:author="Daniel Noble" w:date="2023-09-04T11:16:00Z">
              <w:r w:rsidRPr="00AA62AB" w:rsidDel="00855D11">
                <w:rPr>
                  <w:rFonts w:ascii="Times New Roman" w:hAnsi="Times New Roman"/>
                  <w:b/>
                </w:rPr>
                <w:delText>0.017</w:delText>
              </w:r>
            </w:del>
          </w:p>
        </w:tc>
        <w:tc>
          <w:tcPr>
            <w:tcW w:w="0" w:type="auto"/>
          </w:tcPr>
          <w:p w14:paraId="68892144" w14:textId="750503D5" w:rsidR="00AA62AB" w:rsidRPr="00AA62AB" w:rsidDel="00855D11" w:rsidRDefault="00AA62AB">
            <w:pPr>
              <w:pStyle w:val="FigureorTabletext"/>
              <w:spacing w:line="240" w:lineRule="auto"/>
              <w:rPr>
                <w:del w:id="2333" w:author="Daniel Noble" w:date="2023-09-04T11:16:00Z"/>
                <w:rFonts w:ascii="Times New Roman" w:hAnsi="Times New Roman"/>
                <w:b/>
              </w:rPr>
              <w:pPrChange w:id="2334" w:author="Daniel Noble" w:date="2023-07-12T13:16:00Z">
                <w:pPr>
                  <w:pStyle w:val="FigureorTabletext"/>
                  <w:spacing w:line="480" w:lineRule="auto"/>
                </w:pPr>
              </w:pPrChange>
            </w:pPr>
            <w:del w:id="2335" w:author="Daniel Noble" w:date="2023-09-04T11:16:00Z">
              <w:r w:rsidRPr="00AA62AB" w:rsidDel="00855D11">
                <w:rPr>
                  <w:rFonts w:ascii="Times New Roman" w:hAnsi="Times New Roman"/>
                  <w:b/>
                </w:rPr>
                <w:delText>0.001</w:delText>
              </w:r>
            </w:del>
          </w:p>
        </w:tc>
        <w:tc>
          <w:tcPr>
            <w:tcW w:w="0" w:type="auto"/>
          </w:tcPr>
          <w:p w14:paraId="6FCE2B5B" w14:textId="7242A074" w:rsidR="00AA62AB" w:rsidRPr="00AA62AB" w:rsidDel="00855D11" w:rsidRDefault="00AA62AB">
            <w:pPr>
              <w:pStyle w:val="FigureorTabletext"/>
              <w:spacing w:line="240" w:lineRule="auto"/>
              <w:rPr>
                <w:del w:id="2336" w:author="Daniel Noble" w:date="2023-09-04T11:16:00Z"/>
                <w:rFonts w:ascii="Times New Roman" w:hAnsi="Times New Roman"/>
                <w:b/>
              </w:rPr>
              <w:pPrChange w:id="2337" w:author="Daniel Noble" w:date="2023-07-12T13:16:00Z">
                <w:pPr>
                  <w:pStyle w:val="FigureorTabletext"/>
                  <w:spacing w:line="480" w:lineRule="auto"/>
                </w:pPr>
              </w:pPrChange>
            </w:pPr>
            <w:del w:id="2338" w:author="Daniel Noble" w:date="2023-09-04T11:16:00Z">
              <w:r w:rsidRPr="00AA62AB" w:rsidDel="00855D11">
                <w:rPr>
                  <w:rFonts w:ascii="Times New Roman" w:hAnsi="Times New Roman"/>
                  <w:b/>
                </w:rPr>
                <w:delText>0.047</w:delText>
              </w:r>
            </w:del>
          </w:p>
        </w:tc>
      </w:tr>
      <w:tr w:rsidR="00AA62AB" w:rsidRPr="00AA62AB" w:rsidDel="00855D11" w14:paraId="59955295" w14:textId="6EA94EF4" w:rsidTr="000D60D5">
        <w:trPr>
          <w:trHeight w:val="390"/>
          <w:jc w:val="center"/>
          <w:del w:id="2339" w:author="Daniel Noble" w:date="2023-09-04T11:16:00Z"/>
        </w:trPr>
        <w:tc>
          <w:tcPr>
            <w:tcW w:w="0" w:type="auto"/>
          </w:tcPr>
          <w:p w14:paraId="7958CFBF" w14:textId="248E76D1" w:rsidR="00AA62AB" w:rsidRPr="00AA62AB" w:rsidDel="00855D11" w:rsidRDefault="00AA62AB">
            <w:pPr>
              <w:pStyle w:val="FigureorTabletext"/>
              <w:spacing w:line="240" w:lineRule="auto"/>
              <w:rPr>
                <w:del w:id="2340" w:author="Daniel Noble" w:date="2023-09-04T11:16:00Z"/>
                <w:rFonts w:ascii="Times New Roman" w:hAnsi="Times New Roman"/>
              </w:rPr>
              <w:pPrChange w:id="2341" w:author="Daniel Noble" w:date="2023-07-12T13:16:00Z">
                <w:pPr>
                  <w:pStyle w:val="FigureorTabletext"/>
                  <w:spacing w:line="480" w:lineRule="auto"/>
                </w:pPr>
              </w:pPrChange>
            </w:pPr>
            <w:del w:id="2342" w:author="Daniel Noble" w:date="2023-09-04T11:16:00Z">
              <w:r w:rsidRPr="00AA62AB" w:rsidDel="00855D11">
                <w:rPr>
                  <w:rFonts w:ascii="Times New Roman" w:hAnsi="Times New Roman"/>
                </w:rPr>
                <w:delText xml:space="preserve">    Cor intercept - slope</w:delText>
              </w:r>
            </w:del>
          </w:p>
        </w:tc>
        <w:tc>
          <w:tcPr>
            <w:tcW w:w="0" w:type="auto"/>
          </w:tcPr>
          <w:p w14:paraId="5F26BA3C" w14:textId="71DE6967" w:rsidR="00AA62AB" w:rsidRPr="00AA62AB" w:rsidDel="00855D11" w:rsidRDefault="00AA62AB">
            <w:pPr>
              <w:pStyle w:val="FigureorTabletext"/>
              <w:spacing w:line="240" w:lineRule="auto"/>
              <w:rPr>
                <w:del w:id="2343" w:author="Daniel Noble" w:date="2023-09-04T11:16:00Z"/>
                <w:rFonts w:ascii="Times New Roman" w:hAnsi="Times New Roman"/>
              </w:rPr>
              <w:pPrChange w:id="2344" w:author="Daniel Noble" w:date="2023-07-12T13:16:00Z">
                <w:pPr>
                  <w:pStyle w:val="FigureorTabletext"/>
                  <w:spacing w:line="480" w:lineRule="auto"/>
                </w:pPr>
              </w:pPrChange>
            </w:pPr>
            <w:del w:id="2345" w:author="Daniel Noble" w:date="2023-09-04T11:16:00Z">
              <w:r w:rsidRPr="00AA62AB" w:rsidDel="00855D11">
                <w:rPr>
                  <w:rFonts w:ascii="Times New Roman" w:hAnsi="Times New Roman"/>
                </w:rPr>
                <w:delText>-0.057</w:delText>
              </w:r>
            </w:del>
          </w:p>
        </w:tc>
        <w:tc>
          <w:tcPr>
            <w:tcW w:w="0" w:type="auto"/>
          </w:tcPr>
          <w:p w14:paraId="6BC386B5" w14:textId="1A8C3DD0" w:rsidR="00AA62AB" w:rsidRPr="00AA62AB" w:rsidDel="00855D11" w:rsidRDefault="00AA62AB">
            <w:pPr>
              <w:pStyle w:val="FigureorTabletext"/>
              <w:spacing w:line="240" w:lineRule="auto"/>
              <w:rPr>
                <w:del w:id="2346" w:author="Daniel Noble" w:date="2023-09-04T11:16:00Z"/>
                <w:rFonts w:ascii="Times New Roman" w:hAnsi="Times New Roman"/>
              </w:rPr>
              <w:pPrChange w:id="2347" w:author="Daniel Noble" w:date="2023-07-12T13:16:00Z">
                <w:pPr>
                  <w:pStyle w:val="FigureorTabletext"/>
                  <w:spacing w:line="480" w:lineRule="auto"/>
                </w:pPr>
              </w:pPrChange>
            </w:pPr>
            <w:del w:id="2348" w:author="Daniel Noble" w:date="2023-09-04T11:16:00Z">
              <w:r w:rsidRPr="00AA62AB" w:rsidDel="00855D11">
                <w:rPr>
                  <w:rFonts w:ascii="Times New Roman" w:hAnsi="Times New Roman"/>
                </w:rPr>
                <w:delText>-0.871</w:delText>
              </w:r>
            </w:del>
          </w:p>
        </w:tc>
        <w:tc>
          <w:tcPr>
            <w:tcW w:w="0" w:type="auto"/>
          </w:tcPr>
          <w:p w14:paraId="4713B1B5" w14:textId="64175874" w:rsidR="00AA62AB" w:rsidRPr="00AA62AB" w:rsidDel="00855D11" w:rsidRDefault="00AA62AB">
            <w:pPr>
              <w:pStyle w:val="FigureorTabletext"/>
              <w:spacing w:line="240" w:lineRule="auto"/>
              <w:rPr>
                <w:del w:id="2349" w:author="Daniel Noble" w:date="2023-09-04T11:16:00Z"/>
                <w:rFonts w:ascii="Times New Roman" w:hAnsi="Times New Roman"/>
              </w:rPr>
              <w:pPrChange w:id="2350" w:author="Daniel Noble" w:date="2023-07-12T13:16:00Z">
                <w:pPr>
                  <w:pStyle w:val="FigureorTabletext"/>
                  <w:spacing w:line="480" w:lineRule="auto"/>
                </w:pPr>
              </w:pPrChange>
            </w:pPr>
            <w:del w:id="2351" w:author="Daniel Noble" w:date="2023-09-04T11:16:00Z">
              <w:r w:rsidRPr="00AA62AB" w:rsidDel="00855D11">
                <w:rPr>
                  <w:rFonts w:ascii="Times New Roman" w:hAnsi="Times New Roman"/>
                </w:rPr>
                <w:delText>0.811</w:delText>
              </w:r>
            </w:del>
          </w:p>
        </w:tc>
      </w:tr>
      <w:tr w:rsidR="00AA62AB" w:rsidRPr="00AA62AB" w:rsidDel="00855D11" w14:paraId="3F9FC0C1" w14:textId="30CF098A" w:rsidTr="000D60D5">
        <w:trPr>
          <w:trHeight w:val="374"/>
          <w:jc w:val="center"/>
          <w:del w:id="2352" w:author="Daniel Noble" w:date="2023-09-04T11:16:00Z"/>
        </w:trPr>
        <w:tc>
          <w:tcPr>
            <w:tcW w:w="0" w:type="auto"/>
          </w:tcPr>
          <w:p w14:paraId="508DF233" w14:textId="66589496" w:rsidR="00AA62AB" w:rsidRPr="00AA62AB" w:rsidDel="00855D11" w:rsidRDefault="00AA62AB">
            <w:pPr>
              <w:pStyle w:val="FigureorTabletext"/>
              <w:spacing w:line="240" w:lineRule="auto"/>
              <w:rPr>
                <w:del w:id="2353" w:author="Daniel Noble" w:date="2023-09-04T11:16:00Z"/>
                <w:rFonts w:ascii="Times New Roman" w:hAnsi="Times New Roman"/>
              </w:rPr>
              <w:pPrChange w:id="2354" w:author="Daniel Noble" w:date="2023-07-12T13:16:00Z">
                <w:pPr>
                  <w:pStyle w:val="FigureorTabletext"/>
                  <w:spacing w:line="480" w:lineRule="auto"/>
                </w:pPr>
              </w:pPrChange>
            </w:pPr>
            <w:del w:id="2355" w:author="Daniel Noble" w:date="2023-09-04T11:16:00Z">
              <w:r w:rsidRPr="00AA62AB" w:rsidDel="00855D11">
                <w:rPr>
                  <w:rFonts w:ascii="Times New Roman" w:hAnsi="Times New Roman"/>
                </w:rPr>
                <w:delText xml:space="preserve">    Cor intercept - quadratic</w:delText>
              </w:r>
            </w:del>
          </w:p>
        </w:tc>
        <w:tc>
          <w:tcPr>
            <w:tcW w:w="0" w:type="auto"/>
          </w:tcPr>
          <w:p w14:paraId="709160B9" w14:textId="63737853" w:rsidR="00AA62AB" w:rsidRPr="00AA62AB" w:rsidDel="00855D11" w:rsidRDefault="00AA62AB">
            <w:pPr>
              <w:pStyle w:val="FigureorTabletext"/>
              <w:spacing w:line="240" w:lineRule="auto"/>
              <w:rPr>
                <w:del w:id="2356" w:author="Daniel Noble" w:date="2023-09-04T11:16:00Z"/>
                <w:rFonts w:ascii="Times New Roman" w:hAnsi="Times New Roman"/>
              </w:rPr>
              <w:pPrChange w:id="2357" w:author="Daniel Noble" w:date="2023-07-12T13:16:00Z">
                <w:pPr>
                  <w:pStyle w:val="FigureorTabletext"/>
                  <w:spacing w:line="480" w:lineRule="auto"/>
                </w:pPr>
              </w:pPrChange>
            </w:pPr>
            <w:del w:id="2358" w:author="Daniel Noble" w:date="2023-09-04T11:16:00Z">
              <w:r w:rsidRPr="00AA62AB" w:rsidDel="00855D11">
                <w:rPr>
                  <w:rFonts w:ascii="Times New Roman" w:hAnsi="Times New Roman"/>
                </w:rPr>
                <w:delText>-0.163</w:delText>
              </w:r>
            </w:del>
          </w:p>
        </w:tc>
        <w:tc>
          <w:tcPr>
            <w:tcW w:w="0" w:type="auto"/>
          </w:tcPr>
          <w:p w14:paraId="14387D04" w14:textId="12769391" w:rsidR="00AA62AB" w:rsidRPr="00AA62AB" w:rsidDel="00855D11" w:rsidRDefault="00AA62AB">
            <w:pPr>
              <w:pStyle w:val="FigureorTabletext"/>
              <w:spacing w:line="240" w:lineRule="auto"/>
              <w:rPr>
                <w:del w:id="2359" w:author="Daniel Noble" w:date="2023-09-04T11:16:00Z"/>
                <w:rFonts w:ascii="Times New Roman" w:hAnsi="Times New Roman"/>
              </w:rPr>
              <w:pPrChange w:id="2360" w:author="Daniel Noble" w:date="2023-07-12T13:16:00Z">
                <w:pPr>
                  <w:pStyle w:val="FigureorTabletext"/>
                  <w:spacing w:line="480" w:lineRule="auto"/>
                </w:pPr>
              </w:pPrChange>
            </w:pPr>
            <w:del w:id="2361" w:author="Daniel Noble" w:date="2023-09-04T11:16:00Z">
              <w:r w:rsidRPr="00AA62AB" w:rsidDel="00855D11">
                <w:rPr>
                  <w:rFonts w:ascii="Times New Roman" w:hAnsi="Times New Roman"/>
                </w:rPr>
                <w:delText>-0.924</w:delText>
              </w:r>
            </w:del>
          </w:p>
        </w:tc>
        <w:tc>
          <w:tcPr>
            <w:tcW w:w="0" w:type="auto"/>
          </w:tcPr>
          <w:p w14:paraId="5620B3D4" w14:textId="4C9CA767" w:rsidR="00AA62AB" w:rsidRPr="00AA62AB" w:rsidDel="00855D11" w:rsidRDefault="00AA62AB">
            <w:pPr>
              <w:pStyle w:val="FigureorTabletext"/>
              <w:spacing w:line="240" w:lineRule="auto"/>
              <w:rPr>
                <w:del w:id="2362" w:author="Daniel Noble" w:date="2023-09-04T11:16:00Z"/>
                <w:rFonts w:ascii="Times New Roman" w:hAnsi="Times New Roman"/>
              </w:rPr>
              <w:pPrChange w:id="2363" w:author="Daniel Noble" w:date="2023-07-12T13:16:00Z">
                <w:pPr>
                  <w:pStyle w:val="FigureorTabletext"/>
                  <w:spacing w:line="480" w:lineRule="auto"/>
                </w:pPr>
              </w:pPrChange>
            </w:pPr>
            <w:del w:id="2364" w:author="Daniel Noble" w:date="2023-09-04T11:16:00Z">
              <w:r w:rsidRPr="00AA62AB" w:rsidDel="00855D11">
                <w:rPr>
                  <w:rFonts w:ascii="Times New Roman" w:hAnsi="Times New Roman"/>
                </w:rPr>
                <w:delText>0.84</w:delText>
              </w:r>
            </w:del>
          </w:p>
        </w:tc>
      </w:tr>
      <w:tr w:rsidR="00AA62AB" w:rsidRPr="00AA62AB" w:rsidDel="00855D11" w14:paraId="5F372829" w14:textId="0E5F9FEC" w:rsidTr="000D60D5">
        <w:trPr>
          <w:trHeight w:val="374"/>
          <w:jc w:val="center"/>
          <w:del w:id="2365" w:author="Daniel Noble" w:date="2023-09-04T11:16:00Z"/>
        </w:trPr>
        <w:tc>
          <w:tcPr>
            <w:tcW w:w="0" w:type="auto"/>
          </w:tcPr>
          <w:p w14:paraId="6EB285CD" w14:textId="500287A4" w:rsidR="00AA62AB" w:rsidRPr="00AA62AB" w:rsidDel="00855D11" w:rsidRDefault="00AA62AB">
            <w:pPr>
              <w:pStyle w:val="FigureorTabletext"/>
              <w:spacing w:line="240" w:lineRule="auto"/>
              <w:rPr>
                <w:del w:id="2366" w:author="Daniel Noble" w:date="2023-09-04T11:16:00Z"/>
                <w:rFonts w:ascii="Times New Roman" w:hAnsi="Times New Roman"/>
              </w:rPr>
              <w:pPrChange w:id="2367" w:author="Daniel Noble" w:date="2023-07-12T13:16:00Z">
                <w:pPr>
                  <w:pStyle w:val="FigureorTabletext"/>
                  <w:spacing w:line="480" w:lineRule="auto"/>
                </w:pPr>
              </w:pPrChange>
            </w:pPr>
            <w:del w:id="2368" w:author="Daniel Noble" w:date="2023-09-04T11:16:00Z">
              <w:r w:rsidRPr="00AA62AB" w:rsidDel="00855D11">
                <w:rPr>
                  <w:rFonts w:ascii="Times New Roman" w:hAnsi="Times New Roman"/>
                </w:rPr>
                <w:delText xml:space="preserve">    Cor slope - quadratic</w:delText>
              </w:r>
            </w:del>
          </w:p>
        </w:tc>
        <w:tc>
          <w:tcPr>
            <w:tcW w:w="0" w:type="auto"/>
          </w:tcPr>
          <w:p w14:paraId="51C3F392" w14:textId="713F335F" w:rsidR="00AA62AB" w:rsidRPr="00AA62AB" w:rsidDel="00855D11" w:rsidRDefault="00AA62AB">
            <w:pPr>
              <w:pStyle w:val="FigureorTabletext"/>
              <w:spacing w:line="240" w:lineRule="auto"/>
              <w:rPr>
                <w:del w:id="2369" w:author="Daniel Noble" w:date="2023-09-04T11:16:00Z"/>
                <w:rFonts w:ascii="Times New Roman" w:hAnsi="Times New Roman"/>
              </w:rPr>
              <w:pPrChange w:id="2370" w:author="Daniel Noble" w:date="2023-07-12T13:16:00Z">
                <w:pPr>
                  <w:pStyle w:val="FigureorTabletext"/>
                  <w:spacing w:line="480" w:lineRule="auto"/>
                </w:pPr>
              </w:pPrChange>
            </w:pPr>
            <w:del w:id="2371" w:author="Daniel Noble" w:date="2023-09-04T11:16:00Z">
              <w:r w:rsidRPr="00AA62AB" w:rsidDel="00855D11">
                <w:rPr>
                  <w:rFonts w:ascii="Times New Roman" w:hAnsi="Times New Roman"/>
                </w:rPr>
                <w:delText>-0.02</w:delText>
              </w:r>
            </w:del>
          </w:p>
        </w:tc>
        <w:tc>
          <w:tcPr>
            <w:tcW w:w="0" w:type="auto"/>
          </w:tcPr>
          <w:p w14:paraId="656409AB" w14:textId="1FCDAE8F" w:rsidR="00AA62AB" w:rsidRPr="00AA62AB" w:rsidDel="00855D11" w:rsidRDefault="00AA62AB">
            <w:pPr>
              <w:pStyle w:val="FigureorTabletext"/>
              <w:spacing w:line="240" w:lineRule="auto"/>
              <w:rPr>
                <w:del w:id="2372" w:author="Daniel Noble" w:date="2023-09-04T11:16:00Z"/>
                <w:rFonts w:ascii="Times New Roman" w:hAnsi="Times New Roman"/>
              </w:rPr>
              <w:pPrChange w:id="2373" w:author="Daniel Noble" w:date="2023-07-12T13:16:00Z">
                <w:pPr>
                  <w:pStyle w:val="FigureorTabletext"/>
                  <w:spacing w:line="480" w:lineRule="auto"/>
                </w:pPr>
              </w:pPrChange>
            </w:pPr>
            <w:del w:id="2374" w:author="Daniel Noble" w:date="2023-09-04T11:16:00Z">
              <w:r w:rsidRPr="00AA62AB" w:rsidDel="00855D11">
                <w:rPr>
                  <w:rFonts w:ascii="Times New Roman" w:hAnsi="Times New Roman"/>
                </w:rPr>
                <w:delText>-0.865</w:delText>
              </w:r>
            </w:del>
          </w:p>
        </w:tc>
        <w:tc>
          <w:tcPr>
            <w:tcW w:w="0" w:type="auto"/>
          </w:tcPr>
          <w:p w14:paraId="49D3D8F6" w14:textId="2E4B0084" w:rsidR="00AA62AB" w:rsidRPr="00AA62AB" w:rsidDel="00855D11" w:rsidRDefault="00AA62AB">
            <w:pPr>
              <w:pStyle w:val="FigureorTabletext"/>
              <w:spacing w:line="240" w:lineRule="auto"/>
              <w:rPr>
                <w:del w:id="2375" w:author="Daniel Noble" w:date="2023-09-04T11:16:00Z"/>
                <w:rFonts w:ascii="Times New Roman" w:hAnsi="Times New Roman"/>
              </w:rPr>
              <w:pPrChange w:id="2376" w:author="Daniel Noble" w:date="2023-07-12T13:16:00Z">
                <w:pPr>
                  <w:pStyle w:val="FigureorTabletext"/>
                  <w:spacing w:line="480" w:lineRule="auto"/>
                </w:pPr>
              </w:pPrChange>
            </w:pPr>
            <w:del w:id="2377" w:author="Daniel Noble" w:date="2023-09-04T11:16:00Z">
              <w:r w:rsidRPr="00AA62AB" w:rsidDel="00855D11">
                <w:rPr>
                  <w:rFonts w:ascii="Times New Roman" w:hAnsi="Times New Roman"/>
                </w:rPr>
                <w:delText>0.814</w:delText>
              </w:r>
            </w:del>
          </w:p>
        </w:tc>
      </w:tr>
      <w:tr w:rsidR="00AA62AB" w:rsidRPr="00AA62AB" w:rsidDel="00855D11" w14:paraId="7F9703F0" w14:textId="7962E4E9" w:rsidTr="000D60D5">
        <w:trPr>
          <w:trHeight w:val="374"/>
          <w:jc w:val="center"/>
          <w:del w:id="2378" w:author="Daniel Noble" w:date="2023-09-04T11:16:00Z"/>
        </w:trPr>
        <w:tc>
          <w:tcPr>
            <w:tcW w:w="0" w:type="auto"/>
          </w:tcPr>
          <w:p w14:paraId="620CA215" w14:textId="21F21CFF" w:rsidR="00AA62AB" w:rsidRPr="00AA62AB" w:rsidDel="00855D11" w:rsidRDefault="00AA62AB">
            <w:pPr>
              <w:pStyle w:val="FigureorTabletext"/>
              <w:spacing w:line="240" w:lineRule="auto"/>
              <w:rPr>
                <w:del w:id="2379" w:author="Daniel Noble" w:date="2023-09-04T11:16:00Z"/>
                <w:rFonts w:ascii="Times New Roman" w:hAnsi="Times New Roman"/>
              </w:rPr>
              <w:pPrChange w:id="2380" w:author="Daniel Noble" w:date="2023-07-12T13:16:00Z">
                <w:pPr>
                  <w:pStyle w:val="FigureorTabletext"/>
                  <w:spacing w:line="480" w:lineRule="auto"/>
                </w:pPr>
              </w:pPrChange>
            </w:pPr>
            <w:del w:id="2381" w:author="Daniel Noble" w:date="2023-09-04T11:16:00Z">
              <w:r w:rsidRPr="00AA62AB" w:rsidDel="00855D11">
                <w:rPr>
                  <w:rFonts w:ascii="Times New Roman" w:hAnsi="Times New Roman"/>
                </w:rPr>
                <w:delText>Permanent Environment Variance</w:delText>
              </w:r>
            </w:del>
          </w:p>
        </w:tc>
        <w:tc>
          <w:tcPr>
            <w:tcW w:w="0" w:type="auto"/>
          </w:tcPr>
          <w:p w14:paraId="19B2DCC4" w14:textId="57AB0A34" w:rsidR="00AA62AB" w:rsidRPr="00AA62AB" w:rsidDel="00855D11" w:rsidRDefault="00AA62AB">
            <w:pPr>
              <w:pStyle w:val="FigureorTabletext"/>
              <w:spacing w:line="240" w:lineRule="auto"/>
              <w:rPr>
                <w:del w:id="2382" w:author="Daniel Noble" w:date="2023-09-04T11:16:00Z"/>
                <w:rFonts w:ascii="Times New Roman" w:hAnsi="Times New Roman"/>
                <w:b/>
              </w:rPr>
              <w:pPrChange w:id="2383" w:author="Daniel Noble" w:date="2023-07-12T13:16:00Z">
                <w:pPr>
                  <w:pStyle w:val="FigureorTabletext"/>
                  <w:spacing w:line="480" w:lineRule="auto"/>
                </w:pPr>
              </w:pPrChange>
            </w:pPr>
            <w:del w:id="2384" w:author="Daniel Noble" w:date="2023-09-04T11:16:00Z">
              <w:r w:rsidRPr="00AA62AB" w:rsidDel="00855D11">
                <w:rPr>
                  <w:rFonts w:ascii="Times New Roman" w:hAnsi="Times New Roman"/>
                  <w:b/>
                </w:rPr>
                <w:delText>0.055</w:delText>
              </w:r>
            </w:del>
          </w:p>
        </w:tc>
        <w:tc>
          <w:tcPr>
            <w:tcW w:w="0" w:type="auto"/>
          </w:tcPr>
          <w:p w14:paraId="7DCC1C92" w14:textId="140F0136" w:rsidR="00AA62AB" w:rsidRPr="00AA62AB" w:rsidDel="00855D11" w:rsidRDefault="00AA62AB">
            <w:pPr>
              <w:pStyle w:val="FigureorTabletext"/>
              <w:spacing w:line="240" w:lineRule="auto"/>
              <w:rPr>
                <w:del w:id="2385" w:author="Daniel Noble" w:date="2023-09-04T11:16:00Z"/>
                <w:rFonts w:ascii="Times New Roman" w:hAnsi="Times New Roman"/>
                <w:b/>
              </w:rPr>
              <w:pPrChange w:id="2386" w:author="Daniel Noble" w:date="2023-07-12T13:16:00Z">
                <w:pPr>
                  <w:pStyle w:val="FigureorTabletext"/>
                  <w:spacing w:line="480" w:lineRule="auto"/>
                </w:pPr>
              </w:pPrChange>
            </w:pPr>
            <w:del w:id="2387" w:author="Daniel Noble" w:date="2023-09-04T11:16:00Z">
              <w:r w:rsidRPr="00AA62AB" w:rsidDel="00855D11">
                <w:rPr>
                  <w:rFonts w:ascii="Times New Roman" w:hAnsi="Times New Roman"/>
                  <w:b/>
                </w:rPr>
                <w:delText>0.017</w:delText>
              </w:r>
            </w:del>
          </w:p>
        </w:tc>
        <w:tc>
          <w:tcPr>
            <w:tcW w:w="0" w:type="auto"/>
          </w:tcPr>
          <w:p w14:paraId="1A711749" w14:textId="1C335C26" w:rsidR="00AA62AB" w:rsidRPr="00AA62AB" w:rsidDel="00855D11" w:rsidRDefault="00AA62AB">
            <w:pPr>
              <w:pStyle w:val="FigureorTabletext"/>
              <w:spacing w:line="240" w:lineRule="auto"/>
              <w:rPr>
                <w:del w:id="2388" w:author="Daniel Noble" w:date="2023-09-04T11:16:00Z"/>
                <w:rFonts w:ascii="Times New Roman" w:hAnsi="Times New Roman"/>
                <w:b/>
              </w:rPr>
              <w:pPrChange w:id="2389" w:author="Daniel Noble" w:date="2023-07-12T13:16:00Z">
                <w:pPr>
                  <w:pStyle w:val="FigureorTabletext"/>
                  <w:spacing w:line="480" w:lineRule="auto"/>
                </w:pPr>
              </w:pPrChange>
            </w:pPr>
            <w:del w:id="2390" w:author="Daniel Noble" w:date="2023-09-04T11:16:00Z">
              <w:r w:rsidRPr="00AA62AB" w:rsidDel="00855D11">
                <w:rPr>
                  <w:rFonts w:ascii="Times New Roman" w:hAnsi="Times New Roman"/>
                  <w:b/>
                </w:rPr>
                <w:delText>0.081</w:delText>
              </w:r>
            </w:del>
          </w:p>
        </w:tc>
      </w:tr>
      <w:tr w:rsidR="00AA62AB" w:rsidRPr="00AA62AB" w:rsidDel="00855D11" w14:paraId="1A188AE8" w14:textId="659B190A" w:rsidTr="000D60D5">
        <w:trPr>
          <w:trHeight w:val="374"/>
          <w:jc w:val="center"/>
          <w:del w:id="2391" w:author="Daniel Noble" w:date="2023-09-04T11:16:00Z"/>
        </w:trPr>
        <w:tc>
          <w:tcPr>
            <w:tcW w:w="0" w:type="auto"/>
          </w:tcPr>
          <w:p w14:paraId="5F7F05C5" w14:textId="01B565C3" w:rsidR="00AA62AB" w:rsidRPr="00AA62AB" w:rsidDel="00855D11" w:rsidRDefault="00AA62AB">
            <w:pPr>
              <w:pStyle w:val="FigureorTabletext"/>
              <w:spacing w:line="240" w:lineRule="auto"/>
              <w:rPr>
                <w:del w:id="2392" w:author="Daniel Noble" w:date="2023-09-04T11:16:00Z"/>
                <w:rFonts w:ascii="Times New Roman" w:hAnsi="Times New Roman"/>
              </w:rPr>
              <w:pPrChange w:id="2393" w:author="Daniel Noble" w:date="2023-07-12T13:16:00Z">
                <w:pPr>
                  <w:pStyle w:val="FigureorTabletext"/>
                  <w:spacing w:line="480" w:lineRule="auto"/>
                </w:pPr>
              </w:pPrChange>
            </w:pPr>
            <w:del w:id="2394" w:author="Daniel Noble" w:date="2023-09-04T11:16:00Z">
              <w:r w:rsidRPr="00AA62AB" w:rsidDel="00855D11">
                <w:rPr>
                  <w:rFonts w:ascii="Times New Roman" w:hAnsi="Times New Roman"/>
                </w:rPr>
                <w:delText>Additive Genetic Variance</w:delText>
              </w:r>
            </w:del>
          </w:p>
        </w:tc>
        <w:tc>
          <w:tcPr>
            <w:tcW w:w="0" w:type="auto"/>
          </w:tcPr>
          <w:p w14:paraId="270D52E0" w14:textId="270DA722" w:rsidR="00AA62AB" w:rsidRPr="00AA62AB" w:rsidDel="00855D11" w:rsidRDefault="00AA62AB">
            <w:pPr>
              <w:pStyle w:val="FigureorTabletext"/>
              <w:spacing w:line="240" w:lineRule="auto"/>
              <w:rPr>
                <w:del w:id="2395" w:author="Daniel Noble" w:date="2023-09-04T11:16:00Z"/>
                <w:rFonts w:ascii="Times New Roman" w:hAnsi="Times New Roman"/>
                <w:b/>
              </w:rPr>
              <w:pPrChange w:id="2396" w:author="Daniel Noble" w:date="2023-07-12T13:16:00Z">
                <w:pPr>
                  <w:pStyle w:val="FigureorTabletext"/>
                  <w:spacing w:line="480" w:lineRule="auto"/>
                </w:pPr>
              </w:pPrChange>
            </w:pPr>
          </w:p>
        </w:tc>
        <w:tc>
          <w:tcPr>
            <w:tcW w:w="0" w:type="auto"/>
          </w:tcPr>
          <w:p w14:paraId="45311BF7" w14:textId="51D18D28" w:rsidR="00AA62AB" w:rsidRPr="00AA62AB" w:rsidDel="00855D11" w:rsidRDefault="00AA62AB">
            <w:pPr>
              <w:pStyle w:val="FigureorTabletext"/>
              <w:spacing w:line="240" w:lineRule="auto"/>
              <w:rPr>
                <w:del w:id="2397" w:author="Daniel Noble" w:date="2023-09-04T11:16:00Z"/>
                <w:rFonts w:ascii="Times New Roman" w:hAnsi="Times New Roman"/>
                <w:b/>
              </w:rPr>
              <w:pPrChange w:id="2398" w:author="Daniel Noble" w:date="2023-07-12T13:16:00Z">
                <w:pPr>
                  <w:pStyle w:val="FigureorTabletext"/>
                  <w:spacing w:line="480" w:lineRule="auto"/>
                </w:pPr>
              </w:pPrChange>
            </w:pPr>
          </w:p>
        </w:tc>
        <w:tc>
          <w:tcPr>
            <w:tcW w:w="0" w:type="auto"/>
          </w:tcPr>
          <w:p w14:paraId="080A9C3D" w14:textId="6F212526" w:rsidR="00AA62AB" w:rsidRPr="00AA62AB" w:rsidDel="00855D11" w:rsidRDefault="00AA62AB">
            <w:pPr>
              <w:pStyle w:val="FigureorTabletext"/>
              <w:spacing w:line="240" w:lineRule="auto"/>
              <w:rPr>
                <w:del w:id="2399" w:author="Daniel Noble" w:date="2023-09-04T11:16:00Z"/>
                <w:rFonts w:ascii="Times New Roman" w:hAnsi="Times New Roman"/>
                <w:b/>
              </w:rPr>
              <w:pPrChange w:id="2400" w:author="Daniel Noble" w:date="2023-07-12T13:16:00Z">
                <w:pPr>
                  <w:pStyle w:val="FigureorTabletext"/>
                  <w:spacing w:line="480" w:lineRule="auto"/>
                </w:pPr>
              </w:pPrChange>
            </w:pPr>
          </w:p>
        </w:tc>
      </w:tr>
      <w:tr w:rsidR="00AA62AB" w:rsidRPr="00AA62AB" w:rsidDel="00855D11" w14:paraId="5142E0D5" w14:textId="7B0F414A" w:rsidTr="000D60D5">
        <w:trPr>
          <w:trHeight w:val="390"/>
          <w:jc w:val="center"/>
          <w:del w:id="2401" w:author="Daniel Noble" w:date="2023-09-04T11:16:00Z"/>
        </w:trPr>
        <w:tc>
          <w:tcPr>
            <w:tcW w:w="0" w:type="auto"/>
          </w:tcPr>
          <w:p w14:paraId="3A95A958" w14:textId="03647FFD" w:rsidR="00AA62AB" w:rsidRPr="00AA62AB" w:rsidDel="00855D11" w:rsidRDefault="00AA62AB">
            <w:pPr>
              <w:pStyle w:val="FigureorTabletext"/>
              <w:spacing w:line="240" w:lineRule="auto"/>
              <w:rPr>
                <w:del w:id="2402" w:author="Daniel Noble" w:date="2023-09-04T11:16:00Z"/>
                <w:rFonts w:ascii="Times New Roman" w:hAnsi="Times New Roman"/>
              </w:rPr>
              <w:pPrChange w:id="2403" w:author="Daniel Noble" w:date="2023-07-12T13:16:00Z">
                <w:pPr>
                  <w:pStyle w:val="FigureorTabletext"/>
                  <w:spacing w:line="480" w:lineRule="auto"/>
                </w:pPr>
              </w:pPrChange>
            </w:pPr>
            <w:del w:id="2404" w:author="Daniel Noble" w:date="2023-09-04T11:16:00Z">
              <w:r w:rsidRPr="00AA62AB" w:rsidDel="00855D11">
                <w:rPr>
                  <w:rFonts w:ascii="Times New Roman" w:hAnsi="Times New Roman"/>
                </w:rPr>
                <w:delText xml:space="preserve">    Intercept</w:delText>
              </w:r>
            </w:del>
          </w:p>
        </w:tc>
        <w:tc>
          <w:tcPr>
            <w:tcW w:w="0" w:type="auto"/>
          </w:tcPr>
          <w:p w14:paraId="1A8E5E40" w14:textId="1EC1CD42" w:rsidR="00AA62AB" w:rsidRPr="00AA62AB" w:rsidDel="00855D11" w:rsidRDefault="00AA62AB">
            <w:pPr>
              <w:pStyle w:val="FigureorTabletext"/>
              <w:spacing w:line="240" w:lineRule="auto"/>
              <w:rPr>
                <w:del w:id="2405" w:author="Daniel Noble" w:date="2023-09-04T11:16:00Z"/>
                <w:rFonts w:ascii="Times New Roman" w:hAnsi="Times New Roman"/>
                <w:b/>
              </w:rPr>
              <w:pPrChange w:id="2406" w:author="Daniel Noble" w:date="2023-07-12T13:16:00Z">
                <w:pPr>
                  <w:pStyle w:val="FigureorTabletext"/>
                  <w:spacing w:line="480" w:lineRule="auto"/>
                </w:pPr>
              </w:pPrChange>
            </w:pPr>
            <w:del w:id="2407" w:author="Daniel Noble" w:date="2023-09-04T11:16:00Z">
              <w:r w:rsidRPr="00AA62AB" w:rsidDel="00855D11">
                <w:rPr>
                  <w:rFonts w:ascii="Times New Roman" w:hAnsi="Times New Roman"/>
                  <w:b/>
                </w:rPr>
                <w:delText>0.109</w:delText>
              </w:r>
            </w:del>
          </w:p>
        </w:tc>
        <w:tc>
          <w:tcPr>
            <w:tcW w:w="0" w:type="auto"/>
          </w:tcPr>
          <w:p w14:paraId="62C28973" w14:textId="7AAD3EE5" w:rsidR="00AA62AB" w:rsidRPr="00AA62AB" w:rsidDel="00855D11" w:rsidRDefault="00AA62AB">
            <w:pPr>
              <w:pStyle w:val="FigureorTabletext"/>
              <w:spacing w:line="240" w:lineRule="auto"/>
              <w:rPr>
                <w:del w:id="2408" w:author="Daniel Noble" w:date="2023-09-04T11:16:00Z"/>
                <w:rFonts w:ascii="Times New Roman" w:hAnsi="Times New Roman"/>
                <w:b/>
              </w:rPr>
              <w:pPrChange w:id="2409" w:author="Daniel Noble" w:date="2023-07-12T13:16:00Z">
                <w:pPr>
                  <w:pStyle w:val="FigureorTabletext"/>
                  <w:spacing w:line="480" w:lineRule="auto"/>
                </w:pPr>
              </w:pPrChange>
            </w:pPr>
            <w:del w:id="2410" w:author="Daniel Noble" w:date="2023-09-04T11:16:00Z">
              <w:r w:rsidRPr="00AA62AB" w:rsidDel="00855D11">
                <w:rPr>
                  <w:rFonts w:ascii="Times New Roman" w:hAnsi="Times New Roman"/>
                  <w:b/>
                </w:rPr>
                <w:delText>0.077</w:delText>
              </w:r>
            </w:del>
          </w:p>
        </w:tc>
        <w:tc>
          <w:tcPr>
            <w:tcW w:w="0" w:type="auto"/>
          </w:tcPr>
          <w:p w14:paraId="5C1FF690" w14:textId="7B9415A4" w:rsidR="00AA62AB" w:rsidRPr="00AA62AB" w:rsidDel="00855D11" w:rsidRDefault="00AA62AB">
            <w:pPr>
              <w:pStyle w:val="FigureorTabletext"/>
              <w:spacing w:line="240" w:lineRule="auto"/>
              <w:rPr>
                <w:del w:id="2411" w:author="Daniel Noble" w:date="2023-09-04T11:16:00Z"/>
                <w:rFonts w:ascii="Times New Roman" w:hAnsi="Times New Roman"/>
                <w:b/>
              </w:rPr>
              <w:pPrChange w:id="2412" w:author="Daniel Noble" w:date="2023-07-12T13:16:00Z">
                <w:pPr>
                  <w:pStyle w:val="FigureorTabletext"/>
                  <w:spacing w:line="480" w:lineRule="auto"/>
                </w:pPr>
              </w:pPrChange>
            </w:pPr>
            <w:del w:id="2413" w:author="Daniel Noble" w:date="2023-09-04T11:16:00Z">
              <w:r w:rsidRPr="00AA62AB" w:rsidDel="00855D11">
                <w:rPr>
                  <w:rFonts w:ascii="Times New Roman" w:hAnsi="Times New Roman"/>
                  <w:b/>
                </w:rPr>
                <w:delText>0.136</w:delText>
              </w:r>
            </w:del>
          </w:p>
        </w:tc>
      </w:tr>
      <w:tr w:rsidR="00AA62AB" w:rsidRPr="00AA62AB" w:rsidDel="00855D11" w14:paraId="5DE1BB49" w14:textId="5DEBEAA6" w:rsidTr="000D60D5">
        <w:trPr>
          <w:trHeight w:val="374"/>
          <w:jc w:val="center"/>
          <w:del w:id="2414" w:author="Daniel Noble" w:date="2023-09-04T11:16:00Z"/>
        </w:trPr>
        <w:tc>
          <w:tcPr>
            <w:tcW w:w="0" w:type="auto"/>
          </w:tcPr>
          <w:p w14:paraId="0DB82226" w14:textId="67E3B9B8" w:rsidR="00AA62AB" w:rsidRPr="00AA62AB" w:rsidDel="00855D11" w:rsidRDefault="00AA62AB">
            <w:pPr>
              <w:pStyle w:val="FigureorTabletext"/>
              <w:spacing w:line="240" w:lineRule="auto"/>
              <w:rPr>
                <w:del w:id="2415" w:author="Daniel Noble" w:date="2023-09-04T11:16:00Z"/>
                <w:rFonts w:ascii="Times New Roman" w:hAnsi="Times New Roman"/>
              </w:rPr>
              <w:pPrChange w:id="2416" w:author="Daniel Noble" w:date="2023-07-12T13:16:00Z">
                <w:pPr>
                  <w:pStyle w:val="FigureorTabletext"/>
                  <w:spacing w:line="480" w:lineRule="auto"/>
                </w:pPr>
              </w:pPrChange>
            </w:pPr>
            <w:del w:id="2417" w:author="Daniel Noble" w:date="2023-09-04T11:16:00Z">
              <w:r w:rsidRPr="00AA62AB" w:rsidDel="00855D11">
                <w:rPr>
                  <w:rFonts w:ascii="Times New Roman" w:hAnsi="Times New Roman"/>
                </w:rPr>
                <w:delText xml:space="preserve">    Slope</w:delText>
              </w:r>
            </w:del>
          </w:p>
        </w:tc>
        <w:tc>
          <w:tcPr>
            <w:tcW w:w="0" w:type="auto"/>
          </w:tcPr>
          <w:p w14:paraId="6C02CC51" w14:textId="342DC67E" w:rsidR="00AA62AB" w:rsidRPr="00AA62AB" w:rsidDel="00855D11" w:rsidRDefault="00AA62AB">
            <w:pPr>
              <w:pStyle w:val="FigureorTabletext"/>
              <w:spacing w:line="240" w:lineRule="auto"/>
              <w:rPr>
                <w:del w:id="2418" w:author="Daniel Noble" w:date="2023-09-04T11:16:00Z"/>
                <w:rFonts w:ascii="Times New Roman" w:hAnsi="Times New Roman"/>
                <w:b/>
              </w:rPr>
              <w:pPrChange w:id="2419" w:author="Daniel Noble" w:date="2023-07-12T13:16:00Z">
                <w:pPr>
                  <w:pStyle w:val="FigureorTabletext"/>
                  <w:spacing w:line="480" w:lineRule="auto"/>
                </w:pPr>
              </w:pPrChange>
            </w:pPr>
            <w:del w:id="2420" w:author="Daniel Noble" w:date="2023-09-04T11:16:00Z">
              <w:r w:rsidRPr="00AA62AB" w:rsidDel="00855D11">
                <w:rPr>
                  <w:rFonts w:ascii="Times New Roman" w:hAnsi="Times New Roman"/>
                  <w:b/>
                </w:rPr>
                <w:delText>0.115</w:delText>
              </w:r>
            </w:del>
          </w:p>
        </w:tc>
        <w:tc>
          <w:tcPr>
            <w:tcW w:w="0" w:type="auto"/>
          </w:tcPr>
          <w:p w14:paraId="42652853" w14:textId="2843E0F1" w:rsidR="00AA62AB" w:rsidRPr="00AA62AB" w:rsidDel="00855D11" w:rsidRDefault="00AA62AB">
            <w:pPr>
              <w:pStyle w:val="FigureorTabletext"/>
              <w:spacing w:line="240" w:lineRule="auto"/>
              <w:rPr>
                <w:del w:id="2421" w:author="Daniel Noble" w:date="2023-09-04T11:16:00Z"/>
                <w:rFonts w:ascii="Times New Roman" w:hAnsi="Times New Roman"/>
                <w:b/>
              </w:rPr>
              <w:pPrChange w:id="2422" w:author="Daniel Noble" w:date="2023-07-12T13:16:00Z">
                <w:pPr>
                  <w:pStyle w:val="FigureorTabletext"/>
                  <w:spacing w:line="480" w:lineRule="auto"/>
                </w:pPr>
              </w:pPrChange>
            </w:pPr>
            <w:del w:id="2423" w:author="Daniel Noble" w:date="2023-09-04T11:16:00Z">
              <w:r w:rsidRPr="00AA62AB" w:rsidDel="00855D11">
                <w:rPr>
                  <w:rFonts w:ascii="Times New Roman" w:hAnsi="Times New Roman"/>
                  <w:b/>
                </w:rPr>
                <w:delText>0.098</w:delText>
              </w:r>
            </w:del>
          </w:p>
        </w:tc>
        <w:tc>
          <w:tcPr>
            <w:tcW w:w="0" w:type="auto"/>
          </w:tcPr>
          <w:p w14:paraId="3DC8DD62" w14:textId="185A5E9A" w:rsidR="00AA62AB" w:rsidRPr="00AA62AB" w:rsidDel="00855D11" w:rsidRDefault="00AA62AB">
            <w:pPr>
              <w:pStyle w:val="FigureorTabletext"/>
              <w:spacing w:line="240" w:lineRule="auto"/>
              <w:rPr>
                <w:del w:id="2424" w:author="Daniel Noble" w:date="2023-09-04T11:16:00Z"/>
                <w:rFonts w:ascii="Times New Roman" w:hAnsi="Times New Roman"/>
                <w:b/>
              </w:rPr>
              <w:pPrChange w:id="2425" w:author="Daniel Noble" w:date="2023-07-12T13:16:00Z">
                <w:pPr>
                  <w:pStyle w:val="FigureorTabletext"/>
                  <w:spacing w:line="480" w:lineRule="auto"/>
                </w:pPr>
              </w:pPrChange>
            </w:pPr>
            <w:del w:id="2426" w:author="Daniel Noble" w:date="2023-09-04T11:16:00Z">
              <w:r w:rsidRPr="00AA62AB" w:rsidDel="00855D11">
                <w:rPr>
                  <w:rFonts w:ascii="Times New Roman" w:hAnsi="Times New Roman"/>
                  <w:b/>
                </w:rPr>
                <w:delText>0.134</w:delText>
              </w:r>
            </w:del>
          </w:p>
        </w:tc>
      </w:tr>
      <w:tr w:rsidR="00AA62AB" w:rsidRPr="00AA62AB" w:rsidDel="00855D11" w14:paraId="74560186" w14:textId="4128D4D2" w:rsidTr="000D60D5">
        <w:trPr>
          <w:trHeight w:val="374"/>
          <w:jc w:val="center"/>
          <w:del w:id="2427" w:author="Daniel Noble" w:date="2023-09-04T11:16:00Z"/>
        </w:trPr>
        <w:tc>
          <w:tcPr>
            <w:tcW w:w="0" w:type="auto"/>
          </w:tcPr>
          <w:p w14:paraId="37DAD2AF" w14:textId="11C164B8" w:rsidR="00AA62AB" w:rsidRPr="00AA62AB" w:rsidDel="00855D11" w:rsidRDefault="00AA62AB">
            <w:pPr>
              <w:pStyle w:val="FigureorTabletext"/>
              <w:spacing w:line="240" w:lineRule="auto"/>
              <w:rPr>
                <w:del w:id="2428" w:author="Daniel Noble" w:date="2023-09-04T11:16:00Z"/>
                <w:rFonts w:ascii="Times New Roman" w:hAnsi="Times New Roman"/>
              </w:rPr>
              <w:pPrChange w:id="2429" w:author="Daniel Noble" w:date="2023-07-12T13:16:00Z">
                <w:pPr>
                  <w:pStyle w:val="FigureorTabletext"/>
                  <w:spacing w:line="480" w:lineRule="auto"/>
                </w:pPr>
              </w:pPrChange>
            </w:pPr>
            <w:del w:id="2430" w:author="Daniel Noble" w:date="2023-09-04T11:16:00Z">
              <w:r w:rsidRPr="00AA62AB" w:rsidDel="00855D11">
                <w:rPr>
                  <w:rFonts w:ascii="Times New Roman" w:hAnsi="Times New Roman"/>
                </w:rPr>
                <w:delText xml:space="preserve">    Quadratic</w:delText>
              </w:r>
            </w:del>
          </w:p>
        </w:tc>
        <w:tc>
          <w:tcPr>
            <w:tcW w:w="0" w:type="auto"/>
          </w:tcPr>
          <w:p w14:paraId="60D16461" w14:textId="48B87737" w:rsidR="00AA62AB" w:rsidRPr="00AA62AB" w:rsidDel="00855D11" w:rsidRDefault="00AA62AB">
            <w:pPr>
              <w:pStyle w:val="FigureorTabletext"/>
              <w:spacing w:line="240" w:lineRule="auto"/>
              <w:rPr>
                <w:del w:id="2431" w:author="Daniel Noble" w:date="2023-09-04T11:16:00Z"/>
                <w:rFonts w:ascii="Times New Roman" w:hAnsi="Times New Roman"/>
                <w:b/>
              </w:rPr>
              <w:pPrChange w:id="2432" w:author="Daniel Noble" w:date="2023-07-12T13:16:00Z">
                <w:pPr>
                  <w:pStyle w:val="FigureorTabletext"/>
                  <w:spacing w:line="480" w:lineRule="auto"/>
                </w:pPr>
              </w:pPrChange>
            </w:pPr>
            <w:del w:id="2433" w:author="Daniel Noble" w:date="2023-09-04T11:16:00Z">
              <w:r w:rsidRPr="00AA62AB" w:rsidDel="00855D11">
                <w:rPr>
                  <w:rFonts w:ascii="Times New Roman" w:hAnsi="Times New Roman"/>
                  <w:b/>
                </w:rPr>
                <w:delText>0.117</w:delText>
              </w:r>
            </w:del>
          </w:p>
        </w:tc>
        <w:tc>
          <w:tcPr>
            <w:tcW w:w="0" w:type="auto"/>
          </w:tcPr>
          <w:p w14:paraId="5C04D127" w14:textId="27E13214" w:rsidR="00AA62AB" w:rsidRPr="00AA62AB" w:rsidDel="00855D11" w:rsidRDefault="00AA62AB">
            <w:pPr>
              <w:pStyle w:val="FigureorTabletext"/>
              <w:spacing w:line="240" w:lineRule="auto"/>
              <w:rPr>
                <w:del w:id="2434" w:author="Daniel Noble" w:date="2023-09-04T11:16:00Z"/>
                <w:rFonts w:ascii="Times New Roman" w:hAnsi="Times New Roman"/>
                <w:b/>
              </w:rPr>
              <w:pPrChange w:id="2435" w:author="Daniel Noble" w:date="2023-07-12T13:16:00Z">
                <w:pPr>
                  <w:pStyle w:val="FigureorTabletext"/>
                  <w:spacing w:line="480" w:lineRule="auto"/>
                </w:pPr>
              </w:pPrChange>
            </w:pPr>
            <w:del w:id="2436" w:author="Daniel Noble" w:date="2023-09-04T11:16:00Z">
              <w:r w:rsidRPr="00AA62AB" w:rsidDel="00855D11">
                <w:rPr>
                  <w:rFonts w:ascii="Times New Roman" w:hAnsi="Times New Roman"/>
                  <w:b/>
                </w:rPr>
                <w:delText>0.101</w:delText>
              </w:r>
            </w:del>
          </w:p>
        </w:tc>
        <w:tc>
          <w:tcPr>
            <w:tcW w:w="0" w:type="auto"/>
          </w:tcPr>
          <w:p w14:paraId="3FD89EEF" w14:textId="28DCFED4" w:rsidR="00AA62AB" w:rsidRPr="00AA62AB" w:rsidDel="00855D11" w:rsidRDefault="00AA62AB">
            <w:pPr>
              <w:pStyle w:val="FigureorTabletext"/>
              <w:spacing w:line="240" w:lineRule="auto"/>
              <w:rPr>
                <w:del w:id="2437" w:author="Daniel Noble" w:date="2023-09-04T11:16:00Z"/>
                <w:rFonts w:ascii="Times New Roman" w:hAnsi="Times New Roman"/>
                <w:b/>
              </w:rPr>
              <w:pPrChange w:id="2438" w:author="Daniel Noble" w:date="2023-07-12T13:16:00Z">
                <w:pPr>
                  <w:pStyle w:val="FigureorTabletext"/>
                  <w:spacing w:line="480" w:lineRule="auto"/>
                </w:pPr>
              </w:pPrChange>
            </w:pPr>
            <w:del w:id="2439" w:author="Daniel Noble" w:date="2023-09-04T11:16:00Z">
              <w:r w:rsidRPr="00AA62AB" w:rsidDel="00855D11">
                <w:rPr>
                  <w:rFonts w:ascii="Times New Roman" w:hAnsi="Times New Roman"/>
                  <w:b/>
                </w:rPr>
                <w:delText>0.134</w:delText>
              </w:r>
            </w:del>
          </w:p>
        </w:tc>
      </w:tr>
      <w:tr w:rsidR="00AA62AB" w:rsidRPr="00AA62AB" w:rsidDel="00855D11" w14:paraId="22272F1B" w14:textId="09E42DE0" w:rsidTr="000D60D5">
        <w:trPr>
          <w:trHeight w:val="374"/>
          <w:jc w:val="center"/>
          <w:del w:id="2440" w:author="Daniel Noble" w:date="2023-09-04T11:16:00Z"/>
        </w:trPr>
        <w:tc>
          <w:tcPr>
            <w:tcW w:w="0" w:type="auto"/>
          </w:tcPr>
          <w:p w14:paraId="2285758E" w14:textId="076E673A" w:rsidR="00AA62AB" w:rsidRPr="00AA62AB" w:rsidDel="00855D11" w:rsidRDefault="00AA62AB">
            <w:pPr>
              <w:pStyle w:val="FigureorTabletext"/>
              <w:spacing w:line="240" w:lineRule="auto"/>
              <w:rPr>
                <w:del w:id="2441" w:author="Daniel Noble" w:date="2023-09-04T11:16:00Z"/>
                <w:rFonts w:ascii="Times New Roman" w:hAnsi="Times New Roman"/>
              </w:rPr>
              <w:pPrChange w:id="2442" w:author="Daniel Noble" w:date="2023-07-12T13:16:00Z">
                <w:pPr>
                  <w:pStyle w:val="FigureorTabletext"/>
                  <w:spacing w:line="480" w:lineRule="auto"/>
                </w:pPr>
              </w:pPrChange>
            </w:pPr>
            <w:del w:id="2443" w:author="Daniel Noble" w:date="2023-09-04T11:16:00Z">
              <w:r w:rsidRPr="00AA62AB" w:rsidDel="00855D11">
                <w:rPr>
                  <w:rFonts w:ascii="Times New Roman" w:hAnsi="Times New Roman"/>
                </w:rPr>
                <w:delText xml:space="preserve">    Cor intercept - slope</w:delText>
              </w:r>
            </w:del>
          </w:p>
        </w:tc>
        <w:tc>
          <w:tcPr>
            <w:tcW w:w="0" w:type="auto"/>
          </w:tcPr>
          <w:p w14:paraId="74FB966F" w14:textId="4D373986" w:rsidR="00AA62AB" w:rsidRPr="00AA62AB" w:rsidDel="00855D11" w:rsidRDefault="00AA62AB">
            <w:pPr>
              <w:pStyle w:val="FigureorTabletext"/>
              <w:spacing w:line="240" w:lineRule="auto"/>
              <w:rPr>
                <w:del w:id="2444" w:author="Daniel Noble" w:date="2023-09-04T11:16:00Z"/>
                <w:rFonts w:ascii="Times New Roman" w:hAnsi="Times New Roman"/>
              </w:rPr>
              <w:pPrChange w:id="2445" w:author="Daniel Noble" w:date="2023-07-12T13:16:00Z">
                <w:pPr>
                  <w:pStyle w:val="FigureorTabletext"/>
                  <w:spacing w:line="480" w:lineRule="auto"/>
                </w:pPr>
              </w:pPrChange>
            </w:pPr>
            <w:del w:id="2446" w:author="Daniel Noble" w:date="2023-09-04T11:16:00Z">
              <w:r w:rsidRPr="00AA62AB" w:rsidDel="00855D11">
                <w:rPr>
                  <w:rFonts w:ascii="Times New Roman" w:hAnsi="Times New Roman"/>
                </w:rPr>
                <w:delText>0.021</w:delText>
              </w:r>
            </w:del>
          </w:p>
        </w:tc>
        <w:tc>
          <w:tcPr>
            <w:tcW w:w="0" w:type="auto"/>
          </w:tcPr>
          <w:p w14:paraId="72C715F5" w14:textId="4931B094" w:rsidR="00AA62AB" w:rsidRPr="00AA62AB" w:rsidDel="00855D11" w:rsidRDefault="00AA62AB">
            <w:pPr>
              <w:pStyle w:val="FigureorTabletext"/>
              <w:spacing w:line="240" w:lineRule="auto"/>
              <w:rPr>
                <w:del w:id="2447" w:author="Daniel Noble" w:date="2023-09-04T11:16:00Z"/>
                <w:rFonts w:ascii="Times New Roman" w:hAnsi="Times New Roman"/>
              </w:rPr>
              <w:pPrChange w:id="2448" w:author="Daniel Noble" w:date="2023-07-12T13:16:00Z">
                <w:pPr>
                  <w:pStyle w:val="FigureorTabletext"/>
                  <w:spacing w:line="480" w:lineRule="auto"/>
                </w:pPr>
              </w:pPrChange>
            </w:pPr>
            <w:del w:id="2449" w:author="Daniel Noble" w:date="2023-09-04T11:16:00Z">
              <w:r w:rsidRPr="00AA62AB" w:rsidDel="00855D11">
                <w:rPr>
                  <w:rFonts w:ascii="Times New Roman" w:hAnsi="Times New Roman"/>
                </w:rPr>
                <w:delText>-0.218</w:delText>
              </w:r>
            </w:del>
          </w:p>
        </w:tc>
        <w:tc>
          <w:tcPr>
            <w:tcW w:w="0" w:type="auto"/>
          </w:tcPr>
          <w:p w14:paraId="5AA25F19" w14:textId="2156616C" w:rsidR="00AA62AB" w:rsidRPr="00AA62AB" w:rsidDel="00855D11" w:rsidRDefault="00AA62AB">
            <w:pPr>
              <w:pStyle w:val="FigureorTabletext"/>
              <w:spacing w:line="240" w:lineRule="auto"/>
              <w:rPr>
                <w:del w:id="2450" w:author="Daniel Noble" w:date="2023-09-04T11:16:00Z"/>
                <w:rFonts w:ascii="Times New Roman" w:hAnsi="Times New Roman"/>
              </w:rPr>
              <w:pPrChange w:id="2451" w:author="Daniel Noble" w:date="2023-07-12T13:16:00Z">
                <w:pPr>
                  <w:pStyle w:val="FigureorTabletext"/>
                  <w:spacing w:line="480" w:lineRule="auto"/>
                </w:pPr>
              </w:pPrChange>
            </w:pPr>
            <w:del w:id="2452" w:author="Daniel Noble" w:date="2023-09-04T11:16:00Z">
              <w:r w:rsidRPr="00AA62AB" w:rsidDel="00855D11">
                <w:rPr>
                  <w:rFonts w:ascii="Times New Roman" w:hAnsi="Times New Roman"/>
                </w:rPr>
                <w:delText>0.265</w:delText>
              </w:r>
            </w:del>
          </w:p>
        </w:tc>
      </w:tr>
      <w:tr w:rsidR="00AA62AB" w:rsidRPr="00AA62AB" w:rsidDel="00855D11" w14:paraId="00BD069E" w14:textId="19EDD666" w:rsidTr="000D60D5">
        <w:trPr>
          <w:trHeight w:val="374"/>
          <w:jc w:val="center"/>
          <w:del w:id="2453" w:author="Daniel Noble" w:date="2023-09-04T11:16:00Z"/>
        </w:trPr>
        <w:tc>
          <w:tcPr>
            <w:tcW w:w="0" w:type="auto"/>
          </w:tcPr>
          <w:p w14:paraId="5446DD4C" w14:textId="2620FE1C" w:rsidR="00AA62AB" w:rsidRPr="00AA62AB" w:rsidDel="00855D11" w:rsidRDefault="00AA62AB">
            <w:pPr>
              <w:pStyle w:val="FigureorTabletext"/>
              <w:spacing w:line="240" w:lineRule="auto"/>
              <w:rPr>
                <w:del w:id="2454" w:author="Daniel Noble" w:date="2023-09-04T11:16:00Z"/>
                <w:rFonts w:ascii="Times New Roman" w:hAnsi="Times New Roman"/>
              </w:rPr>
              <w:pPrChange w:id="2455" w:author="Daniel Noble" w:date="2023-07-12T13:16:00Z">
                <w:pPr>
                  <w:pStyle w:val="FigureorTabletext"/>
                  <w:spacing w:line="480" w:lineRule="auto"/>
                </w:pPr>
              </w:pPrChange>
            </w:pPr>
            <w:del w:id="2456" w:author="Daniel Noble" w:date="2023-09-04T11:16:00Z">
              <w:r w:rsidRPr="00AA62AB" w:rsidDel="00855D11">
                <w:rPr>
                  <w:rFonts w:ascii="Times New Roman" w:hAnsi="Times New Roman"/>
                </w:rPr>
                <w:delText xml:space="preserve">    Cor intercept - quadratic</w:delText>
              </w:r>
            </w:del>
          </w:p>
        </w:tc>
        <w:tc>
          <w:tcPr>
            <w:tcW w:w="0" w:type="auto"/>
          </w:tcPr>
          <w:p w14:paraId="3DA4992E" w14:textId="42D36D06" w:rsidR="00AA62AB" w:rsidRPr="00AA62AB" w:rsidDel="00855D11" w:rsidRDefault="00AA62AB">
            <w:pPr>
              <w:pStyle w:val="FigureorTabletext"/>
              <w:spacing w:line="240" w:lineRule="auto"/>
              <w:rPr>
                <w:del w:id="2457" w:author="Daniel Noble" w:date="2023-09-04T11:16:00Z"/>
                <w:rFonts w:ascii="Times New Roman" w:hAnsi="Times New Roman"/>
              </w:rPr>
              <w:pPrChange w:id="2458" w:author="Daniel Noble" w:date="2023-07-12T13:16:00Z">
                <w:pPr>
                  <w:pStyle w:val="FigureorTabletext"/>
                  <w:spacing w:line="480" w:lineRule="auto"/>
                </w:pPr>
              </w:pPrChange>
            </w:pPr>
            <w:del w:id="2459" w:author="Daniel Noble" w:date="2023-09-04T11:16:00Z">
              <w:r w:rsidRPr="00AA62AB" w:rsidDel="00855D11">
                <w:rPr>
                  <w:rFonts w:ascii="Times New Roman" w:hAnsi="Times New Roman"/>
                </w:rPr>
                <w:delText>-0.552</w:delText>
              </w:r>
            </w:del>
          </w:p>
        </w:tc>
        <w:tc>
          <w:tcPr>
            <w:tcW w:w="0" w:type="auto"/>
          </w:tcPr>
          <w:p w14:paraId="6E955B1D" w14:textId="5CBDDE36" w:rsidR="00AA62AB" w:rsidRPr="00AA62AB" w:rsidDel="00855D11" w:rsidRDefault="00AA62AB">
            <w:pPr>
              <w:pStyle w:val="FigureorTabletext"/>
              <w:spacing w:line="240" w:lineRule="auto"/>
              <w:rPr>
                <w:del w:id="2460" w:author="Daniel Noble" w:date="2023-09-04T11:16:00Z"/>
                <w:rFonts w:ascii="Times New Roman" w:hAnsi="Times New Roman"/>
              </w:rPr>
              <w:pPrChange w:id="2461" w:author="Daniel Noble" w:date="2023-07-12T13:16:00Z">
                <w:pPr>
                  <w:pStyle w:val="FigureorTabletext"/>
                  <w:spacing w:line="480" w:lineRule="auto"/>
                </w:pPr>
              </w:pPrChange>
            </w:pPr>
            <w:del w:id="2462" w:author="Daniel Noble" w:date="2023-09-04T11:16:00Z">
              <w:r w:rsidRPr="00AA62AB" w:rsidDel="00855D11">
                <w:rPr>
                  <w:rFonts w:ascii="Times New Roman" w:hAnsi="Times New Roman"/>
                </w:rPr>
                <w:delText>-0.737</w:delText>
              </w:r>
            </w:del>
          </w:p>
        </w:tc>
        <w:tc>
          <w:tcPr>
            <w:tcW w:w="0" w:type="auto"/>
          </w:tcPr>
          <w:p w14:paraId="72D56CD4" w14:textId="2E1FEDAD" w:rsidR="00AA62AB" w:rsidRPr="00AA62AB" w:rsidDel="00855D11" w:rsidRDefault="00AA62AB">
            <w:pPr>
              <w:pStyle w:val="FigureorTabletext"/>
              <w:spacing w:line="240" w:lineRule="auto"/>
              <w:rPr>
                <w:del w:id="2463" w:author="Daniel Noble" w:date="2023-09-04T11:16:00Z"/>
                <w:rFonts w:ascii="Times New Roman" w:hAnsi="Times New Roman"/>
              </w:rPr>
              <w:pPrChange w:id="2464" w:author="Daniel Noble" w:date="2023-07-12T13:16:00Z">
                <w:pPr>
                  <w:pStyle w:val="FigureorTabletext"/>
                  <w:spacing w:line="480" w:lineRule="auto"/>
                </w:pPr>
              </w:pPrChange>
            </w:pPr>
            <w:del w:id="2465" w:author="Daniel Noble" w:date="2023-09-04T11:16:00Z">
              <w:r w:rsidRPr="00AA62AB" w:rsidDel="00855D11">
                <w:rPr>
                  <w:rFonts w:ascii="Times New Roman" w:hAnsi="Times New Roman"/>
                </w:rPr>
                <w:delText>-0.357</w:delText>
              </w:r>
            </w:del>
          </w:p>
        </w:tc>
      </w:tr>
      <w:tr w:rsidR="00AA62AB" w:rsidRPr="00AA62AB" w:rsidDel="00855D11" w14:paraId="1F0D7197" w14:textId="462E02AA" w:rsidTr="000D60D5">
        <w:trPr>
          <w:trHeight w:val="390"/>
          <w:jc w:val="center"/>
          <w:del w:id="2466" w:author="Daniel Noble" w:date="2023-09-04T11:16:00Z"/>
        </w:trPr>
        <w:tc>
          <w:tcPr>
            <w:tcW w:w="0" w:type="auto"/>
          </w:tcPr>
          <w:p w14:paraId="6EB389C7" w14:textId="39F2D39F" w:rsidR="00AA62AB" w:rsidRPr="00AA62AB" w:rsidDel="00855D11" w:rsidRDefault="00AA62AB">
            <w:pPr>
              <w:pStyle w:val="FigureorTabletext"/>
              <w:spacing w:line="240" w:lineRule="auto"/>
              <w:rPr>
                <w:del w:id="2467" w:author="Daniel Noble" w:date="2023-09-04T11:16:00Z"/>
                <w:rFonts w:ascii="Times New Roman" w:hAnsi="Times New Roman"/>
              </w:rPr>
              <w:pPrChange w:id="2468" w:author="Daniel Noble" w:date="2023-07-12T13:16:00Z">
                <w:pPr>
                  <w:pStyle w:val="FigureorTabletext"/>
                  <w:spacing w:line="480" w:lineRule="auto"/>
                </w:pPr>
              </w:pPrChange>
            </w:pPr>
            <w:del w:id="2469" w:author="Daniel Noble" w:date="2023-09-04T11:16:00Z">
              <w:r w:rsidRPr="00AA62AB" w:rsidDel="00855D11">
                <w:rPr>
                  <w:rFonts w:ascii="Times New Roman" w:hAnsi="Times New Roman"/>
                </w:rPr>
                <w:delText xml:space="preserve">    Cor slope - quadratic</w:delText>
              </w:r>
            </w:del>
          </w:p>
        </w:tc>
        <w:tc>
          <w:tcPr>
            <w:tcW w:w="0" w:type="auto"/>
          </w:tcPr>
          <w:p w14:paraId="78B981D7" w14:textId="189F6BA2" w:rsidR="00AA62AB" w:rsidRPr="00AA62AB" w:rsidDel="00855D11" w:rsidRDefault="00AA62AB">
            <w:pPr>
              <w:pStyle w:val="FigureorTabletext"/>
              <w:spacing w:line="240" w:lineRule="auto"/>
              <w:rPr>
                <w:del w:id="2470" w:author="Daniel Noble" w:date="2023-09-04T11:16:00Z"/>
                <w:rFonts w:ascii="Times New Roman" w:hAnsi="Times New Roman"/>
                <w:b/>
              </w:rPr>
              <w:pPrChange w:id="2471" w:author="Daniel Noble" w:date="2023-07-12T13:16:00Z">
                <w:pPr>
                  <w:pStyle w:val="FigureorTabletext"/>
                  <w:spacing w:line="480" w:lineRule="auto"/>
                </w:pPr>
              </w:pPrChange>
            </w:pPr>
            <w:del w:id="2472" w:author="Daniel Noble" w:date="2023-09-04T11:16:00Z">
              <w:r w:rsidRPr="00AA62AB" w:rsidDel="00855D11">
                <w:rPr>
                  <w:rFonts w:ascii="Times New Roman" w:hAnsi="Times New Roman"/>
                  <w:b/>
                </w:rPr>
                <w:delText>0.68</w:delText>
              </w:r>
            </w:del>
          </w:p>
        </w:tc>
        <w:tc>
          <w:tcPr>
            <w:tcW w:w="0" w:type="auto"/>
          </w:tcPr>
          <w:p w14:paraId="7FB705B8" w14:textId="522FCD48" w:rsidR="00AA62AB" w:rsidRPr="00AA62AB" w:rsidDel="00855D11" w:rsidRDefault="00AA62AB">
            <w:pPr>
              <w:pStyle w:val="FigureorTabletext"/>
              <w:spacing w:line="240" w:lineRule="auto"/>
              <w:rPr>
                <w:del w:id="2473" w:author="Daniel Noble" w:date="2023-09-04T11:16:00Z"/>
                <w:rFonts w:ascii="Times New Roman" w:hAnsi="Times New Roman"/>
                <w:b/>
              </w:rPr>
              <w:pPrChange w:id="2474" w:author="Daniel Noble" w:date="2023-07-12T13:16:00Z">
                <w:pPr>
                  <w:pStyle w:val="FigureorTabletext"/>
                  <w:spacing w:line="480" w:lineRule="auto"/>
                </w:pPr>
              </w:pPrChange>
            </w:pPr>
            <w:del w:id="2475" w:author="Daniel Noble" w:date="2023-09-04T11:16:00Z">
              <w:r w:rsidRPr="00AA62AB" w:rsidDel="00855D11">
                <w:rPr>
                  <w:rFonts w:ascii="Times New Roman" w:hAnsi="Times New Roman"/>
                  <w:b/>
                </w:rPr>
                <w:delText>0.529</w:delText>
              </w:r>
            </w:del>
          </w:p>
        </w:tc>
        <w:tc>
          <w:tcPr>
            <w:tcW w:w="0" w:type="auto"/>
          </w:tcPr>
          <w:p w14:paraId="2B636459" w14:textId="3891A32F" w:rsidR="00AA62AB" w:rsidRPr="00AA62AB" w:rsidDel="00855D11" w:rsidRDefault="00AA62AB">
            <w:pPr>
              <w:pStyle w:val="FigureorTabletext"/>
              <w:spacing w:line="240" w:lineRule="auto"/>
              <w:rPr>
                <w:del w:id="2476" w:author="Daniel Noble" w:date="2023-09-04T11:16:00Z"/>
                <w:rFonts w:ascii="Times New Roman" w:hAnsi="Times New Roman"/>
                <w:b/>
              </w:rPr>
              <w:pPrChange w:id="2477" w:author="Daniel Noble" w:date="2023-07-12T13:16:00Z">
                <w:pPr>
                  <w:pStyle w:val="FigureorTabletext"/>
                  <w:spacing w:line="480" w:lineRule="auto"/>
                </w:pPr>
              </w:pPrChange>
            </w:pPr>
            <w:del w:id="2478" w:author="Daniel Noble" w:date="2023-09-04T11:16:00Z">
              <w:r w:rsidRPr="00AA62AB" w:rsidDel="00855D11">
                <w:rPr>
                  <w:rFonts w:ascii="Times New Roman" w:hAnsi="Times New Roman"/>
                  <w:b/>
                </w:rPr>
                <w:delText>0.794</w:delText>
              </w:r>
            </w:del>
          </w:p>
        </w:tc>
      </w:tr>
      <w:tr w:rsidR="00AA62AB" w:rsidRPr="00AA62AB" w:rsidDel="00855D11" w14:paraId="68C6D0F1" w14:textId="5B6D99AA" w:rsidTr="009B7891">
        <w:tblPrEx>
          <w:tblW w:w="0" w:type="auto"/>
          <w:jc w:val="center"/>
          <w:tblLook w:val="07E0" w:firstRow="1" w:lastRow="1" w:firstColumn="1" w:lastColumn="1" w:noHBand="1" w:noVBand="1"/>
          <w:tblPrExChange w:id="2479" w:author="Daniel Noble" w:date="2023-07-12T13:38:00Z">
            <w:tblPrEx>
              <w:tblW w:w="0" w:type="auto"/>
              <w:jc w:val="center"/>
              <w:tblLook w:val="07E0" w:firstRow="1" w:lastRow="1" w:firstColumn="1" w:lastColumn="1" w:noHBand="1" w:noVBand="1"/>
            </w:tblPrEx>
          </w:tblPrExChange>
        </w:tblPrEx>
        <w:trPr>
          <w:trHeight w:val="374"/>
          <w:jc w:val="center"/>
          <w:del w:id="2480" w:author="Daniel Noble" w:date="2023-09-04T11:16:00Z"/>
          <w:trPrChange w:id="2481" w:author="Daniel Noble" w:date="2023-07-12T13:38:00Z">
            <w:trPr>
              <w:trHeight w:val="374"/>
              <w:jc w:val="center"/>
            </w:trPr>
          </w:trPrChange>
        </w:trPr>
        <w:tc>
          <w:tcPr>
            <w:tcW w:w="0" w:type="auto"/>
            <w:tcPrChange w:id="2482" w:author="Daniel Noble" w:date="2023-07-12T13:38:00Z">
              <w:tcPr>
                <w:tcW w:w="0" w:type="auto"/>
              </w:tcPr>
            </w:tcPrChange>
          </w:tcPr>
          <w:p w14:paraId="61CB7DBA" w14:textId="3588D473" w:rsidR="00AA62AB" w:rsidRPr="00AA62AB" w:rsidDel="00855D11" w:rsidRDefault="00AA62AB">
            <w:pPr>
              <w:pStyle w:val="FigureorTabletext"/>
              <w:spacing w:line="240" w:lineRule="auto"/>
              <w:rPr>
                <w:del w:id="2483" w:author="Daniel Noble" w:date="2023-09-04T11:16:00Z"/>
                <w:rFonts w:ascii="Times New Roman" w:hAnsi="Times New Roman"/>
                <w:i/>
                <w:iCs/>
              </w:rPr>
              <w:pPrChange w:id="2484" w:author="Daniel Noble" w:date="2023-07-12T13:16:00Z">
                <w:pPr>
                  <w:pStyle w:val="FigureorTabletext"/>
                  <w:spacing w:line="480" w:lineRule="auto"/>
                </w:pPr>
              </w:pPrChange>
            </w:pPr>
            <w:del w:id="2485" w:author="Daniel Noble" w:date="2023-09-04T11:16:00Z">
              <w:r w:rsidRPr="00AA62AB" w:rsidDel="00855D11">
                <w:rPr>
                  <w:rFonts w:ascii="Times New Roman" w:hAnsi="Times New Roman"/>
                </w:rPr>
                <w:delText>Residual</w:delText>
              </w:r>
            </w:del>
          </w:p>
        </w:tc>
        <w:tc>
          <w:tcPr>
            <w:tcW w:w="0" w:type="auto"/>
            <w:tcPrChange w:id="2486" w:author="Daniel Noble" w:date="2023-07-12T13:38:00Z">
              <w:tcPr>
                <w:tcW w:w="0" w:type="auto"/>
              </w:tcPr>
            </w:tcPrChange>
          </w:tcPr>
          <w:p w14:paraId="56A33A89" w14:textId="21B8BB63" w:rsidR="00AA62AB" w:rsidRPr="00AA62AB" w:rsidDel="00855D11" w:rsidRDefault="00AA62AB">
            <w:pPr>
              <w:pStyle w:val="FigureorTabletext"/>
              <w:spacing w:line="240" w:lineRule="auto"/>
              <w:rPr>
                <w:del w:id="2487" w:author="Daniel Noble" w:date="2023-09-04T11:16:00Z"/>
                <w:rFonts w:ascii="Times New Roman" w:hAnsi="Times New Roman"/>
                <w:b/>
              </w:rPr>
              <w:pPrChange w:id="2488" w:author="Daniel Noble" w:date="2023-07-12T13:16:00Z">
                <w:pPr>
                  <w:pStyle w:val="FigureorTabletext"/>
                  <w:spacing w:line="480" w:lineRule="auto"/>
                </w:pPr>
              </w:pPrChange>
            </w:pPr>
            <w:del w:id="2489" w:author="Daniel Noble" w:date="2023-09-04T11:16:00Z">
              <w:r w:rsidRPr="00AA62AB" w:rsidDel="00855D11">
                <w:rPr>
                  <w:rFonts w:ascii="Times New Roman" w:hAnsi="Times New Roman"/>
                  <w:b/>
                </w:rPr>
                <w:delText>-2.087</w:delText>
              </w:r>
            </w:del>
          </w:p>
        </w:tc>
        <w:tc>
          <w:tcPr>
            <w:tcW w:w="0" w:type="auto"/>
            <w:tcPrChange w:id="2490" w:author="Daniel Noble" w:date="2023-07-12T13:38:00Z">
              <w:tcPr>
                <w:tcW w:w="0" w:type="auto"/>
              </w:tcPr>
            </w:tcPrChange>
          </w:tcPr>
          <w:p w14:paraId="4F097E2C" w14:textId="6F42EE0B" w:rsidR="00AA62AB" w:rsidRPr="00AA62AB" w:rsidDel="00855D11" w:rsidRDefault="00AA62AB">
            <w:pPr>
              <w:pStyle w:val="FigureorTabletext"/>
              <w:spacing w:line="240" w:lineRule="auto"/>
              <w:rPr>
                <w:del w:id="2491" w:author="Daniel Noble" w:date="2023-09-04T11:16:00Z"/>
                <w:rFonts w:ascii="Times New Roman" w:hAnsi="Times New Roman"/>
                <w:b/>
              </w:rPr>
              <w:pPrChange w:id="2492" w:author="Daniel Noble" w:date="2023-07-12T13:16:00Z">
                <w:pPr>
                  <w:pStyle w:val="FigureorTabletext"/>
                  <w:spacing w:line="480" w:lineRule="auto"/>
                </w:pPr>
              </w:pPrChange>
            </w:pPr>
            <w:del w:id="2493" w:author="Daniel Noble" w:date="2023-09-04T11:16:00Z">
              <w:r w:rsidRPr="00AA62AB" w:rsidDel="00855D11">
                <w:rPr>
                  <w:rFonts w:ascii="Times New Roman" w:hAnsi="Times New Roman"/>
                  <w:b/>
                </w:rPr>
                <w:delText>-2.118</w:delText>
              </w:r>
            </w:del>
          </w:p>
        </w:tc>
        <w:tc>
          <w:tcPr>
            <w:tcW w:w="0" w:type="auto"/>
            <w:tcPrChange w:id="2494" w:author="Daniel Noble" w:date="2023-07-12T13:38:00Z">
              <w:tcPr>
                <w:tcW w:w="0" w:type="auto"/>
              </w:tcPr>
            </w:tcPrChange>
          </w:tcPr>
          <w:p w14:paraId="3A3A471C" w14:textId="70A740CB" w:rsidR="00AA62AB" w:rsidRPr="00AA62AB" w:rsidDel="00855D11" w:rsidRDefault="00AA62AB">
            <w:pPr>
              <w:pStyle w:val="FigureorTabletext"/>
              <w:spacing w:line="240" w:lineRule="auto"/>
              <w:rPr>
                <w:del w:id="2495" w:author="Daniel Noble" w:date="2023-09-04T11:16:00Z"/>
                <w:rFonts w:ascii="Times New Roman" w:hAnsi="Times New Roman"/>
                <w:b/>
              </w:rPr>
              <w:pPrChange w:id="2496" w:author="Daniel Noble" w:date="2023-07-12T13:16:00Z">
                <w:pPr>
                  <w:pStyle w:val="FigureorTabletext"/>
                  <w:spacing w:line="480" w:lineRule="auto"/>
                </w:pPr>
              </w:pPrChange>
            </w:pPr>
            <w:del w:id="2497" w:author="Daniel Noble" w:date="2023-09-04T11:16:00Z">
              <w:r w:rsidRPr="00AA62AB" w:rsidDel="00855D11">
                <w:rPr>
                  <w:rFonts w:ascii="Times New Roman" w:hAnsi="Times New Roman"/>
                  <w:b/>
                </w:rPr>
                <w:delText>-2.057</w:delText>
              </w:r>
            </w:del>
          </w:p>
        </w:tc>
      </w:tr>
      <w:tr w:rsidR="00AA62AB" w:rsidRPr="00AA62AB" w:rsidDel="00855D11" w14:paraId="6208EB3B" w14:textId="50529420" w:rsidTr="009B7891">
        <w:tblPrEx>
          <w:tblW w:w="0" w:type="auto"/>
          <w:jc w:val="center"/>
          <w:tblLook w:val="07E0" w:firstRow="1" w:lastRow="1" w:firstColumn="1" w:lastColumn="1" w:noHBand="1" w:noVBand="1"/>
          <w:tblPrExChange w:id="2498" w:author="Daniel Noble" w:date="2023-07-12T13:38:00Z">
            <w:tblPrEx>
              <w:tblW w:w="0" w:type="auto"/>
              <w:jc w:val="center"/>
              <w:tblLook w:val="07E0" w:firstRow="1" w:lastRow="1" w:firstColumn="1" w:lastColumn="1" w:noHBand="1" w:noVBand="1"/>
            </w:tblPrEx>
          </w:tblPrExChange>
        </w:tblPrEx>
        <w:trPr>
          <w:trHeight w:val="374"/>
          <w:jc w:val="center"/>
          <w:del w:id="2499" w:author="Daniel Noble" w:date="2023-09-04T11:16:00Z"/>
          <w:trPrChange w:id="2500" w:author="Daniel Noble" w:date="2023-07-12T13:38:00Z">
            <w:trPr>
              <w:trHeight w:val="374"/>
              <w:jc w:val="center"/>
            </w:trPr>
          </w:trPrChange>
        </w:trPr>
        <w:tc>
          <w:tcPr>
            <w:tcW w:w="0" w:type="auto"/>
            <w:tcBorders>
              <w:bottom w:val="single" w:sz="4" w:space="0" w:color="auto"/>
            </w:tcBorders>
            <w:tcPrChange w:id="2501" w:author="Daniel Noble" w:date="2023-07-12T13:38:00Z">
              <w:tcPr>
                <w:tcW w:w="0" w:type="auto"/>
              </w:tcPr>
            </w:tcPrChange>
          </w:tcPr>
          <w:p w14:paraId="2E4A8A3D" w14:textId="0515E838" w:rsidR="00AA62AB" w:rsidRPr="00AA62AB" w:rsidDel="00855D11" w:rsidRDefault="00AA62AB">
            <w:pPr>
              <w:pStyle w:val="FigureorTabletext"/>
              <w:spacing w:line="240" w:lineRule="auto"/>
              <w:rPr>
                <w:del w:id="2502" w:author="Daniel Noble" w:date="2023-09-04T11:16:00Z"/>
                <w:rFonts w:ascii="Times New Roman" w:hAnsi="Times New Roman"/>
              </w:rPr>
              <w:pPrChange w:id="2503" w:author="Daniel Noble" w:date="2023-07-12T13:16:00Z">
                <w:pPr>
                  <w:pStyle w:val="FigureorTabletext"/>
                  <w:spacing w:line="480" w:lineRule="auto"/>
                </w:pPr>
              </w:pPrChange>
            </w:pPr>
            <w:del w:id="2504" w:author="Daniel Noble" w:date="2023-09-04T11:16:00Z">
              <w:r w:rsidRPr="00AA62AB" w:rsidDel="00855D11">
                <w:rPr>
                  <w:rFonts w:ascii="Times New Roman" w:hAnsi="Times New Roman"/>
                </w:rPr>
                <w:delText>Residual x Age</w:delText>
              </w:r>
            </w:del>
          </w:p>
        </w:tc>
        <w:tc>
          <w:tcPr>
            <w:tcW w:w="0" w:type="auto"/>
            <w:tcBorders>
              <w:bottom w:val="single" w:sz="4" w:space="0" w:color="auto"/>
            </w:tcBorders>
            <w:tcPrChange w:id="2505" w:author="Daniel Noble" w:date="2023-07-12T13:38:00Z">
              <w:tcPr>
                <w:tcW w:w="0" w:type="auto"/>
              </w:tcPr>
            </w:tcPrChange>
          </w:tcPr>
          <w:p w14:paraId="7CA61415" w14:textId="56EB7F40" w:rsidR="00AA62AB" w:rsidRPr="00AA62AB" w:rsidDel="00855D11" w:rsidRDefault="00AA62AB">
            <w:pPr>
              <w:pStyle w:val="FigureorTabletext"/>
              <w:spacing w:line="240" w:lineRule="auto"/>
              <w:rPr>
                <w:del w:id="2506" w:author="Daniel Noble" w:date="2023-09-04T11:16:00Z"/>
                <w:rFonts w:ascii="Times New Roman" w:hAnsi="Times New Roman"/>
                <w:b/>
              </w:rPr>
              <w:pPrChange w:id="2507" w:author="Daniel Noble" w:date="2023-07-12T13:16:00Z">
                <w:pPr>
                  <w:pStyle w:val="FigureorTabletext"/>
                  <w:spacing w:line="480" w:lineRule="auto"/>
                </w:pPr>
              </w:pPrChange>
            </w:pPr>
            <w:del w:id="2508" w:author="Daniel Noble" w:date="2023-09-04T11:16:00Z">
              <w:r w:rsidRPr="00AA62AB" w:rsidDel="00855D11">
                <w:rPr>
                  <w:rFonts w:ascii="Times New Roman" w:hAnsi="Times New Roman"/>
                  <w:b/>
                </w:rPr>
                <w:delText>-0.048</w:delText>
              </w:r>
            </w:del>
          </w:p>
        </w:tc>
        <w:tc>
          <w:tcPr>
            <w:tcW w:w="0" w:type="auto"/>
            <w:tcBorders>
              <w:bottom w:val="single" w:sz="4" w:space="0" w:color="auto"/>
            </w:tcBorders>
            <w:tcPrChange w:id="2509" w:author="Daniel Noble" w:date="2023-07-12T13:38:00Z">
              <w:tcPr>
                <w:tcW w:w="0" w:type="auto"/>
              </w:tcPr>
            </w:tcPrChange>
          </w:tcPr>
          <w:p w14:paraId="0A5D663D" w14:textId="271C6032" w:rsidR="00AA62AB" w:rsidRPr="00AA62AB" w:rsidDel="00855D11" w:rsidRDefault="00AA62AB">
            <w:pPr>
              <w:pStyle w:val="FigureorTabletext"/>
              <w:spacing w:line="240" w:lineRule="auto"/>
              <w:rPr>
                <w:del w:id="2510" w:author="Daniel Noble" w:date="2023-09-04T11:16:00Z"/>
                <w:rFonts w:ascii="Times New Roman" w:hAnsi="Times New Roman"/>
                <w:b/>
              </w:rPr>
              <w:pPrChange w:id="2511" w:author="Daniel Noble" w:date="2023-07-12T13:16:00Z">
                <w:pPr>
                  <w:pStyle w:val="FigureorTabletext"/>
                  <w:spacing w:line="480" w:lineRule="auto"/>
                </w:pPr>
              </w:pPrChange>
            </w:pPr>
            <w:del w:id="2512" w:author="Daniel Noble" w:date="2023-09-04T11:16:00Z">
              <w:r w:rsidRPr="00AA62AB" w:rsidDel="00855D11">
                <w:rPr>
                  <w:rFonts w:ascii="Times New Roman" w:hAnsi="Times New Roman"/>
                  <w:b/>
                </w:rPr>
                <w:delText>-0.085</w:delText>
              </w:r>
            </w:del>
          </w:p>
        </w:tc>
        <w:tc>
          <w:tcPr>
            <w:tcW w:w="0" w:type="auto"/>
            <w:tcBorders>
              <w:bottom w:val="single" w:sz="4" w:space="0" w:color="auto"/>
            </w:tcBorders>
            <w:tcPrChange w:id="2513" w:author="Daniel Noble" w:date="2023-07-12T13:38:00Z">
              <w:tcPr>
                <w:tcW w:w="0" w:type="auto"/>
              </w:tcPr>
            </w:tcPrChange>
          </w:tcPr>
          <w:p w14:paraId="3C27E855" w14:textId="3E189680" w:rsidR="00AA62AB" w:rsidRPr="00AA62AB" w:rsidDel="00855D11" w:rsidRDefault="00AA62AB">
            <w:pPr>
              <w:pStyle w:val="FigureorTabletext"/>
              <w:spacing w:line="240" w:lineRule="auto"/>
              <w:rPr>
                <w:del w:id="2514" w:author="Daniel Noble" w:date="2023-09-04T11:16:00Z"/>
                <w:rFonts w:ascii="Times New Roman" w:hAnsi="Times New Roman"/>
                <w:b/>
              </w:rPr>
              <w:pPrChange w:id="2515" w:author="Daniel Noble" w:date="2023-07-12T13:16:00Z">
                <w:pPr>
                  <w:pStyle w:val="FigureorTabletext"/>
                  <w:spacing w:line="480" w:lineRule="auto"/>
                </w:pPr>
              </w:pPrChange>
            </w:pPr>
            <w:del w:id="2516" w:author="Daniel Noble" w:date="2023-09-04T11:16:00Z">
              <w:r w:rsidRPr="00AA62AB" w:rsidDel="00855D11">
                <w:rPr>
                  <w:rFonts w:ascii="Times New Roman" w:hAnsi="Times New Roman"/>
                  <w:b/>
                </w:rPr>
                <w:delText>-0.013</w:delText>
              </w:r>
            </w:del>
          </w:p>
        </w:tc>
      </w:tr>
    </w:tbl>
    <w:tbl>
      <w:tblPr>
        <w:tblStyle w:val="Table1"/>
        <w:tblW w:w="0" w:type="auto"/>
        <w:tblInd w:w="108" w:type="dxa"/>
        <w:tblLook w:val="07E0" w:firstRow="1" w:lastRow="1" w:firstColumn="1" w:lastColumn="1" w:noHBand="1" w:noVBand="1"/>
      </w:tblPr>
      <w:tblGrid>
        <w:gridCol w:w="3629"/>
        <w:gridCol w:w="2271"/>
        <w:gridCol w:w="1813"/>
        <w:gridCol w:w="1755"/>
        <w:tblGridChange w:id="2517">
          <w:tblGrid>
            <w:gridCol w:w="3629"/>
            <w:gridCol w:w="2271"/>
            <w:gridCol w:w="1813"/>
            <w:gridCol w:w="1755"/>
          </w:tblGrid>
        </w:tblGridChange>
      </w:tblGrid>
      <w:tr w:rsidR="00AA62AB" w:rsidRPr="00AA62AB" w14:paraId="27AA3B6A" w14:textId="77777777" w:rsidTr="00AA62AB">
        <w:tc>
          <w:tcPr>
            <w:tcW w:w="0" w:type="auto"/>
            <w:gridSpan w:val="4"/>
            <w:tcBorders>
              <w:bottom w:val="single" w:sz="0" w:space="0" w:color="auto"/>
            </w:tcBorders>
            <w:vAlign w:val="bottom"/>
          </w:tcPr>
          <w:p w14:paraId="4EE935A7" w14:textId="77777777" w:rsidR="00AA62AB" w:rsidRDefault="00AA62AB">
            <w:pPr>
              <w:pStyle w:val="FigureorTabletext"/>
              <w:spacing w:line="240" w:lineRule="auto"/>
              <w:rPr>
                <w:rStyle w:val="AppendixFigureTableHeaderChar"/>
                <w:rFonts w:ascii="Times New Roman" w:hAnsi="Times New Roman"/>
                <w:bCs w:val="0"/>
              </w:rPr>
              <w:pPrChange w:id="2518" w:author="Daniel Noble" w:date="2023-07-12T13:16:00Z">
                <w:pPr>
                  <w:pStyle w:val="FigureorTabletext"/>
                  <w:spacing w:line="480" w:lineRule="auto"/>
                </w:pPr>
              </w:pPrChange>
            </w:pPr>
          </w:p>
          <w:p w14:paraId="3C230CAE" w14:textId="3462D745" w:rsidR="00AA62AB" w:rsidRPr="00AA62AB" w:rsidRDefault="00AA62AB">
            <w:pPr>
              <w:pStyle w:val="FigureorTabletext"/>
              <w:spacing w:line="240" w:lineRule="auto"/>
              <w:rPr>
                <w:rFonts w:ascii="Times New Roman" w:hAnsi="Times New Roman"/>
              </w:rPr>
              <w:pPrChange w:id="2519" w:author="Daniel Noble" w:date="2023-07-12T13:16:00Z">
                <w:pPr>
                  <w:pStyle w:val="FigureorTabletext"/>
                  <w:spacing w:line="480" w:lineRule="auto"/>
                </w:pPr>
              </w:pPrChange>
            </w:pPr>
            <w:r w:rsidRPr="00AA62AB">
              <w:rPr>
                <w:rStyle w:val="AppendixFigureTableHeaderChar"/>
                <w:rFonts w:ascii="Times New Roman" w:hAnsi="Times New Roman"/>
              </w:rPr>
              <w:t>Table S10</w:t>
            </w:r>
            <w:r w:rsidRPr="00AA62AB">
              <w:rPr>
                <w:rFonts w:ascii="Times New Roman" w:hAnsi="Times New Roman"/>
                <w:b/>
              </w:rPr>
              <w:t xml:space="preserve"> </w:t>
            </w:r>
            <w:r w:rsidRPr="00AA62AB">
              <w:rPr>
                <w:rFonts w:ascii="Times New Roman" w:hAnsi="Times New Roman"/>
              </w:rPr>
              <w:t xml:space="preserve">Estimates from model testing the effects of incubation treatment on changes in mass over age. Note that individual variation is not accounted for in random effects, only variation among different mothers to account for non-independence among siblings. Bolded estimates are </w:t>
            </w:r>
            <w:r w:rsidRPr="00AA62AB">
              <w:rPr>
                <w:rFonts w:ascii="Times New Roman" w:hAnsi="Times New Roman"/>
              </w:rPr>
              <w:lastRenderedPageBreak/>
              <w:t>significantly different from zero. * indicates that value is above zero prior to rounding. n</w:t>
            </w:r>
            <w:r w:rsidRPr="00AA62AB">
              <w:rPr>
                <w:rFonts w:ascii="Times New Roman" w:hAnsi="Times New Roman"/>
                <w:vertAlign w:val="subscript"/>
              </w:rPr>
              <w:t>obs</w:t>
            </w:r>
            <w:r w:rsidRPr="00AA62AB">
              <w:rPr>
                <w:rFonts w:ascii="Times New Roman" w:hAnsi="Times New Roman"/>
              </w:rPr>
              <w:t xml:space="preserve"> = 2926. </w:t>
            </w:r>
            <w:r w:rsidRPr="00AA62AB">
              <w:rPr>
                <w:rFonts w:ascii="Times New Roman" w:eastAsiaTheme="minorEastAsia" w:hAnsi="Times New Roman"/>
              </w:rPr>
              <w:t xml:space="preserve">Age measured in days was z-transformed (mean = 361.34, SD = 185.16). </w:t>
            </w:r>
            <w:r w:rsidRPr="00AA62AB">
              <w:rPr>
                <w:rFonts w:ascii="Times New Roman" w:hAnsi="Times New Roman"/>
              </w:rPr>
              <w:t>* indicates that value is very small but does not overlap zero prior to rounding</w:t>
            </w:r>
          </w:p>
        </w:tc>
      </w:tr>
      <w:tr w:rsidR="00AA62AB" w:rsidRPr="00AA62AB" w14:paraId="1EC99112" w14:textId="77777777" w:rsidTr="00AA62AB">
        <w:tc>
          <w:tcPr>
            <w:tcW w:w="0" w:type="auto"/>
            <w:tcBorders>
              <w:bottom w:val="single" w:sz="0" w:space="0" w:color="auto"/>
            </w:tcBorders>
            <w:vAlign w:val="bottom"/>
          </w:tcPr>
          <w:p w14:paraId="48B620EE" w14:textId="77777777" w:rsidR="00AA62AB" w:rsidRPr="00AA62AB" w:rsidRDefault="00AA62AB">
            <w:pPr>
              <w:pStyle w:val="FigureorTabletext"/>
              <w:spacing w:line="240" w:lineRule="auto"/>
              <w:rPr>
                <w:rFonts w:ascii="Times New Roman" w:hAnsi="Times New Roman"/>
              </w:rPr>
              <w:pPrChange w:id="2520" w:author="Daniel Noble" w:date="2023-07-12T13:16:00Z">
                <w:pPr>
                  <w:pStyle w:val="FigureorTabletext"/>
                  <w:spacing w:line="480" w:lineRule="auto"/>
                </w:pPr>
              </w:pPrChange>
            </w:pPr>
            <w:r w:rsidRPr="00AA62AB">
              <w:rPr>
                <w:rFonts w:ascii="Times New Roman" w:hAnsi="Times New Roman"/>
              </w:rPr>
              <w:lastRenderedPageBreak/>
              <w:t> </w:t>
            </w:r>
          </w:p>
        </w:tc>
        <w:tc>
          <w:tcPr>
            <w:tcW w:w="0" w:type="auto"/>
            <w:tcBorders>
              <w:bottom w:val="single" w:sz="0" w:space="0" w:color="auto"/>
            </w:tcBorders>
            <w:vAlign w:val="bottom"/>
          </w:tcPr>
          <w:p w14:paraId="0E1A38FC" w14:textId="77777777" w:rsidR="00AA62AB" w:rsidRPr="00AA62AB" w:rsidRDefault="00AA62AB">
            <w:pPr>
              <w:pStyle w:val="FigureorTabletext"/>
              <w:spacing w:line="240" w:lineRule="auto"/>
              <w:rPr>
                <w:rFonts w:ascii="Times New Roman" w:hAnsi="Times New Roman"/>
              </w:rPr>
              <w:pPrChange w:id="2521" w:author="Daniel Noble" w:date="2023-07-12T13:16:00Z">
                <w:pPr>
                  <w:pStyle w:val="FigureorTabletext"/>
                  <w:spacing w:line="480" w:lineRule="auto"/>
                </w:pPr>
              </w:pPrChange>
            </w:pPr>
            <w:r w:rsidRPr="00AA62AB">
              <w:rPr>
                <w:rFonts w:ascii="Times New Roman" w:hAnsi="Times New Roman"/>
              </w:rPr>
              <w:t>Estimate</w:t>
            </w:r>
          </w:p>
        </w:tc>
        <w:tc>
          <w:tcPr>
            <w:tcW w:w="0" w:type="auto"/>
            <w:tcBorders>
              <w:bottom w:val="single" w:sz="0" w:space="0" w:color="auto"/>
            </w:tcBorders>
            <w:vAlign w:val="bottom"/>
          </w:tcPr>
          <w:p w14:paraId="1F08CBF4" w14:textId="77777777" w:rsidR="00AA62AB" w:rsidRPr="00AA62AB" w:rsidRDefault="00AA62AB">
            <w:pPr>
              <w:pStyle w:val="FigureorTabletext"/>
              <w:spacing w:line="240" w:lineRule="auto"/>
              <w:rPr>
                <w:rFonts w:ascii="Times New Roman" w:hAnsi="Times New Roman"/>
              </w:rPr>
              <w:pPrChange w:id="2522" w:author="Daniel Noble" w:date="2023-07-12T13:16:00Z">
                <w:pPr>
                  <w:pStyle w:val="FigureorTabletext"/>
                  <w:spacing w:line="480" w:lineRule="auto"/>
                </w:pPr>
              </w:pPrChange>
            </w:pPr>
            <w:r w:rsidRPr="00AA62AB">
              <w:rPr>
                <w:rFonts w:ascii="Times New Roman" w:hAnsi="Times New Roman"/>
              </w:rPr>
              <w:t>Lower</w:t>
            </w:r>
          </w:p>
        </w:tc>
        <w:tc>
          <w:tcPr>
            <w:tcW w:w="0" w:type="auto"/>
            <w:tcBorders>
              <w:bottom w:val="single" w:sz="0" w:space="0" w:color="auto"/>
            </w:tcBorders>
            <w:vAlign w:val="bottom"/>
          </w:tcPr>
          <w:p w14:paraId="2F851028" w14:textId="77777777" w:rsidR="00AA62AB" w:rsidRPr="00AA62AB" w:rsidRDefault="00AA62AB">
            <w:pPr>
              <w:pStyle w:val="FigureorTabletext"/>
              <w:spacing w:line="240" w:lineRule="auto"/>
              <w:rPr>
                <w:rFonts w:ascii="Times New Roman" w:hAnsi="Times New Roman"/>
              </w:rPr>
              <w:pPrChange w:id="2523" w:author="Daniel Noble" w:date="2023-07-12T13:16:00Z">
                <w:pPr>
                  <w:pStyle w:val="FigureorTabletext"/>
                  <w:spacing w:line="480" w:lineRule="auto"/>
                </w:pPr>
              </w:pPrChange>
            </w:pPr>
            <w:r w:rsidRPr="00AA62AB">
              <w:rPr>
                <w:rFonts w:ascii="Times New Roman" w:hAnsi="Times New Roman"/>
              </w:rPr>
              <w:t>Upper</w:t>
            </w:r>
          </w:p>
        </w:tc>
      </w:tr>
      <w:tr w:rsidR="00AA62AB" w:rsidRPr="00AA62AB" w14:paraId="1109510E" w14:textId="77777777" w:rsidTr="00AA62AB">
        <w:tc>
          <w:tcPr>
            <w:tcW w:w="0" w:type="auto"/>
          </w:tcPr>
          <w:p w14:paraId="35CF1E68" w14:textId="77777777" w:rsidR="00AA62AB" w:rsidRPr="00AA62AB" w:rsidRDefault="00AA62AB">
            <w:pPr>
              <w:pStyle w:val="FigureorTabletext"/>
              <w:spacing w:line="240" w:lineRule="auto"/>
              <w:rPr>
                <w:rFonts w:ascii="Times New Roman" w:hAnsi="Times New Roman"/>
              </w:rPr>
              <w:pPrChange w:id="2524" w:author="Daniel Noble" w:date="2023-07-12T13:16:00Z">
                <w:pPr>
                  <w:pStyle w:val="FigureorTabletext"/>
                  <w:spacing w:line="480" w:lineRule="auto"/>
                </w:pPr>
              </w:pPrChange>
            </w:pPr>
            <w:r w:rsidRPr="00AA62AB">
              <w:rPr>
                <w:rFonts w:ascii="Times New Roman" w:hAnsi="Times New Roman"/>
                <w:i/>
                <w:iCs/>
              </w:rPr>
              <w:t>Fixed effects</w:t>
            </w:r>
          </w:p>
        </w:tc>
        <w:tc>
          <w:tcPr>
            <w:tcW w:w="0" w:type="auto"/>
          </w:tcPr>
          <w:p w14:paraId="65CE3E77" w14:textId="77777777" w:rsidR="00AA62AB" w:rsidRPr="00AA62AB" w:rsidRDefault="00AA62AB">
            <w:pPr>
              <w:pStyle w:val="FigureorTabletext"/>
              <w:spacing w:line="240" w:lineRule="auto"/>
              <w:rPr>
                <w:rFonts w:ascii="Times New Roman" w:hAnsi="Times New Roman"/>
                <w:b/>
              </w:rPr>
              <w:pPrChange w:id="2525" w:author="Daniel Noble" w:date="2023-07-12T13:16:00Z">
                <w:pPr>
                  <w:pStyle w:val="FigureorTabletext"/>
                  <w:spacing w:line="480" w:lineRule="auto"/>
                </w:pPr>
              </w:pPrChange>
            </w:pPr>
          </w:p>
        </w:tc>
        <w:tc>
          <w:tcPr>
            <w:tcW w:w="0" w:type="auto"/>
          </w:tcPr>
          <w:p w14:paraId="343F4E65" w14:textId="77777777" w:rsidR="00AA62AB" w:rsidRPr="00AA62AB" w:rsidRDefault="00AA62AB">
            <w:pPr>
              <w:pStyle w:val="FigureorTabletext"/>
              <w:spacing w:line="240" w:lineRule="auto"/>
              <w:rPr>
                <w:rFonts w:ascii="Times New Roman" w:hAnsi="Times New Roman"/>
                <w:b/>
              </w:rPr>
              <w:pPrChange w:id="2526" w:author="Daniel Noble" w:date="2023-07-12T13:16:00Z">
                <w:pPr>
                  <w:pStyle w:val="FigureorTabletext"/>
                  <w:spacing w:line="480" w:lineRule="auto"/>
                </w:pPr>
              </w:pPrChange>
            </w:pPr>
          </w:p>
        </w:tc>
        <w:tc>
          <w:tcPr>
            <w:tcW w:w="0" w:type="auto"/>
          </w:tcPr>
          <w:p w14:paraId="7BAF597F" w14:textId="77777777" w:rsidR="00AA62AB" w:rsidRPr="00AA62AB" w:rsidRDefault="00AA62AB">
            <w:pPr>
              <w:pStyle w:val="FigureorTabletext"/>
              <w:spacing w:line="240" w:lineRule="auto"/>
              <w:rPr>
                <w:rFonts w:ascii="Times New Roman" w:hAnsi="Times New Roman"/>
                <w:b/>
              </w:rPr>
              <w:pPrChange w:id="2527" w:author="Daniel Noble" w:date="2023-07-12T13:16:00Z">
                <w:pPr>
                  <w:pStyle w:val="FigureorTabletext"/>
                  <w:spacing w:line="480" w:lineRule="auto"/>
                </w:pPr>
              </w:pPrChange>
            </w:pPr>
          </w:p>
        </w:tc>
      </w:tr>
      <w:tr w:rsidR="00AA62AB" w:rsidRPr="00AA62AB" w14:paraId="30D33D43" w14:textId="77777777" w:rsidTr="00AA62AB">
        <w:tc>
          <w:tcPr>
            <w:tcW w:w="0" w:type="auto"/>
          </w:tcPr>
          <w:p w14:paraId="2D773990" w14:textId="77777777" w:rsidR="00AA62AB" w:rsidRPr="00AA62AB" w:rsidRDefault="00AA62AB">
            <w:pPr>
              <w:pStyle w:val="FigureorTabletext"/>
              <w:spacing w:line="240" w:lineRule="auto"/>
              <w:rPr>
                <w:rFonts w:ascii="Times New Roman" w:hAnsi="Times New Roman"/>
              </w:rPr>
              <w:pPrChange w:id="2528" w:author="Daniel Noble" w:date="2023-07-12T13:16:00Z">
                <w:pPr>
                  <w:pStyle w:val="FigureorTabletext"/>
                  <w:spacing w:line="480" w:lineRule="auto"/>
                </w:pPr>
              </w:pPrChange>
            </w:pPr>
            <w:r w:rsidRPr="00AA62AB">
              <w:rPr>
                <w:rFonts w:ascii="Times New Roman" w:hAnsi="Times New Roman"/>
              </w:rPr>
              <w:t>Intercept</w:t>
            </w:r>
          </w:p>
        </w:tc>
        <w:tc>
          <w:tcPr>
            <w:tcW w:w="0" w:type="auto"/>
          </w:tcPr>
          <w:p w14:paraId="51E81AFC" w14:textId="77777777" w:rsidR="00AA62AB" w:rsidRPr="00AA62AB" w:rsidRDefault="00AA62AB">
            <w:pPr>
              <w:pStyle w:val="FigureorTabletext"/>
              <w:spacing w:line="240" w:lineRule="auto"/>
              <w:rPr>
                <w:rFonts w:ascii="Times New Roman" w:hAnsi="Times New Roman"/>
                <w:b/>
              </w:rPr>
              <w:pPrChange w:id="2529" w:author="Daniel Noble" w:date="2023-07-12T13:16:00Z">
                <w:pPr>
                  <w:pStyle w:val="FigureorTabletext"/>
                  <w:spacing w:line="480" w:lineRule="auto"/>
                </w:pPr>
              </w:pPrChange>
            </w:pPr>
            <w:r w:rsidRPr="00AA62AB">
              <w:rPr>
                <w:rFonts w:ascii="Times New Roman" w:hAnsi="Times New Roman"/>
                <w:b/>
              </w:rPr>
              <w:t>-0.77</w:t>
            </w:r>
          </w:p>
        </w:tc>
        <w:tc>
          <w:tcPr>
            <w:tcW w:w="0" w:type="auto"/>
          </w:tcPr>
          <w:p w14:paraId="50600EF0" w14:textId="77777777" w:rsidR="00AA62AB" w:rsidRPr="00AA62AB" w:rsidRDefault="00AA62AB">
            <w:pPr>
              <w:pStyle w:val="FigureorTabletext"/>
              <w:spacing w:line="240" w:lineRule="auto"/>
              <w:rPr>
                <w:rFonts w:ascii="Times New Roman" w:hAnsi="Times New Roman"/>
                <w:b/>
              </w:rPr>
              <w:pPrChange w:id="2530" w:author="Daniel Noble" w:date="2023-07-12T13:16:00Z">
                <w:pPr>
                  <w:pStyle w:val="FigureorTabletext"/>
                  <w:spacing w:line="480" w:lineRule="auto"/>
                </w:pPr>
              </w:pPrChange>
            </w:pPr>
            <w:r w:rsidRPr="00AA62AB">
              <w:rPr>
                <w:rFonts w:ascii="Times New Roman" w:hAnsi="Times New Roman"/>
                <w:b/>
              </w:rPr>
              <w:t>-0.85</w:t>
            </w:r>
          </w:p>
        </w:tc>
        <w:tc>
          <w:tcPr>
            <w:tcW w:w="0" w:type="auto"/>
          </w:tcPr>
          <w:p w14:paraId="1029DB6A" w14:textId="77777777" w:rsidR="00AA62AB" w:rsidRPr="00AA62AB" w:rsidRDefault="00AA62AB">
            <w:pPr>
              <w:pStyle w:val="FigureorTabletext"/>
              <w:spacing w:line="240" w:lineRule="auto"/>
              <w:rPr>
                <w:rFonts w:ascii="Times New Roman" w:hAnsi="Times New Roman"/>
                <w:b/>
              </w:rPr>
              <w:pPrChange w:id="2531" w:author="Daniel Noble" w:date="2023-07-12T13:16:00Z">
                <w:pPr>
                  <w:pStyle w:val="FigureorTabletext"/>
                  <w:spacing w:line="480" w:lineRule="auto"/>
                </w:pPr>
              </w:pPrChange>
            </w:pPr>
            <w:r w:rsidRPr="00AA62AB">
              <w:rPr>
                <w:rFonts w:ascii="Times New Roman" w:hAnsi="Times New Roman"/>
                <w:b/>
              </w:rPr>
              <w:t>-0.68</w:t>
            </w:r>
          </w:p>
        </w:tc>
      </w:tr>
      <w:tr w:rsidR="00AA62AB" w:rsidRPr="00AA62AB" w14:paraId="60B2EFFD" w14:textId="77777777" w:rsidTr="00AA62AB">
        <w:tc>
          <w:tcPr>
            <w:tcW w:w="0" w:type="auto"/>
          </w:tcPr>
          <w:p w14:paraId="32E1FF51" w14:textId="77777777" w:rsidR="00AA62AB" w:rsidRPr="00AA62AB" w:rsidRDefault="00AA62AB">
            <w:pPr>
              <w:pStyle w:val="FigureorTabletext"/>
              <w:spacing w:line="240" w:lineRule="auto"/>
              <w:rPr>
                <w:rFonts w:ascii="Times New Roman" w:hAnsi="Times New Roman"/>
              </w:rPr>
              <w:pPrChange w:id="2532" w:author="Daniel Noble" w:date="2023-07-12T13:16:00Z">
                <w:pPr>
                  <w:pStyle w:val="FigureorTabletext"/>
                  <w:spacing w:line="480" w:lineRule="auto"/>
                </w:pPr>
              </w:pPrChange>
            </w:pPr>
            <w:r w:rsidRPr="00AA62AB">
              <w:rPr>
                <w:rFonts w:ascii="Times New Roman" w:hAnsi="Times New Roman"/>
              </w:rPr>
              <w:t>Treatment</w:t>
            </w:r>
          </w:p>
        </w:tc>
        <w:tc>
          <w:tcPr>
            <w:tcW w:w="0" w:type="auto"/>
          </w:tcPr>
          <w:p w14:paraId="230CA74F" w14:textId="77777777" w:rsidR="00AA62AB" w:rsidRPr="00AA62AB" w:rsidRDefault="00AA62AB">
            <w:pPr>
              <w:pStyle w:val="FigureorTabletext"/>
              <w:spacing w:line="240" w:lineRule="auto"/>
              <w:rPr>
                <w:rFonts w:ascii="Times New Roman" w:hAnsi="Times New Roman"/>
                <w:b/>
              </w:rPr>
              <w:pPrChange w:id="2533"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377B5638" w14:textId="77777777" w:rsidR="00AA62AB" w:rsidRPr="00AA62AB" w:rsidRDefault="00AA62AB">
            <w:pPr>
              <w:pStyle w:val="FigureorTabletext"/>
              <w:spacing w:line="240" w:lineRule="auto"/>
              <w:rPr>
                <w:rFonts w:ascii="Times New Roman" w:hAnsi="Times New Roman"/>
                <w:b/>
              </w:rPr>
              <w:pPrChange w:id="2534"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11A777FD" w14:textId="77777777" w:rsidR="00AA62AB" w:rsidRPr="00AA62AB" w:rsidRDefault="00AA62AB">
            <w:pPr>
              <w:pStyle w:val="FigureorTabletext"/>
              <w:spacing w:line="240" w:lineRule="auto"/>
              <w:rPr>
                <w:rFonts w:ascii="Times New Roman" w:hAnsi="Times New Roman"/>
                <w:b/>
              </w:rPr>
              <w:pPrChange w:id="2535" w:author="Daniel Noble" w:date="2023-07-12T13:16:00Z">
                <w:pPr>
                  <w:pStyle w:val="FigureorTabletext"/>
                  <w:spacing w:line="480" w:lineRule="auto"/>
                </w:pPr>
              </w:pPrChange>
            </w:pPr>
            <w:r w:rsidRPr="00AA62AB">
              <w:rPr>
                <w:rFonts w:ascii="Times New Roman" w:hAnsi="Times New Roman"/>
                <w:b/>
              </w:rPr>
              <w:t>-0.01</w:t>
            </w:r>
          </w:p>
        </w:tc>
      </w:tr>
      <w:tr w:rsidR="00AA62AB" w:rsidRPr="00AA62AB" w14:paraId="05F55057" w14:textId="77777777" w:rsidTr="00AA62AB">
        <w:tc>
          <w:tcPr>
            <w:tcW w:w="0" w:type="auto"/>
          </w:tcPr>
          <w:p w14:paraId="4BAD96E6" w14:textId="77777777" w:rsidR="00AA62AB" w:rsidRPr="00AA62AB" w:rsidRDefault="00AA62AB">
            <w:pPr>
              <w:pStyle w:val="FigureorTabletext"/>
              <w:spacing w:line="240" w:lineRule="auto"/>
              <w:rPr>
                <w:rFonts w:ascii="Times New Roman" w:hAnsi="Times New Roman"/>
              </w:rPr>
              <w:pPrChange w:id="2536" w:author="Daniel Noble" w:date="2023-07-12T13:16:00Z">
                <w:pPr>
                  <w:pStyle w:val="FigureorTabletext"/>
                  <w:spacing w:line="480" w:lineRule="auto"/>
                </w:pPr>
              </w:pPrChange>
            </w:pPr>
            <w:r w:rsidRPr="00AA62AB">
              <w:rPr>
                <w:rFonts w:ascii="Times New Roman" w:hAnsi="Times New Roman"/>
              </w:rPr>
              <w:t>Age</w:t>
            </w:r>
          </w:p>
        </w:tc>
        <w:tc>
          <w:tcPr>
            <w:tcW w:w="0" w:type="auto"/>
          </w:tcPr>
          <w:p w14:paraId="5D82D529" w14:textId="77777777" w:rsidR="00AA62AB" w:rsidRPr="00AA62AB" w:rsidRDefault="00AA62AB">
            <w:pPr>
              <w:pStyle w:val="FigureorTabletext"/>
              <w:spacing w:line="240" w:lineRule="auto"/>
              <w:rPr>
                <w:rFonts w:ascii="Times New Roman" w:hAnsi="Times New Roman"/>
              </w:rPr>
              <w:pPrChange w:id="2537" w:author="Daniel Noble" w:date="2023-07-12T13:16:00Z">
                <w:pPr>
                  <w:pStyle w:val="FigureorTabletext"/>
                  <w:spacing w:line="480" w:lineRule="auto"/>
                </w:pPr>
              </w:pPrChange>
            </w:pPr>
            <w:r w:rsidRPr="00AA62AB">
              <w:rPr>
                <w:rFonts w:ascii="Times New Roman" w:hAnsi="Times New Roman"/>
              </w:rPr>
              <w:t>0.63</w:t>
            </w:r>
          </w:p>
        </w:tc>
        <w:tc>
          <w:tcPr>
            <w:tcW w:w="0" w:type="auto"/>
          </w:tcPr>
          <w:p w14:paraId="7F387D67" w14:textId="77777777" w:rsidR="00AA62AB" w:rsidRPr="00AA62AB" w:rsidRDefault="00AA62AB">
            <w:pPr>
              <w:pStyle w:val="FigureorTabletext"/>
              <w:spacing w:line="240" w:lineRule="auto"/>
              <w:rPr>
                <w:rFonts w:ascii="Times New Roman" w:hAnsi="Times New Roman"/>
              </w:rPr>
              <w:pPrChange w:id="2538" w:author="Daniel Noble" w:date="2023-07-12T13:16:00Z">
                <w:pPr>
                  <w:pStyle w:val="FigureorTabletext"/>
                  <w:spacing w:line="480" w:lineRule="auto"/>
                </w:pPr>
              </w:pPrChange>
            </w:pPr>
            <w:r w:rsidRPr="00AA62AB">
              <w:rPr>
                <w:rFonts w:ascii="Times New Roman" w:hAnsi="Times New Roman"/>
              </w:rPr>
              <w:t>0.57</w:t>
            </w:r>
          </w:p>
        </w:tc>
        <w:tc>
          <w:tcPr>
            <w:tcW w:w="0" w:type="auto"/>
          </w:tcPr>
          <w:p w14:paraId="352FCDC2" w14:textId="77777777" w:rsidR="00AA62AB" w:rsidRPr="00AA62AB" w:rsidRDefault="00AA62AB">
            <w:pPr>
              <w:pStyle w:val="FigureorTabletext"/>
              <w:spacing w:line="240" w:lineRule="auto"/>
              <w:rPr>
                <w:rFonts w:ascii="Times New Roman" w:hAnsi="Times New Roman"/>
              </w:rPr>
              <w:pPrChange w:id="2539" w:author="Daniel Noble" w:date="2023-07-12T13:16:00Z">
                <w:pPr>
                  <w:pStyle w:val="FigureorTabletext"/>
                  <w:spacing w:line="480" w:lineRule="auto"/>
                </w:pPr>
              </w:pPrChange>
            </w:pPr>
            <w:r w:rsidRPr="00AA62AB">
              <w:rPr>
                <w:rFonts w:ascii="Times New Roman" w:hAnsi="Times New Roman"/>
              </w:rPr>
              <w:t>0.7</w:t>
            </w:r>
          </w:p>
        </w:tc>
      </w:tr>
      <w:tr w:rsidR="00AA62AB" w:rsidRPr="00AA62AB" w14:paraId="56270F30" w14:textId="77777777" w:rsidTr="00AA62AB">
        <w:tc>
          <w:tcPr>
            <w:tcW w:w="0" w:type="auto"/>
          </w:tcPr>
          <w:p w14:paraId="2F17CA4F" w14:textId="77777777" w:rsidR="00AA62AB" w:rsidRPr="00AA62AB" w:rsidRDefault="00AA62AB">
            <w:pPr>
              <w:pStyle w:val="FigureorTabletext"/>
              <w:spacing w:line="240" w:lineRule="auto"/>
              <w:rPr>
                <w:rFonts w:ascii="Times New Roman" w:hAnsi="Times New Roman"/>
              </w:rPr>
              <w:pPrChange w:id="2540" w:author="Daniel Noble" w:date="2023-07-12T13:16:00Z">
                <w:pPr>
                  <w:pStyle w:val="FigureorTabletext"/>
                  <w:spacing w:line="480" w:lineRule="auto"/>
                </w:pPr>
              </w:pPrChange>
            </w:pPr>
            <w:r w:rsidRPr="00AA62AB">
              <w:rPr>
                <w:rFonts w:ascii="Times New Roman" w:hAnsi="Times New Roman"/>
              </w:rPr>
              <w:t>Age</w:t>
            </w:r>
            <w:r w:rsidRPr="00AA62AB">
              <w:rPr>
                <w:rFonts w:ascii="Times New Roman" w:hAnsi="Times New Roman"/>
                <w:vertAlign w:val="superscript"/>
              </w:rPr>
              <w:t>2</w:t>
            </w:r>
          </w:p>
        </w:tc>
        <w:tc>
          <w:tcPr>
            <w:tcW w:w="0" w:type="auto"/>
          </w:tcPr>
          <w:p w14:paraId="3EB91516" w14:textId="77777777" w:rsidR="00AA62AB" w:rsidRPr="00AA62AB" w:rsidRDefault="00AA62AB">
            <w:pPr>
              <w:pStyle w:val="FigureorTabletext"/>
              <w:spacing w:line="240" w:lineRule="auto"/>
              <w:rPr>
                <w:rFonts w:ascii="Times New Roman" w:hAnsi="Times New Roman"/>
              </w:rPr>
              <w:pPrChange w:id="2541" w:author="Daniel Noble" w:date="2023-07-12T13:16:00Z">
                <w:pPr>
                  <w:pStyle w:val="FigureorTabletext"/>
                  <w:spacing w:line="480" w:lineRule="auto"/>
                </w:pPr>
              </w:pPrChange>
            </w:pPr>
            <w:r w:rsidRPr="00AA62AB">
              <w:rPr>
                <w:rFonts w:ascii="Times New Roman" w:hAnsi="Times New Roman"/>
              </w:rPr>
              <w:t>-0.05</w:t>
            </w:r>
          </w:p>
        </w:tc>
        <w:tc>
          <w:tcPr>
            <w:tcW w:w="0" w:type="auto"/>
          </w:tcPr>
          <w:p w14:paraId="5D6AC568" w14:textId="77777777" w:rsidR="00AA62AB" w:rsidRPr="00AA62AB" w:rsidRDefault="00AA62AB">
            <w:pPr>
              <w:pStyle w:val="FigureorTabletext"/>
              <w:spacing w:line="240" w:lineRule="auto"/>
              <w:rPr>
                <w:rFonts w:ascii="Times New Roman" w:hAnsi="Times New Roman"/>
              </w:rPr>
              <w:pPrChange w:id="2542" w:author="Daniel Noble" w:date="2023-07-12T13:16:00Z">
                <w:pPr>
                  <w:pStyle w:val="FigureorTabletext"/>
                  <w:spacing w:line="480" w:lineRule="auto"/>
                </w:pPr>
              </w:pPrChange>
            </w:pPr>
            <w:r w:rsidRPr="00AA62AB">
              <w:rPr>
                <w:rFonts w:ascii="Times New Roman" w:hAnsi="Times New Roman"/>
              </w:rPr>
              <w:t>-0.1</w:t>
            </w:r>
          </w:p>
        </w:tc>
        <w:tc>
          <w:tcPr>
            <w:tcW w:w="0" w:type="auto"/>
          </w:tcPr>
          <w:p w14:paraId="64240D82" w14:textId="77777777" w:rsidR="00AA62AB" w:rsidRPr="00AA62AB" w:rsidRDefault="00AA62AB">
            <w:pPr>
              <w:pStyle w:val="FigureorTabletext"/>
              <w:spacing w:line="240" w:lineRule="auto"/>
              <w:rPr>
                <w:rFonts w:ascii="Times New Roman" w:hAnsi="Times New Roman"/>
              </w:rPr>
              <w:pPrChange w:id="2543" w:author="Daniel Noble" w:date="2023-07-12T13:16:00Z">
                <w:pPr>
                  <w:pStyle w:val="FigureorTabletext"/>
                  <w:spacing w:line="480" w:lineRule="auto"/>
                </w:pPr>
              </w:pPrChange>
            </w:pPr>
            <w:r w:rsidRPr="00AA62AB">
              <w:rPr>
                <w:rFonts w:ascii="Times New Roman" w:hAnsi="Times New Roman"/>
              </w:rPr>
              <w:t>0.01</w:t>
            </w:r>
          </w:p>
        </w:tc>
      </w:tr>
      <w:tr w:rsidR="00AA62AB" w:rsidRPr="00AA62AB" w14:paraId="6C646256" w14:textId="77777777" w:rsidTr="00AA62AB">
        <w:tc>
          <w:tcPr>
            <w:tcW w:w="0" w:type="auto"/>
          </w:tcPr>
          <w:p w14:paraId="337E91E9" w14:textId="77777777" w:rsidR="00AA62AB" w:rsidRPr="00AA62AB" w:rsidRDefault="00AA62AB">
            <w:pPr>
              <w:pStyle w:val="FigureorTabletext"/>
              <w:spacing w:line="240" w:lineRule="auto"/>
              <w:rPr>
                <w:rFonts w:ascii="Times New Roman" w:hAnsi="Times New Roman"/>
              </w:rPr>
              <w:pPrChange w:id="2544"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p>
        </w:tc>
        <w:tc>
          <w:tcPr>
            <w:tcW w:w="0" w:type="auto"/>
          </w:tcPr>
          <w:p w14:paraId="19B05996" w14:textId="77777777" w:rsidR="00AA62AB" w:rsidRPr="00AA62AB" w:rsidRDefault="00AA62AB">
            <w:pPr>
              <w:pStyle w:val="FigureorTabletext"/>
              <w:spacing w:line="240" w:lineRule="auto"/>
              <w:rPr>
                <w:rFonts w:ascii="Times New Roman" w:hAnsi="Times New Roman"/>
                <w:b/>
              </w:rPr>
              <w:pPrChange w:id="2545" w:author="Daniel Noble" w:date="2023-07-12T13:16:00Z">
                <w:pPr>
                  <w:pStyle w:val="FigureorTabletext"/>
                  <w:spacing w:line="480" w:lineRule="auto"/>
                </w:pPr>
              </w:pPrChange>
            </w:pPr>
            <w:r w:rsidRPr="00AA62AB">
              <w:rPr>
                <w:rFonts w:ascii="Times New Roman" w:hAnsi="Times New Roman"/>
                <w:b/>
              </w:rPr>
              <w:t>-0*</w:t>
            </w:r>
          </w:p>
        </w:tc>
        <w:tc>
          <w:tcPr>
            <w:tcW w:w="0" w:type="auto"/>
          </w:tcPr>
          <w:p w14:paraId="1D697CFA" w14:textId="77777777" w:rsidR="00AA62AB" w:rsidRPr="00AA62AB" w:rsidRDefault="00AA62AB">
            <w:pPr>
              <w:pStyle w:val="FigureorTabletext"/>
              <w:spacing w:line="240" w:lineRule="auto"/>
              <w:rPr>
                <w:rFonts w:ascii="Times New Roman" w:hAnsi="Times New Roman"/>
                <w:b/>
              </w:rPr>
              <w:pPrChange w:id="2546" w:author="Daniel Noble" w:date="2023-07-12T13:16:00Z">
                <w:pPr>
                  <w:pStyle w:val="FigureorTabletext"/>
                  <w:spacing w:line="480" w:lineRule="auto"/>
                </w:pPr>
              </w:pPrChange>
            </w:pPr>
            <w:r w:rsidRPr="00AA62AB">
              <w:rPr>
                <w:rFonts w:ascii="Times New Roman" w:hAnsi="Times New Roman"/>
                <w:b/>
              </w:rPr>
              <w:t>-0.01</w:t>
            </w:r>
          </w:p>
        </w:tc>
        <w:tc>
          <w:tcPr>
            <w:tcW w:w="0" w:type="auto"/>
          </w:tcPr>
          <w:p w14:paraId="72EC401C" w14:textId="77777777" w:rsidR="00AA62AB" w:rsidRPr="00AA62AB" w:rsidRDefault="00AA62AB">
            <w:pPr>
              <w:pStyle w:val="FigureorTabletext"/>
              <w:spacing w:line="240" w:lineRule="auto"/>
              <w:rPr>
                <w:rFonts w:ascii="Times New Roman" w:hAnsi="Times New Roman"/>
                <w:b/>
              </w:rPr>
              <w:pPrChange w:id="2547"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1C09917A" w14:textId="77777777" w:rsidTr="00AA62AB">
        <w:tc>
          <w:tcPr>
            <w:tcW w:w="0" w:type="auto"/>
          </w:tcPr>
          <w:p w14:paraId="621D7A4C" w14:textId="77777777" w:rsidR="00AA62AB" w:rsidRPr="00AA62AB" w:rsidRDefault="00AA62AB">
            <w:pPr>
              <w:pStyle w:val="FigureorTabletext"/>
              <w:spacing w:line="240" w:lineRule="auto"/>
              <w:rPr>
                <w:rFonts w:ascii="Times New Roman" w:hAnsi="Times New Roman"/>
                <w:vertAlign w:val="superscript"/>
              </w:rPr>
              <w:pPrChange w:id="2548" w:author="Daniel Noble" w:date="2023-07-12T13:16:00Z">
                <w:pPr>
                  <w:pStyle w:val="FigureorTabletext"/>
                  <w:spacing w:line="480" w:lineRule="auto"/>
                </w:pPr>
              </w:pPrChange>
            </w:pPr>
            <w:r w:rsidRPr="00AA62AB">
              <w:rPr>
                <w:rFonts w:ascii="Times New Roman" w:hAnsi="Times New Roman"/>
              </w:rPr>
              <w:t xml:space="preserve">Treatment </w:t>
            </w:r>
            <m:oMath>
              <m:r>
                <w:rPr>
                  <w:rFonts w:ascii="Cambria Math" w:hAnsi="Cambria Math"/>
                </w:rPr>
                <m:t>×</m:t>
              </m:r>
            </m:oMath>
            <w:r w:rsidRPr="00AA62AB">
              <w:rPr>
                <w:rFonts w:ascii="Times New Roman" w:eastAsiaTheme="minorEastAsia" w:hAnsi="Times New Roman"/>
              </w:rPr>
              <w:t xml:space="preserve"> </w:t>
            </w:r>
            <w:r w:rsidRPr="00AA62AB">
              <w:rPr>
                <w:rFonts w:ascii="Times New Roman" w:hAnsi="Times New Roman"/>
                <w:iCs/>
              </w:rPr>
              <w:t>Age</w:t>
            </w:r>
            <w:r w:rsidRPr="00AA62AB">
              <w:rPr>
                <w:rFonts w:ascii="Times New Roman" w:hAnsi="Times New Roman"/>
                <w:iCs/>
                <w:vertAlign w:val="superscript"/>
              </w:rPr>
              <w:t>2</w:t>
            </w:r>
          </w:p>
        </w:tc>
        <w:tc>
          <w:tcPr>
            <w:tcW w:w="0" w:type="auto"/>
          </w:tcPr>
          <w:p w14:paraId="1FE99598" w14:textId="77777777" w:rsidR="00AA62AB" w:rsidRPr="00AA62AB" w:rsidRDefault="00AA62AB">
            <w:pPr>
              <w:pStyle w:val="FigureorTabletext"/>
              <w:spacing w:line="240" w:lineRule="auto"/>
              <w:rPr>
                <w:rFonts w:ascii="Times New Roman" w:hAnsi="Times New Roman"/>
                <w:b/>
              </w:rPr>
              <w:pPrChange w:id="2549" w:author="Daniel Noble" w:date="2023-07-12T13:16:00Z">
                <w:pPr>
                  <w:pStyle w:val="FigureorTabletext"/>
                  <w:spacing w:line="480" w:lineRule="auto"/>
                </w:pPr>
              </w:pPrChange>
            </w:pPr>
            <w:r w:rsidRPr="00AA62AB">
              <w:rPr>
                <w:rFonts w:ascii="Times New Roman" w:hAnsi="Times New Roman"/>
                <w:b/>
              </w:rPr>
              <w:t>-0*</w:t>
            </w:r>
          </w:p>
        </w:tc>
        <w:tc>
          <w:tcPr>
            <w:tcW w:w="0" w:type="auto"/>
          </w:tcPr>
          <w:p w14:paraId="5F1CB5D8" w14:textId="77777777" w:rsidR="00AA62AB" w:rsidRPr="00AA62AB" w:rsidRDefault="00AA62AB">
            <w:pPr>
              <w:pStyle w:val="FigureorTabletext"/>
              <w:spacing w:line="240" w:lineRule="auto"/>
              <w:rPr>
                <w:rFonts w:ascii="Times New Roman" w:hAnsi="Times New Roman"/>
                <w:b/>
              </w:rPr>
              <w:pPrChange w:id="2550" w:author="Daniel Noble" w:date="2023-07-12T13:16:00Z">
                <w:pPr>
                  <w:pStyle w:val="FigureorTabletext"/>
                  <w:spacing w:line="480" w:lineRule="auto"/>
                </w:pPr>
              </w:pPrChange>
            </w:pPr>
            <w:r w:rsidRPr="00AA62AB">
              <w:rPr>
                <w:rFonts w:ascii="Times New Roman" w:hAnsi="Times New Roman"/>
                <w:b/>
              </w:rPr>
              <w:t>-0*</w:t>
            </w:r>
          </w:p>
        </w:tc>
        <w:tc>
          <w:tcPr>
            <w:tcW w:w="0" w:type="auto"/>
          </w:tcPr>
          <w:p w14:paraId="6B790033" w14:textId="77777777" w:rsidR="00AA62AB" w:rsidRPr="00AA62AB" w:rsidRDefault="00AA62AB">
            <w:pPr>
              <w:pStyle w:val="FigureorTabletext"/>
              <w:spacing w:line="240" w:lineRule="auto"/>
              <w:rPr>
                <w:rFonts w:ascii="Times New Roman" w:hAnsi="Times New Roman"/>
                <w:b/>
              </w:rPr>
              <w:pPrChange w:id="2551" w:author="Daniel Noble" w:date="2023-07-12T13:16:00Z">
                <w:pPr>
                  <w:pStyle w:val="FigureorTabletext"/>
                  <w:spacing w:line="480" w:lineRule="auto"/>
                </w:pPr>
              </w:pPrChange>
            </w:pPr>
            <w:r w:rsidRPr="00AA62AB">
              <w:rPr>
                <w:rFonts w:ascii="Times New Roman" w:hAnsi="Times New Roman"/>
                <w:b/>
              </w:rPr>
              <w:t>-0*</w:t>
            </w:r>
          </w:p>
        </w:tc>
      </w:tr>
      <w:tr w:rsidR="00AA62AB" w:rsidRPr="00AA62AB" w14:paraId="37F54DE9" w14:textId="77777777" w:rsidTr="00AA62AB">
        <w:tc>
          <w:tcPr>
            <w:tcW w:w="0" w:type="auto"/>
          </w:tcPr>
          <w:p w14:paraId="361EACFE" w14:textId="77777777" w:rsidR="00AA62AB" w:rsidRPr="00AA62AB" w:rsidRDefault="00AA62AB">
            <w:pPr>
              <w:pStyle w:val="FigureorTabletext"/>
              <w:spacing w:line="240" w:lineRule="auto"/>
              <w:rPr>
                <w:rFonts w:ascii="Times New Roman" w:hAnsi="Times New Roman"/>
              </w:rPr>
              <w:pPrChange w:id="2552" w:author="Daniel Noble" w:date="2023-07-12T13:16:00Z">
                <w:pPr>
                  <w:pStyle w:val="FigureorTabletext"/>
                  <w:spacing w:line="480" w:lineRule="auto"/>
                </w:pPr>
              </w:pPrChange>
            </w:pPr>
            <w:r w:rsidRPr="00AA62AB">
              <w:rPr>
                <w:rFonts w:ascii="Times New Roman" w:hAnsi="Times New Roman"/>
                <w:i/>
                <w:iCs/>
              </w:rPr>
              <w:t>Random effects</w:t>
            </w:r>
          </w:p>
        </w:tc>
        <w:tc>
          <w:tcPr>
            <w:tcW w:w="0" w:type="auto"/>
          </w:tcPr>
          <w:p w14:paraId="51DF648A" w14:textId="77777777" w:rsidR="00AA62AB" w:rsidRPr="00AA62AB" w:rsidRDefault="00AA62AB">
            <w:pPr>
              <w:pStyle w:val="FigureorTabletext"/>
              <w:spacing w:line="240" w:lineRule="auto"/>
              <w:rPr>
                <w:rFonts w:ascii="Times New Roman" w:hAnsi="Times New Roman"/>
                <w:b/>
              </w:rPr>
              <w:pPrChange w:id="2553" w:author="Daniel Noble" w:date="2023-07-12T13:16:00Z">
                <w:pPr>
                  <w:pStyle w:val="FigureorTabletext"/>
                  <w:spacing w:line="480" w:lineRule="auto"/>
                </w:pPr>
              </w:pPrChange>
            </w:pPr>
          </w:p>
        </w:tc>
        <w:tc>
          <w:tcPr>
            <w:tcW w:w="0" w:type="auto"/>
          </w:tcPr>
          <w:p w14:paraId="0220DAED" w14:textId="77777777" w:rsidR="00AA62AB" w:rsidRPr="00AA62AB" w:rsidRDefault="00AA62AB">
            <w:pPr>
              <w:pStyle w:val="FigureorTabletext"/>
              <w:spacing w:line="240" w:lineRule="auto"/>
              <w:rPr>
                <w:rFonts w:ascii="Times New Roman" w:hAnsi="Times New Roman"/>
                <w:b/>
              </w:rPr>
              <w:pPrChange w:id="2554" w:author="Daniel Noble" w:date="2023-07-12T13:16:00Z">
                <w:pPr>
                  <w:pStyle w:val="FigureorTabletext"/>
                  <w:spacing w:line="480" w:lineRule="auto"/>
                </w:pPr>
              </w:pPrChange>
            </w:pPr>
          </w:p>
        </w:tc>
        <w:tc>
          <w:tcPr>
            <w:tcW w:w="0" w:type="auto"/>
          </w:tcPr>
          <w:p w14:paraId="417B72F1" w14:textId="77777777" w:rsidR="00AA62AB" w:rsidRPr="00AA62AB" w:rsidRDefault="00AA62AB">
            <w:pPr>
              <w:pStyle w:val="FigureorTabletext"/>
              <w:spacing w:line="240" w:lineRule="auto"/>
              <w:rPr>
                <w:rFonts w:ascii="Times New Roman" w:hAnsi="Times New Roman"/>
                <w:b/>
              </w:rPr>
              <w:pPrChange w:id="2555" w:author="Daniel Noble" w:date="2023-07-12T13:16:00Z">
                <w:pPr>
                  <w:pStyle w:val="FigureorTabletext"/>
                  <w:spacing w:line="480" w:lineRule="auto"/>
                </w:pPr>
              </w:pPrChange>
            </w:pPr>
          </w:p>
        </w:tc>
      </w:tr>
      <w:tr w:rsidR="00AA62AB" w:rsidRPr="00AA62AB" w14:paraId="600AE157" w14:textId="77777777" w:rsidTr="00AA62AB">
        <w:tc>
          <w:tcPr>
            <w:tcW w:w="0" w:type="auto"/>
          </w:tcPr>
          <w:p w14:paraId="58BAC3A0" w14:textId="77777777" w:rsidR="00AA62AB" w:rsidRPr="00AA62AB" w:rsidRDefault="00AA62AB">
            <w:pPr>
              <w:pStyle w:val="FigureorTabletext"/>
              <w:spacing w:line="240" w:lineRule="auto"/>
              <w:rPr>
                <w:rFonts w:ascii="Times New Roman" w:hAnsi="Times New Roman"/>
              </w:rPr>
              <w:pPrChange w:id="2556" w:author="Daniel Noble" w:date="2023-07-12T13:16:00Z">
                <w:pPr>
                  <w:pStyle w:val="FigureorTabletext"/>
                  <w:spacing w:line="480" w:lineRule="auto"/>
                </w:pPr>
              </w:pPrChange>
            </w:pPr>
            <w:r w:rsidRPr="00AA62AB">
              <w:rPr>
                <w:rFonts w:ascii="Times New Roman" w:hAnsi="Times New Roman"/>
              </w:rPr>
              <w:t>Maternal variance</w:t>
            </w:r>
          </w:p>
        </w:tc>
        <w:tc>
          <w:tcPr>
            <w:tcW w:w="0" w:type="auto"/>
          </w:tcPr>
          <w:p w14:paraId="0FEFC51E" w14:textId="77777777" w:rsidR="00AA62AB" w:rsidRPr="00AA62AB" w:rsidRDefault="00AA62AB">
            <w:pPr>
              <w:pStyle w:val="FigureorTabletext"/>
              <w:spacing w:line="240" w:lineRule="auto"/>
              <w:rPr>
                <w:rFonts w:ascii="Times New Roman" w:hAnsi="Times New Roman"/>
                <w:b/>
              </w:rPr>
              <w:pPrChange w:id="2557" w:author="Daniel Noble" w:date="2023-07-12T13:16:00Z">
                <w:pPr>
                  <w:pStyle w:val="FigureorTabletext"/>
                  <w:spacing w:line="480" w:lineRule="auto"/>
                </w:pPr>
              </w:pPrChange>
            </w:pPr>
          </w:p>
        </w:tc>
        <w:tc>
          <w:tcPr>
            <w:tcW w:w="0" w:type="auto"/>
          </w:tcPr>
          <w:p w14:paraId="7C69CA44" w14:textId="77777777" w:rsidR="00AA62AB" w:rsidRPr="00AA62AB" w:rsidRDefault="00AA62AB">
            <w:pPr>
              <w:pStyle w:val="FigureorTabletext"/>
              <w:spacing w:line="240" w:lineRule="auto"/>
              <w:rPr>
                <w:rFonts w:ascii="Times New Roman" w:hAnsi="Times New Roman"/>
                <w:b/>
              </w:rPr>
              <w:pPrChange w:id="2558" w:author="Daniel Noble" w:date="2023-07-12T13:16:00Z">
                <w:pPr>
                  <w:pStyle w:val="FigureorTabletext"/>
                  <w:spacing w:line="480" w:lineRule="auto"/>
                </w:pPr>
              </w:pPrChange>
            </w:pPr>
          </w:p>
        </w:tc>
        <w:tc>
          <w:tcPr>
            <w:tcW w:w="0" w:type="auto"/>
          </w:tcPr>
          <w:p w14:paraId="01817FA7" w14:textId="77777777" w:rsidR="00AA62AB" w:rsidRPr="00AA62AB" w:rsidRDefault="00AA62AB">
            <w:pPr>
              <w:pStyle w:val="FigureorTabletext"/>
              <w:spacing w:line="240" w:lineRule="auto"/>
              <w:rPr>
                <w:rFonts w:ascii="Times New Roman" w:hAnsi="Times New Roman"/>
                <w:b/>
              </w:rPr>
              <w:pPrChange w:id="2559" w:author="Daniel Noble" w:date="2023-07-12T13:16:00Z">
                <w:pPr>
                  <w:pStyle w:val="FigureorTabletext"/>
                  <w:spacing w:line="480" w:lineRule="auto"/>
                </w:pPr>
              </w:pPrChange>
            </w:pPr>
          </w:p>
        </w:tc>
      </w:tr>
      <w:tr w:rsidR="00AA62AB" w:rsidRPr="00AA62AB" w14:paraId="44F26E0B" w14:textId="77777777" w:rsidTr="009B7891">
        <w:tblPrEx>
          <w:tblW w:w="0" w:type="auto"/>
          <w:tblInd w:w="108" w:type="dxa"/>
          <w:tblLook w:val="07E0" w:firstRow="1" w:lastRow="1" w:firstColumn="1" w:lastColumn="1" w:noHBand="1" w:noVBand="1"/>
          <w:tblPrExChange w:id="2560" w:author="Daniel Noble" w:date="2023-07-12T13:38:00Z">
            <w:tblPrEx>
              <w:tblW w:w="0" w:type="auto"/>
              <w:tblInd w:w="108" w:type="dxa"/>
              <w:tblLook w:val="07E0" w:firstRow="1" w:lastRow="1" w:firstColumn="1" w:lastColumn="1" w:noHBand="1" w:noVBand="1"/>
            </w:tblPrEx>
          </w:tblPrExChange>
        </w:tblPrEx>
        <w:tc>
          <w:tcPr>
            <w:tcW w:w="0" w:type="auto"/>
            <w:tcPrChange w:id="2561" w:author="Daniel Noble" w:date="2023-07-12T13:38:00Z">
              <w:tcPr>
                <w:tcW w:w="0" w:type="auto"/>
              </w:tcPr>
            </w:tcPrChange>
          </w:tcPr>
          <w:p w14:paraId="1C739EE0" w14:textId="77777777" w:rsidR="00AA62AB" w:rsidRPr="00AA62AB" w:rsidRDefault="00AA62AB">
            <w:pPr>
              <w:pStyle w:val="FigureorTabletext"/>
              <w:spacing w:line="240" w:lineRule="auto"/>
              <w:rPr>
                <w:rFonts w:ascii="Times New Roman" w:hAnsi="Times New Roman"/>
              </w:rPr>
              <w:pPrChange w:id="2562" w:author="Daniel Noble" w:date="2023-07-12T13:16:00Z">
                <w:pPr>
                  <w:pStyle w:val="FigureorTabletext"/>
                  <w:spacing w:line="480" w:lineRule="auto"/>
                </w:pPr>
              </w:pPrChange>
            </w:pPr>
            <w:r w:rsidRPr="00AA62AB">
              <w:rPr>
                <w:rFonts w:ascii="Times New Roman" w:hAnsi="Times New Roman"/>
              </w:rPr>
              <w:t xml:space="preserve">    Intercept</w:t>
            </w:r>
          </w:p>
        </w:tc>
        <w:tc>
          <w:tcPr>
            <w:tcW w:w="0" w:type="auto"/>
            <w:tcPrChange w:id="2563" w:author="Daniel Noble" w:date="2023-07-12T13:38:00Z">
              <w:tcPr>
                <w:tcW w:w="0" w:type="auto"/>
              </w:tcPr>
            </w:tcPrChange>
          </w:tcPr>
          <w:p w14:paraId="1AA2B545" w14:textId="77777777" w:rsidR="00AA62AB" w:rsidRPr="00AA62AB" w:rsidRDefault="00AA62AB">
            <w:pPr>
              <w:pStyle w:val="FigureorTabletext"/>
              <w:spacing w:line="240" w:lineRule="auto"/>
              <w:rPr>
                <w:rFonts w:ascii="Times New Roman" w:hAnsi="Times New Roman"/>
                <w:b/>
              </w:rPr>
              <w:pPrChange w:id="2564" w:author="Daniel Noble" w:date="2023-07-12T13:16:00Z">
                <w:pPr>
                  <w:pStyle w:val="FigureorTabletext"/>
                  <w:spacing w:line="480" w:lineRule="auto"/>
                </w:pPr>
              </w:pPrChange>
            </w:pPr>
            <w:r w:rsidRPr="00AA62AB">
              <w:rPr>
                <w:rFonts w:ascii="Times New Roman" w:hAnsi="Times New Roman"/>
                <w:b/>
              </w:rPr>
              <w:t>0.08</w:t>
            </w:r>
          </w:p>
        </w:tc>
        <w:tc>
          <w:tcPr>
            <w:tcW w:w="0" w:type="auto"/>
            <w:tcPrChange w:id="2565" w:author="Daniel Noble" w:date="2023-07-12T13:38:00Z">
              <w:tcPr>
                <w:tcW w:w="0" w:type="auto"/>
              </w:tcPr>
            </w:tcPrChange>
          </w:tcPr>
          <w:p w14:paraId="6F10CCE3" w14:textId="77777777" w:rsidR="00AA62AB" w:rsidRPr="00AA62AB" w:rsidRDefault="00AA62AB">
            <w:pPr>
              <w:pStyle w:val="FigureorTabletext"/>
              <w:spacing w:line="240" w:lineRule="auto"/>
              <w:rPr>
                <w:rFonts w:ascii="Times New Roman" w:hAnsi="Times New Roman"/>
                <w:b/>
              </w:rPr>
              <w:pPrChange w:id="2566" w:author="Daniel Noble" w:date="2023-07-12T13:16:00Z">
                <w:pPr>
                  <w:pStyle w:val="FigureorTabletext"/>
                  <w:spacing w:line="480" w:lineRule="auto"/>
                </w:pPr>
              </w:pPrChange>
            </w:pPr>
            <w:r w:rsidRPr="00AA62AB">
              <w:rPr>
                <w:rFonts w:ascii="Times New Roman" w:hAnsi="Times New Roman"/>
                <w:b/>
              </w:rPr>
              <w:t>0.06</w:t>
            </w:r>
          </w:p>
        </w:tc>
        <w:tc>
          <w:tcPr>
            <w:tcW w:w="0" w:type="auto"/>
            <w:tcPrChange w:id="2567" w:author="Daniel Noble" w:date="2023-07-12T13:38:00Z">
              <w:tcPr>
                <w:tcW w:w="0" w:type="auto"/>
              </w:tcPr>
            </w:tcPrChange>
          </w:tcPr>
          <w:p w14:paraId="729122D6" w14:textId="77777777" w:rsidR="00AA62AB" w:rsidRPr="00AA62AB" w:rsidRDefault="00AA62AB">
            <w:pPr>
              <w:pStyle w:val="FigureorTabletext"/>
              <w:spacing w:line="240" w:lineRule="auto"/>
              <w:rPr>
                <w:rFonts w:ascii="Times New Roman" w:hAnsi="Times New Roman"/>
                <w:b/>
              </w:rPr>
              <w:pPrChange w:id="2568" w:author="Daniel Noble" w:date="2023-07-12T13:16:00Z">
                <w:pPr>
                  <w:pStyle w:val="FigureorTabletext"/>
                  <w:spacing w:line="480" w:lineRule="auto"/>
                </w:pPr>
              </w:pPrChange>
            </w:pPr>
            <w:r w:rsidRPr="00AA62AB">
              <w:rPr>
                <w:rFonts w:ascii="Times New Roman" w:hAnsi="Times New Roman"/>
                <w:b/>
              </w:rPr>
              <w:t>0.09</w:t>
            </w:r>
          </w:p>
        </w:tc>
      </w:tr>
      <w:tr w:rsidR="00AA62AB" w:rsidRPr="00AA62AB" w14:paraId="7B5BC4CA" w14:textId="77777777" w:rsidTr="009B7891">
        <w:tblPrEx>
          <w:tblW w:w="0" w:type="auto"/>
          <w:tblInd w:w="108" w:type="dxa"/>
          <w:tblLook w:val="07E0" w:firstRow="1" w:lastRow="1" w:firstColumn="1" w:lastColumn="1" w:noHBand="1" w:noVBand="1"/>
          <w:tblPrExChange w:id="2569" w:author="Daniel Noble" w:date="2023-07-12T13:38:00Z">
            <w:tblPrEx>
              <w:tblW w:w="0" w:type="auto"/>
              <w:tblInd w:w="108" w:type="dxa"/>
              <w:tblLook w:val="07E0" w:firstRow="1" w:lastRow="1" w:firstColumn="1" w:lastColumn="1" w:noHBand="1" w:noVBand="1"/>
            </w:tblPrEx>
          </w:tblPrExChange>
        </w:tblPrEx>
        <w:tc>
          <w:tcPr>
            <w:tcW w:w="0" w:type="auto"/>
            <w:tcBorders>
              <w:bottom w:val="single" w:sz="4" w:space="0" w:color="auto"/>
            </w:tcBorders>
            <w:tcPrChange w:id="2570" w:author="Daniel Noble" w:date="2023-07-12T13:38:00Z">
              <w:tcPr>
                <w:tcW w:w="0" w:type="auto"/>
              </w:tcPr>
            </w:tcPrChange>
          </w:tcPr>
          <w:p w14:paraId="2374710B" w14:textId="77777777" w:rsidR="00AA62AB" w:rsidRPr="00AA62AB" w:rsidRDefault="00AA62AB">
            <w:pPr>
              <w:pStyle w:val="FigureorTabletext"/>
              <w:spacing w:line="240" w:lineRule="auto"/>
              <w:rPr>
                <w:rFonts w:ascii="Times New Roman" w:hAnsi="Times New Roman"/>
              </w:rPr>
              <w:pPrChange w:id="2571" w:author="Daniel Noble" w:date="2023-07-12T13:16:00Z">
                <w:pPr>
                  <w:pStyle w:val="FigureorTabletext"/>
                  <w:spacing w:line="480" w:lineRule="auto"/>
                </w:pPr>
              </w:pPrChange>
            </w:pPr>
            <w:r w:rsidRPr="00AA62AB">
              <w:rPr>
                <w:rFonts w:ascii="Times New Roman" w:hAnsi="Times New Roman"/>
              </w:rPr>
              <w:t>Residual</w:t>
            </w:r>
          </w:p>
        </w:tc>
        <w:tc>
          <w:tcPr>
            <w:tcW w:w="0" w:type="auto"/>
            <w:tcBorders>
              <w:bottom w:val="single" w:sz="4" w:space="0" w:color="auto"/>
            </w:tcBorders>
            <w:tcPrChange w:id="2572" w:author="Daniel Noble" w:date="2023-07-12T13:38:00Z">
              <w:tcPr>
                <w:tcW w:w="0" w:type="auto"/>
              </w:tcPr>
            </w:tcPrChange>
          </w:tcPr>
          <w:p w14:paraId="45216CB1" w14:textId="77777777" w:rsidR="00AA62AB" w:rsidRPr="00AA62AB" w:rsidRDefault="00AA62AB">
            <w:pPr>
              <w:pStyle w:val="FigureorTabletext"/>
              <w:spacing w:line="240" w:lineRule="auto"/>
              <w:rPr>
                <w:rFonts w:ascii="Times New Roman" w:hAnsi="Times New Roman"/>
                <w:b/>
              </w:rPr>
              <w:pPrChange w:id="2573"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2574" w:author="Daniel Noble" w:date="2023-07-12T13:38:00Z">
              <w:tcPr>
                <w:tcW w:w="0" w:type="auto"/>
              </w:tcPr>
            </w:tcPrChange>
          </w:tcPr>
          <w:p w14:paraId="2E5396E5" w14:textId="77777777" w:rsidR="00AA62AB" w:rsidRPr="00AA62AB" w:rsidRDefault="00AA62AB">
            <w:pPr>
              <w:pStyle w:val="FigureorTabletext"/>
              <w:spacing w:line="240" w:lineRule="auto"/>
              <w:rPr>
                <w:rFonts w:ascii="Times New Roman" w:hAnsi="Times New Roman"/>
                <w:b/>
              </w:rPr>
              <w:pPrChange w:id="2575" w:author="Daniel Noble" w:date="2023-07-12T13:16:00Z">
                <w:pPr>
                  <w:pStyle w:val="FigureorTabletext"/>
                  <w:spacing w:line="480" w:lineRule="auto"/>
                </w:pPr>
              </w:pPrChange>
            </w:pPr>
            <w:r w:rsidRPr="00AA62AB">
              <w:rPr>
                <w:rFonts w:ascii="Times New Roman" w:hAnsi="Times New Roman"/>
                <w:b/>
              </w:rPr>
              <w:t>0.18</w:t>
            </w:r>
          </w:p>
        </w:tc>
        <w:tc>
          <w:tcPr>
            <w:tcW w:w="0" w:type="auto"/>
            <w:tcBorders>
              <w:bottom w:val="single" w:sz="4" w:space="0" w:color="auto"/>
            </w:tcBorders>
            <w:tcPrChange w:id="2576" w:author="Daniel Noble" w:date="2023-07-12T13:38:00Z">
              <w:tcPr>
                <w:tcW w:w="0" w:type="auto"/>
              </w:tcPr>
            </w:tcPrChange>
          </w:tcPr>
          <w:p w14:paraId="57D0ABCD" w14:textId="77777777" w:rsidR="00AA62AB" w:rsidRPr="00AA62AB" w:rsidRDefault="00AA62AB">
            <w:pPr>
              <w:pStyle w:val="FigureorTabletext"/>
              <w:spacing w:line="240" w:lineRule="auto"/>
              <w:rPr>
                <w:rFonts w:ascii="Times New Roman" w:hAnsi="Times New Roman"/>
                <w:b/>
              </w:rPr>
              <w:pPrChange w:id="2577" w:author="Daniel Noble" w:date="2023-07-12T13:16:00Z">
                <w:pPr>
                  <w:pStyle w:val="FigureorTabletext"/>
                  <w:spacing w:line="480" w:lineRule="auto"/>
                </w:pPr>
              </w:pPrChange>
            </w:pPr>
            <w:r w:rsidRPr="00AA62AB">
              <w:rPr>
                <w:rFonts w:ascii="Times New Roman" w:hAnsi="Times New Roman"/>
                <w:b/>
              </w:rPr>
              <w:t>0.19</w:t>
            </w:r>
          </w:p>
        </w:tc>
      </w:tr>
    </w:tbl>
    <w:p w14:paraId="6901E36E" w14:textId="0D986C34" w:rsidR="00D20739" w:rsidRDefault="00427B7F">
      <w:pPr>
        <w:pStyle w:val="Heading2"/>
        <w:contextualSpacing/>
        <w:rPr>
          <w:ins w:id="2578" w:author="Daniel Noble" w:date="2023-06-30T12:44:00Z"/>
        </w:rPr>
        <w:pPrChange w:id="2579" w:author="Daniel Noble" w:date="2023-07-12T13:16:00Z">
          <w:pPr>
            <w:pStyle w:val="Heading2"/>
          </w:pPr>
        </w:pPrChange>
      </w:pPr>
      <w:ins w:id="2580" w:author="Daniel Noble" w:date="2023-06-30T12:42:00Z">
        <w:r>
          <w:t xml:space="preserve">Pedigree </w:t>
        </w:r>
      </w:ins>
      <w:ins w:id="2581" w:author="Daniel Noble" w:date="2023-07-12T13:18:00Z">
        <w:r w:rsidR="00C627E3">
          <w:t xml:space="preserve">and Genomic Relatedness </w:t>
        </w:r>
      </w:ins>
    </w:p>
    <w:p w14:paraId="5FF0F888" w14:textId="77777777" w:rsidR="00C627E3" w:rsidRDefault="00C627E3" w:rsidP="00C627E3">
      <w:pPr>
        <w:pStyle w:val="BodyText"/>
        <w:contextualSpacing/>
        <w:rPr>
          <w:ins w:id="2582" w:author="Daniel Noble" w:date="2023-07-12T13:17:00Z"/>
        </w:rPr>
      </w:pPr>
      <w:ins w:id="2583" w:author="Daniel Noble" w:date="2023-07-12T13:17:00Z">
        <w:r>
          <w:t>We submitted a total of 437 tissues samples, five samples experienced problems during extraction and sequencing and were therefore excluded from the final dataset (n = 432). One individual was excluded from the dataset and may be related to contamination as this individual appeared to be unrelated to any other samples in the dataset.</w:t>
        </w:r>
      </w:ins>
    </w:p>
    <w:p w14:paraId="3A7B54E5" w14:textId="77777777" w:rsidR="00C627E3" w:rsidRDefault="00C627E3" w:rsidP="00C627E3">
      <w:pPr>
        <w:pStyle w:val="BodyText"/>
        <w:ind w:firstLine="720"/>
        <w:contextualSpacing/>
        <w:rPr>
          <w:ins w:id="2584" w:author="Daniel Noble" w:date="2023-07-12T13:17:00Z"/>
        </w:rPr>
      </w:pPr>
      <w:ins w:id="2585" w:author="Daniel Noble" w:date="2023-07-12T13:17:00Z">
        <w:r>
          <w:t xml:space="preserve">DNA was extracted from tissue samples using a Qiagen DNeasy Blood and Tissue Kits following the manufacturer’s instructions. Diversity Arrays Technology (DArT) combines next generation sequencing platforms and genome complexity reduction methods (Kilian et al., 2012) to select the most appropriate method for </w:t>
        </w:r>
        <w:r w:rsidRPr="00541CCA">
          <w:rPr>
            <w:i/>
            <w:iCs/>
          </w:rPr>
          <w:t>L.delicata</w:t>
        </w:r>
        <w:r>
          <w:rPr>
            <w:i/>
            <w:iCs/>
          </w:rPr>
          <w:t xml:space="preserve">. </w:t>
        </w:r>
        <w:r>
          <w:t xml:space="preserve">Sequences were processed using DArT specific pipelines. The main pipeline filtered out poor quality sequences which resulted in a total of 185,963 SNPs for our final analysis. </w:t>
        </w:r>
      </w:ins>
    </w:p>
    <w:p w14:paraId="51845722" w14:textId="77777777" w:rsidR="00427B7F" w:rsidRPr="00427B7F" w:rsidRDefault="00427B7F">
      <w:pPr>
        <w:pStyle w:val="BodyText"/>
        <w:contextualSpacing/>
        <w:rPr>
          <w:ins w:id="2586" w:author="Daniel Noble" w:date="2023-06-30T12:44:00Z"/>
          <w:rFonts w:cs="Times New Roman"/>
        </w:rPr>
        <w:pPrChange w:id="2587" w:author="Daniel Noble" w:date="2023-07-12T13:16:00Z">
          <w:pPr>
            <w:pStyle w:val="BodyText"/>
          </w:pPr>
        </w:pPrChange>
      </w:pPr>
    </w:p>
    <w:p w14:paraId="2AE6EC3F" w14:textId="1FD24992" w:rsidR="00427B7F" w:rsidRPr="00427B7F" w:rsidRDefault="00427B7F">
      <w:pPr>
        <w:pStyle w:val="TableCaption"/>
        <w:contextualSpacing/>
        <w:rPr>
          <w:ins w:id="2588" w:author="Daniel Noble" w:date="2023-06-30T12:44:00Z"/>
          <w:rFonts w:ascii="Times New Roman" w:hAnsi="Times New Roman" w:cs="Times New Roman"/>
          <w:rPrChange w:id="2589" w:author="Daniel Noble" w:date="2023-06-30T12:50:00Z">
            <w:rPr>
              <w:ins w:id="2590" w:author="Daniel Noble" w:date="2023-06-30T12:44:00Z"/>
            </w:rPr>
          </w:rPrChange>
        </w:rPr>
        <w:pPrChange w:id="2591" w:author="Daniel Noble" w:date="2023-07-12T13:16:00Z">
          <w:pPr>
            <w:pStyle w:val="TableCaption"/>
            <w:jc w:val="center"/>
          </w:pPr>
        </w:pPrChange>
      </w:pPr>
      <w:ins w:id="2592" w:author="Daniel Noble" w:date="2023-06-30T12:44:00Z">
        <w:r w:rsidRPr="00427B7F">
          <w:rPr>
            <w:rFonts w:ascii="Times New Roman" w:hAnsi="Times New Roman" w:cs="Times New Roman"/>
            <w:b/>
            <w:bCs/>
            <w:i w:val="0"/>
            <w:iCs/>
            <w:rPrChange w:id="2593" w:author="Daniel Noble" w:date="2023-06-30T12:50:00Z">
              <w:rPr/>
            </w:rPrChange>
          </w:rPr>
          <w:t>Table S11</w:t>
        </w:r>
        <w:r w:rsidRPr="00427B7F">
          <w:rPr>
            <w:rFonts w:ascii="Times New Roman" w:hAnsi="Times New Roman" w:cs="Times New Roman"/>
            <w:i w:val="0"/>
            <w:iCs/>
            <w:rPrChange w:id="2594" w:author="Daniel Noble" w:date="2023-06-30T12:50:00Z">
              <w:rPr/>
            </w:rPrChange>
          </w:rPr>
          <w:t xml:space="preserve"> Pedigree statistics for each treatment. The number of offspring and sires per dam (clutch) are provided for 23 and 29 C treatments. 'w' indicates a male not present within the breeding design resulting from mating or stored sperm from wild interactions</w:t>
        </w:r>
        <w:r w:rsidRPr="00427B7F">
          <w:rPr>
            <w:rFonts w:ascii="Times New Roman" w:hAnsi="Times New Roman" w:cs="Times New Roman"/>
            <w:rPrChange w:id="2595" w:author="Daniel Noble" w:date="2023-06-30T12:50:00Z">
              <w:rPr/>
            </w:rPrChange>
          </w:rPr>
          <w:t>.</w:t>
        </w:r>
      </w:ins>
    </w:p>
    <w:tbl>
      <w:tblPr>
        <w:tblStyle w:val="Table"/>
        <w:tblW w:w="0" w:type="auto"/>
        <w:jc w:val="center"/>
        <w:tblLayout w:type="fixed"/>
        <w:tblLook w:val="0420" w:firstRow="1" w:lastRow="0" w:firstColumn="0" w:lastColumn="0" w:noHBand="0" w:noVBand="1"/>
      </w:tblPr>
      <w:tblGrid>
        <w:gridCol w:w="1340"/>
        <w:gridCol w:w="1132"/>
        <w:gridCol w:w="1071"/>
        <w:gridCol w:w="1499"/>
      </w:tblGrid>
      <w:tr w:rsidR="00427B7F" w:rsidRPr="00427B7F" w14:paraId="1D150321" w14:textId="77777777" w:rsidTr="00427B7F">
        <w:trPr>
          <w:tblHeader/>
          <w:jc w:val="center"/>
          <w:ins w:id="2596" w:author="Daniel Noble" w:date="2023-06-30T12:44:00Z"/>
        </w:trPr>
        <w:tc>
          <w:tcPr>
            <w:tcW w:w="1340"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802073F" w14:textId="01DD74E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597" w:author="Daniel Noble" w:date="2023-06-30T12:44:00Z"/>
                <w:rFonts w:ascii="Times New Roman" w:hAnsi="Times New Roman" w:cs="Times New Roman"/>
                <w:b/>
                <w:bCs/>
                <w:rPrChange w:id="2598" w:author="Daniel Noble" w:date="2023-06-30T12:50:00Z">
                  <w:rPr>
                    <w:ins w:id="2599" w:author="Daniel Noble" w:date="2023-06-30T12:44:00Z"/>
                  </w:rPr>
                </w:rPrChange>
              </w:rPr>
              <w:pPrChange w:id="26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01" w:author="Daniel Noble" w:date="2023-06-30T12:45:00Z">
              <w:r w:rsidRPr="00427B7F">
                <w:rPr>
                  <w:rFonts w:ascii="Times New Roman" w:eastAsia="Helvetica" w:hAnsi="Times New Roman" w:cs="Times New Roman"/>
                  <w:b/>
                  <w:bCs/>
                  <w:color w:val="000000"/>
                  <w:sz w:val="22"/>
                  <w:szCs w:val="22"/>
                  <w:rPrChange w:id="2602" w:author="Daniel Noble" w:date="2023-06-30T12:50:00Z">
                    <w:rPr>
                      <w:rFonts w:ascii="Helvetica" w:eastAsia="Helvetica" w:hAnsi="Helvetica" w:cs="Helvetica"/>
                      <w:color w:val="000000"/>
                      <w:sz w:val="22"/>
                      <w:szCs w:val="22"/>
                    </w:rPr>
                  </w:rPrChange>
                </w:rPr>
                <w:t>Treatment</w:t>
              </w:r>
            </w:ins>
          </w:p>
        </w:tc>
        <w:tc>
          <w:tcPr>
            <w:tcW w:w="1132"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00DCFE57" w14:textId="2CE9A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3" w:author="Daniel Noble" w:date="2023-06-30T12:44:00Z"/>
                <w:rFonts w:ascii="Times New Roman" w:hAnsi="Times New Roman" w:cs="Times New Roman"/>
                <w:b/>
                <w:bCs/>
                <w:rPrChange w:id="2604" w:author="Daniel Noble" w:date="2023-06-30T12:50:00Z">
                  <w:rPr>
                    <w:ins w:id="2605" w:author="Daniel Noble" w:date="2023-06-30T12:44:00Z"/>
                  </w:rPr>
                </w:rPrChange>
              </w:rPr>
              <w:pPrChange w:id="26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07" w:author="Daniel Noble" w:date="2023-06-30T12:45:00Z">
              <w:r w:rsidRPr="00427B7F">
                <w:rPr>
                  <w:rFonts w:ascii="Times New Roman" w:eastAsia="Helvetica" w:hAnsi="Times New Roman" w:cs="Times New Roman"/>
                  <w:b/>
                  <w:bCs/>
                  <w:color w:val="000000"/>
                  <w:sz w:val="22"/>
                  <w:szCs w:val="22"/>
                  <w:rPrChange w:id="2608" w:author="Daniel Noble" w:date="2023-06-30T12:50:00Z">
                    <w:rPr>
                      <w:rFonts w:ascii="Helvetica" w:eastAsia="Helvetica" w:hAnsi="Helvetica" w:cs="Helvetica"/>
                      <w:color w:val="000000"/>
                      <w:sz w:val="22"/>
                      <w:szCs w:val="22"/>
                    </w:rPr>
                  </w:rPrChange>
                </w:rPr>
                <w:t>Dam</w:t>
              </w:r>
            </w:ins>
          </w:p>
        </w:tc>
        <w:tc>
          <w:tcPr>
            <w:tcW w:w="1071"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39160C39" w14:textId="4C281CB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09" w:author="Daniel Noble" w:date="2023-06-30T12:44:00Z"/>
                <w:rFonts w:ascii="Times New Roman" w:hAnsi="Times New Roman" w:cs="Times New Roman"/>
                <w:b/>
                <w:bCs/>
                <w:rPrChange w:id="2610" w:author="Daniel Noble" w:date="2023-06-30T12:50:00Z">
                  <w:rPr>
                    <w:ins w:id="2611" w:author="Daniel Noble" w:date="2023-06-30T12:44:00Z"/>
                  </w:rPr>
                </w:rPrChange>
              </w:rPr>
              <w:pPrChange w:id="26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3" w:author="Daniel Noble" w:date="2023-06-30T12:45:00Z">
              <w:r w:rsidRPr="00427B7F">
                <w:rPr>
                  <w:rFonts w:ascii="Times New Roman" w:eastAsia="Helvetica" w:hAnsi="Times New Roman" w:cs="Times New Roman"/>
                  <w:b/>
                  <w:bCs/>
                  <w:color w:val="000000"/>
                  <w:sz w:val="22"/>
                  <w:szCs w:val="22"/>
                  <w:rPrChange w:id="2614" w:author="Daniel Noble" w:date="2023-06-30T12:50:00Z">
                    <w:rPr>
                      <w:rFonts w:ascii="Helvetica" w:eastAsia="Helvetica" w:hAnsi="Helvetica" w:cs="Helvetica"/>
                      <w:color w:val="000000"/>
                      <w:sz w:val="22"/>
                      <w:szCs w:val="22"/>
                    </w:rPr>
                  </w:rPrChange>
                </w:rPr>
                <w:t>Sire</w:t>
              </w:r>
            </w:ins>
          </w:p>
        </w:tc>
        <w:tc>
          <w:tcPr>
            <w:tcW w:w="1499" w:type="dxa"/>
            <w:tcBorders>
              <w:top w:val="single" w:sz="12" w:space="0" w:color="666666"/>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1DDFBE87" w14:textId="4877C8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15" w:author="Daniel Noble" w:date="2023-06-30T12:44:00Z"/>
                <w:rFonts w:ascii="Times New Roman" w:hAnsi="Times New Roman" w:cs="Times New Roman"/>
                <w:b/>
                <w:bCs/>
                <w:rPrChange w:id="2616" w:author="Daniel Noble" w:date="2023-06-30T12:50:00Z">
                  <w:rPr>
                    <w:ins w:id="2617" w:author="Daniel Noble" w:date="2023-06-30T12:44:00Z"/>
                  </w:rPr>
                </w:rPrChange>
              </w:rPr>
              <w:pPrChange w:id="26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19" w:author="Daniel Noble" w:date="2023-06-30T12:45:00Z">
              <w:r w:rsidRPr="00427B7F">
                <w:rPr>
                  <w:rFonts w:ascii="Times New Roman" w:eastAsia="Helvetica" w:hAnsi="Times New Roman" w:cs="Times New Roman"/>
                  <w:b/>
                  <w:bCs/>
                  <w:color w:val="000000"/>
                  <w:sz w:val="22"/>
                  <w:szCs w:val="22"/>
                  <w:rPrChange w:id="2620" w:author="Daniel Noble" w:date="2023-06-30T12:50:00Z">
                    <w:rPr>
                      <w:rFonts w:ascii="Helvetica" w:eastAsia="Helvetica" w:hAnsi="Helvetica" w:cs="Helvetica"/>
                      <w:color w:val="000000"/>
                      <w:sz w:val="22"/>
                      <w:szCs w:val="22"/>
                    </w:rPr>
                  </w:rPrChange>
                </w:rPr>
                <w:t>Number of Offspring</w:t>
              </w:r>
            </w:ins>
          </w:p>
        </w:tc>
      </w:tr>
      <w:tr w:rsidR="00427B7F" w:rsidRPr="00427B7F" w14:paraId="2F86D8FE" w14:textId="77777777" w:rsidTr="00427B7F">
        <w:trPr>
          <w:jc w:val="center"/>
          <w:ins w:id="2621" w:author="Daniel Noble" w:date="2023-06-30T12:44:00Z"/>
        </w:trPr>
        <w:tc>
          <w:tcPr>
            <w:tcW w:w="1340"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68B7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2" w:author="Daniel Noble" w:date="2023-06-30T12:44:00Z"/>
                <w:rFonts w:ascii="Times New Roman" w:hAnsi="Times New Roman" w:cs="Times New Roman"/>
                <w:b/>
                <w:bCs/>
                <w:rPrChange w:id="2623" w:author="Daniel Noble" w:date="2023-06-30T12:50:00Z">
                  <w:rPr>
                    <w:ins w:id="2624" w:author="Daniel Noble" w:date="2023-06-30T12:44:00Z"/>
                  </w:rPr>
                </w:rPrChange>
              </w:rPr>
              <w:pPrChange w:id="26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26" w:author="Daniel Noble" w:date="2023-06-30T12:44:00Z">
              <w:r w:rsidRPr="00427B7F">
                <w:rPr>
                  <w:rFonts w:ascii="Times New Roman" w:eastAsia="Helvetica" w:hAnsi="Times New Roman" w:cs="Times New Roman"/>
                  <w:b/>
                  <w:bCs/>
                  <w:color w:val="000000"/>
                  <w:sz w:val="22"/>
                  <w:szCs w:val="22"/>
                  <w:rPrChange w:id="2627" w:author="Daniel Noble" w:date="2023-06-30T12:50:00Z">
                    <w:rPr>
                      <w:rFonts w:ascii="Helvetica" w:eastAsia="Helvetica" w:hAnsi="Helvetica" w:cs="Helvetica"/>
                      <w:color w:val="000000"/>
                      <w:sz w:val="22"/>
                      <w:szCs w:val="22"/>
                    </w:rPr>
                  </w:rPrChange>
                </w:rPr>
                <w:t>23</w:t>
              </w:r>
            </w:ins>
          </w:p>
        </w:tc>
        <w:tc>
          <w:tcPr>
            <w:tcW w:w="1132"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663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28" w:author="Daniel Noble" w:date="2023-06-30T12:44:00Z"/>
                <w:rFonts w:ascii="Times New Roman" w:hAnsi="Times New Roman" w:cs="Times New Roman"/>
                <w:rPrChange w:id="2629" w:author="Daniel Noble" w:date="2023-06-30T12:50:00Z">
                  <w:rPr>
                    <w:ins w:id="2630" w:author="Daniel Noble" w:date="2023-06-30T12:44:00Z"/>
                  </w:rPr>
                </w:rPrChange>
              </w:rPr>
              <w:pPrChange w:id="26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32" w:author="Daniel Noble" w:date="2023-06-30T12:44:00Z">
              <w:r w:rsidRPr="00427B7F">
                <w:rPr>
                  <w:rFonts w:ascii="Times New Roman" w:eastAsia="Helvetica" w:hAnsi="Times New Roman" w:cs="Times New Roman"/>
                  <w:color w:val="000000"/>
                  <w:sz w:val="22"/>
                  <w:szCs w:val="22"/>
                  <w:rPrChange w:id="2633" w:author="Daniel Noble" w:date="2023-06-30T12:50:00Z">
                    <w:rPr>
                      <w:rFonts w:ascii="Helvetica" w:eastAsia="Helvetica" w:hAnsi="Helvetica" w:cs="Helvetica"/>
                      <w:color w:val="000000"/>
                      <w:sz w:val="22"/>
                      <w:szCs w:val="22"/>
                    </w:rPr>
                  </w:rPrChange>
                </w:rPr>
                <w:t>ld0005</w:t>
              </w:r>
            </w:ins>
          </w:p>
        </w:tc>
        <w:tc>
          <w:tcPr>
            <w:tcW w:w="1071"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9E0D0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34" w:author="Daniel Noble" w:date="2023-06-30T12:44:00Z"/>
                <w:rFonts w:ascii="Times New Roman" w:hAnsi="Times New Roman" w:cs="Times New Roman"/>
                <w:rPrChange w:id="2635" w:author="Daniel Noble" w:date="2023-06-30T12:50:00Z">
                  <w:rPr>
                    <w:ins w:id="2636" w:author="Daniel Noble" w:date="2023-06-30T12:44:00Z"/>
                  </w:rPr>
                </w:rPrChange>
              </w:rPr>
              <w:pPrChange w:id="26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38" w:author="Daniel Noble" w:date="2023-06-30T12:44:00Z">
              <w:r w:rsidRPr="00427B7F">
                <w:rPr>
                  <w:rFonts w:ascii="Times New Roman" w:eastAsia="Helvetica" w:hAnsi="Times New Roman" w:cs="Times New Roman"/>
                  <w:color w:val="000000"/>
                  <w:sz w:val="22"/>
                  <w:szCs w:val="22"/>
                  <w:rPrChange w:id="2639" w:author="Daniel Noble" w:date="2023-06-30T12:50:00Z">
                    <w:rPr>
                      <w:rFonts w:ascii="Helvetica" w:eastAsia="Helvetica" w:hAnsi="Helvetica" w:cs="Helvetica"/>
                      <w:color w:val="000000"/>
                      <w:sz w:val="22"/>
                      <w:szCs w:val="22"/>
                    </w:rPr>
                  </w:rPrChange>
                </w:rPr>
                <w:t>ld0095</w:t>
              </w:r>
            </w:ins>
          </w:p>
        </w:tc>
        <w:tc>
          <w:tcPr>
            <w:tcW w:w="1499" w:type="dxa"/>
            <w:tcBorders>
              <w:top w:val="single" w:sz="12" w:space="0" w:color="666666"/>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67AF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0" w:author="Daniel Noble" w:date="2023-06-30T12:44:00Z"/>
                <w:rFonts w:ascii="Times New Roman" w:hAnsi="Times New Roman" w:cs="Times New Roman"/>
                <w:rPrChange w:id="2641" w:author="Daniel Noble" w:date="2023-06-30T12:50:00Z">
                  <w:rPr>
                    <w:ins w:id="2642" w:author="Daniel Noble" w:date="2023-06-30T12:44:00Z"/>
                  </w:rPr>
                </w:rPrChange>
              </w:rPr>
              <w:pPrChange w:id="26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44" w:author="Daniel Noble" w:date="2023-06-30T12:44:00Z">
              <w:r w:rsidRPr="00427B7F">
                <w:rPr>
                  <w:rFonts w:ascii="Times New Roman" w:eastAsia="Helvetica" w:hAnsi="Times New Roman" w:cs="Times New Roman"/>
                  <w:color w:val="000000"/>
                  <w:sz w:val="22"/>
                  <w:szCs w:val="22"/>
                  <w:rPrChange w:id="2645" w:author="Daniel Noble" w:date="2023-06-30T12:50:00Z">
                    <w:rPr>
                      <w:rFonts w:ascii="Helvetica" w:eastAsia="Helvetica" w:hAnsi="Helvetica" w:cs="Helvetica"/>
                      <w:color w:val="000000"/>
                      <w:sz w:val="22"/>
                      <w:szCs w:val="22"/>
                    </w:rPr>
                  </w:rPrChange>
                </w:rPr>
                <w:t>2</w:t>
              </w:r>
            </w:ins>
          </w:p>
        </w:tc>
      </w:tr>
      <w:tr w:rsidR="00427B7F" w:rsidRPr="00427B7F" w14:paraId="54E14C35" w14:textId="77777777" w:rsidTr="00427B7F">
        <w:trPr>
          <w:jc w:val="center"/>
          <w:ins w:id="26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75C79A" w14:textId="14D3BA4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47" w:author="Daniel Noble" w:date="2023-06-30T12:44:00Z"/>
                <w:rFonts w:ascii="Times New Roman" w:hAnsi="Times New Roman" w:cs="Times New Roman"/>
                <w:rPrChange w:id="2648" w:author="Daniel Noble" w:date="2023-06-30T12:50:00Z">
                  <w:rPr>
                    <w:ins w:id="2649" w:author="Daniel Noble" w:date="2023-06-30T12:44:00Z"/>
                  </w:rPr>
                </w:rPrChange>
              </w:rPr>
              <w:pPrChange w:id="26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7192A" w14:textId="32800C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1" w:author="Daniel Noble" w:date="2023-06-30T12:44:00Z"/>
                <w:rFonts w:ascii="Times New Roman" w:hAnsi="Times New Roman" w:cs="Times New Roman"/>
                <w:rPrChange w:id="2652" w:author="Daniel Noble" w:date="2023-06-30T12:50:00Z">
                  <w:rPr>
                    <w:ins w:id="2653" w:author="Daniel Noble" w:date="2023-06-30T12:44:00Z"/>
                  </w:rPr>
                </w:rPrChange>
              </w:rPr>
              <w:pPrChange w:id="26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55" w:author="Daniel Noble" w:date="2023-06-30T12:46:00Z">
              <w:r w:rsidRPr="00427B7F">
                <w:rPr>
                  <w:rFonts w:ascii="Times New Roman" w:hAnsi="Times New Roman" w:cs="Times New Roman"/>
                  <w:rPrChange w:id="2656"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0D3F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57" w:author="Daniel Noble" w:date="2023-06-30T12:44:00Z"/>
                <w:rFonts w:ascii="Times New Roman" w:hAnsi="Times New Roman" w:cs="Times New Roman"/>
                <w:rPrChange w:id="2658" w:author="Daniel Noble" w:date="2023-06-30T12:50:00Z">
                  <w:rPr>
                    <w:ins w:id="2659" w:author="Daniel Noble" w:date="2023-06-30T12:44:00Z"/>
                  </w:rPr>
                </w:rPrChange>
              </w:rPr>
              <w:pPrChange w:id="26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61" w:author="Daniel Noble" w:date="2023-06-30T12:44:00Z">
              <w:r w:rsidRPr="00427B7F">
                <w:rPr>
                  <w:rFonts w:ascii="Times New Roman" w:eastAsia="Helvetica" w:hAnsi="Times New Roman" w:cs="Times New Roman"/>
                  <w:color w:val="000000"/>
                  <w:sz w:val="22"/>
                  <w:szCs w:val="22"/>
                  <w:rPrChange w:id="2662"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40F9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63" w:author="Daniel Noble" w:date="2023-06-30T12:44:00Z"/>
                <w:rFonts w:ascii="Times New Roman" w:hAnsi="Times New Roman" w:cs="Times New Roman"/>
                <w:rPrChange w:id="2664" w:author="Daniel Noble" w:date="2023-06-30T12:50:00Z">
                  <w:rPr>
                    <w:ins w:id="2665" w:author="Daniel Noble" w:date="2023-06-30T12:44:00Z"/>
                  </w:rPr>
                </w:rPrChange>
              </w:rPr>
              <w:pPrChange w:id="26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67" w:author="Daniel Noble" w:date="2023-06-30T12:44:00Z">
              <w:r w:rsidRPr="00427B7F">
                <w:rPr>
                  <w:rFonts w:ascii="Times New Roman" w:eastAsia="Helvetica" w:hAnsi="Times New Roman" w:cs="Times New Roman"/>
                  <w:color w:val="000000"/>
                  <w:sz w:val="22"/>
                  <w:szCs w:val="22"/>
                  <w:rPrChange w:id="2668" w:author="Daniel Noble" w:date="2023-06-30T12:50:00Z">
                    <w:rPr>
                      <w:rFonts w:ascii="Helvetica" w:eastAsia="Helvetica" w:hAnsi="Helvetica" w:cs="Helvetica"/>
                      <w:color w:val="000000"/>
                      <w:sz w:val="22"/>
                      <w:szCs w:val="22"/>
                    </w:rPr>
                  </w:rPrChange>
                </w:rPr>
                <w:t>1</w:t>
              </w:r>
            </w:ins>
          </w:p>
        </w:tc>
      </w:tr>
      <w:tr w:rsidR="00427B7F" w:rsidRPr="00427B7F" w14:paraId="124C462F" w14:textId="77777777" w:rsidTr="00427B7F">
        <w:trPr>
          <w:jc w:val="center"/>
          <w:ins w:id="26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F8414" w14:textId="199D54D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0" w:author="Daniel Noble" w:date="2023-06-30T12:44:00Z"/>
                <w:rFonts w:ascii="Times New Roman" w:hAnsi="Times New Roman" w:cs="Times New Roman"/>
                <w:rPrChange w:id="2671" w:author="Daniel Noble" w:date="2023-06-30T12:50:00Z">
                  <w:rPr>
                    <w:ins w:id="2672" w:author="Daniel Noble" w:date="2023-06-30T12:44:00Z"/>
                  </w:rPr>
                </w:rPrChange>
              </w:rPr>
              <w:pPrChange w:id="26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7AD89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74" w:author="Daniel Noble" w:date="2023-06-30T12:44:00Z"/>
                <w:rFonts w:ascii="Times New Roman" w:hAnsi="Times New Roman" w:cs="Times New Roman"/>
                <w:rPrChange w:id="2675" w:author="Daniel Noble" w:date="2023-06-30T12:50:00Z">
                  <w:rPr>
                    <w:ins w:id="2676" w:author="Daniel Noble" w:date="2023-06-30T12:44:00Z"/>
                  </w:rPr>
                </w:rPrChange>
              </w:rPr>
              <w:pPrChange w:id="26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78" w:author="Daniel Noble" w:date="2023-06-30T12:44:00Z">
              <w:r w:rsidRPr="00427B7F">
                <w:rPr>
                  <w:rFonts w:ascii="Times New Roman" w:eastAsia="Helvetica" w:hAnsi="Times New Roman" w:cs="Times New Roman"/>
                  <w:color w:val="000000"/>
                  <w:sz w:val="22"/>
                  <w:szCs w:val="22"/>
                  <w:rPrChange w:id="2679"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D322B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80" w:author="Daniel Noble" w:date="2023-06-30T12:44:00Z"/>
                <w:rFonts w:ascii="Times New Roman" w:hAnsi="Times New Roman" w:cs="Times New Roman"/>
                <w:rPrChange w:id="2681" w:author="Daniel Noble" w:date="2023-06-30T12:50:00Z">
                  <w:rPr>
                    <w:ins w:id="2682" w:author="Daniel Noble" w:date="2023-06-30T12:44:00Z"/>
                  </w:rPr>
                </w:rPrChange>
              </w:rPr>
              <w:pPrChange w:id="26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84" w:author="Daniel Noble" w:date="2023-06-30T12:44:00Z">
              <w:r w:rsidRPr="00427B7F">
                <w:rPr>
                  <w:rFonts w:ascii="Times New Roman" w:eastAsia="Helvetica" w:hAnsi="Times New Roman" w:cs="Times New Roman"/>
                  <w:color w:val="000000"/>
                  <w:sz w:val="22"/>
                  <w:szCs w:val="22"/>
                  <w:rPrChange w:id="2685"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E6C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86" w:author="Daniel Noble" w:date="2023-06-30T12:44:00Z"/>
                <w:rFonts w:ascii="Times New Roman" w:hAnsi="Times New Roman" w:cs="Times New Roman"/>
                <w:rPrChange w:id="2687" w:author="Daniel Noble" w:date="2023-06-30T12:50:00Z">
                  <w:rPr>
                    <w:ins w:id="2688" w:author="Daniel Noble" w:date="2023-06-30T12:44:00Z"/>
                  </w:rPr>
                </w:rPrChange>
              </w:rPr>
              <w:pPrChange w:id="26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690" w:author="Daniel Noble" w:date="2023-06-30T12:44:00Z">
              <w:r w:rsidRPr="00427B7F">
                <w:rPr>
                  <w:rFonts w:ascii="Times New Roman" w:eastAsia="Helvetica" w:hAnsi="Times New Roman" w:cs="Times New Roman"/>
                  <w:color w:val="000000"/>
                  <w:sz w:val="22"/>
                  <w:szCs w:val="22"/>
                  <w:rPrChange w:id="2691" w:author="Daniel Noble" w:date="2023-06-30T12:50:00Z">
                    <w:rPr>
                      <w:rFonts w:ascii="Helvetica" w:eastAsia="Helvetica" w:hAnsi="Helvetica" w:cs="Helvetica"/>
                      <w:color w:val="000000"/>
                      <w:sz w:val="22"/>
                      <w:szCs w:val="22"/>
                    </w:rPr>
                  </w:rPrChange>
                </w:rPr>
                <w:t>1</w:t>
              </w:r>
            </w:ins>
          </w:p>
        </w:tc>
      </w:tr>
      <w:tr w:rsidR="00427B7F" w:rsidRPr="00427B7F" w14:paraId="47FB9DE7" w14:textId="77777777" w:rsidTr="00427B7F">
        <w:trPr>
          <w:jc w:val="center"/>
          <w:ins w:id="26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2C017" w14:textId="43CC6DE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3" w:author="Daniel Noble" w:date="2023-06-30T12:44:00Z"/>
                <w:rFonts w:ascii="Times New Roman" w:hAnsi="Times New Roman" w:cs="Times New Roman"/>
                <w:rPrChange w:id="2694" w:author="Daniel Noble" w:date="2023-06-30T12:50:00Z">
                  <w:rPr>
                    <w:ins w:id="2695" w:author="Daniel Noble" w:date="2023-06-30T12:44:00Z"/>
                  </w:rPr>
                </w:rPrChange>
              </w:rPr>
              <w:pPrChange w:id="26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6FF7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697" w:author="Daniel Noble" w:date="2023-06-30T12:44:00Z"/>
                <w:rFonts w:ascii="Times New Roman" w:hAnsi="Times New Roman" w:cs="Times New Roman"/>
                <w:rPrChange w:id="2698" w:author="Daniel Noble" w:date="2023-06-30T12:50:00Z">
                  <w:rPr>
                    <w:ins w:id="2699" w:author="Daniel Noble" w:date="2023-06-30T12:44:00Z"/>
                  </w:rPr>
                </w:rPrChange>
              </w:rPr>
              <w:pPrChange w:id="27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01" w:author="Daniel Noble" w:date="2023-06-30T12:44:00Z">
              <w:r w:rsidRPr="00427B7F">
                <w:rPr>
                  <w:rFonts w:ascii="Times New Roman" w:eastAsia="Helvetica" w:hAnsi="Times New Roman" w:cs="Times New Roman"/>
                  <w:color w:val="000000"/>
                  <w:sz w:val="22"/>
                  <w:szCs w:val="22"/>
                  <w:rPrChange w:id="2702"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5AE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3" w:author="Daniel Noble" w:date="2023-06-30T12:44:00Z"/>
                <w:rFonts w:ascii="Times New Roman" w:hAnsi="Times New Roman" w:cs="Times New Roman"/>
                <w:rPrChange w:id="2704" w:author="Daniel Noble" w:date="2023-06-30T12:50:00Z">
                  <w:rPr>
                    <w:ins w:id="2705" w:author="Daniel Noble" w:date="2023-06-30T12:44:00Z"/>
                  </w:rPr>
                </w:rPrChange>
              </w:rPr>
              <w:pPrChange w:id="27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07" w:author="Daniel Noble" w:date="2023-06-30T12:44:00Z">
              <w:r w:rsidRPr="00427B7F">
                <w:rPr>
                  <w:rFonts w:ascii="Times New Roman" w:eastAsia="Helvetica" w:hAnsi="Times New Roman" w:cs="Times New Roman"/>
                  <w:color w:val="000000"/>
                  <w:sz w:val="22"/>
                  <w:szCs w:val="22"/>
                  <w:rPrChange w:id="2708"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92F1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09" w:author="Daniel Noble" w:date="2023-06-30T12:44:00Z"/>
                <w:rFonts w:ascii="Times New Roman" w:hAnsi="Times New Roman" w:cs="Times New Roman"/>
                <w:rPrChange w:id="2710" w:author="Daniel Noble" w:date="2023-06-30T12:50:00Z">
                  <w:rPr>
                    <w:ins w:id="2711" w:author="Daniel Noble" w:date="2023-06-30T12:44:00Z"/>
                  </w:rPr>
                </w:rPrChange>
              </w:rPr>
              <w:pPrChange w:id="27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13" w:author="Daniel Noble" w:date="2023-06-30T12:44:00Z">
              <w:r w:rsidRPr="00427B7F">
                <w:rPr>
                  <w:rFonts w:ascii="Times New Roman" w:eastAsia="Helvetica" w:hAnsi="Times New Roman" w:cs="Times New Roman"/>
                  <w:color w:val="000000"/>
                  <w:sz w:val="22"/>
                  <w:szCs w:val="22"/>
                  <w:rPrChange w:id="2714" w:author="Daniel Noble" w:date="2023-06-30T12:50:00Z">
                    <w:rPr>
                      <w:rFonts w:ascii="Helvetica" w:eastAsia="Helvetica" w:hAnsi="Helvetica" w:cs="Helvetica"/>
                      <w:color w:val="000000"/>
                      <w:sz w:val="22"/>
                      <w:szCs w:val="22"/>
                    </w:rPr>
                  </w:rPrChange>
                </w:rPr>
                <w:t>1</w:t>
              </w:r>
            </w:ins>
          </w:p>
        </w:tc>
      </w:tr>
      <w:tr w:rsidR="00427B7F" w:rsidRPr="00427B7F" w14:paraId="1CD21DDB" w14:textId="77777777" w:rsidTr="00427B7F">
        <w:trPr>
          <w:jc w:val="center"/>
          <w:ins w:id="27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B26485" w14:textId="14A23B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16" w:author="Daniel Noble" w:date="2023-06-30T12:44:00Z"/>
                <w:rFonts w:ascii="Times New Roman" w:hAnsi="Times New Roman" w:cs="Times New Roman"/>
                <w:rPrChange w:id="2717" w:author="Daniel Noble" w:date="2023-06-30T12:50:00Z">
                  <w:rPr>
                    <w:ins w:id="2718" w:author="Daniel Noble" w:date="2023-06-30T12:44:00Z"/>
                  </w:rPr>
                </w:rPrChange>
              </w:rPr>
              <w:pPrChange w:id="27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C723A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0" w:author="Daniel Noble" w:date="2023-06-30T12:44:00Z"/>
                <w:rFonts w:ascii="Times New Roman" w:hAnsi="Times New Roman" w:cs="Times New Roman"/>
                <w:rPrChange w:id="2721" w:author="Daniel Noble" w:date="2023-06-30T12:50:00Z">
                  <w:rPr>
                    <w:ins w:id="2722" w:author="Daniel Noble" w:date="2023-06-30T12:44:00Z"/>
                  </w:rPr>
                </w:rPrChange>
              </w:rPr>
              <w:pPrChange w:id="27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24" w:author="Daniel Noble" w:date="2023-06-30T12:44:00Z">
              <w:r w:rsidRPr="00427B7F">
                <w:rPr>
                  <w:rFonts w:ascii="Times New Roman" w:eastAsia="Helvetica" w:hAnsi="Times New Roman" w:cs="Times New Roman"/>
                  <w:color w:val="000000"/>
                  <w:sz w:val="22"/>
                  <w:szCs w:val="22"/>
                  <w:rPrChange w:id="2725" w:author="Daniel Noble" w:date="2023-06-30T12:50:00Z">
                    <w:rPr>
                      <w:rFonts w:ascii="Helvetica" w:eastAsia="Helvetica" w:hAnsi="Helvetica" w:cs="Helvetica"/>
                      <w:color w:val="000000"/>
                      <w:sz w:val="22"/>
                      <w:szCs w:val="22"/>
                    </w:rPr>
                  </w:rPrChange>
                </w:rPr>
                <w:t>ld0019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AF6F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26" w:author="Daniel Noble" w:date="2023-06-30T12:44:00Z"/>
                <w:rFonts w:ascii="Times New Roman" w:hAnsi="Times New Roman" w:cs="Times New Roman"/>
                <w:rPrChange w:id="2727" w:author="Daniel Noble" w:date="2023-06-30T12:50:00Z">
                  <w:rPr>
                    <w:ins w:id="2728" w:author="Daniel Noble" w:date="2023-06-30T12:44:00Z"/>
                  </w:rPr>
                </w:rPrChange>
              </w:rPr>
              <w:pPrChange w:id="27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30" w:author="Daniel Noble" w:date="2023-06-30T12:44:00Z">
              <w:r w:rsidRPr="00427B7F">
                <w:rPr>
                  <w:rFonts w:ascii="Times New Roman" w:eastAsia="Helvetica" w:hAnsi="Times New Roman" w:cs="Times New Roman"/>
                  <w:color w:val="000000"/>
                  <w:sz w:val="22"/>
                  <w:szCs w:val="22"/>
                  <w:rPrChange w:id="273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4C8D5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2" w:author="Daniel Noble" w:date="2023-06-30T12:44:00Z"/>
                <w:rFonts w:ascii="Times New Roman" w:hAnsi="Times New Roman" w:cs="Times New Roman"/>
                <w:rPrChange w:id="2733" w:author="Daniel Noble" w:date="2023-06-30T12:50:00Z">
                  <w:rPr>
                    <w:ins w:id="2734" w:author="Daniel Noble" w:date="2023-06-30T12:44:00Z"/>
                  </w:rPr>
                </w:rPrChange>
              </w:rPr>
              <w:pPrChange w:id="27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36" w:author="Daniel Noble" w:date="2023-06-30T12:44:00Z">
              <w:r w:rsidRPr="00427B7F">
                <w:rPr>
                  <w:rFonts w:ascii="Times New Roman" w:eastAsia="Helvetica" w:hAnsi="Times New Roman" w:cs="Times New Roman"/>
                  <w:color w:val="000000"/>
                  <w:sz w:val="22"/>
                  <w:szCs w:val="22"/>
                  <w:rPrChange w:id="2737" w:author="Daniel Noble" w:date="2023-06-30T12:50:00Z">
                    <w:rPr>
                      <w:rFonts w:ascii="Helvetica" w:eastAsia="Helvetica" w:hAnsi="Helvetica" w:cs="Helvetica"/>
                      <w:color w:val="000000"/>
                      <w:sz w:val="22"/>
                      <w:szCs w:val="22"/>
                    </w:rPr>
                  </w:rPrChange>
                </w:rPr>
                <w:t>1</w:t>
              </w:r>
            </w:ins>
          </w:p>
        </w:tc>
      </w:tr>
      <w:tr w:rsidR="00427B7F" w:rsidRPr="00427B7F" w14:paraId="241F8374" w14:textId="77777777" w:rsidTr="00427B7F">
        <w:trPr>
          <w:jc w:val="center"/>
          <w:ins w:id="27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0A8440" w14:textId="2ED7104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39" w:author="Daniel Noble" w:date="2023-06-30T12:44:00Z"/>
                <w:rFonts w:ascii="Times New Roman" w:hAnsi="Times New Roman" w:cs="Times New Roman"/>
                <w:rPrChange w:id="2740" w:author="Daniel Noble" w:date="2023-06-30T12:50:00Z">
                  <w:rPr>
                    <w:ins w:id="2741" w:author="Daniel Noble" w:date="2023-06-30T12:44:00Z"/>
                  </w:rPr>
                </w:rPrChange>
              </w:rPr>
              <w:pPrChange w:id="27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8088A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3" w:author="Daniel Noble" w:date="2023-06-30T12:44:00Z"/>
                <w:rFonts w:ascii="Times New Roman" w:hAnsi="Times New Roman" w:cs="Times New Roman"/>
                <w:rPrChange w:id="2744" w:author="Daniel Noble" w:date="2023-06-30T12:50:00Z">
                  <w:rPr>
                    <w:ins w:id="2745" w:author="Daniel Noble" w:date="2023-06-30T12:44:00Z"/>
                  </w:rPr>
                </w:rPrChange>
              </w:rPr>
              <w:pPrChange w:id="27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47" w:author="Daniel Noble" w:date="2023-06-30T12:44:00Z">
              <w:r w:rsidRPr="00427B7F">
                <w:rPr>
                  <w:rFonts w:ascii="Times New Roman" w:eastAsia="Helvetica" w:hAnsi="Times New Roman" w:cs="Times New Roman"/>
                  <w:color w:val="000000"/>
                  <w:sz w:val="22"/>
                  <w:szCs w:val="22"/>
                  <w:rPrChange w:id="2748"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408579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49" w:author="Daniel Noble" w:date="2023-06-30T12:44:00Z"/>
                <w:rFonts w:ascii="Times New Roman" w:hAnsi="Times New Roman" w:cs="Times New Roman"/>
                <w:rPrChange w:id="2750" w:author="Daniel Noble" w:date="2023-06-30T12:50:00Z">
                  <w:rPr>
                    <w:ins w:id="2751" w:author="Daniel Noble" w:date="2023-06-30T12:44:00Z"/>
                  </w:rPr>
                </w:rPrChange>
              </w:rPr>
              <w:pPrChange w:id="27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3" w:author="Daniel Noble" w:date="2023-06-30T12:44:00Z">
              <w:r w:rsidRPr="00427B7F">
                <w:rPr>
                  <w:rFonts w:ascii="Times New Roman" w:eastAsia="Helvetica" w:hAnsi="Times New Roman" w:cs="Times New Roman"/>
                  <w:color w:val="000000"/>
                  <w:sz w:val="22"/>
                  <w:szCs w:val="22"/>
                  <w:rPrChange w:id="2754"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F1560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55" w:author="Daniel Noble" w:date="2023-06-30T12:44:00Z"/>
                <w:rFonts w:ascii="Times New Roman" w:hAnsi="Times New Roman" w:cs="Times New Roman"/>
                <w:rPrChange w:id="2756" w:author="Daniel Noble" w:date="2023-06-30T12:50:00Z">
                  <w:rPr>
                    <w:ins w:id="2757" w:author="Daniel Noble" w:date="2023-06-30T12:44:00Z"/>
                  </w:rPr>
                </w:rPrChange>
              </w:rPr>
              <w:pPrChange w:id="27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59" w:author="Daniel Noble" w:date="2023-06-30T12:44:00Z">
              <w:r w:rsidRPr="00427B7F">
                <w:rPr>
                  <w:rFonts w:ascii="Times New Roman" w:eastAsia="Helvetica" w:hAnsi="Times New Roman" w:cs="Times New Roman"/>
                  <w:color w:val="000000"/>
                  <w:sz w:val="22"/>
                  <w:szCs w:val="22"/>
                  <w:rPrChange w:id="2760" w:author="Daniel Noble" w:date="2023-06-30T12:50:00Z">
                    <w:rPr>
                      <w:rFonts w:ascii="Helvetica" w:eastAsia="Helvetica" w:hAnsi="Helvetica" w:cs="Helvetica"/>
                      <w:color w:val="000000"/>
                      <w:sz w:val="22"/>
                      <w:szCs w:val="22"/>
                    </w:rPr>
                  </w:rPrChange>
                </w:rPr>
                <w:t>2</w:t>
              </w:r>
            </w:ins>
          </w:p>
        </w:tc>
      </w:tr>
      <w:tr w:rsidR="00427B7F" w:rsidRPr="00427B7F" w14:paraId="50DAC2C9" w14:textId="77777777" w:rsidTr="00427B7F">
        <w:trPr>
          <w:jc w:val="center"/>
          <w:ins w:id="27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A2B3C0" w14:textId="0B97ED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2" w:author="Daniel Noble" w:date="2023-06-30T12:44:00Z"/>
                <w:rFonts w:ascii="Times New Roman" w:hAnsi="Times New Roman" w:cs="Times New Roman"/>
                <w:rPrChange w:id="2763" w:author="Daniel Noble" w:date="2023-06-30T12:50:00Z">
                  <w:rPr>
                    <w:ins w:id="2764" w:author="Daniel Noble" w:date="2023-06-30T12:44:00Z"/>
                  </w:rPr>
                </w:rPrChange>
              </w:rPr>
              <w:pPrChange w:id="27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D693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66" w:author="Daniel Noble" w:date="2023-06-30T12:44:00Z"/>
                <w:rFonts w:ascii="Times New Roman" w:hAnsi="Times New Roman" w:cs="Times New Roman"/>
                <w:rPrChange w:id="2767" w:author="Daniel Noble" w:date="2023-06-30T12:50:00Z">
                  <w:rPr>
                    <w:ins w:id="2768" w:author="Daniel Noble" w:date="2023-06-30T12:44:00Z"/>
                  </w:rPr>
                </w:rPrChange>
              </w:rPr>
              <w:pPrChange w:id="27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70" w:author="Daniel Noble" w:date="2023-06-30T12:44:00Z">
              <w:r w:rsidRPr="00427B7F">
                <w:rPr>
                  <w:rFonts w:ascii="Times New Roman" w:eastAsia="Helvetica" w:hAnsi="Times New Roman" w:cs="Times New Roman"/>
                  <w:color w:val="000000"/>
                  <w:sz w:val="22"/>
                  <w:szCs w:val="22"/>
                  <w:rPrChange w:id="2771"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F337D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2" w:author="Daniel Noble" w:date="2023-06-30T12:44:00Z"/>
                <w:rFonts w:ascii="Times New Roman" w:hAnsi="Times New Roman" w:cs="Times New Roman"/>
                <w:rPrChange w:id="2773" w:author="Daniel Noble" w:date="2023-06-30T12:50:00Z">
                  <w:rPr>
                    <w:ins w:id="2774" w:author="Daniel Noble" w:date="2023-06-30T12:44:00Z"/>
                  </w:rPr>
                </w:rPrChange>
              </w:rPr>
              <w:pPrChange w:id="27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76" w:author="Daniel Noble" w:date="2023-06-30T12:44:00Z">
              <w:r w:rsidRPr="00427B7F">
                <w:rPr>
                  <w:rFonts w:ascii="Times New Roman" w:eastAsia="Helvetica" w:hAnsi="Times New Roman" w:cs="Times New Roman"/>
                  <w:color w:val="000000"/>
                  <w:sz w:val="22"/>
                  <w:szCs w:val="22"/>
                  <w:rPrChange w:id="2777"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B2E41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78" w:author="Daniel Noble" w:date="2023-06-30T12:44:00Z"/>
                <w:rFonts w:ascii="Times New Roman" w:hAnsi="Times New Roman" w:cs="Times New Roman"/>
                <w:rPrChange w:id="2779" w:author="Daniel Noble" w:date="2023-06-30T12:50:00Z">
                  <w:rPr>
                    <w:ins w:id="2780" w:author="Daniel Noble" w:date="2023-06-30T12:44:00Z"/>
                  </w:rPr>
                </w:rPrChange>
              </w:rPr>
              <w:pPrChange w:id="27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82" w:author="Daniel Noble" w:date="2023-06-30T12:44:00Z">
              <w:r w:rsidRPr="00427B7F">
                <w:rPr>
                  <w:rFonts w:ascii="Times New Roman" w:eastAsia="Helvetica" w:hAnsi="Times New Roman" w:cs="Times New Roman"/>
                  <w:color w:val="000000"/>
                  <w:sz w:val="22"/>
                  <w:szCs w:val="22"/>
                  <w:rPrChange w:id="2783" w:author="Daniel Noble" w:date="2023-06-30T12:50:00Z">
                    <w:rPr>
                      <w:rFonts w:ascii="Helvetica" w:eastAsia="Helvetica" w:hAnsi="Helvetica" w:cs="Helvetica"/>
                      <w:color w:val="000000"/>
                      <w:sz w:val="22"/>
                      <w:szCs w:val="22"/>
                    </w:rPr>
                  </w:rPrChange>
                </w:rPr>
                <w:t>2</w:t>
              </w:r>
            </w:ins>
          </w:p>
        </w:tc>
      </w:tr>
      <w:tr w:rsidR="00427B7F" w:rsidRPr="00427B7F" w14:paraId="1C2EE987" w14:textId="77777777" w:rsidTr="00427B7F">
        <w:trPr>
          <w:jc w:val="center"/>
          <w:ins w:id="27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6AECFA" w14:textId="5E6DD8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5" w:author="Daniel Noble" w:date="2023-06-30T12:44:00Z"/>
                <w:rFonts w:ascii="Times New Roman" w:hAnsi="Times New Roman" w:cs="Times New Roman"/>
                <w:rPrChange w:id="2786" w:author="Daniel Noble" w:date="2023-06-30T12:50:00Z">
                  <w:rPr>
                    <w:ins w:id="2787" w:author="Daniel Noble" w:date="2023-06-30T12:44:00Z"/>
                  </w:rPr>
                </w:rPrChange>
              </w:rPr>
              <w:pPrChange w:id="27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1202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89" w:author="Daniel Noble" w:date="2023-06-30T12:44:00Z"/>
                <w:rFonts w:ascii="Times New Roman" w:hAnsi="Times New Roman" w:cs="Times New Roman"/>
                <w:rPrChange w:id="2790" w:author="Daniel Noble" w:date="2023-06-30T12:50:00Z">
                  <w:rPr>
                    <w:ins w:id="2791" w:author="Daniel Noble" w:date="2023-06-30T12:44:00Z"/>
                  </w:rPr>
                </w:rPrChange>
              </w:rPr>
              <w:pPrChange w:id="27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93" w:author="Daniel Noble" w:date="2023-06-30T12:44:00Z">
              <w:r w:rsidRPr="00427B7F">
                <w:rPr>
                  <w:rFonts w:ascii="Times New Roman" w:eastAsia="Helvetica" w:hAnsi="Times New Roman" w:cs="Times New Roman"/>
                  <w:color w:val="000000"/>
                  <w:sz w:val="22"/>
                  <w:szCs w:val="22"/>
                  <w:rPrChange w:id="2794"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592A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795" w:author="Daniel Noble" w:date="2023-06-30T12:44:00Z"/>
                <w:rFonts w:ascii="Times New Roman" w:hAnsi="Times New Roman" w:cs="Times New Roman"/>
                <w:rPrChange w:id="2796" w:author="Daniel Noble" w:date="2023-06-30T12:50:00Z">
                  <w:rPr>
                    <w:ins w:id="2797" w:author="Daniel Noble" w:date="2023-06-30T12:44:00Z"/>
                  </w:rPr>
                </w:rPrChange>
              </w:rPr>
              <w:pPrChange w:id="27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799" w:author="Daniel Noble" w:date="2023-06-30T12:44:00Z">
              <w:r w:rsidRPr="00427B7F">
                <w:rPr>
                  <w:rFonts w:ascii="Times New Roman" w:eastAsia="Helvetica" w:hAnsi="Times New Roman" w:cs="Times New Roman"/>
                  <w:color w:val="000000"/>
                  <w:sz w:val="22"/>
                  <w:szCs w:val="22"/>
                  <w:rPrChange w:id="2800"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0801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1" w:author="Daniel Noble" w:date="2023-06-30T12:44:00Z"/>
                <w:rFonts w:ascii="Times New Roman" w:hAnsi="Times New Roman" w:cs="Times New Roman"/>
                <w:rPrChange w:id="2802" w:author="Daniel Noble" w:date="2023-06-30T12:50:00Z">
                  <w:rPr>
                    <w:ins w:id="2803" w:author="Daniel Noble" w:date="2023-06-30T12:44:00Z"/>
                  </w:rPr>
                </w:rPrChange>
              </w:rPr>
              <w:pPrChange w:id="28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05" w:author="Daniel Noble" w:date="2023-06-30T12:44:00Z">
              <w:r w:rsidRPr="00427B7F">
                <w:rPr>
                  <w:rFonts w:ascii="Times New Roman" w:eastAsia="Helvetica" w:hAnsi="Times New Roman" w:cs="Times New Roman"/>
                  <w:color w:val="000000"/>
                  <w:sz w:val="22"/>
                  <w:szCs w:val="22"/>
                  <w:rPrChange w:id="2806" w:author="Daniel Noble" w:date="2023-06-30T12:50:00Z">
                    <w:rPr>
                      <w:rFonts w:ascii="Helvetica" w:eastAsia="Helvetica" w:hAnsi="Helvetica" w:cs="Helvetica"/>
                      <w:color w:val="000000"/>
                      <w:sz w:val="22"/>
                      <w:szCs w:val="22"/>
                    </w:rPr>
                  </w:rPrChange>
                </w:rPr>
                <w:t>2</w:t>
              </w:r>
            </w:ins>
          </w:p>
        </w:tc>
      </w:tr>
      <w:tr w:rsidR="00427B7F" w:rsidRPr="00427B7F" w14:paraId="11DACF5E" w14:textId="77777777" w:rsidTr="00427B7F">
        <w:trPr>
          <w:jc w:val="center"/>
          <w:ins w:id="280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6397C" w14:textId="370CEE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08" w:author="Daniel Noble" w:date="2023-06-30T12:44:00Z"/>
                <w:rFonts w:ascii="Times New Roman" w:hAnsi="Times New Roman" w:cs="Times New Roman"/>
                <w:rPrChange w:id="2809" w:author="Daniel Noble" w:date="2023-06-30T12:50:00Z">
                  <w:rPr>
                    <w:ins w:id="2810" w:author="Daniel Noble" w:date="2023-06-30T12:44:00Z"/>
                  </w:rPr>
                </w:rPrChange>
              </w:rPr>
              <w:pPrChange w:id="28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E83E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2" w:author="Daniel Noble" w:date="2023-06-30T12:44:00Z"/>
                <w:rFonts w:ascii="Times New Roman" w:hAnsi="Times New Roman" w:cs="Times New Roman"/>
                <w:rPrChange w:id="2813" w:author="Daniel Noble" w:date="2023-06-30T12:50:00Z">
                  <w:rPr>
                    <w:ins w:id="2814" w:author="Daniel Noble" w:date="2023-06-30T12:44:00Z"/>
                  </w:rPr>
                </w:rPrChange>
              </w:rPr>
              <w:pPrChange w:id="28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16" w:author="Daniel Noble" w:date="2023-06-30T12:44:00Z">
              <w:r w:rsidRPr="00427B7F">
                <w:rPr>
                  <w:rFonts w:ascii="Times New Roman" w:eastAsia="Helvetica" w:hAnsi="Times New Roman" w:cs="Times New Roman"/>
                  <w:color w:val="000000"/>
                  <w:sz w:val="22"/>
                  <w:szCs w:val="22"/>
                  <w:rPrChange w:id="2817"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1A67F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18" w:author="Daniel Noble" w:date="2023-06-30T12:44:00Z"/>
                <w:rFonts w:ascii="Times New Roman" w:hAnsi="Times New Roman" w:cs="Times New Roman"/>
                <w:rPrChange w:id="2819" w:author="Daniel Noble" w:date="2023-06-30T12:50:00Z">
                  <w:rPr>
                    <w:ins w:id="2820" w:author="Daniel Noble" w:date="2023-06-30T12:44:00Z"/>
                  </w:rPr>
                </w:rPrChange>
              </w:rPr>
              <w:pPrChange w:id="28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2" w:author="Daniel Noble" w:date="2023-06-30T12:44:00Z">
              <w:r w:rsidRPr="00427B7F">
                <w:rPr>
                  <w:rFonts w:ascii="Times New Roman" w:eastAsia="Helvetica" w:hAnsi="Times New Roman" w:cs="Times New Roman"/>
                  <w:color w:val="000000"/>
                  <w:sz w:val="22"/>
                  <w:szCs w:val="22"/>
                  <w:rPrChange w:id="2823"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7F80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24" w:author="Daniel Noble" w:date="2023-06-30T12:44:00Z"/>
                <w:rFonts w:ascii="Times New Roman" w:hAnsi="Times New Roman" w:cs="Times New Roman"/>
                <w:rPrChange w:id="2825" w:author="Daniel Noble" w:date="2023-06-30T12:50:00Z">
                  <w:rPr>
                    <w:ins w:id="2826" w:author="Daniel Noble" w:date="2023-06-30T12:44:00Z"/>
                  </w:rPr>
                </w:rPrChange>
              </w:rPr>
              <w:pPrChange w:id="28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28" w:author="Daniel Noble" w:date="2023-06-30T12:44:00Z">
              <w:r w:rsidRPr="00427B7F">
                <w:rPr>
                  <w:rFonts w:ascii="Times New Roman" w:eastAsia="Helvetica" w:hAnsi="Times New Roman" w:cs="Times New Roman"/>
                  <w:color w:val="000000"/>
                  <w:sz w:val="22"/>
                  <w:szCs w:val="22"/>
                  <w:rPrChange w:id="2829" w:author="Daniel Noble" w:date="2023-06-30T12:50:00Z">
                    <w:rPr>
                      <w:rFonts w:ascii="Helvetica" w:eastAsia="Helvetica" w:hAnsi="Helvetica" w:cs="Helvetica"/>
                      <w:color w:val="000000"/>
                      <w:sz w:val="22"/>
                      <w:szCs w:val="22"/>
                    </w:rPr>
                  </w:rPrChange>
                </w:rPr>
                <w:t>2</w:t>
              </w:r>
            </w:ins>
          </w:p>
        </w:tc>
      </w:tr>
      <w:tr w:rsidR="00427B7F" w:rsidRPr="00427B7F" w14:paraId="42A73FD9" w14:textId="77777777" w:rsidTr="00427B7F">
        <w:trPr>
          <w:jc w:val="center"/>
          <w:ins w:id="283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F7A46F" w14:textId="06137A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1" w:author="Daniel Noble" w:date="2023-06-30T12:44:00Z"/>
                <w:rFonts w:ascii="Times New Roman" w:hAnsi="Times New Roman" w:cs="Times New Roman"/>
                <w:rPrChange w:id="2832" w:author="Daniel Noble" w:date="2023-06-30T12:50:00Z">
                  <w:rPr>
                    <w:ins w:id="2833" w:author="Daniel Noble" w:date="2023-06-30T12:44:00Z"/>
                  </w:rPr>
                </w:rPrChange>
              </w:rPr>
              <w:pPrChange w:id="28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6BEE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35" w:author="Daniel Noble" w:date="2023-06-30T12:44:00Z"/>
                <w:rFonts w:ascii="Times New Roman" w:hAnsi="Times New Roman" w:cs="Times New Roman"/>
                <w:rPrChange w:id="2836" w:author="Daniel Noble" w:date="2023-06-30T12:50:00Z">
                  <w:rPr>
                    <w:ins w:id="2837" w:author="Daniel Noble" w:date="2023-06-30T12:44:00Z"/>
                  </w:rPr>
                </w:rPrChange>
              </w:rPr>
              <w:pPrChange w:id="28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39" w:author="Daniel Noble" w:date="2023-06-30T12:44:00Z">
              <w:r w:rsidRPr="00427B7F">
                <w:rPr>
                  <w:rFonts w:ascii="Times New Roman" w:eastAsia="Helvetica" w:hAnsi="Times New Roman" w:cs="Times New Roman"/>
                  <w:color w:val="000000"/>
                  <w:sz w:val="22"/>
                  <w:szCs w:val="22"/>
                  <w:rPrChange w:id="2840"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AA46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1" w:author="Daniel Noble" w:date="2023-06-30T12:44:00Z"/>
                <w:rFonts w:ascii="Times New Roman" w:hAnsi="Times New Roman" w:cs="Times New Roman"/>
                <w:rPrChange w:id="2842" w:author="Daniel Noble" w:date="2023-06-30T12:50:00Z">
                  <w:rPr>
                    <w:ins w:id="2843" w:author="Daniel Noble" w:date="2023-06-30T12:44:00Z"/>
                  </w:rPr>
                </w:rPrChange>
              </w:rPr>
              <w:pPrChange w:id="28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45" w:author="Daniel Noble" w:date="2023-06-30T12:44:00Z">
              <w:r w:rsidRPr="00427B7F">
                <w:rPr>
                  <w:rFonts w:ascii="Times New Roman" w:eastAsia="Helvetica" w:hAnsi="Times New Roman" w:cs="Times New Roman"/>
                  <w:color w:val="000000"/>
                  <w:sz w:val="22"/>
                  <w:szCs w:val="22"/>
                  <w:rPrChange w:id="2846"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7286F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47" w:author="Daniel Noble" w:date="2023-06-30T12:44:00Z"/>
                <w:rFonts w:ascii="Times New Roman" w:hAnsi="Times New Roman" w:cs="Times New Roman"/>
                <w:rPrChange w:id="2848" w:author="Daniel Noble" w:date="2023-06-30T12:50:00Z">
                  <w:rPr>
                    <w:ins w:id="2849" w:author="Daniel Noble" w:date="2023-06-30T12:44:00Z"/>
                  </w:rPr>
                </w:rPrChange>
              </w:rPr>
              <w:pPrChange w:id="28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51" w:author="Daniel Noble" w:date="2023-06-30T12:44:00Z">
              <w:r w:rsidRPr="00427B7F">
                <w:rPr>
                  <w:rFonts w:ascii="Times New Roman" w:eastAsia="Helvetica" w:hAnsi="Times New Roman" w:cs="Times New Roman"/>
                  <w:color w:val="000000"/>
                  <w:sz w:val="22"/>
                  <w:szCs w:val="22"/>
                  <w:rPrChange w:id="2852" w:author="Daniel Noble" w:date="2023-06-30T12:50:00Z">
                    <w:rPr>
                      <w:rFonts w:ascii="Helvetica" w:eastAsia="Helvetica" w:hAnsi="Helvetica" w:cs="Helvetica"/>
                      <w:color w:val="000000"/>
                      <w:sz w:val="22"/>
                      <w:szCs w:val="22"/>
                    </w:rPr>
                  </w:rPrChange>
                </w:rPr>
                <w:t>4</w:t>
              </w:r>
            </w:ins>
          </w:p>
        </w:tc>
      </w:tr>
      <w:tr w:rsidR="00427B7F" w:rsidRPr="00427B7F" w14:paraId="1C6D5973" w14:textId="77777777" w:rsidTr="00427B7F">
        <w:trPr>
          <w:jc w:val="center"/>
          <w:ins w:id="285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4AA4E" w14:textId="344B73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4" w:author="Daniel Noble" w:date="2023-06-30T12:44:00Z"/>
                <w:rFonts w:ascii="Times New Roman" w:hAnsi="Times New Roman" w:cs="Times New Roman"/>
                <w:rPrChange w:id="2855" w:author="Daniel Noble" w:date="2023-06-30T12:50:00Z">
                  <w:rPr>
                    <w:ins w:id="2856" w:author="Daniel Noble" w:date="2023-06-30T12:44:00Z"/>
                  </w:rPr>
                </w:rPrChange>
              </w:rPr>
              <w:pPrChange w:id="28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766A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58" w:author="Daniel Noble" w:date="2023-06-30T12:44:00Z"/>
                <w:rFonts w:ascii="Times New Roman" w:hAnsi="Times New Roman" w:cs="Times New Roman"/>
                <w:rPrChange w:id="2859" w:author="Daniel Noble" w:date="2023-06-30T12:50:00Z">
                  <w:rPr>
                    <w:ins w:id="2860" w:author="Daniel Noble" w:date="2023-06-30T12:44:00Z"/>
                  </w:rPr>
                </w:rPrChange>
              </w:rPr>
              <w:pPrChange w:id="28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62" w:author="Daniel Noble" w:date="2023-06-30T12:44:00Z">
              <w:r w:rsidRPr="00427B7F">
                <w:rPr>
                  <w:rFonts w:ascii="Times New Roman" w:eastAsia="Helvetica" w:hAnsi="Times New Roman" w:cs="Times New Roman"/>
                  <w:color w:val="000000"/>
                  <w:sz w:val="22"/>
                  <w:szCs w:val="22"/>
                  <w:rPrChange w:id="2863"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7EFB71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64" w:author="Daniel Noble" w:date="2023-06-30T12:44:00Z"/>
                <w:rFonts w:ascii="Times New Roman" w:hAnsi="Times New Roman" w:cs="Times New Roman"/>
                <w:rPrChange w:id="2865" w:author="Daniel Noble" w:date="2023-06-30T12:50:00Z">
                  <w:rPr>
                    <w:ins w:id="2866" w:author="Daniel Noble" w:date="2023-06-30T12:44:00Z"/>
                  </w:rPr>
                </w:rPrChange>
              </w:rPr>
              <w:pPrChange w:id="28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68" w:author="Daniel Noble" w:date="2023-06-30T12:44:00Z">
              <w:r w:rsidRPr="00427B7F">
                <w:rPr>
                  <w:rFonts w:ascii="Times New Roman" w:eastAsia="Helvetica" w:hAnsi="Times New Roman" w:cs="Times New Roman"/>
                  <w:color w:val="000000"/>
                  <w:sz w:val="22"/>
                  <w:szCs w:val="22"/>
                  <w:rPrChange w:id="2869"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F0C3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70" w:author="Daniel Noble" w:date="2023-06-30T12:44:00Z"/>
                <w:rFonts w:ascii="Times New Roman" w:hAnsi="Times New Roman" w:cs="Times New Roman"/>
                <w:rPrChange w:id="2871" w:author="Daniel Noble" w:date="2023-06-30T12:50:00Z">
                  <w:rPr>
                    <w:ins w:id="2872" w:author="Daniel Noble" w:date="2023-06-30T12:44:00Z"/>
                  </w:rPr>
                </w:rPrChange>
              </w:rPr>
              <w:pPrChange w:id="28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74" w:author="Daniel Noble" w:date="2023-06-30T12:44:00Z">
              <w:r w:rsidRPr="00427B7F">
                <w:rPr>
                  <w:rFonts w:ascii="Times New Roman" w:eastAsia="Helvetica" w:hAnsi="Times New Roman" w:cs="Times New Roman"/>
                  <w:color w:val="000000"/>
                  <w:sz w:val="22"/>
                  <w:szCs w:val="22"/>
                  <w:rPrChange w:id="2875" w:author="Daniel Noble" w:date="2023-06-30T12:50:00Z">
                    <w:rPr>
                      <w:rFonts w:ascii="Helvetica" w:eastAsia="Helvetica" w:hAnsi="Helvetica" w:cs="Helvetica"/>
                      <w:color w:val="000000"/>
                      <w:sz w:val="22"/>
                      <w:szCs w:val="22"/>
                    </w:rPr>
                  </w:rPrChange>
                </w:rPr>
                <w:t>4</w:t>
              </w:r>
            </w:ins>
          </w:p>
        </w:tc>
      </w:tr>
      <w:tr w:rsidR="00427B7F" w:rsidRPr="00427B7F" w14:paraId="780FD246" w14:textId="77777777" w:rsidTr="00427B7F">
        <w:trPr>
          <w:jc w:val="center"/>
          <w:ins w:id="287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3D7EE" w14:textId="4D93E9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77" w:author="Daniel Noble" w:date="2023-06-30T12:44:00Z"/>
                <w:rFonts w:ascii="Times New Roman" w:hAnsi="Times New Roman" w:cs="Times New Roman"/>
                <w:rPrChange w:id="2878" w:author="Daniel Noble" w:date="2023-06-30T12:50:00Z">
                  <w:rPr>
                    <w:ins w:id="2879" w:author="Daniel Noble" w:date="2023-06-30T12:44:00Z"/>
                  </w:rPr>
                </w:rPrChange>
              </w:rPr>
              <w:pPrChange w:id="28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F85AD" w14:textId="647AC4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1" w:author="Daniel Noble" w:date="2023-06-30T12:44:00Z"/>
                <w:rFonts w:ascii="Times New Roman" w:hAnsi="Times New Roman" w:cs="Times New Roman"/>
                <w:rPrChange w:id="2882" w:author="Daniel Noble" w:date="2023-06-30T12:50:00Z">
                  <w:rPr>
                    <w:ins w:id="2883" w:author="Daniel Noble" w:date="2023-06-30T12:44:00Z"/>
                  </w:rPr>
                </w:rPrChange>
              </w:rPr>
              <w:pPrChange w:id="28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85" w:author="Daniel Noble" w:date="2023-06-30T12:46:00Z">
              <w:r w:rsidRPr="00427B7F">
                <w:rPr>
                  <w:rFonts w:ascii="Times New Roman" w:hAnsi="Times New Roman" w:cs="Times New Roman"/>
                  <w:rPrChange w:id="2886"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480A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87" w:author="Daniel Noble" w:date="2023-06-30T12:44:00Z"/>
                <w:rFonts w:ascii="Times New Roman" w:hAnsi="Times New Roman" w:cs="Times New Roman"/>
                <w:rPrChange w:id="2888" w:author="Daniel Noble" w:date="2023-06-30T12:50:00Z">
                  <w:rPr>
                    <w:ins w:id="2889" w:author="Daniel Noble" w:date="2023-06-30T12:44:00Z"/>
                  </w:rPr>
                </w:rPrChange>
              </w:rPr>
              <w:pPrChange w:id="28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1" w:author="Daniel Noble" w:date="2023-06-30T12:44:00Z">
              <w:r w:rsidRPr="00427B7F">
                <w:rPr>
                  <w:rFonts w:ascii="Times New Roman" w:eastAsia="Helvetica" w:hAnsi="Times New Roman" w:cs="Times New Roman"/>
                  <w:color w:val="000000"/>
                  <w:sz w:val="22"/>
                  <w:szCs w:val="22"/>
                  <w:rPrChange w:id="2892"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D602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893" w:author="Daniel Noble" w:date="2023-06-30T12:44:00Z"/>
                <w:rFonts w:ascii="Times New Roman" w:hAnsi="Times New Roman" w:cs="Times New Roman"/>
                <w:rPrChange w:id="2894" w:author="Daniel Noble" w:date="2023-06-30T12:50:00Z">
                  <w:rPr>
                    <w:ins w:id="2895" w:author="Daniel Noble" w:date="2023-06-30T12:44:00Z"/>
                  </w:rPr>
                </w:rPrChange>
              </w:rPr>
              <w:pPrChange w:id="28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897" w:author="Daniel Noble" w:date="2023-06-30T12:44:00Z">
              <w:r w:rsidRPr="00427B7F">
                <w:rPr>
                  <w:rFonts w:ascii="Times New Roman" w:eastAsia="Helvetica" w:hAnsi="Times New Roman" w:cs="Times New Roman"/>
                  <w:color w:val="000000"/>
                  <w:sz w:val="22"/>
                  <w:szCs w:val="22"/>
                  <w:rPrChange w:id="2898" w:author="Daniel Noble" w:date="2023-06-30T12:50:00Z">
                    <w:rPr>
                      <w:rFonts w:ascii="Helvetica" w:eastAsia="Helvetica" w:hAnsi="Helvetica" w:cs="Helvetica"/>
                      <w:color w:val="000000"/>
                      <w:sz w:val="22"/>
                      <w:szCs w:val="22"/>
                    </w:rPr>
                  </w:rPrChange>
                </w:rPr>
                <w:t>1</w:t>
              </w:r>
            </w:ins>
          </w:p>
        </w:tc>
      </w:tr>
      <w:tr w:rsidR="00427B7F" w:rsidRPr="00427B7F" w14:paraId="6C985650" w14:textId="77777777" w:rsidTr="00427B7F">
        <w:trPr>
          <w:jc w:val="center"/>
          <w:ins w:id="289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2DB65E" w14:textId="3E74B5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0" w:author="Daniel Noble" w:date="2023-06-30T12:44:00Z"/>
                <w:rFonts w:ascii="Times New Roman" w:hAnsi="Times New Roman" w:cs="Times New Roman"/>
                <w:rPrChange w:id="2901" w:author="Daniel Noble" w:date="2023-06-30T12:50:00Z">
                  <w:rPr>
                    <w:ins w:id="2902" w:author="Daniel Noble" w:date="2023-06-30T12:44:00Z"/>
                  </w:rPr>
                </w:rPrChange>
              </w:rPr>
              <w:pPrChange w:id="29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A11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04" w:author="Daniel Noble" w:date="2023-06-30T12:44:00Z"/>
                <w:rFonts w:ascii="Times New Roman" w:hAnsi="Times New Roman" w:cs="Times New Roman"/>
                <w:rPrChange w:id="2905" w:author="Daniel Noble" w:date="2023-06-30T12:50:00Z">
                  <w:rPr>
                    <w:ins w:id="2906" w:author="Daniel Noble" w:date="2023-06-30T12:44:00Z"/>
                  </w:rPr>
                </w:rPrChange>
              </w:rPr>
              <w:pPrChange w:id="29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08" w:author="Daniel Noble" w:date="2023-06-30T12:44:00Z">
              <w:r w:rsidRPr="00427B7F">
                <w:rPr>
                  <w:rFonts w:ascii="Times New Roman" w:eastAsia="Helvetica" w:hAnsi="Times New Roman" w:cs="Times New Roman"/>
                  <w:color w:val="000000"/>
                  <w:sz w:val="22"/>
                  <w:szCs w:val="22"/>
                  <w:rPrChange w:id="2909"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416E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10" w:author="Daniel Noble" w:date="2023-06-30T12:44:00Z"/>
                <w:rFonts w:ascii="Times New Roman" w:hAnsi="Times New Roman" w:cs="Times New Roman"/>
                <w:rPrChange w:id="2911" w:author="Daniel Noble" w:date="2023-06-30T12:50:00Z">
                  <w:rPr>
                    <w:ins w:id="2912" w:author="Daniel Noble" w:date="2023-06-30T12:44:00Z"/>
                  </w:rPr>
                </w:rPrChange>
              </w:rPr>
              <w:pPrChange w:id="29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14" w:author="Daniel Noble" w:date="2023-06-30T12:44:00Z">
              <w:r w:rsidRPr="00427B7F">
                <w:rPr>
                  <w:rFonts w:ascii="Times New Roman" w:eastAsia="Helvetica" w:hAnsi="Times New Roman" w:cs="Times New Roman"/>
                  <w:color w:val="000000"/>
                  <w:sz w:val="22"/>
                  <w:szCs w:val="22"/>
                  <w:rPrChange w:id="2915"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342C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16" w:author="Daniel Noble" w:date="2023-06-30T12:44:00Z"/>
                <w:rFonts w:ascii="Times New Roman" w:hAnsi="Times New Roman" w:cs="Times New Roman"/>
                <w:rPrChange w:id="2917" w:author="Daniel Noble" w:date="2023-06-30T12:50:00Z">
                  <w:rPr>
                    <w:ins w:id="2918" w:author="Daniel Noble" w:date="2023-06-30T12:44:00Z"/>
                  </w:rPr>
                </w:rPrChange>
              </w:rPr>
              <w:pPrChange w:id="29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20" w:author="Daniel Noble" w:date="2023-06-30T12:44:00Z">
              <w:r w:rsidRPr="00427B7F">
                <w:rPr>
                  <w:rFonts w:ascii="Times New Roman" w:eastAsia="Helvetica" w:hAnsi="Times New Roman" w:cs="Times New Roman"/>
                  <w:color w:val="000000"/>
                  <w:sz w:val="22"/>
                  <w:szCs w:val="22"/>
                  <w:rPrChange w:id="2921" w:author="Daniel Noble" w:date="2023-06-30T12:50:00Z">
                    <w:rPr>
                      <w:rFonts w:ascii="Helvetica" w:eastAsia="Helvetica" w:hAnsi="Helvetica" w:cs="Helvetica"/>
                      <w:color w:val="000000"/>
                      <w:sz w:val="22"/>
                      <w:szCs w:val="22"/>
                    </w:rPr>
                  </w:rPrChange>
                </w:rPr>
                <w:t>2</w:t>
              </w:r>
            </w:ins>
          </w:p>
        </w:tc>
      </w:tr>
      <w:tr w:rsidR="00427B7F" w:rsidRPr="00427B7F" w14:paraId="07A27997" w14:textId="77777777" w:rsidTr="00427B7F">
        <w:trPr>
          <w:jc w:val="center"/>
          <w:ins w:id="292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2E6F6" w14:textId="1E75D7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3" w:author="Daniel Noble" w:date="2023-06-30T12:44:00Z"/>
                <w:rFonts w:ascii="Times New Roman" w:hAnsi="Times New Roman" w:cs="Times New Roman"/>
                <w:rPrChange w:id="2924" w:author="Daniel Noble" w:date="2023-06-30T12:50:00Z">
                  <w:rPr>
                    <w:ins w:id="2925" w:author="Daniel Noble" w:date="2023-06-30T12:44:00Z"/>
                  </w:rPr>
                </w:rPrChange>
              </w:rPr>
              <w:pPrChange w:id="29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033FBD" w14:textId="6F318B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27" w:author="Daniel Noble" w:date="2023-06-30T12:44:00Z"/>
                <w:rFonts w:ascii="Times New Roman" w:hAnsi="Times New Roman" w:cs="Times New Roman"/>
                <w:rPrChange w:id="2928" w:author="Daniel Noble" w:date="2023-06-30T12:50:00Z">
                  <w:rPr>
                    <w:ins w:id="2929" w:author="Daniel Noble" w:date="2023-06-30T12:44:00Z"/>
                  </w:rPr>
                </w:rPrChange>
              </w:rPr>
              <w:pPrChange w:id="29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31" w:author="Daniel Noble" w:date="2023-06-30T12:46:00Z">
              <w:r w:rsidRPr="00427B7F">
                <w:rPr>
                  <w:rFonts w:ascii="Times New Roman" w:hAnsi="Times New Roman" w:cs="Times New Roman"/>
                  <w:rPrChange w:id="2932"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B0FD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3" w:author="Daniel Noble" w:date="2023-06-30T12:44:00Z"/>
                <w:rFonts w:ascii="Times New Roman" w:hAnsi="Times New Roman" w:cs="Times New Roman"/>
                <w:rPrChange w:id="2934" w:author="Daniel Noble" w:date="2023-06-30T12:50:00Z">
                  <w:rPr>
                    <w:ins w:id="2935" w:author="Daniel Noble" w:date="2023-06-30T12:44:00Z"/>
                  </w:rPr>
                </w:rPrChange>
              </w:rPr>
              <w:pPrChange w:id="29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37" w:author="Daniel Noble" w:date="2023-06-30T12:44:00Z">
              <w:r w:rsidRPr="00427B7F">
                <w:rPr>
                  <w:rFonts w:ascii="Times New Roman" w:eastAsia="Helvetica" w:hAnsi="Times New Roman" w:cs="Times New Roman"/>
                  <w:color w:val="000000"/>
                  <w:sz w:val="22"/>
                  <w:szCs w:val="22"/>
                  <w:rPrChange w:id="2938"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F4D2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39" w:author="Daniel Noble" w:date="2023-06-30T12:44:00Z"/>
                <w:rFonts w:ascii="Times New Roman" w:hAnsi="Times New Roman" w:cs="Times New Roman"/>
                <w:rPrChange w:id="2940" w:author="Daniel Noble" w:date="2023-06-30T12:50:00Z">
                  <w:rPr>
                    <w:ins w:id="2941" w:author="Daniel Noble" w:date="2023-06-30T12:44:00Z"/>
                  </w:rPr>
                </w:rPrChange>
              </w:rPr>
              <w:pPrChange w:id="29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43" w:author="Daniel Noble" w:date="2023-06-30T12:44:00Z">
              <w:r w:rsidRPr="00427B7F">
                <w:rPr>
                  <w:rFonts w:ascii="Times New Roman" w:eastAsia="Helvetica" w:hAnsi="Times New Roman" w:cs="Times New Roman"/>
                  <w:color w:val="000000"/>
                  <w:sz w:val="22"/>
                  <w:szCs w:val="22"/>
                  <w:rPrChange w:id="2944" w:author="Daniel Noble" w:date="2023-06-30T12:50:00Z">
                    <w:rPr>
                      <w:rFonts w:ascii="Helvetica" w:eastAsia="Helvetica" w:hAnsi="Helvetica" w:cs="Helvetica"/>
                      <w:color w:val="000000"/>
                      <w:sz w:val="22"/>
                      <w:szCs w:val="22"/>
                    </w:rPr>
                  </w:rPrChange>
                </w:rPr>
                <w:t>4</w:t>
              </w:r>
            </w:ins>
          </w:p>
        </w:tc>
      </w:tr>
      <w:tr w:rsidR="00427B7F" w:rsidRPr="00427B7F" w14:paraId="37018158" w14:textId="77777777" w:rsidTr="00427B7F">
        <w:trPr>
          <w:jc w:val="center"/>
          <w:ins w:id="294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AB81C" w14:textId="29E535E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46" w:author="Daniel Noble" w:date="2023-06-30T12:44:00Z"/>
                <w:rFonts w:ascii="Times New Roman" w:hAnsi="Times New Roman" w:cs="Times New Roman"/>
                <w:rPrChange w:id="2947" w:author="Daniel Noble" w:date="2023-06-30T12:50:00Z">
                  <w:rPr>
                    <w:ins w:id="2948" w:author="Daniel Noble" w:date="2023-06-30T12:44:00Z"/>
                  </w:rPr>
                </w:rPrChange>
              </w:rPr>
              <w:pPrChange w:id="29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5BE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0" w:author="Daniel Noble" w:date="2023-06-30T12:44:00Z"/>
                <w:rFonts w:ascii="Times New Roman" w:hAnsi="Times New Roman" w:cs="Times New Roman"/>
                <w:rPrChange w:id="2951" w:author="Daniel Noble" w:date="2023-06-30T12:50:00Z">
                  <w:rPr>
                    <w:ins w:id="2952" w:author="Daniel Noble" w:date="2023-06-30T12:44:00Z"/>
                  </w:rPr>
                </w:rPrChange>
              </w:rPr>
              <w:pPrChange w:id="29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54" w:author="Daniel Noble" w:date="2023-06-30T12:44:00Z">
              <w:r w:rsidRPr="00427B7F">
                <w:rPr>
                  <w:rFonts w:ascii="Times New Roman" w:eastAsia="Helvetica" w:hAnsi="Times New Roman" w:cs="Times New Roman"/>
                  <w:color w:val="000000"/>
                  <w:sz w:val="22"/>
                  <w:szCs w:val="22"/>
                  <w:rPrChange w:id="2955"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44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56" w:author="Daniel Noble" w:date="2023-06-30T12:44:00Z"/>
                <w:rFonts w:ascii="Times New Roman" w:hAnsi="Times New Roman" w:cs="Times New Roman"/>
                <w:rPrChange w:id="2957" w:author="Daniel Noble" w:date="2023-06-30T12:50:00Z">
                  <w:rPr>
                    <w:ins w:id="2958" w:author="Daniel Noble" w:date="2023-06-30T12:44:00Z"/>
                  </w:rPr>
                </w:rPrChange>
              </w:rPr>
              <w:pPrChange w:id="29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0" w:author="Daniel Noble" w:date="2023-06-30T12:44:00Z">
              <w:r w:rsidRPr="00427B7F">
                <w:rPr>
                  <w:rFonts w:ascii="Times New Roman" w:eastAsia="Helvetica" w:hAnsi="Times New Roman" w:cs="Times New Roman"/>
                  <w:color w:val="000000"/>
                  <w:sz w:val="22"/>
                  <w:szCs w:val="22"/>
                  <w:rPrChange w:id="2961"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E442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2" w:author="Daniel Noble" w:date="2023-06-30T12:44:00Z"/>
                <w:rFonts w:ascii="Times New Roman" w:hAnsi="Times New Roman" w:cs="Times New Roman"/>
                <w:rPrChange w:id="2963" w:author="Daniel Noble" w:date="2023-06-30T12:50:00Z">
                  <w:rPr>
                    <w:ins w:id="2964" w:author="Daniel Noble" w:date="2023-06-30T12:44:00Z"/>
                  </w:rPr>
                </w:rPrChange>
              </w:rPr>
              <w:pPrChange w:id="29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66" w:author="Daniel Noble" w:date="2023-06-30T12:44:00Z">
              <w:r w:rsidRPr="00427B7F">
                <w:rPr>
                  <w:rFonts w:ascii="Times New Roman" w:eastAsia="Helvetica" w:hAnsi="Times New Roman" w:cs="Times New Roman"/>
                  <w:color w:val="000000"/>
                  <w:sz w:val="22"/>
                  <w:szCs w:val="22"/>
                  <w:rPrChange w:id="2967" w:author="Daniel Noble" w:date="2023-06-30T12:50:00Z">
                    <w:rPr>
                      <w:rFonts w:ascii="Helvetica" w:eastAsia="Helvetica" w:hAnsi="Helvetica" w:cs="Helvetica"/>
                      <w:color w:val="000000"/>
                      <w:sz w:val="22"/>
                      <w:szCs w:val="22"/>
                    </w:rPr>
                  </w:rPrChange>
                </w:rPr>
                <w:t>2</w:t>
              </w:r>
            </w:ins>
          </w:p>
        </w:tc>
      </w:tr>
      <w:tr w:rsidR="00427B7F" w:rsidRPr="00427B7F" w14:paraId="085AB980" w14:textId="77777777" w:rsidTr="00427B7F">
        <w:trPr>
          <w:jc w:val="center"/>
          <w:ins w:id="296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A3D508" w14:textId="5951DBF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69" w:author="Daniel Noble" w:date="2023-06-30T12:44:00Z"/>
                <w:rFonts w:ascii="Times New Roman" w:hAnsi="Times New Roman" w:cs="Times New Roman"/>
                <w:rPrChange w:id="2970" w:author="Daniel Noble" w:date="2023-06-30T12:50:00Z">
                  <w:rPr>
                    <w:ins w:id="2971" w:author="Daniel Noble" w:date="2023-06-30T12:44:00Z"/>
                  </w:rPr>
                </w:rPrChange>
              </w:rPr>
              <w:pPrChange w:id="29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304A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3" w:author="Daniel Noble" w:date="2023-06-30T12:44:00Z"/>
                <w:rFonts w:ascii="Times New Roman" w:hAnsi="Times New Roman" w:cs="Times New Roman"/>
                <w:rPrChange w:id="2974" w:author="Daniel Noble" w:date="2023-06-30T12:50:00Z">
                  <w:rPr>
                    <w:ins w:id="2975" w:author="Daniel Noble" w:date="2023-06-30T12:44:00Z"/>
                  </w:rPr>
                </w:rPrChange>
              </w:rPr>
              <w:pPrChange w:id="29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77" w:author="Daniel Noble" w:date="2023-06-30T12:44:00Z">
              <w:r w:rsidRPr="00427B7F">
                <w:rPr>
                  <w:rFonts w:ascii="Times New Roman" w:eastAsia="Helvetica" w:hAnsi="Times New Roman" w:cs="Times New Roman"/>
                  <w:color w:val="000000"/>
                  <w:sz w:val="22"/>
                  <w:szCs w:val="22"/>
                  <w:rPrChange w:id="2978"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A2471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79" w:author="Daniel Noble" w:date="2023-06-30T12:44:00Z"/>
                <w:rFonts w:ascii="Times New Roman" w:hAnsi="Times New Roman" w:cs="Times New Roman"/>
                <w:rPrChange w:id="2980" w:author="Daniel Noble" w:date="2023-06-30T12:50:00Z">
                  <w:rPr>
                    <w:ins w:id="2981" w:author="Daniel Noble" w:date="2023-06-30T12:44:00Z"/>
                  </w:rPr>
                </w:rPrChange>
              </w:rPr>
              <w:pPrChange w:id="29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3" w:author="Daniel Noble" w:date="2023-06-30T12:44:00Z">
              <w:r w:rsidRPr="00427B7F">
                <w:rPr>
                  <w:rFonts w:ascii="Times New Roman" w:eastAsia="Helvetica" w:hAnsi="Times New Roman" w:cs="Times New Roman"/>
                  <w:color w:val="000000"/>
                  <w:sz w:val="22"/>
                  <w:szCs w:val="22"/>
                  <w:rPrChange w:id="2984"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7E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85" w:author="Daniel Noble" w:date="2023-06-30T12:44:00Z"/>
                <w:rFonts w:ascii="Times New Roman" w:hAnsi="Times New Roman" w:cs="Times New Roman"/>
                <w:rPrChange w:id="2986" w:author="Daniel Noble" w:date="2023-06-30T12:50:00Z">
                  <w:rPr>
                    <w:ins w:id="2987" w:author="Daniel Noble" w:date="2023-06-30T12:44:00Z"/>
                  </w:rPr>
                </w:rPrChange>
              </w:rPr>
              <w:pPrChange w:id="29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2989" w:author="Daniel Noble" w:date="2023-06-30T12:44:00Z">
              <w:r w:rsidRPr="00427B7F">
                <w:rPr>
                  <w:rFonts w:ascii="Times New Roman" w:eastAsia="Helvetica" w:hAnsi="Times New Roman" w:cs="Times New Roman"/>
                  <w:color w:val="000000"/>
                  <w:sz w:val="22"/>
                  <w:szCs w:val="22"/>
                  <w:rPrChange w:id="2990" w:author="Daniel Noble" w:date="2023-06-30T12:50:00Z">
                    <w:rPr>
                      <w:rFonts w:ascii="Helvetica" w:eastAsia="Helvetica" w:hAnsi="Helvetica" w:cs="Helvetica"/>
                      <w:color w:val="000000"/>
                      <w:sz w:val="22"/>
                      <w:szCs w:val="22"/>
                    </w:rPr>
                  </w:rPrChange>
                </w:rPr>
                <w:t>1</w:t>
              </w:r>
            </w:ins>
          </w:p>
        </w:tc>
      </w:tr>
      <w:tr w:rsidR="00427B7F" w:rsidRPr="00427B7F" w14:paraId="39AB9E93" w14:textId="77777777" w:rsidTr="00427B7F">
        <w:trPr>
          <w:jc w:val="center"/>
          <w:ins w:id="299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D8AA78" w14:textId="3470BF5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2" w:author="Daniel Noble" w:date="2023-06-30T12:44:00Z"/>
                <w:rFonts w:ascii="Times New Roman" w:hAnsi="Times New Roman" w:cs="Times New Roman"/>
                <w:rPrChange w:id="2993" w:author="Daniel Noble" w:date="2023-06-30T12:50:00Z">
                  <w:rPr>
                    <w:ins w:id="2994" w:author="Daniel Noble" w:date="2023-06-30T12:44:00Z"/>
                  </w:rPr>
                </w:rPrChange>
              </w:rPr>
              <w:pPrChange w:id="29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10827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2996" w:author="Daniel Noble" w:date="2023-06-30T12:44:00Z"/>
                <w:rFonts w:ascii="Times New Roman" w:hAnsi="Times New Roman" w:cs="Times New Roman"/>
                <w:rPrChange w:id="2997" w:author="Daniel Noble" w:date="2023-06-30T12:50:00Z">
                  <w:rPr>
                    <w:ins w:id="2998" w:author="Daniel Noble" w:date="2023-06-30T12:44:00Z"/>
                  </w:rPr>
                </w:rPrChange>
              </w:rPr>
              <w:pPrChange w:id="29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00" w:author="Daniel Noble" w:date="2023-06-30T12:44:00Z">
              <w:r w:rsidRPr="00427B7F">
                <w:rPr>
                  <w:rFonts w:ascii="Times New Roman" w:eastAsia="Helvetica" w:hAnsi="Times New Roman" w:cs="Times New Roman"/>
                  <w:color w:val="000000"/>
                  <w:sz w:val="22"/>
                  <w:szCs w:val="22"/>
                  <w:rPrChange w:id="3001"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973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2" w:author="Daniel Noble" w:date="2023-06-30T12:44:00Z"/>
                <w:rFonts w:ascii="Times New Roman" w:hAnsi="Times New Roman" w:cs="Times New Roman"/>
                <w:rPrChange w:id="3003" w:author="Daniel Noble" w:date="2023-06-30T12:50:00Z">
                  <w:rPr>
                    <w:ins w:id="3004" w:author="Daniel Noble" w:date="2023-06-30T12:44:00Z"/>
                  </w:rPr>
                </w:rPrChange>
              </w:rPr>
              <w:pPrChange w:id="30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06" w:author="Daniel Noble" w:date="2023-06-30T12:44:00Z">
              <w:r w:rsidRPr="00427B7F">
                <w:rPr>
                  <w:rFonts w:ascii="Times New Roman" w:eastAsia="Helvetica" w:hAnsi="Times New Roman" w:cs="Times New Roman"/>
                  <w:color w:val="000000"/>
                  <w:sz w:val="22"/>
                  <w:szCs w:val="22"/>
                  <w:rPrChange w:id="3007"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7594A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08" w:author="Daniel Noble" w:date="2023-06-30T12:44:00Z"/>
                <w:rFonts w:ascii="Times New Roman" w:hAnsi="Times New Roman" w:cs="Times New Roman"/>
                <w:rPrChange w:id="3009" w:author="Daniel Noble" w:date="2023-06-30T12:50:00Z">
                  <w:rPr>
                    <w:ins w:id="3010" w:author="Daniel Noble" w:date="2023-06-30T12:44:00Z"/>
                  </w:rPr>
                </w:rPrChange>
              </w:rPr>
              <w:pPrChange w:id="30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12" w:author="Daniel Noble" w:date="2023-06-30T12:44:00Z">
              <w:r w:rsidRPr="00427B7F">
                <w:rPr>
                  <w:rFonts w:ascii="Times New Roman" w:eastAsia="Helvetica" w:hAnsi="Times New Roman" w:cs="Times New Roman"/>
                  <w:color w:val="000000"/>
                  <w:sz w:val="22"/>
                  <w:szCs w:val="22"/>
                  <w:rPrChange w:id="3013" w:author="Daniel Noble" w:date="2023-06-30T12:50:00Z">
                    <w:rPr>
                      <w:rFonts w:ascii="Helvetica" w:eastAsia="Helvetica" w:hAnsi="Helvetica" w:cs="Helvetica"/>
                      <w:color w:val="000000"/>
                      <w:sz w:val="22"/>
                      <w:szCs w:val="22"/>
                    </w:rPr>
                  </w:rPrChange>
                </w:rPr>
                <w:t>2</w:t>
              </w:r>
            </w:ins>
          </w:p>
        </w:tc>
      </w:tr>
      <w:tr w:rsidR="00427B7F" w:rsidRPr="00427B7F" w14:paraId="18741BDE" w14:textId="77777777" w:rsidTr="00427B7F">
        <w:trPr>
          <w:jc w:val="center"/>
          <w:ins w:id="301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420A00" w14:textId="646A3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5" w:author="Daniel Noble" w:date="2023-06-30T12:44:00Z"/>
                <w:rFonts w:ascii="Times New Roman" w:hAnsi="Times New Roman" w:cs="Times New Roman"/>
                <w:rPrChange w:id="3016" w:author="Daniel Noble" w:date="2023-06-30T12:50:00Z">
                  <w:rPr>
                    <w:ins w:id="3017" w:author="Daniel Noble" w:date="2023-06-30T12:44:00Z"/>
                  </w:rPr>
                </w:rPrChange>
              </w:rPr>
              <w:pPrChange w:id="30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867CF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19" w:author="Daniel Noble" w:date="2023-06-30T12:44:00Z"/>
                <w:rFonts w:ascii="Times New Roman" w:hAnsi="Times New Roman" w:cs="Times New Roman"/>
                <w:rPrChange w:id="3020" w:author="Daniel Noble" w:date="2023-06-30T12:50:00Z">
                  <w:rPr>
                    <w:ins w:id="3021" w:author="Daniel Noble" w:date="2023-06-30T12:44:00Z"/>
                  </w:rPr>
                </w:rPrChange>
              </w:rPr>
              <w:pPrChange w:id="30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23" w:author="Daniel Noble" w:date="2023-06-30T12:44:00Z">
              <w:r w:rsidRPr="00427B7F">
                <w:rPr>
                  <w:rFonts w:ascii="Times New Roman" w:eastAsia="Helvetica" w:hAnsi="Times New Roman" w:cs="Times New Roman"/>
                  <w:color w:val="000000"/>
                  <w:sz w:val="22"/>
                  <w:szCs w:val="22"/>
                  <w:rPrChange w:id="3024"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C74D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25" w:author="Daniel Noble" w:date="2023-06-30T12:44:00Z"/>
                <w:rFonts w:ascii="Times New Roman" w:hAnsi="Times New Roman" w:cs="Times New Roman"/>
                <w:rPrChange w:id="3026" w:author="Daniel Noble" w:date="2023-06-30T12:50:00Z">
                  <w:rPr>
                    <w:ins w:id="3027" w:author="Daniel Noble" w:date="2023-06-30T12:44:00Z"/>
                  </w:rPr>
                </w:rPrChange>
              </w:rPr>
              <w:pPrChange w:id="30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29" w:author="Daniel Noble" w:date="2023-06-30T12:44:00Z">
              <w:r w:rsidRPr="00427B7F">
                <w:rPr>
                  <w:rFonts w:ascii="Times New Roman" w:eastAsia="Helvetica" w:hAnsi="Times New Roman" w:cs="Times New Roman"/>
                  <w:color w:val="000000"/>
                  <w:sz w:val="22"/>
                  <w:szCs w:val="22"/>
                  <w:rPrChange w:id="3030"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2B80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1" w:author="Daniel Noble" w:date="2023-06-30T12:44:00Z"/>
                <w:rFonts w:ascii="Times New Roman" w:hAnsi="Times New Roman" w:cs="Times New Roman"/>
                <w:rPrChange w:id="3032" w:author="Daniel Noble" w:date="2023-06-30T12:50:00Z">
                  <w:rPr>
                    <w:ins w:id="3033" w:author="Daniel Noble" w:date="2023-06-30T12:44:00Z"/>
                  </w:rPr>
                </w:rPrChange>
              </w:rPr>
              <w:pPrChange w:id="30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35" w:author="Daniel Noble" w:date="2023-06-30T12:44:00Z">
              <w:r w:rsidRPr="00427B7F">
                <w:rPr>
                  <w:rFonts w:ascii="Times New Roman" w:eastAsia="Helvetica" w:hAnsi="Times New Roman" w:cs="Times New Roman"/>
                  <w:color w:val="000000"/>
                  <w:sz w:val="22"/>
                  <w:szCs w:val="22"/>
                  <w:rPrChange w:id="3036" w:author="Daniel Noble" w:date="2023-06-30T12:50:00Z">
                    <w:rPr>
                      <w:rFonts w:ascii="Helvetica" w:eastAsia="Helvetica" w:hAnsi="Helvetica" w:cs="Helvetica"/>
                      <w:color w:val="000000"/>
                      <w:sz w:val="22"/>
                      <w:szCs w:val="22"/>
                    </w:rPr>
                  </w:rPrChange>
                </w:rPr>
                <w:t>3</w:t>
              </w:r>
            </w:ins>
          </w:p>
        </w:tc>
      </w:tr>
      <w:tr w:rsidR="00427B7F" w:rsidRPr="00427B7F" w14:paraId="023E5265" w14:textId="77777777" w:rsidTr="00427B7F">
        <w:trPr>
          <w:jc w:val="center"/>
          <w:ins w:id="303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BF88C2" w14:textId="5B1EA6B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38" w:author="Daniel Noble" w:date="2023-06-30T12:44:00Z"/>
                <w:rFonts w:ascii="Times New Roman" w:hAnsi="Times New Roman" w:cs="Times New Roman"/>
                <w:rPrChange w:id="3039" w:author="Daniel Noble" w:date="2023-06-30T12:50:00Z">
                  <w:rPr>
                    <w:ins w:id="3040" w:author="Daniel Noble" w:date="2023-06-30T12:44:00Z"/>
                  </w:rPr>
                </w:rPrChange>
              </w:rPr>
              <w:pPrChange w:id="30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E6AA4" w14:textId="2632BE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2" w:author="Daniel Noble" w:date="2023-06-30T12:44:00Z"/>
                <w:rFonts w:ascii="Times New Roman" w:hAnsi="Times New Roman" w:cs="Times New Roman"/>
                <w:rPrChange w:id="3043" w:author="Daniel Noble" w:date="2023-06-30T12:50:00Z">
                  <w:rPr>
                    <w:ins w:id="3044" w:author="Daniel Noble" w:date="2023-06-30T12:44:00Z"/>
                  </w:rPr>
                </w:rPrChange>
              </w:rPr>
              <w:pPrChange w:id="30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46" w:author="Daniel Noble" w:date="2023-06-30T12:46:00Z">
              <w:r w:rsidRPr="00427B7F">
                <w:rPr>
                  <w:rFonts w:ascii="Times New Roman" w:hAnsi="Times New Roman" w:cs="Times New Roman"/>
                  <w:rPrChange w:id="3047"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7E1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48" w:author="Daniel Noble" w:date="2023-06-30T12:44:00Z"/>
                <w:rFonts w:ascii="Times New Roman" w:hAnsi="Times New Roman" w:cs="Times New Roman"/>
                <w:rPrChange w:id="3049" w:author="Daniel Noble" w:date="2023-06-30T12:50:00Z">
                  <w:rPr>
                    <w:ins w:id="3050" w:author="Daniel Noble" w:date="2023-06-30T12:44:00Z"/>
                  </w:rPr>
                </w:rPrChange>
              </w:rPr>
              <w:pPrChange w:id="30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2" w:author="Daniel Noble" w:date="2023-06-30T12:44:00Z">
              <w:r w:rsidRPr="00427B7F">
                <w:rPr>
                  <w:rFonts w:ascii="Times New Roman" w:eastAsia="Helvetica" w:hAnsi="Times New Roman" w:cs="Times New Roman"/>
                  <w:color w:val="000000"/>
                  <w:sz w:val="22"/>
                  <w:szCs w:val="22"/>
                  <w:rPrChange w:id="3053"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9DB0C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54" w:author="Daniel Noble" w:date="2023-06-30T12:44:00Z"/>
                <w:rFonts w:ascii="Times New Roman" w:hAnsi="Times New Roman" w:cs="Times New Roman"/>
                <w:rPrChange w:id="3055" w:author="Daniel Noble" w:date="2023-06-30T12:50:00Z">
                  <w:rPr>
                    <w:ins w:id="3056" w:author="Daniel Noble" w:date="2023-06-30T12:44:00Z"/>
                  </w:rPr>
                </w:rPrChange>
              </w:rPr>
              <w:pPrChange w:id="30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58" w:author="Daniel Noble" w:date="2023-06-30T12:44:00Z">
              <w:r w:rsidRPr="00427B7F">
                <w:rPr>
                  <w:rFonts w:ascii="Times New Roman" w:eastAsia="Helvetica" w:hAnsi="Times New Roman" w:cs="Times New Roman"/>
                  <w:color w:val="000000"/>
                  <w:sz w:val="22"/>
                  <w:szCs w:val="22"/>
                  <w:rPrChange w:id="3059" w:author="Daniel Noble" w:date="2023-06-30T12:50:00Z">
                    <w:rPr>
                      <w:rFonts w:ascii="Helvetica" w:eastAsia="Helvetica" w:hAnsi="Helvetica" w:cs="Helvetica"/>
                      <w:color w:val="000000"/>
                      <w:sz w:val="22"/>
                      <w:szCs w:val="22"/>
                    </w:rPr>
                  </w:rPrChange>
                </w:rPr>
                <w:t>1</w:t>
              </w:r>
            </w:ins>
          </w:p>
        </w:tc>
      </w:tr>
      <w:tr w:rsidR="00427B7F" w:rsidRPr="00427B7F" w14:paraId="286E500B" w14:textId="77777777" w:rsidTr="00427B7F">
        <w:trPr>
          <w:jc w:val="center"/>
          <w:ins w:id="306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FABFFD" w14:textId="41ED9A8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1" w:author="Daniel Noble" w:date="2023-06-30T12:44:00Z"/>
                <w:rFonts w:ascii="Times New Roman" w:hAnsi="Times New Roman" w:cs="Times New Roman"/>
                <w:rPrChange w:id="3062" w:author="Daniel Noble" w:date="2023-06-30T12:50:00Z">
                  <w:rPr>
                    <w:ins w:id="3063" w:author="Daniel Noble" w:date="2023-06-30T12:44:00Z"/>
                  </w:rPr>
                </w:rPrChange>
              </w:rPr>
              <w:pPrChange w:id="30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439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65" w:author="Daniel Noble" w:date="2023-06-30T12:44:00Z"/>
                <w:rFonts w:ascii="Times New Roman" w:hAnsi="Times New Roman" w:cs="Times New Roman"/>
                <w:rPrChange w:id="3066" w:author="Daniel Noble" w:date="2023-06-30T12:50:00Z">
                  <w:rPr>
                    <w:ins w:id="3067" w:author="Daniel Noble" w:date="2023-06-30T12:44:00Z"/>
                  </w:rPr>
                </w:rPrChange>
              </w:rPr>
              <w:pPrChange w:id="30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69" w:author="Daniel Noble" w:date="2023-06-30T12:44:00Z">
              <w:r w:rsidRPr="00427B7F">
                <w:rPr>
                  <w:rFonts w:ascii="Times New Roman" w:eastAsia="Helvetica" w:hAnsi="Times New Roman" w:cs="Times New Roman"/>
                  <w:color w:val="000000"/>
                  <w:sz w:val="22"/>
                  <w:szCs w:val="22"/>
                  <w:rPrChange w:id="3070"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3E0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1" w:author="Daniel Noble" w:date="2023-06-30T12:44:00Z"/>
                <w:rFonts w:ascii="Times New Roman" w:hAnsi="Times New Roman" w:cs="Times New Roman"/>
                <w:rPrChange w:id="3072" w:author="Daniel Noble" w:date="2023-06-30T12:50:00Z">
                  <w:rPr>
                    <w:ins w:id="3073" w:author="Daniel Noble" w:date="2023-06-30T12:44:00Z"/>
                  </w:rPr>
                </w:rPrChange>
              </w:rPr>
              <w:pPrChange w:id="30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75" w:author="Daniel Noble" w:date="2023-06-30T12:44:00Z">
              <w:r w:rsidRPr="00427B7F">
                <w:rPr>
                  <w:rFonts w:ascii="Times New Roman" w:eastAsia="Helvetica" w:hAnsi="Times New Roman" w:cs="Times New Roman"/>
                  <w:color w:val="000000"/>
                  <w:sz w:val="22"/>
                  <w:szCs w:val="22"/>
                  <w:rPrChange w:id="3076"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622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77" w:author="Daniel Noble" w:date="2023-06-30T12:44:00Z"/>
                <w:rFonts w:ascii="Times New Roman" w:hAnsi="Times New Roman" w:cs="Times New Roman"/>
                <w:rPrChange w:id="3078" w:author="Daniel Noble" w:date="2023-06-30T12:50:00Z">
                  <w:rPr>
                    <w:ins w:id="3079" w:author="Daniel Noble" w:date="2023-06-30T12:44:00Z"/>
                  </w:rPr>
                </w:rPrChange>
              </w:rPr>
              <w:pPrChange w:id="30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81" w:author="Daniel Noble" w:date="2023-06-30T12:44:00Z">
              <w:r w:rsidRPr="00427B7F">
                <w:rPr>
                  <w:rFonts w:ascii="Times New Roman" w:eastAsia="Helvetica" w:hAnsi="Times New Roman" w:cs="Times New Roman"/>
                  <w:color w:val="000000"/>
                  <w:sz w:val="22"/>
                  <w:szCs w:val="22"/>
                  <w:rPrChange w:id="3082" w:author="Daniel Noble" w:date="2023-06-30T12:50:00Z">
                    <w:rPr>
                      <w:rFonts w:ascii="Helvetica" w:eastAsia="Helvetica" w:hAnsi="Helvetica" w:cs="Helvetica"/>
                      <w:color w:val="000000"/>
                      <w:sz w:val="22"/>
                      <w:szCs w:val="22"/>
                    </w:rPr>
                  </w:rPrChange>
                </w:rPr>
                <w:t>4</w:t>
              </w:r>
            </w:ins>
          </w:p>
        </w:tc>
      </w:tr>
      <w:tr w:rsidR="00427B7F" w:rsidRPr="00427B7F" w14:paraId="21746C94" w14:textId="77777777" w:rsidTr="00427B7F">
        <w:trPr>
          <w:jc w:val="center"/>
          <w:ins w:id="308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0183B3" w14:textId="534D4EA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4" w:author="Daniel Noble" w:date="2023-06-30T12:44:00Z"/>
                <w:rFonts w:ascii="Times New Roman" w:hAnsi="Times New Roman" w:cs="Times New Roman"/>
                <w:rPrChange w:id="3085" w:author="Daniel Noble" w:date="2023-06-30T12:50:00Z">
                  <w:rPr>
                    <w:ins w:id="3086" w:author="Daniel Noble" w:date="2023-06-30T12:44:00Z"/>
                  </w:rPr>
                </w:rPrChange>
              </w:rPr>
              <w:pPrChange w:id="30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62B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88" w:author="Daniel Noble" w:date="2023-06-30T12:44:00Z"/>
                <w:rFonts w:ascii="Times New Roman" w:hAnsi="Times New Roman" w:cs="Times New Roman"/>
                <w:rPrChange w:id="3089" w:author="Daniel Noble" w:date="2023-06-30T12:50:00Z">
                  <w:rPr>
                    <w:ins w:id="3090" w:author="Daniel Noble" w:date="2023-06-30T12:44:00Z"/>
                  </w:rPr>
                </w:rPrChange>
              </w:rPr>
              <w:pPrChange w:id="30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92" w:author="Daniel Noble" w:date="2023-06-30T12:44:00Z">
              <w:r w:rsidRPr="00427B7F">
                <w:rPr>
                  <w:rFonts w:ascii="Times New Roman" w:eastAsia="Helvetica" w:hAnsi="Times New Roman" w:cs="Times New Roman"/>
                  <w:color w:val="000000"/>
                  <w:sz w:val="22"/>
                  <w:szCs w:val="22"/>
                  <w:rPrChange w:id="3093"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5A77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094" w:author="Daniel Noble" w:date="2023-06-30T12:44:00Z"/>
                <w:rFonts w:ascii="Times New Roman" w:hAnsi="Times New Roman" w:cs="Times New Roman"/>
                <w:rPrChange w:id="3095" w:author="Daniel Noble" w:date="2023-06-30T12:50:00Z">
                  <w:rPr>
                    <w:ins w:id="3096" w:author="Daniel Noble" w:date="2023-06-30T12:44:00Z"/>
                  </w:rPr>
                </w:rPrChange>
              </w:rPr>
              <w:pPrChange w:id="30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098" w:author="Daniel Noble" w:date="2023-06-30T12:44:00Z">
              <w:r w:rsidRPr="00427B7F">
                <w:rPr>
                  <w:rFonts w:ascii="Times New Roman" w:eastAsia="Helvetica" w:hAnsi="Times New Roman" w:cs="Times New Roman"/>
                  <w:color w:val="000000"/>
                  <w:sz w:val="22"/>
                  <w:szCs w:val="22"/>
                  <w:rPrChange w:id="3099"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AB7A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00" w:author="Daniel Noble" w:date="2023-06-30T12:44:00Z"/>
                <w:rFonts w:ascii="Times New Roman" w:hAnsi="Times New Roman" w:cs="Times New Roman"/>
                <w:rPrChange w:id="3101" w:author="Daniel Noble" w:date="2023-06-30T12:50:00Z">
                  <w:rPr>
                    <w:ins w:id="3102" w:author="Daniel Noble" w:date="2023-06-30T12:44:00Z"/>
                  </w:rPr>
                </w:rPrChange>
              </w:rPr>
              <w:pPrChange w:id="31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04" w:author="Daniel Noble" w:date="2023-06-30T12:44:00Z">
              <w:r w:rsidRPr="00427B7F">
                <w:rPr>
                  <w:rFonts w:ascii="Times New Roman" w:eastAsia="Helvetica" w:hAnsi="Times New Roman" w:cs="Times New Roman"/>
                  <w:color w:val="000000"/>
                  <w:sz w:val="22"/>
                  <w:szCs w:val="22"/>
                  <w:rPrChange w:id="3105" w:author="Daniel Noble" w:date="2023-06-30T12:50:00Z">
                    <w:rPr>
                      <w:rFonts w:ascii="Helvetica" w:eastAsia="Helvetica" w:hAnsi="Helvetica" w:cs="Helvetica"/>
                      <w:color w:val="000000"/>
                      <w:sz w:val="22"/>
                      <w:szCs w:val="22"/>
                    </w:rPr>
                  </w:rPrChange>
                </w:rPr>
                <w:t>1</w:t>
              </w:r>
            </w:ins>
          </w:p>
        </w:tc>
      </w:tr>
      <w:tr w:rsidR="00427B7F" w:rsidRPr="00427B7F" w14:paraId="625E3E36" w14:textId="77777777" w:rsidTr="00427B7F">
        <w:trPr>
          <w:jc w:val="center"/>
          <w:ins w:id="310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76390B" w14:textId="57CE7B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07" w:author="Daniel Noble" w:date="2023-06-30T12:44:00Z"/>
                <w:rFonts w:ascii="Times New Roman" w:hAnsi="Times New Roman" w:cs="Times New Roman"/>
                <w:rPrChange w:id="3108" w:author="Daniel Noble" w:date="2023-06-30T12:50:00Z">
                  <w:rPr>
                    <w:ins w:id="3109" w:author="Daniel Noble" w:date="2023-06-30T12:44:00Z"/>
                  </w:rPr>
                </w:rPrChange>
              </w:rPr>
              <w:pPrChange w:id="31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7715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1" w:author="Daniel Noble" w:date="2023-06-30T12:44:00Z"/>
                <w:rFonts w:ascii="Times New Roman" w:hAnsi="Times New Roman" w:cs="Times New Roman"/>
                <w:rPrChange w:id="3112" w:author="Daniel Noble" w:date="2023-06-30T12:50:00Z">
                  <w:rPr>
                    <w:ins w:id="3113" w:author="Daniel Noble" w:date="2023-06-30T12:44:00Z"/>
                  </w:rPr>
                </w:rPrChange>
              </w:rPr>
              <w:pPrChange w:id="31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15" w:author="Daniel Noble" w:date="2023-06-30T12:44:00Z">
              <w:r w:rsidRPr="00427B7F">
                <w:rPr>
                  <w:rFonts w:ascii="Times New Roman" w:eastAsia="Helvetica" w:hAnsi="Times New Roman" w:cs="Times New Roman"/>
                  <w:color w:val="000000"/>
                  <w:sz w:val="22"/>
                  <w:szCs w:val="22"/>
                  <w:rPrChange w:id="3116"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75BD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17" w:author="Daniel Noble" w:date="2023-06-30T12:44:00Z"/>
                <w:rFonts w:ascii="Times New Roman" w:hAnsi="Times New Roman" w:cs="Times New Roman"/>
                <w:rPrChange w:id="3118" w:author="Daniel Noble" w:date="2023-06-30T12:50:00Z">
                  <w:rPr>
                    <w:ins w:id="3119" w:author="Daniel Noble" w:date="2023-06-30T12:44:00Z"/>
                  </w:rPr>
                </w:rPrChange>
              </w:rPr>
              <w:pPrChange w:id="31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1" w:author="Daniel Noble" w:date="2023-06-30T12:44:00Z">
              <w:r w:rsidRPr="00427B7F">
                <w:rPr>
                  <w:rFonts w:ascii="Times New Roman" w:eastAsia="Helvetica" w:hAnsi="Times New Roman" w:cs="Times New Roman"/>
                  <w:color w:val="000000"/>
                  <w:sz w:val="22"/>
                  <w:szCs w:val="22"/>
                  <w:rPrChange w:id="3122"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6790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23" w:author="Daniel Noble" w:date="2023-06-30T12:44:00Z"/>
                <w:rFonts w:ascii="Times New Roman" w:hAnsi="Times New Roman" w:cs="Times New Roman"/>
                <w:rPrChange w:id="3124" w:author="Daniel Noble" w:date="2023-06-30T12:50:00Z">
                  <w:rPr>
                    <w:ins w:id="3125" w:author="Daniel Noble" w:date="2023-06-30T12:44:00Z"/>
                  </w:rPr>
                </w:rPrChange>
              </w:rPr>
              <w:pPrChange w:id="31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27" w:author="Daniel Noble" w:date="2023-06-30T12:44:00Z">
              <w:r w:rsidRPr="00427B7F">
                <w:rPr>
                  <w:rFonts w:ascii="Times New Roman" w:eastAsia="Helvetica" w:hAnsi="Times New Roman" w:cs="Times New Roman"/>
                  <w:color w:val="000000"/>
                  <w:sz w:val="22"/>
                  <w:szCs w:val="22"/>
                  <w:rPrChange w:id="3128" w:author="Daniel Noble" w:date="2023-06-30T12:50:00Z">
                    <w:rPr>
                      <w:rFonts w:ascii="Helvetica" w:eastAsia="Helvetica" w:hAnsi="Helvetica" w:cs="Helvetica"/>
                      <w:color w:val="000000"/>
                      <w:sz w:val="22"/>
                      <w:szCs w:val="22"/>
                    </w:rPr>
                  </w:rPrChange>
                </w:rPr>
                <w:t>3</w:t>
              </w:r>
            </w:ins>
          </w:p>
        </w:tc>
      </w:tr>
      <w:tr w:rsidR="00427B7F" w:rsidRPr="00427B7F" w14:paraId="60DAC053" w14:textId="77777777" w:rsidTr="00427B7F">
        <w:trPr>
          <w:jc w:val="center"/>
          <w:ins w:id="312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8585B1" w14:textId="276FAD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0" w:author="Daniel Noble" w:date="2023-06-30T12:44:00Z"/>
                <w:rFonts w:ascii="Times New Roman" w:hAnsi="Times New Roman" w:cs="Times New Roman"/>
                <w:rPrChange w:id="3131" w:author="Daniel Noble" w:date="2023-06-30T12:50:00Z">
                  <w:rPr>
                    <w:ins w:id="3132" w:author="Daniel Noble" w:date="2023-06-30T12:44:00Z"/>
                  </w:rPr>
                </w:rPrChange>
              </w:rPr>
              <w:pPrChange w:id="31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66BC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34" w:author="Daniel Noble" w:date="2023-06-30T12:44:00Z"/>
                <w:rFonts w:ascii="Times New Roman" w:hAnsi="Times New Roman" w:cs="Times New Roman"/>
                <w:rPrChange w:id="3135" w:author="Daniel Noble" w:date="2023-06-30T12:50:00Z">
                  <w:rPr>
                    <w:ins w:id="3136" w:author="Daniel Noble" w:date="2023-06-30T12:44:00Z"/>
                  </w:rPr>
                </w:rPrChange>
              </w:rPr>
              <w:pPrChange w:id="31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38" w:author="Daniel Noble" w:date="2023-06-30T12:44:00Z">
              <w:r w:rsidRPr="00427B7F">
                <w:rPr>
                  <w:rFonts w:ascii="Times New Roman" w:eastAsia="Helvetica" w:hAnsi="Times New Roman" w:cs="Times New Roman"/>
                  <w:color w:val="000000"/>
                  <w:sz w:val="22"/>
                  <w:szCs w:val="22"/>
                  <w:rPrChange w:id="3139" w:author="Daniel Noble" w:date="2023-06-30T12:50:00Z">
                    <w:rPr>
                      <w:rFonts w:ascii="Helvetica" w:eastAsia="Helvetica" w:hAnsi="Helvetica" w:cs="Helvetica"/>
                      <w:color w:val="000000"/>
                      <w:sz w:val="22"/>
                      <w:szCs w:val="22"/>
                    </w:rPr>
                  </w:rPrChange>
                </w:rPr>
                <w:t>ld0101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5E4F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0" w:author="Daniel Noble" w:date="2023-06-30T12:44:00Z"/>
                <w:rFonts w:ascii="Times New Roman" w:hAnsi="Times New Roman" w:cs="Times New Roman"/>
                <w:rPrChange w:id="3141" w:author="Daniel Noble" w:date="2023-06-30T12:50:00Z">
                  <w:rPr>
                    <w:ins w:id="3142" w:author="Daniel Noble" w:date="2023-06-30T12:44:00Z"/>
                  </w:rPr>
                </w:rPrChange>
              </w:rPr>
              <w:pPrChange w:id="31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44" w:author="Daniel Noble" w:date="2023-06-30T12:44:00Z">
              <w:r w:rsidRPr="00427B7F">
                <w:rPr>
                  <w:rFonts w:ascii="Times New Roman" w:eastAsia="Helvetica" w:hAnsi="Times New Roman" w:cs="Times New Roman"/>
                  <w:color w:val="000000"/>
                  <w:sz w:val="22"/>
                  <w:szCs w:val="22"/>
                  <w:rPrChange w:id="3145"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2E7F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46" w:author="Daniel Noble" w:date="2023-06-30T12:44:00Z"/>
                <w:rFonts w:ascii="Times New Roman" w:hAnsi="Times New Roman" w:cs="Times New Roman"/>
                <w:rPrChange w:id="3147" w:author="Daniel Noble" w:date="2023-06-30T12:50:00Z">
                  <w:rPr>
                    <w:ins w:id="3148" w:author="Daniel Noble" w:date="2023-06-30T12:44:00Z"/>
                  </w:rPr>
                </w:rPrChange>
              </w:rPr>
              <w:pPrChange w:id="31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50" w:author="Daniel Noble" w:date="2023-06-30T12:44:00Z">
              <w:r w:rsidRPr="00427B7F">
                <w:rPr>
                  <w:rFonts w:ascii="Times New Roman" w:eastAsia="Helvetica" w:hAnsi="Times New Roman" w:cs="Times New Roman"/>
                  <w:color w:val="000000"/>
                  <w:sz w:val="22"/>
                  <w:szCs w:val="22"/>
                  <w:rPrChange w:id="3151" w:author="Daniel Noble" w:date="2023-06-30T12:50:00Z">
                    <w:rPr>
                      <w:rFonts w:ascii="Helvetica" w:eastAsia="Helvetica" w:hAnsi="Helvetica" w:cs="Helvetica"/>
                      <w:color w:val="000000"/>
                      <w:sz w:val="22"/>
                      <w:szCs w:val="22"/>
                    </w:rPr>
                  </w:rPrChange>
                </w:rPr>
                <w:t>1</w:t>
              </w:r>
            </w:ins>
          </w:p>
        </w:tc>
      </w:tr>
      <w:tr w:rsidR="00427B7F" w:rsidRPr="00427B7F" w14:paraId="161FFA23" w14:textId="77777777" w:rsidTr="00427B7F">
        <w:trPr>
          <w:jc w:val="center"/>
          <w:ins w:id="315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11208B" w14:textId="02538B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3" w:author="Daniel Noble" w:date="2023-06-30T12:44:00Z"/>
                <w:rFonts w:ascii="Times New Roman" w:hAnsi="Times New Roman" w:cs="Times New Roman"/>
                <w:rPrChange w:id="3154" w:author="Daniel Noble" w:date="2023-06-30T12:50:00Z">
                  <w:rPr>
                    <w:ins w:id="3155" w:author="Daniel Noble" w:date="2023-06-30T12:44:00Z"/>
                  </w:rPr>
                </w:rPrChange>
              </w:rPr>
              <w:pPrChange w:id="31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1A60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57" w:author="Daniel Noble" w:date="2023-06-30T12:44:00Z"/>
                <w:rFonts w:ascii="Times New Roman" w:hAnsi="Times New Roman" w:cs="Times New Roman"/>
                <w:rPrChange w:id="3158" w:author="Daniel Noble" w:date="2023-06-30T12:50:00Z">
                  <w:rPr>
                    <w:ins w:id="3159" w:author="Daniel Noble" w:date="2023-06-30T12:44:00Z"/>
                  </w:rPr>
                </w:rPrChange>
              </w:rPr>
              <w:pPrChange w:id="31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61" w:author="Daniel Noble" w:date="2023-06-30T12:44:00Z">
              <w:r w:rsidRPr="00427B7F">
                <w:rPr>
                  <w:rFonts w:ascii="Times New Roman" w:eastAsia="Helvetica" w:hAnsi="Times New Roman" w:cs="Times New Roman"/>
                  <w:color w:val="000000"/>
                  <w:sz w:val="22"/>
                  <w:szCs w:val="22"/>
                  <w:rPrChange w:id="3162"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E26C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3" w:author="Daniel Noble" w:date="2023-06-30T12:44:00Z"/>
                <w:rFonts w:ascii="Times New Roman" w:hAnsi="Times New Roman" w:cs="Times New Roman"/>
                <w:rPrChange w:id="3164" w:author="Daniel Noble" w:date="2023-06-30T12:50:00Z">
                  <w:rPr>
                    <w:ins w:id="3165" w:author="Daniel Noble" w:date="2023-06-30T12:44:00Z"/>
                  </w:rPr>
                </w:rPrChange>
              </w:rPr>
              <w:pPrChange w:id="31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67" w:author="Daniel Noble" w:date="2023-06-30T12:44:00Z">
              <w:r w:rsidRPr="00427B7F">
                <w:rPr>
                  <w:rFonts w:ascii="Times New Roman" w:eastAsia="Helvetica" w:hAnsi="Times New Roman" w:cs="Times New Roman"/>
                  <w:color w:val="000000"/>
                  <w:sz w:val="22"/>
                  <w:szCs w:val="22"/>
                  <w:rPrChange w:id="3168"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652A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69" w:author="Daniel Noble" w:date="2023-06-30T12:44:00Z"/>
                <w:rFonts w:ascii="Times New Roman" w:hAnsi="Times New Roman" w:cs="Times New Roman"/>
                <w:rPrChange w:id="3170" w:author="Daniel Noble" w:date="2023-06-30T12:50:00Z">
                  <w:rPr>
                    <w:ins w:id="3171" w:author="Daniel Noble" w:date="2023-06-30T12:44:00Z"/>
                  </w:rPr>
                </w:rPrChange>
              </w:rPr>
              <w:pPrChange w:id="31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73" w:author="Daniel Noble" w:date="2023-06-30T12:44:00Z">
              <w:r w:rsidRPr="00427B7F">
                <w:rPr>
                  <w:rFonts w:ascii="Times New Roman" w:eastAsia="Helvetica" w:hAnsi="Times New Roman" w:cs="Times New Roman"/>
                  <w:color w:val="000000"/>
                  <w:sz w:val="22"/>
                  <w:szCs w:val="22"/>
                  <w:rPrChange w:id="3174" w:author="Daniel Noble" w:date="2023-06-30T12:50:00Z">
                    <w:rPr>
                      <w:rFonts w:ascii="Helvetica" w:eastAsia="Helvetica" w:hAnsi="Helvetica" w:cs="Helvetica"/>
                      <w:color w:val="000000"/>
                      <w:sz w:val="22"/>
                      <w:szCs w:val="22"/>
                    </w:rPr>
                  </w:rPrChange>
                </w:rPr>
                <w:t>3</w:t>
              </w:r>
            </w:ins>
          </w:p>
        </w:tc>
      </w:tr>
      <w:tr w:rsidR="00427B7F" w:rsidRPr="00427B7F" w14:paraId="087B8473" w14:textId="77777777" w:rsidTr="00427B7F">
        <w:trPr>
          <w:jc w:val="center"/>
          <w:ins w:id="317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CBE05D" w14:textId="5A1822D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76" w:author="Daniel Noble" w:date="2023-06-30T12:44:00Z"/>
                <w:rFonts w:ascii="Times New Roman" w:hAnsi="Times New Roman" w:cs="Times New Roman"/>
                <w:rPrChange w:id="3177" w:author="Daniel Noble" w:date="2023-06-30T12:50:00Z">
                  <w:rPr>
                    <w:ins w:id="3178" w:author="Daniel Noble" w:date="2023-06-30T12:44:00Z"/>
                  </w:rPr>
                </w:rPrChange>
              </w:rPr>
              <w:pPrChange w:id="31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6B2C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0" w:author="Daniel Noble" w:date="2023-06-30T12:44:00Z"/>
                <w:rFonts w:ascii="Times New Roman" w:hAnsi="Times New Roman" w:cs="Times New Roman"/>
                <w:rPrChange w:id="3181" w:author="Daniel Noble" w:date="2023-06-30T12:50:00Z">
                  <w:rPr>
                    <w:ins w:id="3182" w:author="Daniel Noble" w:date="2023-06-30T12:44:00Z"/>
                  </w:rPr>
                </w:rPrChange>
              </w:rPr>
              <w:pPrChange w:id="31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84" w:author="Daniel Noble" w:date="2023-06-30T12:44:00Z">
              <w:r w:rsidRPr="00427B7F">
                <w:rPr>
                  <w:rFonts w:ascii="Times New Roman" w:eastAsia="Helvetica" w:hAnsi="Times New Roman" w:cs="Times New Roman"/>
                  <w:color w:val="000000"/>
                  <w:sz w:val="22"/>
                  <w:szCs w:val="22"/>
                  <w:rPrChange w:id="3185"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44B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86" w:author="Daniel Noble" w:date="2023-06-30T12:44:00Z"/>
                <w:rFonts w:ascii="Times New Roman" w:hAnsi="Times New Roman" w:cs="Times New Roman"/>
                <w:rPrChange w:id="3187" w:author="Daniel Noble" w:date="2023-06-30T12:50:00Z">
                  <w:rPr>
                    <w:ins w:id="3188" w:author="Daniel Noble" w:date="2023-06-30T12:44:00Z"/>
                  </w:rPr>
                </w:rPrChange>
              </w:rPr>
              <w:pPrChange w:id="31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0" w:author="Daniel Noble" w:date="2023-06-30T12:44:00Z">
              <w:r w:rsidRPr="00427B7F">
                <w:rPr>
                  <w:rFonts w:ascii="Times New Roman" w:eastAsia="Helvetica" w:hAnsi="Times New Roman" w:cs="Times New Roman"/>
                  <w:color w:val="000000"/>
                  <w:sz w:val="22"/>
                  <w:szCs w:val="22"/>
                  <w:rPrChange w:id="3191"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E724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2" w:author="Daniel Noble" w:date="2023-06-30T12:44:00Z"/>
                <w:rFonts w:ascii="Times New Roman" w:hAnsi="Times New Roman" w:cs="Times New Roman"/>
                <w:rPrChange w:id="3193" w:author="Daniel Noble" w:date="2023-06-30T12:50:00Z">
                  <w:rPr>
                    <w:ins w:id="3194" w:author="Daniel Noble" w:date="2023-06-30T12:44:00Z"/>
                  </w:rPr>
                </w:rPrChange>
              </w:rPr>
              <w:pPrChange w:id="31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196" w:author="Daniel Noble" w:date="2023-06-30T12:44:00Z">
              <w:r w:rsidRPr="00427B7F">
                <w:rPr>
                  <w:rFonts w:ascii="Times New Roman" w:eastAsia="Helvetica" w:hAnsi="Times New Roman" w:cs="Times New Roman"/>
                  <w:color w:val="000000"/>
                  <w:sz w:val="22"/>
                  <w:szCs w:val="22"/>
                  <w:rPrChange w:id="3197" w:author="Daniel Noble" w:date="2023-06-30T12:50:00Z">
                    <w:rPr>
                      <w:rFonts w:ascii="Helvetica" w:eastAsia="Helvetica" w:hAnsi="Helvetica" w:cs="Helvetica"/>
                      <w:color w:val="000000"/>
                      <w:sz w:val="22"/>
                      <w:szCs w:val="22"/>
                    </w:rPr>
                  </w:rPrChange>
                </w:rPr>
                <w:t>6</w:t>
              </w:r>
            </w:ins>
          </w:p>
        </w:tc>
      </w:tr>
      <w:tr w:rsidR="00427B7F" w:rsidRPr="00427B7F" w14:paraId="0BC98B5C" w14:textId="77777777" w:rsidTr="00427B7F">
        <w:trPr>
          <w:jc w:val="center"/>
          <w:ins w:id="319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94D732" w14:textId="6AFDA1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199" w:author="Daniel Noble" w:date="2023-06-30T12:44:00Z"/>
                <w:rFonts w:ascii="Times New Roman" w:hAnsi="Times New Roman" w:cs="Times New Roman"/>
                <w:rPrChange w:id="3200" w:author="Daniel Noble" w:date="2023-06-30T12:50:00Z">
                  <w:rPr>
                    <w:ins w:id="3201" w:author="Daniel Noble" w:date="2023-06-30T12:44:00Z"/>
                  </w:rPr>
                </w:rPrChange>
              </w:rPr>
              <w:pPrChange w:id="32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103B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3" w:author="Daniel Noble" w:date="2023-06-30T12:44:00Z"/>
                <w:rFonts w:ascii="Times New Roman" w:hAnsi="Times New Roman" w:cs="Times New Roman"/>
                <w:rPrChange w:id="3204" w:author="Daniel Noble" w:date="2023-06-30T12:50:00Z">
                  <w:rPr>
                    <w:ins w:id="3205" w:author="Daniel Noble" w:date="2023-06-30T12:44:00Z"/>
                  </w:rPr>
                </w:rPrChange>
              </w:rPr>
              <w:pPrChange w:id="32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07" w:author="Daniel Noble" w:date="2023-06-30T12:44:00Z">
              <w:r w:rsidRPr="00427B7F">
                <w:rPr>
                  <w:rFonts w:ascii="Times New Roman" w:eastAsia="Helvetica" w:hAnsi="Times New Roman" w:cs="Times New Roman"/>
                  <w:color w:val="000000"/>
                  <w:sz w:val="22"/>
                  <w:szCs w:val="22"/>
                  <w:rPrChange w:id="3208"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B85F8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09" w:author="Daniel Noble" w:date="2023-06-30T12:44:00Z"/>
                <w:rFonts w:ascii="Times New Roman" w:hAnsi="Times New Roman" w:cs="Times New Roman"/>
                <w:rPrChange w:id="3210" w:author="Daniel Noble" w:date="2023-06-30T12:50:00Z">
                  <w:rPr>
                    <w:ins w:id="3211" w:author="Daniel Noble" w:date="2023-06-30T12:44:00Z"/>
                  </w:rPr>
                </w:rPrChange>
              </w:rPr>
              <w:pPrChange w:id="32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3" w:author="Daniel Noble" w:date="2023-06-30T12:44:00Z">
              <w:r w:rsidRPr="00427B7F">
                <w:rPr>
                  <w:rFonts w:ascii="Times New Roman" w:eastAsia="Helvetica" w:hAnsi="Times New Roman" w:cs="Times New Roman"/>
                  <w:color w:val="000000"/>
                  <w:sz w:val="22"/>
                  <w:szCs w:val="22"/>
                  <w:rPrChange w:id="3214"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503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15" w:author="Daniel Noble" w:date="2023-06-30T12:44:00Z"/>
                <w:rFonts w:ascii="Times New Roman" w:hAnsi="Times New Roman" w:cs="Times New Roman"/>
                <w:rPrChange w:id="3216" w:author="Daniel Noble" w:date="2023-06-30T12:50:00Z">
                  <w:rPr>
                    <w:ins w:id="3217" w:author="Daniel Noble" w:date="2023-06-30T12:44:00Z"/>
                  </w:rPr>
                </w:rPrChange>
              </w:rPr>
              <w:pPrChange w:id="32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19" w:author="Daniel Noble" w:date="2023-06-30T12:44:00Z">
              <w:r w:rsidRPr="00427B7F">
                <w:rPr>
                  <w:rFonts w:ascii="Times New Roman" w:eastAsia="Helvetica" w:hAnsi="Times New Roman" w:cs="Times New Roman"/>
                  <w:color w:val="000000"/>
                  <w:sz w:val="22"/>
                  <w:szCs w:val="22"/>
                  <w:rPrChange w:id="3220" w:author="Daniel Noble" w:date="2023-06-30T12:50:00Z">
                    <w:rPr>
                      <w:rFonts w:ascii="Helvetica" w:eastAsia="Helvetica" w:hAnsi="Helvetica" w:cs="Helvetica"/>
                      <w:color w:val="000000"/>
                      <w:sz w:val="22"/>
                      <w:szCs w:val="22"/>
                    </w:rPr>
                  </w:rPrChange>
                </w:rPr>
                <w:t>4</w:t>
              </w:r>
            </w:ins>
          </w:p>
        </w:tc>
      </w:tr>
      <w:tr w:rsidR="00427B7F" w:rsidRPr="00427B7F" w14:paraId="6F0F4ADF" w14:textId="77777777" w:rsidTr="00427B7F">
        <w:trPr>
          <w:jc w:val="center"/>
          <w:ins w:id="322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F4003E" w14:textId="1F21AF8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2" w:author="Daniel Noble" w:date="2023-06-30T12:44:00Z"/>
                <w:rFonts w:ascii="Times New Roman" w:hAnsi="Times New Roman" w:cs="Times New Roman"/>
                <w:rPrChange w:id="3223" w:author="Daniel Noble" w:date="2023-06-30T12:50:00Z">
                  <w:rPr>
                    <w:ins w:id="3224" w:author="Daniel Noble" w:date="2023-06-30T12:44:00Z"/>
                  </w:rPr>
                </w:rPrChange>
              </w:rPr>
              <w:pPrChange w:id="32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BA30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26" w:author="Daniel Noble" w:date="2023-06-30T12:44:00Z"/>
                <w:rFonts w:ascii="Times New Roman" w:hAnsi="Times New Roman" w:cs="Times New Roman"/>
                <w:rPrChange w:id="3227" w:author="Daniel Noble" w:date="2023-06-30T12:50:00Z">
                  <w:rPr>
                    <w:ins w:id="3228" w:author="Daniel Noble" w:date="2023-06-30T12:44:00Z"/>
                  </w:rPr>
                </w:rPrChange>
              </w:rPr>
              <w:pPrChange w:id="32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30" w:author="Daniel Noble" w:date="2023-06-30T12:44:00Z">
              <w:r w:rsidRPr="00427B7F">
                <w:rPr>
                  <w:rFonts w:ascii="Times New Roman" w:eastAsia="Helvetica" w:hAnsi="Times New Roman" w:cs="Times New Roman"/>
                  <w:color w:val="000000"/>
                  <w:sz w:val="22"/>
                  <w:szCs w:val="22"/>
                  <w:rPrChange w:id="3231"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EC20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2" w:author="Daniel Noble" w:date="2023-06-30T12:44:00Z"/>
                <w:rFonts w:ascii="Times New Roman" w:hAnsi="Times New Roman" w:cs="Times New Roman"/>
                <w:rPrChange w:id="3233" w:author="Daniel Noble" w:date="2023-06-30T12:50:00Z">
                  <w:rPr>
                    <w:ins w:id="3234" w:author="Daniel Noble" w:date="2023-06-30T12:44:00Z"/>
                  </w:rPr>
                </w:rPrChange>
              </w:rPr>
              <w:pPrChange w:id="32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36" w:author="Daniel Noble" w:date="2023-06-30T12:44:00Z">
              <w:r w:rsidRPr="00427B7F">
                <w:rPr>
                  <w:rFonts w:ascii="Times New Roman" w:eastAsia="Helvetica" w:hAnsi="Times New Roman" w:cs="Times New Roman"/>
                  <w:color w:val="000000"/>
                  <w:sz w:val="22"/>
                  <w:szCs w:val="22"/>
                  <w:rPrChange w:id="3237"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9902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38" w:author="Daniel Noble" w:date="2023-06-30T12:44:00Z"/>
                <w:rFonts w:ascii="Times New Roman" w:hAnsi="Times New Roman" w:cs="Times New Roman"/>
                <w:rPrChange w:id="3239" w:author="Daniel Noble" w:date="2023-06-30T12:50:00Z">
                  <w:rPr>
                    <w:ins w:id="3240" w:author="Daniel Noble" w:date="2023-06-30T12:44:00Z"/>
                  </w:rPr>
                </w:rPrChange>
              </w:rPr>
              <w:pPrChange w:id="32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42" w:author="Daniel Noble" w:date="2023-06-30T12:44:00Z">
              <w:r w:rsidRPr="00427B7F">
                <w:rPr>
                  <w:rFonts w:ascii="Times New Roman" w:eastAsia="Helvetica" w:hAnsi="Times New Roman" w:cs="Times New Roman"/>
                  <w:color w:val="000000"/>
                  <w:sz w:val="22"/>
                  <w:szCs w:val="22"/>
                  <w:rPrChange w:id="3243" w:author="Daniel Noble" w:date="2023-06-30T12:50:00Z">
                    <w:rPr>
                      <w:rFonts w:ascii="Helvetica" w:eastAsia="Helvetica" w:hAnsi="Helvetica" w:cs="Helvetica"/>
                      <w:color w:val="000000"/>
                      <w:sz w:val="22"/>
                      <w:szCs w:val="22"/>
                    </w:rPr>
                  </w:rPrChange>
                </w:rPr>
                <w:t>5</w:t>
              </w:r>
            </w:ins>
          </w:p>
        </w:tc>
      </w:tr>
      <w:tr w:rsidR="00427B7F" w:rsidRPr="00427B7F" w14:paraId="30FF378E" w14:textId="77777777" w:rsidTr="00427B7F">
        <w:trPr>
          <w:jc w:val="center"/>
          <w:ins w:id="324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B83982" w14:textId="6A56F26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5" w:author="Daniel Noble" w:date="2023-06-30T12:44:00Z"/>
                <w:rFonts w:ascii="Times New Roman" w:hAnsi="Times New Roman" w:cs="Times New Roman"/>
                <w:rPrChange w:id="3246" w:author="Daniel Noble" w:date="2023-06-30T12:50:00Z">
                  <w:rPr>
                    <w:ins w:id="3247" w:author="Daniel Noble" w:date="2023-06-30T12:44:00Z"/>
                  </w:rPr>
                </w:rPrChange>
              </w:rPr>
              <w:pPrChange w:id="32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830A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49" w:author="Daniel Noble" w:date="2023-06-30T12:44:00Z"/>
                <w:rFonts w:ascii="Times New Roman" w:hAnsi="Times New Roman" w:cs="Times New Roman"/>
                <w:rPrChange w:id="3250" w:author="Daniel Noble" w:date="2023-06-30T12:50:00Z">
                  <w:rPr>
                    <w:ins w:id="3251" w:author="Daniel Noble" w:date="2023-06-30T12:44:00Z"/>
                  </w:rPr>
                </w:rPrChange>
              </w:rPr>
              <w:pPrChange w:id="32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53" w:author="Daniel Noble" w:date="2023-06-30T12:44:00Z">
              <w:r w:rsidRPr="00427B7F">
                <w:rPr>
                  <w:rFonts w:ascii="Times New Roman" w:eastAsia="Helvetica" w:hAnsi="Times New Roman" w:cs="Times New Roman"/>
                  <w:color w:val="000000"/>
                  <w:sz w:val="22"/>
                  <w:szCs w:val="22"/>
                  <w:rPrChange w:id="3254"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3CFE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55" w:author="Daniel Noble" w:date="2023-06-30T12:44:00Z"/>
                <w:rFonts w:ascii="Times New Roman" w:hAnsi="Times New Roman" w:cs="Times New Roman"/>
                <w:rPrChange w:id="3256" w:author="Daniel Noble" w:date="2023-06-30T12:50:00Z">
                  <w:rPr>
                    <w:ins w:id="3257" w:author="Daniel Noble" w:date="2023-06-30T12:44:00Z"/>
                  </w:rPr>
                </w:rPrChange>
              </w:rPr>
              <w:pPrChange w:id="32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59" w:author="Daniel Noble" w:date="2023-06-30T12:44:00Z">
              <w:r w:rsidRPr="00427B7F">
                <w:rPr>
                  <w:rFonts w:ascii="Times New Roman" w:eastAsia="Helvetica" w:hAnsi="Times New Roman" w:cs="Times New Roman"/>
                  <w:color w:val="000000"/>
                  <w:sz w:val="22"/>
                  <w:szCs w:val="22"/>
                  <w:rPrChange w:id="3260"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0850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1" w:author="Daniel Noble" w:date="2023-06-30T12:44:00Z"/>
                <w:rFonts w:ascii="Times New Roman" w:hAnsi="Times New Roman" w:cs="Times New Roman"/>
                <w:rPrChange w:id="3262" w:author="Daniel Noble" w:date="2023-06-30T12:50:00Z">
                  <w:rPr>
                    <w:ins w:id="3263" w:author="Daniel Noble" w:date="2023-06-30T12:44:00Z"/>
                  </w:rPr>
                </w:rPrChange>
              </w:rPr>
              <w:pPrChange w:id="32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65" w:author="Daniel Noble" w:date="2023-06-30T12:44:00Z">
              <w:r w:rsidRPr="00427B7F">
                <w:rPr>
                  <w:rFonts w:ascii="Times New Roman" w:eastAsia="Helvetica" w:hAnsi="Times New Roman" w:cs="Times New Roman"/>
                  <w:color w:val="000000"/>
                  <w:sz w:val="22"/>
                  <w:szCs w:val="22"/>
                  <w:rPrChange w:id="3266" w:author="Daniel Noble" w:date="2023-06-30T12:50:00Z">
                    <w:rPr>
                      <w:rFonts w:ascii="Helvetica" w:eastAsia="Helvetica" w:hAnsi="Helvetica" w:cs="Helvetica"/>
                      <w:color w:val="000000"/>
                      <w:sz w:val="22"/>
                      <w:szCs w:val="22"/>
                    </w:rPr>
                  </w:rPrChange>
                </w:rPr>
                <w:t>2</w:t>
              </w:r>
            </w:ins>
          </w:p>
        </w:tc>
      </w:tr>
      <w:tr w:rsidR="00427B7F" w:rsidRPr="00427B7F" w14:paraId="70C57F5E" w14:textId="77777777" w:rsidTr="00427B7F">
        <w:trPr>
          <w:jc w:val="center"/>
          <w:ins w:id="326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031887" w14:textId="249E540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68" w:author="Daniel Noble" w:date="2023-06-30T12:44:00Z"/>
                <w:rFonts w:ascii="Times New Roman" w:hAnsi="Times New Roman" w:cs="Times New Roman"/>
                <w:rPrChange w:id="3269" w:author="Daniel Noble" w:date="2023-06-30T12:50:00Z">
                  <w:rPr>
                    <w:ins w:id="3270" w:author="Daniel Noble" w:date="2023-06-30T12:44:00Z"/>
                  </w:rPr>
                </w:rPrChange>
              </w:rPr>
              <w:pPrChange w:id="32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D0D9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2" w:author="Daniel Noble" w:date="2023-06-30T12:44:00Z"/>
                <w:rFonts w:ascii="Times New Roman" w:hAnsi="Times New Roman" w:cs="Times New Roman"/>
                <w:rPrChange w:id="3273" w:author="Daniel Noble" w:date="2023-06-30T12:50:00Z">
                  <w:rPr>
                    <w:ins w:id="3274" w:author="Daniel Noble" w:date="2023-06-30T12:44:00Z"/>
                  </w:rPr>
                </w:rPrChange>
              </w:rPr>
              <w:pPrChange w:id="32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76" w:author="Daniel Noble" w:date="2023-06-30T12:44:00Z">
              <w:r w:rsidRPr="00427B7F">
                <w:rPr>
                  <w:rFonts w:ascii="Times New Roman" w:eastAsia="Helvetica" w:hAnsi="Times New Roman" w:cs="Times New Roman"/>
                  <w:color w:val="000000"/>
                  <w:sz w:val="22"/>
                  <w:szCs w:val="22"/>
                  <w:rPrChange w:id="3277"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7D5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78" w:author="Daniel Noble" w:date="2023-06-30T12:44:00Z"/>
                <w:rFonts w:ascii="Times New Roman" w:hAnsi="Times New Roman" w:cs="Times New Roman"/>
                <w:rPrChange w:id="3279" w:author="Daniel Noble" w:date="2023-06-30T12:50:00Z">
                  <w:rPr>
                    <w:ins w:id="3280" w:author="Daniel Noble" w:date="2023-06-30T12:44:00Z"/>
                  </w:rPr>
                </w:rPrChange>
              </w:rPr>
              <w:pPrChange w:id="32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2" w:author="Daniel Noble" w:date="2023-06-30T12:44:00Z">
              <w:r w:rsidRPr="00427B7F">
                <w:rPr>
                  <w:rFonts w:ascii="Times New Roman" w:eastAsia="Helvetica" w:hAnsi="Times New Roman" w:cs="Times New Roman"/>
                  <w:color w:val="000000"/>
                  <w:sz w:val="22"/>
                  <w:szCs w:val="22"/>
                  <w:rPrChange w:id="3283"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C8A74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84" w:author="Daniel Noble" w:date="2023-06-30T12:44:00Z"/>
                <w:rFonts w:ascii="Times New Roman" w:hAnsi="Times New Roman" w:cs="Times New Roman"/>
                <w:rPrChange w:id="3285" w:author="Daniel Noble" w:date="2023-06-30T12:50:00Z">
                  <w:rPr>
                    <w:ins w:id="3286" w:author="Daniel Noble" w:date="2023-06-30T12:44:00Z"/>
                  </w:rPr>
                </w:rPrChange>
              </w:rPr>
              <w:pPrChange w:id="32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88" w:author="Daniel Noble" w:date="2023-06-30T12:44:00Z">
              <w:r w:rsidRPr="00427B7F">
                <w:rPr>
                  <w:rFonts w:ascii="Times New Roman" w:eastAsia="Helvetica" w:hAnsi="Times New Roman" w:cs="Times New Roman"/>
                  <w:color w:val="000000"/>
                  <w:sz w:val="22"/>
                  <w:szCs w:val="22"/>
                  <w:rPrChange w:id="3289" w:author="Daniel Noble" w:date="2023-06-30T12:50:00Z">
                    <w:rPr>
                      <w:rFonts w:ascii="Helvetica" w:eastAsia="Helvetica" w:hAnsi="Helvetica" w:cs="Helvetica"/>
                      <w:color w:val="000000"/>
                      <w:sz w:val="22"/>
                      <w:szCs w:val="22"/>
                    </w:rPr>
                  </w:rPrChange>
                </w:rPr>
                <w:t>3</w:t>
              </w:r>
            </w:ins>
          </w:p>
        </w:tc>
      </w:tr>
      <w:tr w:rsidR="00427B7F" w:rsidRPr="00427B7F" w14:paraId="2FAE7589" w14:textId="77777777" w:rsidTr="00427B7F">
        <w:trPr>
          <w:jc w:val="center"/>
          <w:ins w:id="329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B424AB" w14:textId="6909642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1" w:author="Daniel Noble" w:date="2023-06-30T12:44:00Z"/>
                <w:rFonts w:ascii="Times New Roman" w:hAnsi="Times New Roman" w:cs="Times New Roman"/>
                <w:rPrChange w:id="3292" w:author="Daniel Noble" w:date="2023-06-30T12:50:00Z">
                  <w:rPr>
                    <w:ins w:id="3293" w:author="Daniel Noble" w:date="2023-06-30T12:44:00Z"/>
                  </w:rPr>
                </w:rPrChange>
              </w:rPr>
              <w:pPrChange w:id="32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EFA72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295" w:author="Daniel Noble" w:date="2023-06-30T12:44:00Z"/>
                <w:rFonts w:ascii="Times New Roman" w:hAnsi="Times New Roman" w:cs="Times New Roman"/>
                <w:rPrChange w:id="3296" w:author="Daniel Noble" w:date="2023-06-30T12:50:00Z">
                  <w:rPr>
                    <w:ins w:id="3297" w:author="Daniel Noble" w:date="2023-06-30T12:44:00Z"/>
                  </w:rPr>
                </w:rPrChange>
              </w:rPr>
              <w:pPrChange w:id="32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299" w:author="Daniel Noble" w:date="2023-06-30T12:44:00Z">
              <w:r w:rsidRPr="00427B7F">
                <w:rPr>
                  <w:rFonts w:ascii="Times New Roman" w:eastAsia="Helvetica" w:hAnsi="Times New Roman" w:cs="Times New Roman"/>
                  <w:color w:val="000000"/>
                  <w:sz w:val="22"/>
                  <w:szCs w:val="22"/>
                  <w:rPrChange w:id="3300"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EBBC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1" w:author="Daniel Noble" w:date="2023-06-30T12:44:00Z"/>
                <w:rFonts w:ascii="Times New Roman" w:hAnsi="Times New Roman" w:cs="Times New Roman"/>
                <w:rPrChange w:id="3302" w:author="Daniel Noble" w:date="2023-06-30T12:50:00Z">
                  <w:rPr>
                    <w:ins w:id="3303" w:author="Daniel Noble" w:date="2023-06-30T12:44:00Z"/>
                  </w:rPr>
                </w:rPrChange>
              </w:rPr>
              <w:pPrChange w:id="33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05" w:author="Daniel Noble" w:date="2023-06-30T12:44:00Z">
              <w:r w:rsidRPr="00427B7F">
                <w:rPr>
                  <w:rFonts w:ascii="Times New Roman" w:eastAsia="Helvetica" w:hAnsi="Times New Roman" w:cs="Times New Roman"/>
                  <w:color w:val="000000"/>
                  <w:sz w:val="22"/>
                  <w:szCs w:val="22"/>
                  <w:rPrChange w:id="3306"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AE9C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07" w:author="Daniel Noble" w:date="2023-06-30T12:44:00Z"/>
                <w:rFonts w:ascii="Times New Roman" w:hAnsi="Times New Roman" w:cs="Times New Roman"/>
                <w:rPrChange w:id="3308" w:author="Daniel Noble" w:date="2023-06-30T12:50:00Z">
                  <w:rPr>
                    <w:ins w:id="3309" w:author="Daniel Noble" w:date="2023-06-30T12:44:00Z"/>
                  </w:rPr>
                </w:rPrChange>
              </w:rPr>
              <w:pPrChange w:id="33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11" w:author="Daniel Noble" w:date="2023-06-30T12:44:00Z">
              <w:r w:rsidRPr="00427B7F">
                <w:rPr>
                  <w:rFonts w:ascii="Times New Roman" w:eastAsia="Helvetica" w:hAnsi="Times New Roman" w:cs="Times New Roman"/>
                  <w:color w:val="000000"/>
                  <w:sz w:val="22"/>
                  <w:szCs w:val="22"/>
                  <w:rPrChange w:id="3312" w:author="Daniel Noble" w:date="2023-06-30T12:50:00Z">
                    <w:rPr>
                      <w:rFonts w:ascii="Helvetica" w:eastAsia="Helvetica" w:hAnsi="Helvetica" w:cs="Helvetica"/>
                      <w:color w:val="000000"/>
                      <w:sz w:val="22"/>
                      <w:szCs w:val="22"/>
                    </w:rPr>
                  </w:rPrChange>
                </w:rPr>
                <w:t>1</w:t>
              </w:r>
            </w:ins>
          </w:p>
        </w:tc>
      </w:tr>
      <w:tr w:rsidR="00427B7F" w:rsidRPr="00427B7F" w14:paraId="52F11813" w14:textId="77777777" w:rsidTr="00427B7F">
        <w:trPr>
          <w:jc w:val="center"/>
          <w:ins w:id="331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DFDA84" w14:textId="285347E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4" w:author="Daniel Noble" w:date="2023-06-30T12:44:00Z"/>
                <w:rFonts w:ascii="Times New Roman" w:hAnsi="Times New Roman" w:cs="Times New Roman"/>
                <w:rPrChange w:id="3315" w:author="Daniel Noble" w:date="2023-06-30T12:50:00Z">
                  <w:rPr>
                    <w:ins w:id="3316" w:author="Daniel Noble" w:date="2023-06-30T12:44:00Z"/>
                  </w:rPr>
                </w:rPrChange>
              </w:rPr>
              <w:pPrChange w:id="33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CEDA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18" w:author="Daniel Noble" w:date="2023-06-30T12:44:00Z"/>
                <w:rFonts w:ascii="Times New Roman" w:hAnsi="Times New Roman" w:cs="Times New Roman"/>
                <w:rPrChange w:id="3319" w:author="Daniel Noble" w:date="2023-06-30T12:50:00Z">
                  <w:rPr>
                    <w:ins w:id="3320" w:author="Daniel Noble" w:date="2023-06-30T12:44:00Z"/>
                  </w:rPr>
                </w:rPrChange>
              </w:rPr>
              <w:pPrChange w:id="33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22" w:author="Daniel Noble" w:date="2023-06-30T12:44:00Z">
              <w:r w:rsidRPr="00427B7F">
                <w:rPr>
                  <w:rFonts w:ascii="Times New Roman" w:eastAsia="Helvetica" w:hAnsi="Times New Roman" w:cs="Times New Roman"/>
                  <w:color w:val="000000"/>
                  <w:sz w:val="22"/>
                  <w:szCs w:val="22"/>
                  <w:rPrChange w:id="3323"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F92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24" w:author="Daniel Noble" w:date="2023-06-30T12:44:00Z"/>
                <w:rFonts w:ascii="Times New Roman" w:hAnsi="Times New Roman" w:cs="Times New Roman"/>
                <w:rPrChange w:id="3325" w:author="Daniel Noble" w:date="2023-06-30T12:50:00Z">
                  <w:rPr>
                    <w:ins w:id="3326" w:author="Daniel Noble" w:date="2023-06-30T12:44:00Z"/>
                  </w:rPr>
                </w:rPrChange>
              </w:rPr>
              <w:pPrChange w:id="33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28" w:author="Daniel Noble" w:date="2023-06-30T12:44:00Z">
              <w:r w:rsidRPr="00427B7F">
                <w:rPr>
                  <w:rFonts w:ascii="Times New Roman" w:eastAsia="Helvetica" w:hAnsi="Times New Roman" w:cs="Times New Roman"/>
                  <w:color w:val="000000"/>
                  <w:sz w:val="22"/>
                  <w:szCs w:val="22"/>
                  <w:rPrChange w:id="3329"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F8B2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30" w:author="Daniel Noble" w:date="2023-06-30T12:44:00Z"/>
                <w:rFonts w:ascii="Times New Roman" w:hAnsi="Times New Roman" w:cs="Times New Roman"/>
                <w:rPrChange w:id="3331" w:author="Daniel Noble" w:date="2023-06-30T12:50:00Z">
                  <w:rPr>
                    <w:ins w:id="3332" w:author="Daniel Noble" w:date="2023-06-30T12:44:00Z"/>
                  </w:rPr>
                </w:rPrChange>
              </w:rPr>
              <w:pPrChange w:id="33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34" w:author="Daniel Noble" w:date="2023-06-30T12:44:00Z">
              <w:r w:rsidRPr="00427B7F">
                <w:rPr>
                  <w:rFonts w:ascii="Times New Roman" w:eastAsia="Helvetica" w:hAnsi="Times New Roman" w:cs="Times New Roman"/>
                  <w:color w:val="000000"/>
                  <w:sz w:val="22"/>
                  <w:szCs w:val="22"/>
                  <w:rPrChange w:id="3335" w:author="Daniel Noble" w:date="2023-06-30T12:50:00Z">
                    <w:rPr>
                      <w:rFonts w:ascii="Helvetica" w:eastAsia="Helvetica" w:hAnsi="Helvetica" w:cs="Helvetica"/>
                      <w:color w:val="000000"/>
                      <w:sz w:val="22"/>
                      <w:szCs w:val="22"/>
                    </w:rPr>
                  </w:rPrChange>
                </w:rPr>
                <w:t>2</w:t>
              </w:r>
            </w:ins>
          </w:p>
        </w:tc>
      </w:tr>
      <w:tr w:rsidR="00427B7F" w:rsidRPr="00427B7F" w14:paraId="5C0B17A8" w14:textId="77777777" w:rsidTr="00427B7F">
        <w:trPr>
          <w:jc w:val="center"/>
          <w:ins w:id="333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357F6D" w14:textId="1DFAB48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37" w:author="Daniel Noble" w:date="2023-06-30T12:44:00Z"/>
                <w:rFonts w:ascii="Times New Roman" w:hAnsi="Times New Roman" w:cs="Times New Roman"/>
                <w:rPrChange w:id="3338" w:author="Daniel Noble" w:date="2023-06-30T12:50:00Z">
                  <w:rPr>
                    <w:ins w:id="3339" w:author="Daniel Noble" w:date="2023-06-30T12:44:00Z"/>
                  </w:rPr>
                </w:rPrChange>
              </w:rPr>
              <w:pPrChange w:id="33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6290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1" w:author="Daniel Noble" w:date="2023-06-30T12:44:00Z"/>
                <w:rFonts w:ascii="Times New Roman" w:hAnsi="Times New Roman" w:cs="Times New Roman"/>
                <w:rPrChange w:id="3342" w:author="Daniel Noble" w:date="2023-06-30T12:50:00Z">
                  <w:rPr>
                    <w:ins w:id="3343" w:author="Daniel Noble" w:date="2023-06-30T12:44:00Z"/>
                  </w:rPr>
                </w:rPrChange>
              </w:rPr>
              <w:pPrChange w:id="33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45" w:author="Daniel Noble" w:date="2023-06-30T12:44:00Z">
              <w:r w:rsidRPr="00427B7F">
                <w:rPr>
                  <w:rFonts w:ascii="Times New Roman" w:eastAsia="Helvetica" w:hAnsi="Times New Roman" w:cs="Times New Roman"/>
                  <w:color w:val="000000"/>
                  <w:sz w:val="22"/>
                  <w:szCs w:val="22"/>
                  <w:rPrChange w:id="3346"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3FCBE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47" w:author="Daniel Noble" w:date="2023-06-30T12:44:00Z"/>
                <w:rFonts w:ascii="Times New Roman" w:hAnsi="Times New Roman" w:cs="Times New Roman"/>
                <w:rPrChange w:id="3348" w:author="Daniel Noble" w:date="2023-06-30T12:50:00Z">
                  <w:rPr>
                    <w:ins w:id="3349" w:author="Daniel Noble" w:date="2023-06-30T12:44:00Z"/>
                  </w:rPr>
                </w:rPrChange>
              </w:rPr>
              <w:pPrChange w:id="33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1" w:author="Daniel Noble" w:date="2023-06-30T12:44:00Z">
              <w:r w:rsidRPr="00427B7F">
                <w:rPr>
                  <w:rFonts w:ascii="Times New Roman" w:eastAsia="Helvetica" w:hAnsi="Times New Roman" w:cs="Times New Roman"/>
                  <w:color w:val="000000"/>
                  <w:sz w:val="22"/>
                  <w:szCs w:val="22"/>
                  <w:rPrChange w:id="3352"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7D39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53" w:author="Daniel Noble" w:date="2023-06-30T12:44:00Z"/>
                <w:rFonts w:ascii="Times New Roman" w:hAnsi="Times New Roman" w:cs="Times New Roman"/>
                <w:rPrChange w:id="3354" w:author="Daniel Noble" w:date="2023-06-30T12:50:00Z">
                  <w:rPr>
                    <w:ins w:id="3355" w:author="Daniel Noble" w:date="2023-06-30T12:44:00Z"/>
                  </w:rPr>
                </w:rPrChange>
              </w:rPr>
              <w:pPrChange w:id="33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57" w:author="Daniel Noble" w:date="2023-06-30T12:44:00Z">
              <w:r w:rsidRPr="00427B7F">
                <w:rPr>
                  <w:rFonts w:ascii="Times New Roman" w:eastAsia="Helvetica" w:hAnsi="Times New Roman" w:cs="Times New Roman"/>
                  <w:color w:val="000000"/>
                  <w:sz w:val="22"/>
                  <w:szCs w:val="22"/>
                  <w:rPrChange w:id="3358" w:author="Daniel Noble" w:date="2023-06-30T12:50:00Z">
                    <w:rPr>
                      <w:rFonts w:ascii="Helvetica" w:eastAsia="Helvetica" w:hAnsi="Helvetica" w:cs="Helvetica"/>
                      <w:color w:val="000000"/>
                      <w:sz w:val="22"/>
                      <w:szCs w:val="22"/>
                    </w:rPr>
                  </w:rPrChange>
                </w:rPr>
                <w:t>3</w:t>
              </w:r>
            </w:ins>
          </w:p>
        </w:tc>
      </w:tr>
      <w:tr w:rsidR="00427B7F" w:rsidRPr="00427B7F" w14:paraId="0936B6AB" w14:textId="77777777" w:rsidTr="00427B7F">
        <w:trPr>
          <w:jc w:val="center"/>
          <w:ins w:id="335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977115" w14:textId="35EB59D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0" w:author="Daniel Noble" w:date="2023-06-30T12:44:00Z"/>
                <w:rFonts w:ascii="Times New Roman" w:hAnsi="Times New Roman" w:cs="Times New Roman"/>
                <w:rPrChange w:id="3361" w:author="Daniel Noble" w:date="2023-06-30T12:50:00Z">
                  <w:rPr>
                    <w:ins w:id="3362" w:author="Daniel Noble" w:date="2023-06-30T12:44:00Z"/>
                  </w:rPr>
                </w:rPrChange>
              </w:rPr>
              <w:pPrChange w:id="33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D9FF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64" w:author="Daniel Noble" w:date="2023-06-30T12:44:00Z"/>
                <w:rFonts w:ascii="Times New Roman" w:hAnsi="Times New Roman" w:cs="Times New Roman"/>
                <w:rPrChange w:id="3365" w:author="Daniel Noble" w:date="2023-06-30T12:50:00Z">
                  <w:rPr>
                    <w:ins w:id="3366" w:author="Daniel Noble" w:date="2023-06-30T12:44:00Z"/>
                  </w:rPr>
                </w:rPrChange>
              </w:rPr>
              <w:pPrChange w:id="33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68" w:author="Daniel Noble" w:date="2023-06-30T12:44:00Z">
              <w:r w:rsidRPr="00427B7F">
                <w:rPr>
                  <w:rFonts w:ascii="Times New Roman" w:eastAsia="Helvetica" w:hAnsi="Times New Roman" w:cs="Times New Roman"/>
                  <w:color w:val="000000"/>
                  <w:sz w:val="22"/>
                  <w:szCs w:val="22"/>
                  <w:rPrChange w:id="3369"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8FFC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0" w:author="Daniel Noble" w:date="2023-06-30T12:44:00Z"/>
                <w:rFonts w:ascii="Times New Roman" w:hAnsi="Times New Roman" w:cs="Times New Roman"/>
                <w:rPrChange w:id="3371" w:author="Daniel Noble" w:date="2023-06-30T12:50:00Z">
                  <w:rPr>
                    <w:ins w:id="3372" w:author="Daniel Noble" w:date="2023-06-30T12:44:00Z"/>
                  </w:rPr>
                </w:rPrChange>
              </w:rPr>
              <w:pPrChange w:id="33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74" w:author="Daniel Noble" w:date="2023-06-30T12:44:00Z">
              <w:r w:rsidRPr="00427B7F">
                <w:rPr>
                  <w:rFonts w:ascii="Times New Roman" w:eastAsia="Helvetica" w:hAnsi="Times New Roman" w:cs="Times New Roman"/>
                  <w:color w:val="000000"/>
                  <w:sz w:val="22"/>
                  <w:szCs w:val="22"/>
                  <w:rPrChange w:id="3375"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E8F6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76" w:author="Daniel Noble" w:date="2023-06-30T12:44:00Z"/>
                <w:rFonts w:ascii="Times New Roman" w:hAnsi="Times New Roman" w:cs="Times New Roman"/>
                <w:rPrChange w:id="3377" w:author="Daniel Noble" w:date="2023-06-30T12:50:00Z">
                  <w:rPr>
                    <w:ins w:id="3378" w:author="Daniel Noble" w:date="2023-06-30T12:44:00Z"/>
                  </w:rPr>
                </w:rPrChange>
              </w:rPr>
              <w:pPrChange w:id="33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80" w:author="Daniel Noble" w:date="2023-06-30T12:44:00Z">
              <w:r w:rsidRPr="00427B7F">
                <w:rPr>
                  <w:rFonts w:ascii="Times New Roman" w:eastAsia="Helvetica" w:hAnsi="Times New Roman" w:cs="Times New Roman"/>
                  <w:color w:val="000000"/>
                  <w:sz w:val="22"/>
                  <w:szCs w:val="22"/>
                  <w:rPrChange w:id="3381" w:author="Daniel Noble" w:date="2023-06-30T12:50:00Z">
                    <w:rPr>
                      <w:rFonts w:ascii="Helvetica" w:eastAsia="Helvetica" w:hAnsi="Helvetica" w:cs="Helvetica"/>
                      <w:color w:val="000000"/>
                      <w:sz w:val="22"/>
                      <w:szCs w:val="22"/>
                    </w:rPr>
                  </w:rPrChange>
                </w:rPr>
                <w:t>2</w:t>
              </w:r>
            </w:ins>
          </w:p>
        </w:tc>
      </w:tr>
      <w:tr w:rsidR="00427B7F" w:rsidRPr="00427B7F" w14:paraId="7C45AB11" w14:textId="77777777" w:rsidTr="00427B7F">
        <w:trPr>
          <w:jc w:val="center"/>
          <w:ins w:id="338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0A6277" w14:textId="20E2173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3" w:author="Daniel Noble" w:date="2023-06-30T12:44:00Z"/>
                <w:rFonts w:ascii="Times New Roman" w:hAnsi="Times New Roman" w:cs="Times New Roman"/>
                <w:rPrChange w:id="3384" w:author="Daniel Noble" w:date="2023-06-30T12:50:00Z">
                  <w:rPr>
                    <w:ins w:id="3385" w:author="Daniel Noble" w:date="2023-06-30T12:44:00Z"/>
                  </w:rPr>
                </w:rPrChange>
              </w:rPr>
              <w:pPrChange w:id="33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7026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87" w:author="Daniel Noble" w:date="2023-06-30T12:44:00Z"/>
                <w:rFonts w:ascii="Times New Roman" w:hAnsi="Times New Roman" w:cs="Times New Roman"/>
                <w:rPrChange w:id="3388" w:author="Daniel Noble" w:date="2023-06-30T12:50:00Z">
                  <w:rPr>
                    <w:ins w:id="3389" w:author="Daniel Noble" w:date="2023-06-30T12:44:00Z"/>
                  </w:rPr>
                </w:rPrChange>
              </w:rPr>
              <w:pPrChange w:id="33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1" w:author="Daniel Noble" w:date="2023-06-30T12:44:00Z">
              <w:r w:rsidRPr="00427B7F">
                <w:rPr>
                  <w:rFonts w:ascii="Times New Roman" w:eastAsia="Helvetica" w:hAnsi="Times New Roman" w:cs="Times New Roman"/>
                  <w:color w:val="000000"/>
                  <w:sz w:val="22"/>
                  <w:szCs w:val="22"/>
                  <w:rPrChange w:id="3392"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7D251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3" w:author="Daniel Noble" w:date="2023-06-30T12:44:00Z"/>
                <w:rFonts w:ascii="Times New Roman" w:hAnsi="Times New Roman" w:cs="Times New Roman"/>
                <w:rPrChange w:id="3394" w:author="Daniel Noble" w:date="2023-06-30T12:50:00Z">
                  <w:rPr>
                    <w:ins w:id="3395" w:author="Daniel Noble" w:date="2023-06-30T12:44:00Z"/>
                  </w:rPr>
                </w:rPrChange>
              </w:rPr>
              <w:pPrChange w:id="33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397" w:author="Daniel Noble" w:date="2023-06-30T12:44:00Z">
              <w:r w:rsidRPr="00427B7F">
                <w:rPr>
                  <w:rFonts w:ascii="Times New Roman" w:eastAsia="Helvetica" w:hAnsi="Times New Roman" w:cs="Times New Roman"/>
                  <w:color w:val="000000"/>
                  <w:sz w:val="22"/>
                  <w:szCs w:val="22"/>
                  <w:rPrChange w:id="3398"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04B2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399" w:author="Daniel Noble" w:date="2023-06-30T12:44:00Z"/>
                <w:rFonts w:ascii="Times New Roman" w:hAnsi="Times New Roman" w:cs="Times New Roman"/>
                <w:rPrChange w:id="3400" w:author="Daniel Noble" w:date="2023-06-30T12:50:00Z">
                  <w:rPr>
                    <w:ins w:id="3401" w:author="Daniel Noble" w:date="2023-06-30T12:44:00Z"/>
                  </w:rPr>
                </w:rPrChange>
              </w:rPr>
              <w:pPrChange w:id="34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03" w:author="Daniel Noble" w:date="2023-06-30T12:44:00Z">
              <w:r w:rsidRPr="00427B7F">
                <w:rPr>
                  <w:rFonts w:ascii="Times New Roman" w:eastAsia="Helvetica" w:hAnsi="Times New Roman" w:cs="Times New Roman"/>
                  <w:color w:val="000000"/>
                  <w:sz w:val="22"/>
                  <w:szCs w:val="22"/>
                  <w:rPrChange w:id="3404" w:author="Daniel Noble" w:date="2023-06-30T12:50:00Z">
                    <w:rPr>
                      <w:rFonts w:ascii="Helvetica" w:eastAsia="Helvetica" w:hAnsi="Helvetica" w:cs="Helvetica"/>
                      <w:color w:val="000000"/>
                      <w:sz w:val="22"/>
                      <w:szCs w:val="22"/>
                    </w:rPr>
                  </w:rPrChange>
                </w:rPr>
                <w:t>2</w:t>
              </w:r>
            </w:ins>
          </w:p>
        </w:tc>
      </w:tr>
      <w:tr w:rsidR="00427B7F" w:rsidRPr="00427B7F" w14:paraId="078E4C5B" w14:textId="77777777" w:rsidTr="00427B7F">
        <w:trPr>
          <w:jc w:val="center"/>
          <w:ins w:id="340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C0B08D" w14:textId="1CA1AD3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06" w:author="Daniel Noble" w:date="2023-06-30T12:44:00Z"/>
                <w:rFonts w:ascii="Times New Roman" w:hAnsi="Times New Roman" w:cs="Times New Roman"/>
                <w:rPrChange w:id="3407" w:author="Daniel Noble" w:date="2023-06-30T12:50:00Z">
                  <w:rPr>
                    <w:ins w:id="3408" w:author="Daniel Noble" w:date="2023-06-30T12:44:00Z"/>
                  </w:rPr>
                </w:rPrChange>
              </w:rPr>
              <w:pPrChange w:id="34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1D0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0" w:author="Daniel Noble" w:date="2023-06-30T12:44:00Z"/>
                <w:rFonts w:ascii="Times New Roman" w:hAnsi="Times New Roman" w:cs="Times New Roman"/>
                <w:rPrChange w:id="3411" w:author="Daniel Noble" w:date="2023-06-30T12:50:00Z">
                  <w:rPr>
                    <w:ins w:id="3412" w:author="Daniel Noble" w:date="2023-06-30T12:44:00Z"/>
                  </w:rPr>
                </w:rPrChange>
              </w:rPr>
              <w:pPrChange w:id="34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14" w:author="Daniel Noble" w:date="2023-06-30T12:44:00Z">
              <w:r w:rsidRPr="00427B7F">
                <w:rPr>
                  <w:rFonts w:ascii="Times New Roman" w:eastAsia="Helvetica" w:hAnsi="Times New Roman" w:cs="Times New Roman"/>
                  <w:color w:val="000000"/>
                  <w:sz w:val="22"/>
                  <w:szCs w:val="22"/>
                  <w:rPrChange w:id="3415"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FB437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16" w:author="Daniel Noble" w:date="2023-06-30T12:44:00Z"/>
                <w:rFonts w:ascii="Times New Roman" w:hAnsi="Times New Roman" w:cs="Times New Roman"/>
                <w:rPrChange w:id="3417" w:author="Daniel Noble" w:date="2023-06-30T12:50:00Z">
                  <w:rPr>
                    <w:ins w:id="3418" w:author="Daniel Noble" w:date="2023-06-30T12:44:00Z"/>
                  </w:rPr>
                </w:rPrChange>
              </w:rPr>
              <w:pPrChange w:id="34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0" w:author="Daniel Noble" w:date="2023-06-30T12:44:00Z">
              <w:r w:rsidRPr="00427B7F">
                <w:rPr>
                  <w:rFonts w:ascii="Times New Roman" w:eastAsia="Helvetica" w:hAnsi="Times New Roman" w:cs="Times New Roman"/>
                  <w:color w:val="000000"/>
                  <w:sz w:val="22"/>
                  <w:szCs w:val="22"/>
                  <w:rPrChange w:id="3421"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58FA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2" w:author="Daniel Noble" w:date="2023-06-30T12:44:00Z"/>
                <w:rFonts w:ascii="Times New Roman" w:hAnsi="Times New Roman" w:cs="Times New Roman"/>
                <w:rPrChange w:id="3423" w:author="Daniel Noble" w:date="2023-06-30T12:50:00Z">
                  <w:rPr>
                    <w:ins w:id="3424" w:author="Daniel Noble" w:date="2023-06-30T12:44:00Z"/>
                  </w:rPr>
                </w:rPrChange>
              </w:rPr>
              <w:pPrChange w:id="34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26" w:author="Daniel Noble" w:date="2023-06-30T12:44:00Z">
              <w:r w:rsidRPr="00427B7F">
                <w:rPr>
                  <w:rFonts w:ascii="Times New Roman" w:eastAsia="Helvetica" w:hAnsi="Times New Roman" w:cs="Times New Roman"/>
                  <w:color w:val="000000"/>
                  <w:sz w:val="22"/>
                  <w:szCs w:val="22"/>
                  <w:rPrChange w:id="3427" w:author="Daniel Noble" w:date="2023-06-30T12:50:00Z">
                    <w:rPr>
                      <w:rFonts w:ascii="Helvetica" w:eastAsia="Helvetica" w:hAnsi="Helvetica" w:cs="Helvetica"/>
                      <w:color w:val="000000"/>
                      <w:sz w:val="22"/>
                      <w:szCs w:val="22"/>
                    </w:rPr>
                  </w:rPrChange>
                </w:rPr>
                <w:t>3</w:t>
              </w:r>
            </w:ins>
          </w:p>
        </w:tc>
      </w:tr>
      <w:tr w:rsidR="00427B7F" w:rsidRPr="00427B7F" w14:paraId="561CB7D7" w14:textId="77777777" w:rsidTr="00427B7F">
        <w:trPr>
          <w:jc w:val="center"/>
          <w:ins w:id="342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13E259" w14:textId="017DEF3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29" w:author="Daniel Noble" w:date="2023-06-30T12:44:00Z"/>
                <w:rFonts w:ascii="Times New Roman" w:hAnsi="Times New Roman" w:cs="Times New Roman"/>
                <w:rPrChange w:id="3430" w:author="Daniel Noble" w:date="2023-06-30T12:50:00Z">
                  <w:rPr>
                    <w:ins w:id="3431" w:author="Daniel Noble" w:date="2023-06-30T12:44:00Z"/>
                  </w:rPr>
                </w:rPrChange>
              </w:rPr>
              <w:pPrChange w:id="34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5F6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3" w:author="Daniel Noble" w:date="2023-06-30T12:44:00Z"/>
                <w:rFonts w:ascii="Times New Roman" w:hAnsi="Times New Roman" w:cs="Times New Roman"/>
                <w:rPrChange w:id="3434" w:author="Daniel Noble" w:date="2023-06-30T12:50:00Z">
                  <w:rPr>
                    <w:ins w:id="3435" w:author="Daniel Noble" w:date="2023-06-30T12:44:00Z"/>
                  </w:rPr>
                </w:rPrChange>
              </w:rPr>
              <w:pPrChange w:id="34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37" w:author="Daniel Noble" w:date="2023-06-30T12:44:00Z">
              <w:r w:rsidRPr="00427B7F">
                <w:rPr>
                  <w:rFonts w:ascii="Times New Roman" w:eastAsia="Helvetica" w:hAnsi="Times New Roman" w:cs="Times New Roman"/>
                  <w:color w:val="000000"/>
                  <w:sz w:val="22"/>
                  <w:szCs w:val="22"/>
                  <w:rPrChange w:id="3438"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5AC70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39" w:author="Daniel Noble" w:date="2023-06-30T12:44:00Z"/>
                <w:rFonts w:ascii="Times New Roman" w:hAnsi="Times New Roman" w:cs="Times New Roman"/>
                <w:rPrChange w:id="3440" w:author="Daniel Noble" w:date="2023-06-30T12:50:00Z">
                  <w:rPr>
                    <w:ins w:id="3441" w:author="Daniel Noble" w:date="2023-06-30T12:44:00Z"/>
                  </w:rPr>
                </w:rPrChange>
              </w:rPr>
              <w:pPrChange w:id="34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3" w:author="Daniel Noble" w:date="2023-06-30T12:44:00Z">
              <w:r w:rsidRPr="00427B7F">
                <w:rPr>
                  <w:rFonts w:ascii="Times New Roman" w:eastAsia="Helvetica" w:hAnsi="Times New Roman" w:cs="Times New Roman"/>
                  <w:color w:val="000000"/>
                  <w:sz w:val="22"/>
                  <w:szCs w:val="22"/>
                  <w:rPrChange w:id="3444"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393547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45" w:author="Daniel Noble" w:date="2023-06-30T12:44:00Z"/>
                <w:rFonts w:ascii="Times New Roman" w:hAnsi="Times New Roman" w:cs="Times New Roman"/>
                <w:rPrChange w:id="3446" w:author="Daniel Noble" w:date="2023-06-30T12:50:00Z">
                  <w:rPr>
                    <w:ins w:id="3447" w:author="Daniel Noble" w:date="2023-06-30T12:44:00Z"/>
                  </w:rPr>
                </w:rPrChange>
              </w:rPr>
              <w:pPrChange w:id="34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49" w:author="Daniel Noble" w:date="2023-06-30T12:44:00Z">
              <w:r w:rsidRPr="00427B7F">
                <w:rPr>
                  <w:rFonts w:ascii="Times New Roman" w:eastAsia="Helvetica" w:hAnsi="Times New Roman" w:cs="Times New Roman"/>
                  <w:color w:val="000000"/>
                  <w:sz w:val="22"/>
                  <w:szCs w:val="22"/>
                  <w:rPrChange w:id="3450" w:author="Daniel Noble" w:date="2023-06-30T12:50:00Z">
                    <w:rPr>
                      <w:rFonts w:ascii="Helvetica" w:eastAsia="Helvetica" w:hAnsi="Helvetica" w:cs="Helvetica"/>
                      <w:color w:val="000000"/>
                      <w:sz w:val="22"/>
                      <w:szCs w:val="22"/>
                    </w:rPr>
                  </w:rPrChange>
                </w:rPr>
                <w:t>2</w:t>
              </w:r>
            </w:ins>
          </w:p>
        </w:tc>
      </w:tr>
      <w:tr w:rsidR="00427B7F" w:rsidRPr="00427B7F" w14:paraId="370B92E2" w14:textId="77777777" w:rsidTr="00427B7F">
        <w:trPr>
          <w:jc w:val="center"/>
          <w:ins w:id="345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C5A60C" w14:textId="574EF69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2" w:author="Daniel Noble" w:date="2023-06-30T12:44:00Z"/>
                <w:rFonts w:ascii="Times New Roman" w:hAnsi="Times New Roman" w:cs="Times New Roman"/>
                <w:rPrChange w:id="3453" w:author="Daniel Noble" w:date="2023-06-30T12:50:00Z">
                  <w:rPr>
                    <w:ins w:id="3454" w:author="Daniel Noble" w:date="2023-06-30T12:44:00Z"/>
                  </w:rPr>
                </w:rPrChange>
              </w:rPr>
              <w:pPrChange w:id="34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FE6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56" w:author="Daniel Noble" w:date="2023-06-30T12:44:00Z"/>
                <w:rFonts w:ascii="Times New Roman" w:hAnsi="Times New Roman" w:cs="Times New Roman"/>
                <w:rPrChange w:id="3457" w:author="Daniel Noble" w:date="2023-06-30T12:50:00Z">
                  <w:rPr>
                    <w:ins w:id="3458" w:author="Daniel Noble" w:date="2023-06-30T12:44:00Z"/>
                  </w:rPr>
                </w:rPrChange>
              </w:rPr>
              <w:pPrChange w:id="34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0" w:author="Daniel Noble" w:date="2023-06-30T12:44:00Z">
              <w:r w:rsidRPr="00427B7F">
                <w:rPr>
                  <w:rFonts w:ascii="Times New Roman" w:eastAsia="Helvetica" w:hAnsi="Times New Roman" w:cs="Times New Roman"/>
                  <w:color w:val="000000"/>
                  <w:sz w:val="22"/>
                  <w:szCs w:val="22"/>
                  <w:rPrChange w:id="3461"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172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2" w:author="Daniel Noble" w:date="2023-06-30T12:44:00Z"/>
                <w:rFonts w:ascii="Times New Roman" w:hAnsi="Times New Roman" w:cs="Times New Roman"/>
                <w:rPrChange w:id="3463" w:author="Daniel Noble" w:date="2023-06-30T12:50:00Z">
                  <w:rPr>
                    <w:ins w:id="3464" w:author="Daniel Noble" w:date="2023-06-30T12:44:00Z"/>
                  </w:rPr>
                </w:rPrChange>
              </w:rPr>
              <w:pPrChange w:id="34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66" w:author="Daniel Noble" w:date="2023-06-30T12:44:00Z">
              <w:r w:rsidRPr="00427B7F">
                <w:rPr>
                  <w:rFonts w:ascii="Times New Roman" w:eastAsia="Helvetica" w:hAnsi="Times New Roman" w:cs="Times New Roman"/>
                  <w:color w:val="000000"/>
                  <w:sz w:val="22"/>
                  <w:szCs w:val="22"/>
                  <w:rPrChange w:id="3467"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7900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68" w:author="Daniel Noble" w:date="2023-06-30T12:44:00Z"/>
                <w:rFonts w:ascii="Times New Roman" w:hAnsi="Times New Roman" w:cs="Times New Roman"/>
                <w:rPrChange w:id="3469" w:author="Daniel Noble" w:date="2023-06-30T12:50:00Z">
                  <w:rPr>
                    <w:ins w:id="3470" w:author="Daniel Noble" w:date="2023-06-30T12:44:00Z"/>
                  </w:rPr>
                </w:rPrChange>
              </w:rPr>
              <w:pPrChange w:id="34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72" w:author="Daniel Noble" w:date="2023-06-30T12:44:00Z">
              <w:r w:rsidRPr="00427B7F">
                <w:rPr>
                  <w:rFonts w:ascii="Times New Roman" w:eastAsia="Helvetica" w:hAnsi="Times New Roman" w:cs="Times New Roman"/>
                  <w:color w:val="000000"/>
                  <w:sz w:val="22"/>
                  <w:szCs w:val="22"/>
                  <w:rPrChange w:id="3473" w:author="Daniel Noble" w:date="2023-06-30T12:50:00Z">
                    <w:rPr>
                      <w:rFonts w:ascii="Helvetica" w:eastAsia="Helvetica" w:hAnsi="Helvetica" w:cs="Helvetica"/>
                      <w:color w:val="000000"/>
                      <w:sz w:val="22"/>
                      <w:szCs w:val="22"/>
                    </w:rPr>
                  </w:rPrChange>
                </w:rPr>
                <w:t>2</w:t>
              </w:r>
            </w:ins>
          </w:p>
        </w:tc>
      </w:tr>
      <w:tr w:rsidR="00427B7F" w:rsidRPr="00427B7F" w14:paraId="7ACA6A19" w14:textId="77777777" w:rsidTr="00427B7F">
        <w:trPr>
          <w:jc w:val="center"/>
          <w:ins w:id="347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0EB6B3" w14:textId="0B5697A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5" w:author="Daniel Noble" w:date="2023-06-30T12:44:00Z"/>
                <w:rFonts w:ascii="Times New Roman" w:hAnsi="Times New Roman" w:cs="Times New Roman"/>
                <w:rPrChange w:id="3476" w:author="Daniel Noble" w:date="2023-06-30T12:50:00Z">
                  <w:rPr>
                    <w:ins w:id="3477" w:author="Daniel Noble" w:date="2023-06-30T12:44:00Z"/>
                  </w:rPr>
                </w:rPrChange>
              </w:rPr>
              <w:pPrChange w:id="34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83DF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79" w:author="Daniel Noble" w:date="2023-06-30T12:44:00Z"/>
                <w:rFonts w:ascii="Times New Roman" w:hAnsi="Times New Roman" w:cs="Times New Roman"/>
                <w:rPrChange w:id="3480" w:author="Daniel Noble" w:date="2023-06-30T12:50:00Z">
                  <w:rPr>
                    <w:ins w:id="3481" w:author="Daniel Noble" w:date="2023-06-30T12:44:00Z"/>
                  </w:rPr>
                </w:rPrChange>
              </w:rPr>
              <w:pPrChange w:id="34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3" w:author="Daniel Noble" w:date="2023-06-30T12:44:00Z">
              <w:r w:rsidRPr="00427B7F">
                <w:rPr>
                  <w:rFonts w:ascii="Times New Roman" w:eastAsia="Helvetica" w:hAnsi="Times New Roman" w:cs="Times New Roman"/>
                  <w:color w:val="000000"/>
                  <w:sz w:val="22"/>
                  <w:szCs w:val="22"/>
                  <w:rPrChange w:id="3484"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26B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85" w:author="Daniel Noble" w:date="2023-06-30T12:44:00Z"/>
                <w:rFonts w:ascii="Times New Roman" w:hAnsi="Times New Roman" w:cs="Times New Roman"/>
                <w:rPrChange w:id="3486" w:author="Daniel Noble" w:date="2023-06-30T12:50:00Z">
                  <w:rPr>
                    <w:ins w:id="3487" w:author="Daniel Noble" w:date="2023-06-30T12:44:00Z"/>
                  </w:rPr>
                </w:rPrChange>
              </w:rPr>
              <w:pPrChange w:id="34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89" w:author="Daniel Noble" w:date="2023-06-30T12:44:00Z">
              <w:r w:rsidRPr="00427B7F">
                <w:rPr>
                  <w:rFonts w:ascii="Times New Roman" w:eastAsia="Helvetica" w:hAnsi="Times New Roman" w:cs="Times New Roman"/>
                  <w:color w:val="000000"/>
                  <w:sz w:val="22"/>
                  <w:szCs w:val="22"/>
                  <w:rPrChange w:id="3490"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E74E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1" w:author="Daniel Noble" w:date="2023-06-30T12:44:00Z"/>
                <w:rFonts w:ascii="Times New Roman" w:hAnsi="Times New Roman" w:cs="Times New Roman"/>
                <w:rPrChange w:id="3492" w:author="Daniel Noble" w:date="2023-06-30T12:50:00Z">
                  <w:rPr>
                    <w:ins w:id="3493" w:author="Daniel Noble" w:date="2023-06-30T12:44:00Z"/>
                  </w:rPr>
                </w:rPrChange>
              </w:rPr>
              <w:pPrChange w:id="34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495" w:author="Daniel Noble" w:date="2023-06-30T12:44:00Z">
              <w:r w:rsidRPr="00427B7F">
                <w:rPr>
                  <w:rFonts w:ascii="Times New Roman" w:eastAsia="Helvetica" w:hAnsi="Times New Roman" w:cs="Times New Roman"/>
                  <w:color w:val="000000"/>
                  <w:sz w:val="22"/>
                  <w:szCs w:val="22"/>
                  <w:rPrChange w:id="3496" w:author="Daniel Noble" w:date="2023-06-30T12:50:00Z">
                    <w:rPr>
                      <w:rFonts w:ascii="Helvetica" w:eastAsia="Helvetica" w:hAnsi="Helvetica" w:cs="Helvetica"/>
                      <w:color w:val="000000"/>
                      <w:sz w:val="22"/>
                      <w:szCs w:val="22"/>
                    </w:rPr>
                  </w:rPrChange>
                </w:rPr>
                <w:t>2</w:t>
              </w:r>
            </w:ins>
          </w:p>
        </w:tc>
      </w:tr>
      <w:tr w:rsidR="00427B7F" w:rsidRPr="00427B7F" w14:paraId="72CB500A" w14:textId="77777777" w:rsidTr="00427B7F">
        <w:trPr>
          <w:jc w:val="center"/>
          <w:ins w:id="349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554927" w14:textId="1404F20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498" w:author="Daniel Noble" w:date="2023-06-30T12:44:00Z"/>
                <w:rFonts w:ascii="Times New Roman" w:hAnsi="Times New Roman" w:cs="Times New Roman"/>
                <w:rPrChange w:id="3499" w:author="Daniel Noble" w:date="2023-06-30T12:50:00Z">
                  <w:rPr>
                    <w:ins w:id="3500" w:author="Daniel Noble" w:date="2023-06-30T12:44:00Z"/>
                  </w:rPr>
                </w:rPrChange>
              </w:rPr>
              <w:pPrChange w:id="35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43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2" w:author="Daniel Noble" w:date="2023-06-30T12:44:00Z"/>
                <w:rFonts w:ascii="Times New Roman" w:hAnsi="Times New Roman" w:cs="Times New Roman"/>
                <w:rPrChange w:id="3503" w:author="Daniel Noble" w:date="2023-06-30T12:50:00Z">
                  <w:rPr>
                    <w:ins w:id="3504" w:author="Daniel Noble" w:date="2023-06-30T12:44:00Z"/>
                  </w:rPr>
                </w:rPrChange>
              </w:rPr>
              <w:pPrChange w:id="35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06" w:author="Daniel Noble" w:date="2023-06-30T12:44:00Z">
              <w:r w:rsidRPr="00427B7F">
                <w:rPr>
                  <w:rFonts w:ascii="Times New Roman" w:eastAsia="Helvetica" w:hAnsi="Times New Roman" w:cs="Times New Roman"/>
                  <w:color w:val="000000"/>
                  <w:sz w:val="22"/>
                  <w:szCs w:val="22"/>
                  <w:rPrChange w:id="3507"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5022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08" w:author="Daniel Noble" w:date="2023-06-30T12:44:00Z"/>
                <w:rFonts w:ascii="Times New Roman" w:hAnsi="Times New Roman" w:cs="Times New Roman"/>
                <w:rPrChange w:id="3509" w:author="Daniel Noble" w:date="2023-06-30T12:50:00Z">
                  <w:rPr>
                    <w:ins w:id="3510" w:author="Daniel Noble" w:date="2023-06-30T12:44:00Z"/>
                  </w:rPr>
                </w:rPrChange>
              </w:rPr>
              <w:pPrChange w:id="35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2" w:author="Daniel Noble" w:date="2023-06-30T12:44:00Z">
              <w:r w:rsidRPr="00427B7F">
                <w:rPr>
                  <w:rFonts w:ascii="Times New Roman" w:eastAsia="Helvetica" w:hAnsi="Times New Roman" w:cs="Times New Roman"/>
                  <w:color w:val="000000"/>
                  <w:sz w:val="22"/>
                  <w:szCs w:val="22"/>
                  <w:rPrChange w:id="3513"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506F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14" w:author="Daniel Noble" w:date="2023-06-30T12:44:00Z"/>
                <w:rFonts w:ascii="Times New Roman" w:hAnsi="Times New Roman" w:cs="Times New Roman"/>
                <w:rPrChange w:id="3515" w:author="Daniel Noble" w:date="2023-06-30T12:50:00Z">
                  <w:rPr>
                    <w:ins w:id="3516" w:author="Daniel Noble" w:date="2023-06-30T12:44:00Z"/>
                  </w:rPr>
                </w:rPrChange>
              </w:rPr>
              <w:pPrChange w:id="35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18" w:author="Daniel Noble" w:date="2023-06-30T12:44:00Z">
              <w:r w:rsidRPr="00427B7F">
                <w:rPr>
                  <w:rFonts w:ascii="Times New Roman" w:eastAsia="Helvetica" w:hAnsi="Times New Roman" w:cs="Times New Roman"/>
                  <w:color w:val="000000"/>
                  <w:sz w:val="22"/>
                  <w:szCs w:val="22"/>
                  <w:rPrChange w:id="3519" w:author="Daniel Noble" w:date="2023-06-30T12:50:00Z">
                    <w:rPr>
                      <w:rFonts w:ascii="Helvetica" w:eastAsia="Helvetica" w:hAnsi="Helvetica" w:cs="Helvetica"/>
                      <w:color w:val="000000"/>
                      <w:sz w:val="22"/>
                      <w:szCs w:val="22"/>
                    </w:rPr>
                  </w:rPrChange>
                </w:rPr>
                <w:t>1</w:t>
              </w:r>
            </w:ins>
          </w:p>
        </w:tc>
      </w:tr>
      <w:tr w:rsidR="00427B7F" w:rsidRPr="00427B7F" w14:paraId="5D220533" w14:textId="77777777" w:rsidTr="00427B7F">
        <w:trPr>
          <w:jc w:val="center"/>
          <w:ins w:id="352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CA72C2" w14:textId="1CC6D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1" w:author="Daniel Noble" w:date="2023-06-30T12:44:00Z"/>
                <w:rFonts w:ascii="Times New Roman" w:hAnsi="Times New Roman" w:cs="Times New Roman"/>
                <w:rPrChange w:id="3522" w:author="Daniel Noble" w:date="2023-06-30T12:50:00Z">
                  <w:rPr>
                    <w:ins w:id="3523" w:author="Daniel Noble" w:date="2023-06-30T12:44:00Z"/>
                  </w:rPr>
                </w:rPrChange>
              </w:rPr>
              <w:pPrChange w:id="35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A188A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25" w:author="Daniel Noble" w:date="2023-06-30T12:44:00Z"/>
                <w:rFonts w:ascii="Times New Roman" w:hAnsi="Times New Roman" w:cs="Times New Roman"/>
                <w:rPrChange w:id="3526" w:author="Daniel Noble" w:date="2023-06-30T12:50:00Z">
                  <w:rPr>
                    <w:ins w:id="3527" w:author="Daniel Noble" w:date="2023-06-30T12:44:00Z"/>
                  </w:rPr>
                </w:rPrChange>
              </w:rPr>
              <w:pPrChange w:id="35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29" w:author="Daniel Noble" w:date="2023-06-30T12:44:00Z">
              <w:r w:rsidRPr="00427B7F">
                <w:rPr>
                  <w:rFonts w:ascii="Times New Roman" w:eastAsia="Helvetica" w:hAnsi="Times New Roman" w:cs="Times New Roman"/>
                  <w:color w:val="000000"/>
                  <w:sz w:val="22"/>
                  <w:szCs w:val="22"/>
                  <w:rPrChange w:id="3530"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04DC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1" w:author="Daniel Noble" w:date="2023-06-30T12:44:00Z"/>
                <w:rFonts w:ascii="Times New Roman" w:hAnsi="Times New Roman" w:cs="Times New Roman"/>
                <w:rPrChange w:id="3532" w:author="Daniel Noble" w:date="2023-06-30T12:50:00Z">
                  <w:rPr>
                    <w:ins w:id="3533" w:author="Daniel Noble" w:date="2023-06-30T12:44:00Z"/>
                  </w:rPr>
                </w:rPrChange>
              </w:rPr>
              <w:pPrChange w:id="35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35" w:author="Daniel Noble" w:date="2023-06-30T12:44:00Z">
              <w:r w:rsidRPr="00427B7F">
                <w:rPr>
                  <w:rFonts w:ascii="Times New Roman" w:eastAsia="Helvetica" w:hAnsi="Times New Roman" w:cs="Times New Roman"/>
                  <w:color w:val="000000"/>
                  <w:sz w:val="22"/>
                  <w:szCs w:val="22"/>
                  <w:rPrChange w:id="3536"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82F5F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37" w:author="Daniel Noble" w:date="2023-06-30T12:44:00Z"/>
                <w:rFonts w:ascii="Times New Roman" w:hAnsi="Times New Roman" w:cs="Times New Roman"/>
                <w:rPrChange w:id="3538" w:author="Daniel Noble" w:date="2023-06-30T12:50:00Z">
                  <w:rPr>
                    <w:ins w:id="3539" w:author="Daniel Noble" w:date="2023-06-30T12:44:00Z"/>
                  </w:rPr>
                </w:rPrChange>
              </w:rPr>
              <w:pPrChange w:id="35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41" w:author="Daniel Noble" w:date="2023-06-30T12:44:00Z">
              <w:r w:rsidRPr="00427B7F">
                <w:rPr>
                  <w:rFonts w:ascii="Times New Roman" w:eastAsia="Helvetica" w:hAnsi="Times New Roman" w:cs="Times New Roman"/>
                  <w:color w:val="000000"/>
                  <w:sz w:val="22"/>
                  <w:szCs w:val="22"/>
                  <w:rPrChange w:id="3542" w:author="Daniel Noble" w:date="2023-06-30T12:50:00Z">
                    <w:rPr>
                      <w:rFonts w:ascii="Helvetica" w:eastAsia="Helvetica" w:hAnsi="Helvetica" w:cs="Helvetica"/>
                      <w:color w:val="000000"/>
                      <w:sz w:val="22"/>
                      <w:szCs w:val="22"/>
                    </w:rPr>
                  </w:rPrChange>
                </w:rPr>
                <w:t>1</w:t>
              </w:r>
            </w:ins>
          </w:p>
        </w:tc>
      </w:tr>
      <w:tr w:rsidR="00427B7F" w:rsidRPr="00427B7F" w14:paraId="1C81EA75" w14:textId="77777777" w:rsidTr="00427B7F">
        <w:trPr>
          <w:jc w:val="center"/>
          <w:ins w:id="354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E6FE2" w14:textId="1435E0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4" w:author="Daniel Noble" w:date="2023-06-30T12:44:00Z"/>
                <w:rFonts w:ascii="Times New Roman" w:hAnsi="Times New Roman" w:cs="Times New Roman"/>
                <w:rPrChange w:id="3545" w:author="Daniel Noble" w:date="2023-06-30T12:50:00Z">
                  <w:rPr>
                    <w:ins w:id="3546" w:author="Daniel Noble" w:date="2023-06-30T12:44:00Z"/>
                  </w:rPr>
                </w:rPrChange>
              </w:rPr>
              <w:pPrChange w:id="35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8722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48" w:author="Daniel Noble" w:date="2023-06-30T12:44:00Z"/>
                <w:rFonts w:ascii="Times New Roman" w:hAnsi="Times New Roman" w:cs="Times New Roman"/>
                <w:rPrChange w:id="3549" w:author="Daniel Noble" w:date="2023-06-30T12:50:00Z">
                  <w:rPr>
                    <w:ins w:id="3550" w:author="Daniel Noble" w:date="2023-06-30T12:44:00Z"/>
                  </w:rPr>
                </w:rPrChange>
              </w:rPr>
              <w:pPrChange w:id="35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2" w:author="Daniel Noble" w:date="2023-06-30T12:44:00Z">
              <w:r w:rsidRPr="00427B7F">
                <w:rPr>
                  <w:rFonts w:ascii="Times New Roman" w:eastAsia="Helvetica" w:hAnsi="Times New Roman" w:cs="Times New Roman"/>
                  <w:color w:val="000000"/>
                  <w:sz w:val="22"/>
                  <w:szCs w:val="22"/>
                  <w:rPrChange w:id="3553" w:author="Daniel Noble" w:date="2023-06-30T12:50:00Z">
                    <w:rPr>
                      <w:rFonts w:ascii="Helvetica" w:eastAsia="Helvetica" w:hAnsi="Helvetica" w:cs="Helvetica"/>
                      <w:color w:val="000000"/>
                      <w:sz w:val="22"/>
                      <w:szCs w:val="22"/>
                    </w:rPr>
                  </w:rPrChange>
                </w:rPr>
                <w:t>ld0165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4AC8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54" w:author="Daniel Noble" w:date="2023-06-30T12:44:00Z"/>
                <w:rFonts w:ascii="Times New Roman" w:hAnsi="Times New Roman" w:cs="Times New Roman"/>
                <w:rPrChange w:id="3555" w:author="Daniel Noble" w:date="2023-06-30T12:50:00Z">
                  <w:rPr>
                    <w:ins w:id="3556" w:author="Daniel Noble" w:date="2023-06-30T12:44:00Z"/>
                  </w:rPr>
                </w:rPrChange>
              </w:rPr>
              <w:pPrChange w:id="35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58" w:author="Daniel Noble" w:date="2023-06-30T12:44:00Z">
              <w:r w:rsidRPr="00427B7F">
                <w:rPr>
                  <w:rFonts w:ascii="Times New Roman" w:eastAsia="Helvetica" w:hAnsi="Times New Roman" w:cs="Times New Roman"/>
                  <w:color w:val="000000"/>
                  <w:sz w:val="22"/>
                  <w:szCs w:val="22"/>
                  <w:rPrChange w:id="3559" w:author="Daniel Noble" w:date="2023-06-30T12:50:00Z">
                    <w:rPr>
                      <w:rFonts w:ascii="Helvetica" w:eastAsia="Helvetica" w:hAnsi="Helvetica" w:cs="Helvetica"/>
                      <w:color w:val="000000"/>
                      <w:sz w:val="22"/>
                      <w:szCs w:val="22"/>
                    </w:rPr>
                  </w:rPrChange>
                </w:rPr>
                <w:t>w0008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F030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0" w:author="Daniel Noble" w:date="2023-06-30T12:44:00Z"/>
                <w:rFonts w:ascii="Times New Roman" w:hAnsi="Times New Roman" w:cs="Times New Roman"/>
                <w:rPrChange w:id="3561" w:author="Daniel Noble" w:date="2023-06-30T12:50:00Z">
                  <w:rPr>
                    <w:ins w:id="3562" w:author="Daniel Noble" w:date="2023-06-30T12:44:00Z"/>
                  </w:rPr>
                </w:rPrChange>
              </w:rPr>
              <w:pPrChange w:id="35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64" w:author="Daniel Noble" w:date="2023-06-30T12:44:00Z">
              <w:r w:rsidRPr="00427B7F">
                <w:rPr>
                  <w:rFonts w:ascii="Times New Roman" w:eastAsia="Helvetica" w:hAnsi="Times New Roman" w:cs="Times New Roman"/>
                  <w:color w:val="000000"/>
                  <w:sz w:val="22"/>
                  <w:szCs w:val="22"/>
                  <w:rPrChange w:id="3565" w:author="Daniel Noble" w:date="2023-06-30T12:50:00Z">
                    <w:rPr>
                      <w:rFonts w:ascii="Helvetica" w:eastAsia="Helvetica" w:hAnsi="Helvetica" w:cs="Helvetica"/>
                      <w:color w:val="000000"/>
                      <w:sz w:val="22"/>
                      <w:szCs w:val="22"/>
                    </w:rPr>
                  </w:rPrChange>
                </w:rPr>
                <w:t>1</w:t>
              </w:r>
            </w:ins>
          </w:p>
        </w:tc>
      </w:tr>
      <w:tr w:rsidR="00427B7F" w:rsidRPr="00427B7F" w14:paraId="701A4C0E" w14:textId="77777777" w:rsidTr="00427B7F">
        <w:trPr>
          <w:jc w:val="center"/>
          <w:ins w:id="356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0C4E50" w14:textId="71EC88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67" w:author="Daniel Noble" w:date="2023-06-30T12:44:00Z"/>
                <w:rFonts w:ascii="Times New Roman" w:hAnsi="Times New Roman" w:cs="Times New Roman"/>
                <w:rPrChange w:id="3568" w:author="Daniel Noble" w:date="2023-06-30T12:50:00Z">
                  <w:rPr>
                    <w:ins w:id="3569" w:author="Daniel Noble" w:date="2023-06-30T12:44:00Z"/>
                  </w:rPr>
                </w:rPrChange>
              </w:rPr>
              <w:pPrChange w:id="35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253BA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1" w:author="Daniel Noble" w:date="2023-06-30T12:44:00Z"/>
                <w:rFonts w:ascii="Times New Roman" w:hAnsi="Times New Roman" w:cs="Times New Roman"/>
                <w:rPrChange w:id="3572" w:author="Daniel Noble" w:date="2023-06-30T12:50:00Z">
                  <w:rPr>
                    <w:ins w:id="3573" w:author="Daniel Noble" w:date="2023-06-30T12:44:00Z"/>
                  </w:rPr>
                </w:rPrChange>
              </w:rPr>
              <w:pPrChange w:id="35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75" w:author="Daniel Noble" w:date="2023-06-30T12:44:00Z">
              <w:r w:rsidRPr="00427B7F">
                <w:rPr>
                  <w:rFonts w:ascii="Times New Roman" w:eastAsia="Helvetica" w:hAnsi="Times New Roman" w:cs="Times New Roman"/>
                  <w:color w:val="000000"/>
                  <w:sz w:val="22"/>
                  <w:szCs w:val="22"/>
                  <w:rPrChange w:id="3576" w:author="Daniel Noble" w:date="2023-06-30T12:50:00Z">
                    <w:rPr>
                      <w:rFonts w:ascii="Helvetica" w:eastAsia="Helvetica" w:hAnsi="Helvetica" w:cs="Helvetica"/>
                      <w:color w:val="000000"/>
                      <w:sz w:val="22"/>
                      <w:szCs w:val="22"/>
                    </w:rPr>
                  </w:rPrChange>
                </w:rPr>
                <w:t>ld0166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6EB21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77" w:author="Daniel Noble" w:date="2023-06-30T12:44:00Z"/>
                <w:rFonts w:ascii="Times New Roman" w:hAnsi="Times New Roman" w:cs="Times New Roman"/>
                <w:rPrChange w:id="3578" w:author="Daniel Noble" w:date="2023-06-30T12:50:00Z">
                  <w:rPr>
                    <w:ins w:id="3579" w:author="Daniel Noble" w:date="2023-06-30T12:44:00Z"/>
                  </w:rPr>
                </w:rPrChange>
              </w:rPr>
              <w:pPrChange w:id="35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1" w:author="Daniel Noble" w:date="2023-06-30T12:44:00Z">
              <w:r w:rsidRPr="00427B7F">
                <w:rPr>
                  <w:rFonts w:ascii="Times New Roman" w:eastAsia="Helvetica" w:hAnsi="Times New Roman" w:cs="Times New Roman"/>
                  <w:color w:val="000000"/>
                  <w:sz w:val="22"/>
                  <w:szCs w:val="22"/>
                  <w:rPrChange w:id="3582" w:author="Daniel Noble" w:date="2023-06-30T12:50:00Z">
                    <w:rPr>
                      <w:rFonts w:ascii="Helvetica" w:eastAsia="Helvetica" w:hAnsi="Helvetica" w:cs="Helvetica"/>
                      <w:color w:val="000000"/>
                      <w:sz w:val="22"/>
                      <w:szCs w:val="22"/>
                    </w:rPr>
                  </w:rPrChange>
                </w:rPr>
                <w:t>w0009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B3D5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83" w:author="Daniel Noble" w:date="2023-06-30T12:44:00Z"/>
                <w:rFonts w:ascii="Times New Roman" w:hAnsi="Times New Roman" w:cs="Times New Roman"/>
                <w:rPrChange w:id="3584" w:author="Daniel Noble" w:date="2023-06-30T12:50:00Z">
                  <w:rPr>
                    <w:ins w:id="3585" w:author="Daniel Noble" w:date="2023-06-30T12:44:00Z"/>
                  </w:rPr>
                </w:rPrChange>
              </w:rPr>
              <w:pPrChange w:id="35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87" w:author="Daniel Noble" w:date="2023-06-30T12:44:00Z">
              <w:r w:rsidRPr="00427B7F">
                <w:rPr>
                  <w:rFonts w:ascii="Times New Roman" w:eastAsia="Helvetica" w:hAnsi="Times New Roman" w:cs="Times New Roman"/>
                  <w:color w:val="000000"/>
                  <w:sz w:val="22"/>
                  <w:szCs w:val="22"/>
                  <w:rPrChange w:id="3588" w:author="Daniel Noble" w:date="2023-06-30T12:50:00Z">
                    <w:rPr>
                      <w:rFonts w:ascii="Helvetica" w:eastAsia="Helvetica" w:hAnsi="Helvetica" w:cs="Helvetica"/>
                      <w:color w:val="000000"/>
                      <w:sz w:val="22"/>
                      <w:szCs w:val="22"/>
                    </w:rPr>
                  </w:rPrChange>
                </w:rPr>
                <w:t>2</w:t>
              </w:r>
            </w:ins>
          </w:p>
        </w:tc>
      </w:tr>
      <w:tr w:rsidR="00427B7F" w:rsidRPr="00427B7F" w14:paraId="4E1ABFE0" w14:textId="77777777" w:rsidTr="00427B7F">
        <w:trPr>
          <w:jc w:val="center"/>
          <w:ins w:id="358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BE4A3FB" w14:textId="1A47267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0" w:author="Daniel Noble" w:date="2023-06-30T12:44:00Z"/>
                <w:rFonts w:ascii="Times New Roman" w:hAnsi="Times New Roman" w:cs="Times New Roman"/>
                <w:rPrChange w:id="3591" w:author="Daniel Noble" w:date="2023-06-30T12:50:00Z">
                  <w:rPr>
                    <w:ins w:id="3592" w:author="Daniel Noble" w:date="2023-06-30T12:44:00Z"/>
                  </w:rPr>
                </w:rPrChange>
              </w:rPr>
              <w:pPrChange w:id="35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73A76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594" w:author="Daniel Noble" w:date="2023-06-30T12:44:00Z"/>
                <w:rFonts w:ascii="Times New Roman" w:hAnsi="Times New Roman" w:cs="Times New Roman"/>
                <w:rPrChange w:id="3595" w:author="Daniel Noble" w:date="2023-06-30T12:50:00Z">
                  <w:rPr>
                    <w:ins w:id="3596" w:author="Daniel Noble" w:date="2023-06-30T12:44:00Z"/>
                  </w:rPr>
                </w:rPrChange>
              </w:rPr>
              <w:pPrChange w:id="35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598" w:author="Daniel Noble" w:date="2023-06-30T12:44:00Z">
              <w:r w:rsidRPr="00427B7F">
                <w:rPr>
                  <w:rFonts w:ascii="Times New Roman" w:eastAsia="Helvetica" w:hAnsi="Times New Roman" w:cs="Times New Roman"/>
                  <w:color w:val="000000"/>
                  <w:sz w:val="22"/>
                  <w:szCs w:val="22"/>
                  <w:rPrChange w:id="3599" w:author="Daniel Noble" w:date="2023-06-30T12:50:00Z">
                    <w:rPr>
                      <w:rFonts w:ascii="Helvetica" w:eastAsia="Helvetica" w:hAnsi="Helvetica" w:cs="Helvetica"/>
                      <w:color w:val="000000"/>
                      <w:sz w:val="22"/>
                      <w:szCs w:val="22"/>
                    </w:rPr>
                  </w:rPrChange>
                </w:rPr>
                <w:t>ld0168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EAF9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0" w:author="Daniel Noble" w:date="2023-06-30T12:44:00Z"/>
                <w:rFonts w:ascii="Times New Roman" w:hAnsi="Times New Roman" w:cs="Times New Roman"/>
                <w:rPrChange w:id="3601" w:author="Daniel Noble" w:date="2023-06-30T12:50:00Z">
                  <w:rPr>
                    <w:ins w:id="3602" w:author="Daniel Noble" w:date="2023-06-30T12:44:00Z"/>
                  </w:rPr>
                </w:rPrChange>
              </w:rPr>
              <w:pPrChange w:id="36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04" w:author="Daniel Noble" w:date="2023-06-30T12:44:00Z">
              <w:r w:rsidRPr="00427B7F">
                <w:rPr>
                  <w:rFonts w:ascii="Times New Roman" w:eastAsia="Helvetica" w:hAnsi="Times New Roman" w:cs="Times New Roman"/>
                  <w:color w:val="000000"/>
                  <w:sz w:val="22"/>
                  <w:szCs w:val="22"/>
                  <w:rPrChange w:id="3605" w:author="Daniel Noble" w:date="2023-06-30T12:50:00Z">
                    <w:rPr>
                      <w:rFonts w:ascii="Helvetica" w:eastAsia="Helvetica" w:hAnsi="Helvetica" w:cs="Helvetica"/>
                      <w:color w:val="000000"/>
                      <w:sz w:val="22"/>
                      <w:szCs w:val="22"/>
                    </w:rPr>
                  </w:rPrChange>
                </w:rPr>
                <w:t>w0036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837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06" w:author="Daniel Noble" w:date="2023-06-30T12:44:00Z"/>
                <w:rFonts w:ascii="Times New Roman" w:hAnsi="Times New Roman" w:cs="Times New Roman"/>
                <w:rPrChange w:id="3607" w:author="Daniel Noble" w:date="2023-06-30T12:50:00Z">
                  <w:rPr>
                    <w:ins w:id="3608" w:author="Daniel Noble" w:date="2023-06-30T12:44:00Z"/>
                  </w:rPr>
                </w:rPrChange>
              </w:rPr>
              <w:pPrChange w:id="36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10" w:author="Daniel Noble" w:date="2023-06-30T12:44:00Z">
              <w:r w:rsidRPr="00427B7F">
                <w:rPr>
                  <w:rFonts w:ascii="Times New Roman" w:eastAsia="Helvetica" w:hAnsi="Times New Roman" w:cs="Times New Roman"/>
                  <w:color w:val="000000"/>
                  <w:sz w:val="22"/>
                  <w:szCs w:val="22"/>
                  <w:rPrChange w:id="3611" w:author="Daniel Noble" w:date="2023-06-30T12:50:00Z">
                    <w:rPr>
                      <w:rFonts w:ascii="Helvetica" w:eastAsia="Helvetica" w:hAnsi="Helvetica" w:cs="Helvetica"/>
                      <w:color w:val="000000"/>
                      <w:sz w:val="22"/>
                      <w:szCs w:val="22"/>
                    </w:rPr>
                  </w:rPrChange>
                </w:rPr>
                <w:t>1</w:t>
              </w:r>
            </w:ins>
          </w:p>
        </w:tc>
      </w:tr>
      <w:tr w:rsidR="00427B7F" w:rsidRPr="00427B7F" w14:paraId="18CA27DD" w14:textId="77777777" w:rsidTr="00427B7F">
        <w:trPr>
          <w:jc w:val="center"/>
          <w:ins w:id="361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3FC31F" w14:textId="369B485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3" w:author="Daniel Noble" w:date="2023-06-30T12:44:00Z"/>
                <w:rFonts w:ascii="Times New Roman" w:hAnsi="Times New Roman" w:cs="Times New Roman"/>
                <w:rPrChange w:id="3614" w:author="Daniel Noble" w:date="2023-06-30T12:50:00Z">
                  <w:rPr>
                    <w:ins w:id="3615" w:author="Daniel Noble" w:date="2023-06-30T12:44:00Z"/>
                  </w:rPr>
                </w:rPrChange>
              </w:rPr>
              <w:pPrChange w:id="36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2D78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17" w:author="Daniel Noble" w:date="2023-06-30T12:44:00Z"/>
                <w:rFonts w:ascii="Times New Roman" w:hAnsi="Times New Roman" w:cs="Times New Roman"/>
                <w:rPrChange w:id="3618" w:author="Daniel Noble" w:date="2023-06-30T12:50:00Z">
                  <w:rPr>
                    <w:ins w:id="3619" w:author="Daniel Noble" w:date="2023-06-30T12:44:00Z"/>
                  </w:rPr>
                </w:rPrChange>
              </w:rPr>
              <w:pPrChange w:id="36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1" w:author="Daniel Noble" w:date="2023-06-30T12:44:00Z">
              <w:r w:rsidRPr="00427B7F">
                <w:rPr>
                  <w:rFonts w:ascii="Times New Roman" w:eastAsia="Helvetica" w:hAnsi="Times New Roman" w:cs="Times New Roman"/>
                  <w:color w:val="000000"/>
                  <w:sz w:val="22"/>
                  <w:szCs w:val="22"/>
                  <w:rPrChange w:id="3622"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7FD93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3" w:author="Daniel Noble" w:date="2023-06-30T12:44:00Z"/>
                <w:rFonts w:ascii="Times New Roman" w:hAnsi="Times New Roman" w:cs="Times New Roman"/>
                <w:rPrChange w:id="3624" w:author="Daniel Noble" w:date="2023-06-30T12:50:00Z">
                  <w:rPr>
                    <w:ins w:id="3625" w:author="Daniel Noble" w:date="2023-06-30T12:44:00Z"/>
                  </w:rPr>
                </w:rPrChange>
              </w:rPr>
              <w:pPrChange w:id="36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27" w:author="Daniel Noble" w:date="2023-06-30T12:44:00Z">
              <w:r w:rsidRPr="00427B7F">
                <w:rPr>
                  <w:rFonts w:ascii="Times New Roman" w:eastAsia="Helvetica" w:hAnsi="Times New Roman" w:cs="Times New Roman"/>
                  <w:color w:val="000000"/>
                  <w:sz w:val="22"/>
                  <w:szCs w:val="22"/>
                  <w:rPrChange w:id="3628"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BDDC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29" w:author="Daniel Noble" w:date="2023-06-30T12:44:00Z"/>
                <w:rFonts w:ascii="Times New Roman" w:hAnsi="Times New Roman" w:cs="Times New Roman"/>
                <w:rPrChange w:id="3630" w:author="Daniel Noble" w:date="2023-06-30T12:50:00Z">
                  <w:rPr>
                    <w:ins w:id="3631" w:author="Daniel Noble" w:date="2023-06-30T12:44:00Z"/>
                  </w:rPr>
                </w:rPrChange>
              </w:rPr>
              <w:pPrChange w:id="36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33" w:author="Daniel Noble" w:date="2023-06-30T12:44:00Z">
              <w:r w:rsidRPr="00427B7F">
                <w:rPr>
                  <w:rFonts w:ascii="Times New Roman" w:eastAsia="Helvetica" w:hAnsi="Times New Roman" w:cs="Times New Roman"/>
                  <w:color w:val="000000"/>
                  <w:sz w:val="22"/>
                  <w:szCs w:val="22"/>
                  <w:rPrChange w:id="3634" w:author="Daniel Noble" w:date="2023-06-30T12:50:00Z">
                    <w:rPr>
                      <w:rFonts w:ascii="Helvetica" w:eastAsia="Helvetica" w:hAnsi="Helvetica" w:cs="Helvetica"/>
                      <w:color w:val="000000"/>
                      <w:sz w:val="22"/>
                      <w:szCs w:val="22"/>
                    </w:rPr>
                  </w:rPrChange>
                </w:rPr>
                <w:t>2</w:t>
              </w:r>
            </w:ins>
          </w:p>
        </w:tc>
      </w:tr>
      <w:tr w:rsidR="00427B7F" w:rsidRPr="00427B7F" w14:paraId="5B563753" w14:textId="77777777" w:rsidTr="00427B7F">
        <w:trPr>
          <w:jc w:val="center"/>
          <w:ins w:id="36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67FDAA" w14:textId="7E32484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36" w:author="Daniel Noble" w:date="2023-06-30T12:44:00Z"/>
                <w:rFonts w:ascii="Times New Roman" w:hAnsi="Times New Roman" w:cs="Times New Roman"/>
                <w:rPrChange w:id="3637" w:author="Daniel Noble" w:date="2023-06-30T12:50:00Z">
                  <w:rPr>
                    <w:ins w:id="3638" w:author="Daniel Noble" w:date="2023-06-30T12:44:00Z"/>
                  </w:rPr>
                </w:rPrChange>
              </w:rPr>
              <w:pPrChange w:id="36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7B14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0" w:author="Daniel Noble" w:date="2023-06-30T12:44:00Z"/>
                <w:rFonts w:ascii="Times New Roman" w:hAnsi="Times New Roman" w:cs="Times New Roman"/>
                <w:rPrChange w:id="3641" w:author="Daniel Noble" w:date="2023-06-30T12:50:00Z">
                  <w:rPr>
                    <w:ins w:id="3642" w:author="Daniel Noble" w:date="2023-06-30T12:44:00Z"/>
                  </w:rPr>
                </w:rPrChange>
              </w:rPr>
              <w:pPrChange w:id="36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44" w:author="Daniel Noble" w:date="2023-06-30T12:44:00Z">
              <w:r w:rsidRPr="00427B7F">
                <w:rPr>
                  <w:rFonts w:ascii="Times New Roman" w:eastAsia="Helvetica" w:hAnsi="Times New Roman" w:cs="Times New Roman"/>
                  <w:color w:val="000000"/>
                  <w:sz w:val="22"/>
                  <w:szCs w:val="22"/>
                  <w:rPrChange w:id="3645"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FEFA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46" w:author="Daniel Noble" w:date="2023-06-30T12:44:00Z"/>
                <w:rFonts w:ascii="Times New Roman" w:hAnsi="Times New Roman" w:cs="Times New Roman"/>
                <w:rPrChange w:id="3647" w:author="Daniel Noble" w:date="2023-06-30T12:50:00Z">
                  <w:rPr>
                    <w:ins w:id="3648" w:author="Daniel Noble" w:date="2023-06-30T12:44:00Z"/>
                  </w:rPr>
                </w:rPrChange>
              </w:rPr>
              <w:pPrChange w:id="36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0" w:author="Daniel Noble" w:date="2023-06-30T12:44:00Z">
              <w:r w:rsidRPr="00427B7F">
                <w:rPr>
                  <w:rFonts w:ascii="Times New Roman" w:eastAsia="Helvetica" w:hAnsi="Times New Roman" w:cs="Times New Roman"/>
                  <w:color w:val="000000"/>
                  <w:sz w:val="22"/>
                  <w:szCs w:val="22"/>
                  <w:rPrChange w:id="3651"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FA45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2" w:author="Daniel Noble" w:date="2023-06-30T12:44:00Z"/>
                <w:rFonts w:ascii="Times New Roman" w:hAnsi="Times New Roman" w:cs="Times New Roman"/>
                <w:rPrChange w:id="3653" w:author="Daniel Noble" w:date="2023-06-30T12:50:00Z">
                  <w:rPr>
                    <w:ins w:id="3654" w:author="Daniel Noble" w:date="2023-06-30T12:44:00Z"/>
                  </w:rPr>
                </w:rPrChange>
              </w:rPr>
              <w:pPrChange w:id="36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56" w:author="Daniel Noble" w:date="2023-06-30T12:44:00Z">
              <w:r w:rsidRPr="00427B7F">
                <w:rPr>
                  <w:rFonts w:ascii="Times New Roman" w:eastAsia="Helvetica" w:hAnsi="Times New Roman" w:cs="Times New Roman"/>
                  <w:color w:val="000000"/>
                  <w:sz w:val="22"/>
                  <w:szCs w:val="22"/>
                  <w:rPrChange w:id="3657" w:author="Daniel Noble" w:date="2023-06-30T12:50:00Z">
                    <w:rPr>
                      <w:rFonts w:ascii="Helvetica" w:eastAsia="Helvetica" w:hAnsi="Helvetica" w:cs="Helvetica"/>
                      <w:color w:val="000000"/>
                      <w:sz w:val="22"/>
                      <w:szCs w:val="22"/>
                    </w:rPr>
                  </w:rPrChange>
                </w:rPr>
                <w:t>1</w:t>
              </w:r>
            </w:ins>
          </w:p>
        </w:tc>
      </w:tr>
      <w:tr w:rsidR="00427B7F" w:rsidRPr="00427B7F" w14:paraId="4CE71D98" w14:textId="77777777" w:rsidTr="00427B7F">
        <w:trPr>
          <w:jc w:val="center"/>
          <w:ins w:id="36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5954C6A" w14:textId="6A0AD6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59" w:author="Daniel Noble" w:date="2023-06-30T12:44:00Z"/>
                <w:rFonts w:ascii="Times New Roman" w:hAnsi="Times New Roman" w:cs="Times New Roman"/>
                <w:rPrChange w:id="3660" w:author="Daniel Noble" w:date="2023-06-30T12:50:00Z">
                  <w:rPr>
                    <w:ins w:id="3661" w:author="Daniel Noble" w:date="2023-06-30T12:44:00Z"/>
                  </w:rPr>
                </w:rPrChange>
              </w:rPr>
              <w:pPrChange w:id="36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12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3" w:author="Daniel Noble" w:date="2023-06-30T12:44:00Z"/>
                <w:rFonts w:ascii="Times New Roman" w:hAnsi="Times New Roman" w:cs="Times New Roman"/>
                <w:rPrChange w:id="3664" w:author="Daniel Noble" w:date="2023-06-30T12:50:00Z">
                  <w:rPr>
                    <w:ins w:id="3665" w:author="Daniel Noble" w:date="2023-06-30T12:44:00Z"/>
                  </w:rPr>
                </w:rPrChange>
              </w:rPr>
              <w:pPrChange w:id="36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67" w:author="Daniel Noble" w:date="2023-06-30T12:44:00Z">
              <w:r w:rsidRPr="00427B7F">
                <w:rPr>
                  <w:rFonts w:ascii="Times New Roman" w:eastAsia="Helvetica" w:hAnsi="Times New Roman" w:cs="Times New Roman"/>
                  <w:color w:val="000000"/>
                  <w:sz w:val="22"/>
                  <w:szCs w:val="22"/>
                  <w:rPrChange w:id="3668"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B431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69" w:author="Daniel Noble" w:date="2023-06-30T12:44:00Z"/>
                <w:rFonts w:ascii="Times New Roman" w:hAnsi="Times New Roman" w:cs="Times New Roman"/>
                <w:rPrChange w:id="3670" w:author="Daniel Noble" w:date="2023-06-30T12:50:00Z">
                  <w:rPr>
                    <w:ins w:id="3671" w:author="Daniel Noble" w:date="2023-06-30T12:44:00Z"/>
                  </w:rPr>
                </w:rPrChange>
              </w:rPr>
              <w:pPrChange w:id="36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3" w:author="Daniel Noble" w:date="2023-06-30T12:44:00Z">
              <w:r w:rsidRPr="00427B7F">
                <w:rPr>
                  <w:rFonts w:ascii="Times New Roman" w:eastAsia="Helvetica" w:hAnsi="Times New Roman" w:cs="Times New Roman"/>
                  <w:color w:val="000000"/>
                  <w:sz w:val="22"/>
                  <w:szCs w:val="22"/>
                  <w:rPrChange w:id="3674"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DB08A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75" w:author="Daniel Noble" w:date="2023-06-30T12:44:00Z"/>
                <w:rFonts w:ascii="Times New Roman" w:hAnsi="Times New Roman" w:cs="Times New Roman"/>
                <w:rPrChange w:id="3676" w:author="Daniel Noble" w:date="2023-06-30T12:50:00Z">
                  <w:rPr>
                    <w:ins w:id="3677" w:author="Daniel Noble" w:date="2023-06-30T12:44:00Z"/>
                  </w:rPr>
                </w:rPrChange>
              </w:rPr>
              <w:pPrChange w:id="36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79" w:author="Daniel Noble" w:date="2023-06-30T12:44:00Z">
              <w:r w:rsidRPr="00427B7F">
                <w:rPr>
                  <w:rFonts w:ascii="Times New Roman" w:eastAsia="Helvetica" w:hAnsi="Times New Roman" w:cs="Times New Roman"/>
                  <w:color w:val="000000"/>
                  <w:sz w:val="22"/>
                  <w:szCs w:val="22"/>
                  <w:rPrChange w:id="3680" w:author="Daniel Noble" w:date="2023-06-30T12:50:00Z">
                    <w:rPr>
                      <w:rFonts w:ascii="Helvetica" w:eastAsia="Helvetica" w:hAnsi="Helvetica" w:cs="Helvetica"/>
                      <w:color w:val="000000"/>
                      <w:sz w:val="22"/>
                      <w:szCs w:val="22"/>
                    </w:rPr>
                  </w:rPrChange>
                </w:rPr>
                <w:t>1</w:t>
              </w:r>
            </w:ins>
          </w:p>
        </w:tc>
      </w:tr>
      <w:tr w:rsidR="00427B7F" w:rsidRPr="00427B7F" w14:paraId="7A61E7C3" w14:textId="77777777" w:rsidTr="00427B7F">
        <w:trPr>
          <w:jc w:val="center"/>
          <w:ins w:id="36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673BE4" w14:textId="3CE62E4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2" w:author="Daniel Noble" w:date="2023-06-30T12:44:00Z"/>
                <w:rFonts w:ascii="Times New Roman" w:hAnsi="Times New Roman" w:cs="Times New Roman"/>
                <w:rPrChange w:id="3683" w:author="Daniel Noble" w:date="2023-06-30T12:50:00Z">
                  <w:rPr>
                    <w:ins w:id="3684" w:author="Daniel Noble" w:date="2023-06-30T12:44:00Z"/>
                  </w:rPr>
                </w:rPrChange>
              </w:rPr>
              <w:pPrChange w:id="36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7174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86" w:author="Daniel Noble" w:date="2023-06-30T12:44:00Z"/>
                <w:rFonts w:ascii="Times New Roman" w:hAnsi="Times New Roman" w:cs="Times New Roman"/>
                <w:rPrChange w:id="3687" w:author="Daniel Noble" w:date="2023-06-30T12:50:00Z">
                  <w:rPr>
                    <w:ins w:id="3688" w:author="Daniel Noble" w:date="2023-06-30T12:44:00Z"/>
                  </w:rPr>
                </w:rPrChange>
              </w:rPr>
              <w:pPrChange w:id="36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0" w:author="Daniel Noble" w:date="2023-06-30T12:44:00Z">
              <w:r w:rsidRPr="00427B7F">
                <w:rPr>
                  <w:rFonts w:ascii="Times New Roman" w:eastAsia="Helvetica" w:hAnsi="Times New Roman" w:cs="Times New Roman"/>
                  <w:color w:val="000000"/>
                  <w:sz w:val="22"/>
                  <w:szCs w:val="22"/>
                  <w:rPrChange w:id="3691"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91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2" w:author="Daniel Noble" w:date="2023-06-30T12:44:00Z"/>
                <w:rFonts w:ascii="Times New Roman" w:hAnsi="Times New Roman" w:cs="Times New Roman"/>
                <w:rPrChange w:id="3693" w:author="Daniel Noble" w:date="2023-06-30T12:50:00Z">
                  <w:rPr>
                    <w:ins w:id="3694" w:author="Daniel Noble" w:date="2023-06-30T12:44:00Z"/>
                  </w:rPr>
                </w:rPrChange>
              </w:rPr>
              <w:pPrChange w:id="36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696" w:author="Daniel Noble" w:date="2023-06-30T12:44:00Z">
              <w:r w:rsidRPr="00427B7F">
                <w:rPr>
                  <w:rFonts w:ascii="Times New Roman" w:eastAsia="Helvetica" w:hAnsi="Times New Roman" w:cs="Times New Roman"/>
                  <w:color w:val="000000"/>
                  <w:sz w:val="22"/>
                  <w:szCs w:val="22"/>
                  <w:rPrChange w:id="3697"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C56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698" w:author="Daniel Noble" w:date="2023-06-30T12:44:00Z"/>
                <w:rFonts w:ascii="Times New Roman" w:hAnsi="Times New Roman" w:cs="Times New Roman"/>
                <w:rPrChange w:id="3699" w:author="Daniel Noble" w:date="2023-06-30T12:50:00Z">
                  <w:rPr>
                    <w:ins w:id="3700" w:author="Daniel Noble" w:date="2023-06-30T12:44:00Z"/>
                  </w:rPr>
                </w:rPrChange>
              </w:rPr>
              <w:pPrChange w:id="37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02" w:author="Daniel Noble" w:date="2023-06-30T12:44:00Z">
              <w:r w:rsidRPr="00427B7F">
                <w:rPr>
                  <w:rFonts w:ascii="Times New Roman" w:eastAsia="Helvetica" w:hAnsi="Times New Roman" w:cs="Times New Roman"/>
                  <w:color w:val="000000"/>
                  <w:sz w:val="22"/>
                  <w:szCs w:val="22"/>
                  <w:rPrChange w:id="3703" w:author="Daniel Noble" w:date="2023-06-30T12:50:00Z">
                    <w:rPr>
                      <w:rFonts w:ascii="Helvetica" w:eastAsia="Helvetica" w:hAnsi="Helvetica" w:cs="Helvetica"/>
                      <w:color w:val="000000"/>
                      <w:sz w:val="22"/>
                      <w:szCs w:val="22"/>
                    </w:rPr>
                  </w:rPrChange>
                </w:rPr>
                <w:t>1</w:t>
              </w:r>
            </w:ins>
          </w:p>
        </w:tc>
      </w:tr>
      <w:tr w:rsidR="00427B7F" w:rsidRPr="00427B7F" w14:paraId="1DB3DF26" w14:textId="77777777" w:rsidTr="00427B7F">
        <w:trPr>
          <w:jc w:val="center"/>
          <w:ins w:id="37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051CA0" w14:textId="658A447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5" w:author="Daniel Noble" w:date="2023-06-30T12:44:00Z"/>
                <w:rFonts w:ascii="Times New Roman" w:hAnsi="Times New Roman" w:cs="Times New Roman"/>
                <w:rPrChange w:id="3706" w:author="Daniel Noble" w:date="2023-06-30T12:50:00Z">
                  <w:rPr>
                    <w:ins w:id="3707" w:author="Daniel Noble" w:date="2023-06-30T12:44:00Z"/>
                  </w:rPr>
                </w:rPrChange>
              </w:rPr>
              <w:pPrChange w:id="37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27F87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09" w:author="Daniel Noble" w:date="2023-06-30T12:44:00Z"/>
                <w:rFonts w:ascii="Times New Roman" w:hAnsi="Times New Roman" w:cs="Times New Roman"/>
                <w:rPrChange w:id="3710" w:author="Daniel Noble" w:date="2023-06-30T12:50:00Z">
                  <w:rPr>
                    <w:ins w:id="3711" w:author="Daniel Noble" w:date="2023-06-30T12:44:00Z"/>
                  </w:rPr>
                </w:rPrChange>
              </w:rPr>
              <w:pPrChange w:id="37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3" w:author="Daniel Noble" w:date="2023-06-30T12:44:00Z">
              <w:r w:rsidRPr="00427B7F">
                <w:rPr>
                  <w:rFonts w:ascii="Times New Roman" w:eastAsia="Helvetica" w:hAnsi="Times New Roman" w:cs="Times New Roman"/>
                  <w:color w:val="000000"/>
                  <w:sz w:val="22"/>
                  <w:szCs w:val="22"/>
                  <w:rPrChange w:id="3714"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7405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15" w:author="Daniel Noble" w:date="2023-06-30T12:44:00Z"/>
                <w:rFonts w:ascii="Times New Roman" w:hAnsi="Times New Roman" w:cs="Times New Roman"/>
                <w:rPrChange w:id="3716" w:author="Daniel Noble" w:date="2023-06-30T12:50:00Z">
                  <w:rPr>
                    <w:ins w:id="3717" w:author="Daniel Noble" w:date="2023-06-30T12:44:00Z"/>
                  </w:rPr>
                </w:rPrChange>
              </w:rPr>
              <w:pPrChange w:id="37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19" w:author="Daniel Noble" w:date="2023-06-30T12:44:00Z">
              <w:r w:rsidRPr="00427B7F">
                <w:rPr>
                  <w:rFonts w:ascii="Times New Roman" w:eastAsia="Helvetica" w:hAnsi="Times New Roman" w:cs="Times New Roman"/>
                  <w:color w:val="000000"/>
                  <w:sz w:val="22"/>
                  <w:szCs w:val="22"/>
                  <w:rPrChange w:id="3720"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FD83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1" w:author="Daniel Noble" w:date="2023-06-30T12:44:00Z"/>
                <w:rFonts w:ascii="Times New Roman" w:hAnsi="Times New Roman" w:cs="Times New Roman"/>
                <w:rPrChange w:id="3722" w:author="Daniel Noble" w:date="2023-06-30T12:50:00Z">
                  <w:rPr>
                    <w:ins w:id="3723" w:author="Daniel Noble" w:date="2023-06-30T12:44:00Z"/>
                  </w:rPr>
                </w:rPrChange>
              </w:rPr>
              <w:pPrChange w:id="37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25" w:author="Daniel Noble" w:date="2023-06-30T12:44:00Z">
              <w:r w:rsidRPr="00427B7F">
                <w:rPr>
                  <w:rFonts w:ascii="Times New Roman" w:eastAsia="Helvetica" w:hAnsi="Times New Roman" w:cs="Times New Roman"/>
                  <w:color w:val="000000"/>
                  <w:sz w:val="22"/>
                  <w:szCs w:val="22"/>
                  <w:rPrChange w:id="3726" w:author="Daniel Noble" w:date="2023-06-30T12:50:00Z">
                    <w:rPr>
                      <w:rFonts w:ascii="Helvetica" w:eastAsia="Helvetica" w:hAnsi="Helvetica" w:cs="Helvetica"/>
                      <w:color w:val="000000"/>
                      <w:sz w:val="22"/>
                      <w:szCs w:val="22"/>
                    </w:rPr>
                  </w:rPrChange>
                </w:rPr>
                <w:t>2</w:t>
              </w:r>
            </w:ins>
          </w:p>
        </w:tc>
      </w:tr>
      <w:tr w:rsidR="00427B7F" w:rsidRPr="00427B7F" w14:paraId="1CC062FC" w14:textId="77777777" w:rsidTr="00427B7F">
        <w:trPr>
          <w:jc w:val="center"/>
          <w:ins w:id="37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48774" w14:textId="047262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28" w:author="Daniel Noble" w:date="2023-06-30T12:44:00Z"/>
                <w:rFonts w:ascii="Times New Roman" w:hAnsi="Times New Roman" w:cs="Times New Roman"/>
                <w:rPrChange w:id="3729" w:author="Daniel Noble" w:date="2023-06-30T12:50:00Z">
                  <w:rPr>
                    <w:ins w:id="3730" w:author="Daniel Noble" w:date="2023-06-30T12:44:00Z"/>
                  </w:rPr>
                </w:rPrChange>
              </w:rPr>
              <w:pPrChange w:id="37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4D2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2" w:author="Daniel Noble" w:date="2023-06-30T12:44:00Z"/>
                <w:rFonts w:ascii="Times New Roman" w:hAnsi="Times New Roman" w:cs="Times New Roman"/>
                <w:rPrChange w:id="3733" w:author="Daniel Noble" w:date="2023-06-30T12:50:00Z">
                  <w:rPr>
                    <w:ins w:id="3734" w:author="Daniel Noble" w:date="2023-06-30T12:44:00Z"/>
                  </w:rPr>
                </w:rPrChange>
              </w:rPr>
              <w:pPrChange w:id="37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36" w:author="Daniel Noble" w:date="2023-06-30T12:44:00Z">
              <w:r w:rsidRPr="00427B7F">
                <w:rPr>
                  <w:rFonts w:ascii="Times New Roman" w:eastAsia="Helvetica" w:hAnsi="Times New Roman" w:cs="Times New Roman"/>
                  <w:color w:val="000000"/>
                  <w:sz w:val="22"/>
                  <w:szCs w:val="22"/>
                  <w:rPrChange w:id="3737"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EBA7E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38" w:author="Daniel Noble" w:date="2023-06-30T12:44:00Z"/>
                <w:rFonts w:ascii="Times New Roman" w:hAnsi="Times New Roman" w:cs="Times New Roman"/>
                <w:rPrChange w:id="3739" w:author="Daniel Noble" w:date="2023-06-30T12:50:00Z">
                  <w:rPr>
                    <w:ins w:id="3740" w:author="Daniel Noble" w:date="2023-06-30T12:44:00Z"/>
                  </w:rPr>
                </w:rPrChange>
              </w:rPr>
              <w:pPrChange w:id="37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2" w:author="Daniel Noble" w:date="2023-06-30T12:44:00Z">
              <w:r w:rsidRPr="00427B7F">
                <w:rPr>
                  <w:rFonts w:ascii="Times New Roman" w:eastAsia="Helvetica" w:hAnsi="Times New Roman" w:cs="Times New Roman"/>
                  <w:color w:val="000000"/>
                  <w:sz w:val="22"/>
                  <w:szCs w:val="22"/>
                  <w:rPrChange w:id="3743"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95D9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44" w:author="Daniel Noble" w:date="2023-06-30T12:44:00Z"/>
                <w:rFonts w:ascii="Times New Roman" w:hAnsi="Times New Roman" w:cs="Times New Roman"/>
                <w:rPrChange w:id="3745" w:author="Daniel Noble" w:date="2023-06-30T12:50:00Z">
                  <w:rPr>
                    <w:ins w:id="3746" w:author="Daniel Noble" w:date="2023-06-30T12:44:00Z"/>
                  </w:rPr>
                </w:rPrChange>
              </w:rPr>
              <w:pPrChange w:id="37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48" w:author="Daniel Noble" w:date="2023-06-30T12:44:00Z">
              <w:r w:rsidRPr="00427B7F">
                <w:rPr>
                  <w:rFonts w:ascii="Times New Roman" w:eastAsia="Helvetica" w:hAnsi="Times New Roman" w:cs="Times New Roman"/>
                  <w:color w:val="000000"/>
                  <w:sz w:val="22"/>
                  <w:szCs w:val="22"/>
                  <w:rPrChange w:id="3749" w:author="Daniel Noble" w:date="2023-06-30T12:50:00Z">
                    <w:rPr>
                      <w:rFonts w:ascii="Helvetica" w:eastAsia="Helvetica" w:hAnsi="Helvetica" w:cs="Helvetica"/>
                      <w:color w:val="000000"/>
                      <w:sz w:val="22"/>
                      <w:szCs w:val="22"/>
                    </w:rPr>
                  </w:rPrChange>
                </w:rPr>
                <w:t>1</w:t>
              </w:r>
            </w:ins>
          </w:p>
        </w:tc>
      </w:tr>
      <w:tr w:rsidR="00427B7F" w:rsidRPr="00427B7F" w14:paraId="49951CF9" w14:textId="77777777" w:rsidTr="00427B7F">
        <w:trPr>
          <w:jc w:val="center"/>
          <w:ins w:id="37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A218D1" w14:textId="3336C27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1" w:author="Daniel Noble" w:date="2023-06-30T12:44:00Z"/>
                <w:rFonts w:ascii="Times New Roman" w:hAnsi="Times New Roman" w:cs="Times New Roman"/>
                <w:rPrChange w:id="3752" w:author="Daniel Noble" w:date="2023-06-30T12:50:00Z">
                  <w:rPr>
                    <w:ins w:id="3753" w:author="Daniel Noble" w:date="2023-06-30T12:44:00Z"/>
                  </w:rPr>
                </w:rPrChange>
              </w:rPr>
              <w:pPrChange w:id="37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9ED76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55" w:author="Daniel Noble" w:date="2023-06-30T12:44:00Z"/>
                <w:rFonts w:ascii="Times New Roman" w:hAnsi="Times New Roman" w:cs="Times New Roman"/>
                <w:rPrChange w:id="3756" w:author="Daniel Noble" w:date="2023-06-30T12:50:00Z">
                  <w:rPr>
                    <w:ins w:id="3757" w:author="Daniel Noble" w:date="2023-06-30T12:44:00Z"/>
                  </w:rPr>
                </w:rPrChange>
              </w:rPr>
              <w:pPrChange w:id="37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59" w:author="Daniel Noble" w:date="2023-06-30T12:44:00Z">
              <w:r w:rsidRPr="00427B7F">
                <w:rPr>
                  <w:rFonts w:ascii="Times New Roman" w:eastAsia="Helvetica" w:hAnsi="Times New Roman" w:cs="Times New Roman"/>
                  <w:color w:val="000000"/>
                  <w:sz w:val="22"/>
                  <w:szCs w:val="22"/>
                  <w:rPrChange w:id="3760"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BA5D3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1" w:author="Daniel Noble" w:date="2023-06-30T12:44:00Z"/>
                <w:rFonts w:ascii="Times New Roman" w:hAnsi="Times New Roman" w:cs="Times New Roman"/>
                <w:rPrChange w:id="3762" w:author="Daniel Noble" w:date="2023-06-30T12:50:00Z">
                  <w:rPr>
                    <w:ins w:id="3763" w:author="Daniel Noble" w:date="2023-06-30T12:44:00Z"/>
                  </w:rPr>
                </w:rPrChange>
              </w:rPr>
              <w:pPrChange w:id="37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65" w:author="Daniel Noble" w:date="2023-06-30T12:44:00Z">
              <w:r w:rsidRPr="00427B7F">
                <w:rPr>
                  <w:rFonts w:ascii="Times New Roman" w:eastAsia="Helvetica" w:hAnsi="Times New Roman" w:cs="Times New Roman"/>
                  <w:color w:val="000000"/>
                  <w:sz w:val="22"/>
                  <w:szCs w:val="22"/>
                  <w:rPrChange w:id="3766"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96D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67" w:author="Daniel Noble" w:date="2023-06-30T12:44:00Z"/>
                <w:rFonts w:ascii="Times New Roman" w:hAnsi="Times New Roman" w:cs="Times New Roman"/>
                <w:rPrChange w:id="3768" w:author="Daniel Noble" w:date="2023-06-30T12:50:00Z">
                  <w:rPr>
                    <w:ins w:id="3769" w:author="Daniel Noble" w:date="2023-06-30T12:44:00Z"/>
                  </w:rPr>
                </w:rPrChange>
              </w:rPr>
              <w:pPrChange w:id="37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71" w:author="Daniel Noble" w:date="2023-06-30T12:44:00Z">
              <w:r w:rsidRPr="00427B7F">
                <w:rPr>
                  <w:rFonts w:ascii="Times New Roman" w:eastAsia="Helvetica" w:hAnsi="Times New Roman" w:cs="Times New Roman"/>
                  <w:color w:val="000000"/>
                  <w:sz w:val="22"/>
                  <w:szCs w:val="22"/>
                  <w:rPrChange w:id="3772" w:author="Daniel Noble" w:date="2023-06-30T12:50:00Z">
                    <w:rPr>
                      <w:rFonts w:ascii="Helvetica" w:eastAsia="Helvetica" w:hAnsi="Helvetica" w:cs="Helvetica"/>
                      <w:color w:val="000000"/>
                      <w:sz w:val="22"/>
                      <w:szCs w:val="22"/>
                    </w:rPr>
                  </w:rPrChange>
                </w:rPr>
                <w:t>3</w:t>
              </w:r>
            </w:ins>
          </w:p>
        </w:tc>
      </w:tr>
      <w:tr w:rsidR="00427B7F" w:rsidRPr="00427B7F" w14:paraId="3BAFAFF0" w14:textId="77777777" w:rsidTr="00427B7F">
        <w:trPr>
          <w:jc w:val="center"/>
          <w:ins w:id="37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854DD3" w14:textId="56CF4B6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4" w:author="Daniel Noble" w:date="2023-06-30T12:44:00Z"/>
                <w:rFonts w:ascii="Times New Roman" w:hAnsi="Times New Roman" w:cs="Times New Roman"/>
                <w:rPrChange w:id="3775" w:author="Daniel Noble" w:date="2023-06-30T12:50:00Z">
                  <w:rPr>
                    <w:ins w:id="3776" w:author="Daniel Noble" w:date="2023-06-30T12:44:00Z"/>
                  </w:rPr>
                </w:rPrChange>
              </w:rPr>
              <w:pPrChange w:id="37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07A1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78" w:author="Daniel Noble" w:date="2023-06-30T12:44:00Z"/>
                <w:rFonts w:ascii="Times New Roman" w:hAnsi="Times New Roman" w:cs="Times New Roman"/>
                <w:rPrChange w:id="3779" w:author="Daniel Noble" w:date="2023-06-30T12:50:00Z">
                  <w:rPr>
                    <w:ins w:id="3780" w:author="Daniel Noble" w:date="2023-06-30T12:44:00Z"/>
                  </w:rPr>
                </w:rPrChange>
              </w:rPr>
              <w:pPrChange w:id="37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2" w:author="Daniel Noble" w:date="2023-06-30T12:44:00Z">
              <w:r w:rsidRPr="00427B7F">
                <w:rPr>
                  <w:rFonts w:ascii="Times New Roman" w:eastAsia="Helvetica" w:hAnsi="Times New Roman" w:cs="Times New Roman"/>
                  <w:color w:val="000000"/>
                  <w:sz w:val="22"/>
                  <w:szCs w:val="22"/>
                  <w:rPrChange w:id="3783"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DAACF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84" w:author="Daniel Noble" w:date="2023-06-30T12:44:00Z"/>
                <w:rFonts w:ascii="Times New Roman" w:hAnsi="Times New Roman" w:cs="Times New Roman"/>
                <w:rPrChange w:id="3785" w:author="Daniel Noble" w:date="2023-06-30T12:50:00Z">
                  <w:rPr>
                    <w:ins w:id="3786" w:author="Daniel Noble" w:date="2023-06-30T12:44:00Z"/>
                  </w:rPr>
                </w:rPrChange>
              </w:rPr>
              <w:pPrChange w:id="37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88" w:author="Daniel Noble" w:date="2023-06-30T12:44:00Z">
              <w:r w:rsidRPr="00427B7F">
                <w:rPr>
                  <w:rFonts w:ascii="Times New Roman" w:eastAsia="Helvetica" w:hAnsi="Times New Roman" w:cs="Times New Roman"/>
                  <w:color w:val="000000"/>
                  <w:sz w:val="22"/>
                  <w:szCs w:val="22"/>
                  <w:rPrChange w:id="3789"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2AC4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0" w:author="Daniel Noble" w:date="2023-06-30T12:44:00Z"/>
                <w:rFonts w:ascii="Times New Roman" w:hAnsi="Times New Roman" w:cs="Times New Roman"/>
                <w:rPrChange w:id="3791" w:author="Daniel Noble" w:date="2023-06-30T12:50:00Z">
                  <w:rPr>
                    <w:ins w:id="3792" w:author="Daniel Noble" w:date="2023-06-30T12:44:00Z"/>
                  </w:rPr>
                </w:rPrChange>
              </w:rPr>
              <w:pPrChange w:id="37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794" w:author="Daniel Noble" w:date="2023-06-30T12:44:00Z">
              <w:r w:rsidRPr="00427B7F">
                <w:rPr>
                  <w:rFonts w:ascii="Times New Roman" w:eastAsia="Helvetica" w:hAnsi="Times New Roman" w:cs="Times New Roman"/>
                  <w:color w:val="000000"/>
                  <w:sz w:val="22"/>
                  <w:szCs w:val="22"/>
                  <w:rPrChange w:id="3795" w:author="Daniel Noble" w:date="2023-06-30T12:50:00Z">
                    <w:rPr>
                      <w:rFonts w:ascii="Helvetica" w:eastAsia="Helvetica" w:hAnsi="Helvetica" w:cs="Helvetica"/>
                      <w:color w:val="000000"/>
                      <w:sz w:val="22"/>
                      <w:szCs w:val="22"/>
                    </w:rPr>
                  </w:rPrChange>
                </w:rPr>
                <w:t>1</w:t>
              </w:r>
            </w:ins>
          </w:p>
        </w:tc>
      </w:tr>
      <w:tr w:rsidR="00427B7F" w:rsidRPr="00427B7F" w14:paraId="03C502FE" w14:textId="77777777" w:rsidTr="00427B7F">
        <w:trPr>
          <w:jc w:val="center"/>
          <w:ins w:id="37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FD7123" w14:textId="698BEDF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797" w:author="Daniel Noble" w:date="2023-06-30T12:44:00Z"/>
                <w:rFonts w:ascii="Times New Roman" w:hAnsi="Times New Roman" w:cs="Times New Roman"/>
                <w:rPrChange w:id="3798" w:author="Daniel Noble" w:date="2023-06-30T12:50:00Z">
                  <w:rPr>
                    <w:ins w:id="3799" w:author="Daniel Noble" w:date="2023-06-30T12:44:00Z"/>
                  </w:rPr>
                </w:rPrChange>
              </w:rPr>
              <w:pPrChange w:id="38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A3B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1" w:author="Daniel Noble" w:date="2023-06-30T12:44:00Z"/>
                <w:rFonts w:ascii="Times New Roman" w:hAnsi="Times New Roman" w:cs="Times New Roman"/>
                <w:rPrChange w:id="3802" w:author="Daniel Noble" w:date="2023-06-30T12:50:00Z">
                  <w:rPr>
                    <w:ins w:id="3803" w:author="Daniel Noble" w:date="2023-06-30T12:44:00Z"/>
                  </w:rPr>
                </w:rPrChange>
              </w:rPr>
              <w:pPrChange w:id="38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05" w:author="Daniel Noble" w:date="2023-06-30T12:44:00Z">
              <w:r w:rsidRPr="00427B7F">
                <w:rPr>
                  <w:rFonts w:ascii="Times New Roman" w:eastAsia="Helvetica" w:hAnsi="Times New Roman" w:cs="Times New Roman"/>
                  <w:color w:val="000000"/>
                  <w:sz w:val="22"/>
                  <w:szCs w:val="22"/>
                  <w:rPrChange w:id="3806"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FCA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07" w:author="Daniel Noble" w:date="2023-06-30T12:44:00Z"/>
                <w:rFonts w:ascii="Times New Roman" w:hAnsi="Times New Roman" w:cs="Times New Roman"/>
                <w:rPrChange w:id="3808" w:author="Daniel Noble" w:date="2023-06-30T12:50:00Z">
                  <w:rPr>
                    <w:ins w:id="3809" w:author="Daniel Noble" w:date="2023-06-30T12:44:00Z"/>
                  </w:rPr>
                </w:rPrChange>
              </w:rPr>
              <w:pPrChange w:id="38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1" w:author="Daniel Noble" w:date="2023-06-30T12:44:00Z">
              <w:r w:rsidRPr="00427B7F">
                <w:rPr>
                  <w:rFonts w:ascii="Times New Roman" w:eastAsia="Helvetica" w:hAnsi="Times New Roman" w:cs="Times New Roman"/>
                  <w:color w:val="000000"/>
                  <w:sz w:val="22"/>
                  <w:szCs w:val="22"/>
                  <w:rPrChange w:id="3812"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57B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13" w:author="Daniel Noble" w:date="2023-06-30T12:44:00Z"/>
                <w:rFonts w:ascii="Times New Roman" w:hAnsi="Times New Roman" w:cs="Times New Roman"/>
                <w:rPrChange w:id="3814" w:author="Daniel Noble" w:date="2023-06-30T12:50:00Z">
                  <w:rPr>
                    <w:ins w:id="3815" w:author="Daniel Noble" w:date="2023-06-30T12:44:00Z"/>
                  </w:rPr>
                </w:rPrChange>
              </w:rPr>
              <w:pPrChange w:id="38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17" w:author="Daniel Noble" w:date="2023-06-30T12:44:00Z">
              <w:r w:rsidRPr="00427B7F">
                <w:rPr>
                  <w:rFonts w:ascii="Times New Roman" w:eastAsia="Helvetica" w:hAnsi="Times New Roman" w:cs="Times New Roman"/>
                  <w:color w:val="000000"/>
                  <w:sz w:val="22"/>
                  <w:szCs w:val="22"/>
                  <w:rPrChange w:id="3818" w:author="Daniel Noble" w:date="2023-06-30T12:50:00Z">
                    <w:rPr>
                      <w:rFonts w:ascii="Helvetica" w:eastAsia="Helvetica" w:hAnsi="Helvetica" w:cs="Helvetica"/>
                      <w:color w:val="000000"/>
                      <w:sz w:val="22"/>
                      <w:szCs w:val="22"/>
                    </w:rPr>
                  </w:rPrChange>
                </w:rPr>
                <w:t>1</w:t>
              </w:r>
            </w:ins>
          </w:p>
        </w:tc>
      </w:tr>
      <w:tr w:rsidR="00427B7F" w:rsidRPr="00427B7F" w14:paraId="6A0A1B4A" w14:textId="77777777" w:rsidTr="00427B7F">
        <w:trPr>
          <w:jc w:val="center"/>
          <w:ins w:id="38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10701D" w14:textId="383587E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0" w:author="Daniel Noble" w:date="2023-06-30T12:44:00Z"/>
                <w:rFonts w:ascii="Times New Roman" w:hAnsi="Times New Roman" w:cs="Times New Roman"/>
                <w:rPrChange w:id="3821" w:author="Daniel Noble" w:date="2023-06-30T12:50:00Z">
                  <w:rPr>
                    <w:ins w:id="3822" w:author="Daniel Noble" w:date="2023-06-30T12:44:00Z"/>
                  </w:rPr>
                </w:rPrChange>
              </w:rPr>
              <w:pPrChange w:id="38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A9D7F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24" w:author="Daniel Noble" w:date="2023-06-30T12:44:00Z"/>
                <w:rFonts w:ascii="Times New Roman" w:hAnsi="Times New Roman" w:cs="Times New Roman"/>
                <w:rPrChange w:id="3825" w:author="Daniel Noble" w:date="2023-06-30T12:50:00Z">
                  <w:rPr>
                    <w:ins w:id="3826" w:author="Daniel Noble" w:date="2023-06-30T12:44:00Z"/>
                  </w:rPr>
                </w:rPrChange>
              </w:rPr>
              <w:pPrChange w:id="38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28" w:author="Daniel Noble" w:date="2023-06-30T12:44:00Z">
              <w:r w:rsidRPr="00427B7F">
                <w:rPr>
                  <w:rFonts w:ascii="Times New Roman" w:eastAsia="Helvetica" w:hAnsi="Times New Roman" w:cs="Times New Roman"/>
                  <w:color w:val="000000"/>
                  <w:sz w:val="22"/>
                  <w:szCs w:val="22"/>
                  <w:rPrChange w:id="3829"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EC0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0" w:author="Daniel Noble" w:date="2023-06-30T12:44:00Z"/>
                <w:rFonts w:ascii="Times New Roman" w:hAnsi="Times New Roman" w:cs="Times New Roman"/>
                <w:rPrChange w:id="3831" w:author="Daniel Noble" w:date="2023-06-30T12:50:00Z">
                  <w:rPr>
                    <w:ins w:id="3832" w:author="Daniel Noble" w:date="2023-06-30T12:44:00Z"/>
                  </w:rPr>
                </w:rPrChange>
              </w:rPr>
              <w:pPrChange w:id="38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34" w:author="Daniel Noble" w:date="2023-06-30T12:44:00Z">
              <w:r w:rsidRPr="00427B7F">
                <w:rPr>
                  <w:rFonts w:ascii="Times New Roman" w:eastAsia="Helvetica" w:hAnsi="Times New Roman" w:cs="Times New Roman"/>
                  <w:color w:val="000000"/>
                  <w:sz w:val="22"/>
                  <w:szCs w:val="22"/>
                  <w:rPrChange w:id="3835"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BCAB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36" w:author="Daniel Noble" w:date="2023-06-30T12:44:00Z"/>
                <w:rFonts w:ascii="Times New Roman" w:hAnsi="Times New Roman" w:cs="Times New Roman"/>
                <w:rPrChange w:id="3837" w:author="Daniel Noble" w:date="2023-06-30T12:50:00Z">
                  <w:rPr>
                    <w:ins w:id="3838" w:author="Daniel Noble" w:date="2023-06-30T12:44:00Z"/>
                  </w:rPr>
                </w:rPrChange>
              </w:rPr>
              <w:pPrChange w:id="38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40" w:author="Daniel Noble" w:date="2023-06-30T12:44:00Z">
              <w:r w:rsidRPr="00427B7F">
                <w:rPr>
                  <w:rFonts w:ascii="Times New Roman" w:eastAsia="Helvetica" w:hAnsi="Times New Roman" w:cs="Times New Roman"/>
                  <w:color w:val="000000"/>
                  <w:sz w:val="22"/>
                  <w:szCs w:val="22"/>
                  <w:rPrChange w:id="3841" w:author="Daniel Noble" w:date="2023-06-30T12:50:00Z">
                    <w:rPr>
                      <w:rFonts w:ascii="Helvetica" w:eastAsia="Helvetica" w:hAnsi="Helvetica" w:cs="Helvetica"/>
                      <w:color w:val="000000"/>
                      <w:sz w:val="22"/>
                      <w:szCs w:val="22"/>
                    </w:rPr>
                  </w:rPrChange>
                </w:rPr>
                <w:t>1</w:t>
              </w:r>
            </w:ins>
          </w:p>
        </w:tc>
      </w:tr>
      <w:tr w:rsidR="00427B7F" w:rsidRPr="00427B7F" w14:paraId="51D25CE6" w14:textId="77777777" w:rsidTr="00427B7F">
        <w:trPr>
          <w:jc w:val="center"/>
          <w:ins w:id="38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C5CEC9" w14:textId="78AC95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3" w:author="Daniel Noble" w:date="2023-06-30T12:44:00Z"/>
                <w:rFonts w:ascii="Times New Roman" w:hAnsi="Times New Roman" w:cs="Times New Roman"/>
                <w:rPrChange w:id="3844" w:author="Daniel Noble" w:date="2023-06-30T12:50:00Z">
                  <w:rPr>
                    <w:ins w:id="3845" w:author="Daniel Noble" w:date="2023-06-30T12:44:00Z"/>
                  </w:rPr>
                </w:rPrChange>
              </w:rPr>
              <w:pPrChange w:id="38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9AB3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47" w:author="Daniel Noble" w:date="2023-06-30T12:44:00Z"/>
                <w:rFonts w:ascii="Times New Roman" w:hAnsi="Times New Roman" w:cs="Times New Roman"/>
                <w:rPrChange w:id="3848" w:author="Daniel Noble" w:date="2023-06-30T12:50:00Z">
                  <w:rPr>
                    <w:ins w:id="3849" w:author="Daniel Noble" w:date="2023-06-30T12:44:00Z"/>
                  </w:rPr>
                </w:rPrChange>
              </w:rPr>
              <w:pPrChange w:id="38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1" w:author="Daniel Noble" w:date="2023-06-30T12:44:00Z">
              <w:r w:rsidRPr="00427B7F">
                <w:rPr>
                  <w:rFonts w:ascii="Times New Roman" w:eastAsia="Helvetica" w:hAnsi="Times New Roman" w:cs="Times New Roman"/>
                  <w:color w:val="000000"/>
                  <w:sz w:val="22"/>
                  <w:szCs w:val="22"/>
                  <w:rPrChange w:id="3852"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F3CE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3" w:author="Daniel Noble" w:date="2023-06-30T12:44:00Z"/>
                <w:rFonts w:ascii="Times New Roman" w:hAnsi="Times New Roman" w:cs="Times New Roman"/>
                <w:rPrChange w:id="3854" w:author="Daniel Noble" w:date="2023-06-30T12:50:00Z">
                  <w:rPr>
                    <w:ins w:id="3855" w:author="Daniel Noble" w:date="2023-06-30T12:44:00Z"/>
                  </w:rPr>
                </w:rPrChange>
              </w:rPr>
              <w:pPrChange w:id="38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57" w:author="Daniel Noble" w:date="2023-06-30T12:44:00Z">
              <w:r w:rsidRPr="00427B7F">
                <w:rPr>
                  <w:rFonts w:ascii="Times New Roman" w:eastAsia="Helvetica" w:hAnsi="Times New Roman" w:cs="Times New Roman"/>
                  <w:color w:val="000000"/>
                  <w:sz w:val="22"/>
                  <w:szCs w:val="22"/>
                  <w:rPrChange w:id="3858"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387A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59" w:author="Daniel Noble" w:date="2023-06-30T12:44:00Z"/>
                <w:rFonts w:ascii="Times New Roman" w:hAnsi="Times New Roman" w:cs="Times New Roman"/>
                <w:rPrChange w:id="3860" w:author="Daniel Noble" w:date="2023-06-30T12:50:00Z">
                  <w:rPr>
                    <w:ins w:id="3861" w:author="Daniel Noble" w:date="2023-06-30T12:44:00Z"/>
                  </w:rPr>
                </w:rPrChange>
              </w:rPr>
              <w:pPrChange w:id="38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63" w:author="Daniel Noble" w:date="2023-06-30T12:44:00Z">
              <w:r w:rsidRPr="00427B7F">
                <w:rPr>
                  <w:rFonts w:ascii="Times New Roman" w:eastAsia="Helvetica" w:hAnsi="Times New Roman" w:cs="Times New Roman"/>
                  <w:color w:val="000000"/>
                  <w:sz w:val="22"/>
                  <w:szCs w:val="22"/>
                  <w:rPrChange w:id="3864" w:author="Daniel Noble" w:date="2023-06-30T12:50:00Z">
                    <w:rPr>
                      <w:rFonts w:ascii="Helvetica" w:eastAsia="Helvetica" w:hAnsi="Helvetica" w:cs="Helvetica"/>
                      <w:color w:val="000000"/>
                      <w:sz w:val="22"/>
                      <w:szCs w:val="22"/>
                    </w:rPr>
                  </w:rPrChange>
                </w:rPr>
                <w:t>1</w:t>
              </w:r>
            </w:ins>
          </w:p>
        </w:tc>
      </w:tr>
      <w:tr w:rsidR="00427B7F" w:rsidRPr="00427B7F" w14:paraId="78C95590" w14:textId="77777777" w:rsidTr="00427B7F">
        <w:trPr>
          <w:jc w:val="center"/>
          <w:ins w:id="38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42D779" w14:textId="0FFC63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66" w:author="Daniel Noble" w:date="2023-06-30T12:44:00Z"/>
                <w:rFonts w:ascii="Times New Roman" w:hAnsi="Times New Roman" w:cs="Times New Roman"/>
                <w:rPrChange w:id="3867" w:author="Daniel Noble" w:date="2023-06-30T12:50:00Z">
                  <w:rPr>
                    <w:ins w:id="3868" w:author="Daniel Noble" w:date="2023-06-30T12:44:00Z"/>
                  </w:rPr>
                </w:rPrChange>
              </w:rPr>
              <w:pPrChange w:id="38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50F0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0" w:author="Daniel Noble" w:date="2023-06-30T12:44:00Z"/>
                <w:rFonts w:ascii="Times New Roman" w:hAnsi="Times New Roman" w:cs="Times New Roman"/>
                <w:rPrChange w:id="3871" w:author="Daniel Noble" w:date="2023-06-30T12:50:00Z">
                  <w:rPr>
                    <w:ins w:id="3872" w:author="Daniel Noble" w:date="2023-06-30T12:44:00Z"/>
                  </w:rPr>
                </w:rPrChange>
              </w:rPr>
              <w:pPrChange w:id="38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74" w:author="Daniel Noble" w:date="2023-06-30T12:44:00Z">
              <w:r w:rsidRPr="00427B7F">
                <w:rPr>
                  <w:rFonts w:ascii="Times New Roman" w:eastAsia="Helvetica" w:hAnsi="Times New Roman" w:cs="Times New Roman"/>
                  <w:color w:val="000000"/>
                  <w:sz w:val="22"/>
                  <w:szCs w:val="22"/>
                  <w:rPrChange w:id="3875"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1C4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76" w:author="Daniel Noble" w:date="2023-06-30T12:44:00Z"/>
                <w:rFonts w:ascii="Times New Roman" w:hAnsi="Times New Roman" w:cs="Times New Roman"/>
                <w:rPrChange w:id="3877" w:author="Daniel Noble" w:date="2023-06-30T12:50:00Z">
                  <w:rPr>
                    <w:ins w:id="3878" w:author="Daniel Noble" w:date="2023-06-30T12:44:00Z"/>
                  </w:rPr>
                </w:rPrChange>
              </w:rPr>
              <w:pPrChange w:id="38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0" w:author="Daniel Noble" w:date="2023-06-30T12:44:00Z">
              <w:r w:rsidRPr="00427B7F">
                <w:rPr>
                  <w:rFonts w:ascii="Times New Roman" w:eastAsia="Helvetica" w:hAnsi="Times New Roman" w:cs="Times New Roman"/>
                  <w:color w:val="000000"/>
                  <w:sz w:val="22"/>
                  <w:szCs w:val="22"/>
                  <w:rPrChange w:id="3881"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36DDD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2" w:author="Daniel Noble" w:date="2023-06-30T12:44:00Z"/>
                <w:rFonts w:ascii="Times New Roman" w:hAnsi="Times New Roman" w:cs="Times New Roman"/>
                <w:rPrChange w:id="3883" w:author="Daniel Noble" w:date="2023-06-30T12:50:00Z">
                  <w:rPr>
                    <w:ins w:id="3884" w:author="Daniel Noble" w:date="2023-06-30T12:44:00Z"/>
                  </w:rPr>
                </w:rPrChange>
              </w:rPr>
              <w:pPrChange w:id="38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86" w:author="Daniel Noble" w:date="2023-06-30T12:44:00Z">
              <w:r w:rsidRPr="00427B7F">
                <w:rPr>
                  <w:rFonts w:ascii="Times New Roman" w:eastAsia="Helvetica" w:hAnsi="Times New Roman" w:cs="Times New Roman"/>
                  <w:color w:val="000000"/>
                  <w:sz w:val="22"/>
                  <w:szCs w:val="22"/>
                  <w:rPrChange w:id="3887" w:author="Daniel Noble" w:date="2023-06-30T12:50:00Z">
                    <w:rPr>
                      <w:rFonts w:ascii="Helvetica" w:eastAsia="Helvetica" w:hAnsi="Helvetica" w:cs="Helvetica"/>
                      <w:color w:val="000000"/>
                      <w:sz w:val="22"/>
                      <w:szCs w:val="22"/>
                    </w:rPr>
                  </w:rPrChange>
                </w:rPr>
                <w:t>1</w:t>
              </w:r>
            </w:ins>
          </w:p>
        </w:tc>
      </w:tr>
      <w:tr w:rsidR="00427B7F" w:rsidRPr="00427B7F" w14:paraId="3009BC70" w14:textId="77777777" w:rsidTr="00427B7F">
        <w:trPr>
          <w:jc w:val="center"/>
          <w:ins w:id="38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E46AF3" w14:textId="607DE5E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89" w:author="Daniel Noble" w:date="2023-06-30T12:44:00Z"/>
                <w:rFonts w:ascii="Times New Roman" w:hAnsi="Times New Roman" w:cs="Times New Roman"/>
                <w:rPrChange w:id="3890" w:author="Daniel Noble" w:date="2023-06-30T12:50:00Z">
                  <w:rPr>
                    <w:ins w:id="3891" w:author="Daniel Noble" w:date="2023-06-30T12:44:00Z"/>
                  </w:rPr>
                </w:rPrChange>
              </w:rPr>
              <w:pPrChange w:id="38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7CC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3" w:author="Daniel Noble" w:date="2023-06-30T12:44:00Z"/>
                <w:rFonts w:ascii="Times New Roman" w:hAnsi="Times New Roman" w:cs="Times New Roman"/>
                <w:rPrChange w:id="3894" w:author="Daniel Noble" w:date="2023-06-30T12:50:00Z">
                  <w:rPr>
                    <w:ins w:id="3895" w:author="Daniel Noble" w:date="2023-06-30T12:44:00Z"/>
                  </w:rPr>
                </w:rPrChange>
              </w:rPr>
              <w:pPrChange w:id="38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897" w:author="Daniel Noble" w:date="2023-06-30T12:44:00Z">
              <w:r w:rsidRPr="00427B7F">
                <w:rPr>
                  <w:rFonts w:ascii="Times New Roman" w:eastAsia="Helvetica" w:hAnsi="Times New Roman" w:cs="Times New Roman"/>
                  <w:color w:val="000000"/>
                  <w:sz w:val="22"/>
                  <w:szCs w:val="22"/>
                  <w:rPrChange w:id="3898"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AAF2E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899" w:author="Daniel Noble" w:date="2023-06-30T12:44:00Z"/>
                <w:rFonts w:ascii="Times New Roman" w:hAnsi="Times New Roman" w:cs="Times New Roman"/>
                <w:rPrChange w:id="3900" w:author="Daniel Noble" w:date="2023-06-30T12:50:00Z">
                  <w:rPr>
                    <w:ins w:id="3901" w:author="Daniel Noble" w:date="2023-06-30T12:44:00Z"/>
                  </w:rPr>
                </w:rPrChange>
              </w:rPr>
              <w:pPrChange w:id="39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3" w:author="Daniel Noble" w:date="2023-06-30T12:44:00Z">
              <w:r w:rsidRPr="00427B7F">
                <w:rPr>
                  <w:rFonts w:ascii="Times New Roman" w:eastAsia="Helvetica" w:hAnsi="Times New Roman" w:cs="Times New Roman"/>
                  <w:color w:val="000000"/>
                  <w:sz w:val="22"/>
                  <w:szCs w:val="22"/>
                  <w:rPrChange w:id="3904"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67A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05" w:author="Daniel Noble" w:date="2023-06-30T12:44:00Z"/>
                <w:rFonts w:ascii="Times New Roman" w:hAnsi="Times New Roman" w:cs="Times New Roman"/>
                <w:rPrChange w:id="3906" w:author="Daniel Noble" w:date="2023-06-30T12:50:00Z">
                  <w:rPr>
                    <w:ins w:id="3907" w:author="Daniel Noble" w:date="2023-06-30T12:44:00Z"/>
                  </w:rPr>
                </w:rPrChange>
              </w:rPr>
              <w:pPrChange w:id="39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09" w:author="Daniel Noble" w:date="2023-06-30T12:44:00Z">
              <w:r w:rsidRPr="00427B7F">
                <w:rPr>
                  <w:rFonts w:ascii="Times New Roman" w:eastAsia="Helvetica" w:hAnsi="Times New Roman" w:cs="Times New Roman"/>
                  <w:color w:val="000000"/>
                  <w:sz w:val="22"/>
                  <w:szCs w:val="22"/>
                  <w:rPrChange w:id="3910" w:author="Daniel Noble" w:date="2023-06-30T12:50:00Z">
                    <w:rPr>
                      <w:rFonts w:ascii="Helvetica" w:eastAsia="Helvetica" w:hAnsi="Helvetica" w:cs="Helvetica"/>
                      <w:color w:val="000000"/>
                      <w:sz w:val="22"/>
                      <w:szCs w:val="22"/>
                    </w:rPr>
                  </w:rPrChange>
                </w:rPr>
                <w:t>2</w:t>
              </w:r>
            </w:ins>
          </w:p>
        </w:tc>
      </w:tr>
      <w:tr w:rsidR="00427B7F" w:rsidRPr="00427B7F" w14:paraId="7EC79C3D" w14:textId="77777777" w:rsidTr="00427B7F">
        <w:trPr>
          <w:jc w:val="center"/>
          <w:ins w:id="39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8ED667" w14:textId="58E951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2" w:author="Daniel Noble" w:date="2023-06-30T12:44:00Z"/>
                <w:rFonts w:ascii="Times New Roman" w:hAnsi="Times New Roman" w:cs="Times New Roman"/>
                <w:rPrChange w:id="3913" w:author="Daniel Noble" w:date="2023-06-30T12:50:00Z">
                  <w:rPr>
                    <w:ins w:id="3914" w:author="Daniel Noble" w:date="2023-06-30T12:44:00Z"/>
                  </w:rPr>
                </w:rPrChange>
              </w:rPr>
              <w:pPrChange w:id="39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2C3EC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16" w:author="Daniel Noble" w:date="2023-06-30T12:44:00Z"/>
                <w:rFonts w:ascii="Times New Roman" w:hAnsi="Times New Roman" w:cs="Times New Roman"/>
                <w:rPrChange w:id="3917" w:author="Daniel Noble" w:date="2023-06-30T12:50:00Z">
                  <w:rPr>
                    <w:ins w:id="3918" w:author="Daniel Noble" w:date="2023-06-30T12:44:00Z"/>
                  </w:rPr>
                </w:rPrChange>
              </w:rPr>
              <w:pPrChange w:id="39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0" w:author="Daniel Noble" w:date="2023-06-30T12:44:00Z">
              <w:r w:rsidRPr="00427B7F">
                <w:rPr>
                  <w:rFonts w:ascii="Times New Roman" w:eastAsia="Helvetica" w:hAnsi="Times New Roman" w:cs="Times New Roman"/>
                  <w:color w:val="000000"/>
                  <w:sz w:val="22"/>
                  <w:szCs w:val="22"/>
                  <w:rPrChange w:id="3921"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4F4F1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2" w:author="Daniel Noble" w:date="2023-06-30T12:44:00Z"/>
                <w:rFonts w:ascii="Times New Roman" w:hAnsi="Times New Roman" w:cs="Times New Roman"/>
                <w:rPrChange w:id="3923" w:author="Daniel Noble" w:date="2023-06-30T12:50:00Z">
                  <w:rPr>
                    <w:ins w:id="3924" w:author="Daniel Noble" w:date="2023-06-30T12:44:00Z"/>
                  </w:rPr>
                </w:rPrChange>
              </w:rPr>
              <w:pPrChange w:id="39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26" w:author="Daniel Noble" w:date="2023-06-30T12:44:00Z">
              <w:r w:rsidRPr="00427B7F">
                <w:rPr>
                  <w:rFonts w:ascii="Times New Roman" w:eastAsia="Helvetica" w:hAnsi="Times New Roman" w:cs="Times New Roman"/>
                  <w:color w:val="000000"/>
                  <w:sz w:val="22"/>
                  <w:szCs w:val="22"/>
                  <w:rPrChange w:id="3927"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99867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28" w:author="Daniel Noble" w:date="2023-06-30T12:44:00Z"/>
                <w:rFonts w:ascii="Times New Roman" w:hAnsi="Times New Roman" w:cs="Times New Roman"/>
                <w:rPrChange w:id="3929" w:author="Daniel Noble" w:date="2023-06-30T12:50:00Z">
                  <w:rPr>
                    <w:ins w:id="3930" w:author="Daniel Noble" w:date="2023-06-30T12:44:00Z"/>
                  </w:rPr>
                </w:rPrChange>
              </w:rPr>
              <w:pPrChange w:id="39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32" w:author="Daniel Noble" w:date="2023-06-30T12:44:00Z">
              <w:r w:rsidRPr="00427B7F">
                <w:rPr>
                  <w:rFonts w:ascii="Times New Roman" w:eastAsia="Helvetica" w:hAnsi="Times New Roman" w:cs="Times New Roman"/>
                  <w:color w:val="000000"/>
                  <w:sz w:val="22"/>
                  <w:szCs w:val="22"/>
                  <w:rPrChange w:id="3933" w:author="Daniel Noble" w:date="2023-06-30T12:50:00Z">
                    <w:rPr>
                      <w:rFonts w:ascii="Helvetica" w:eastAsia="Helvetica" w:hAnsi="Helvetica" w:cs="Helvetica"/>
                      <w:color w:val="000000"/>
                      <w:sz w:val="22"/>
                      <w:szCs w:val="22"/>
                    </w:rPr>
                  </w:rPrChange>
                </w:rPr>
                <w:t>1</w:t>
              </w:r>
            </w:ins>
          </w:p>
        </w:tc>
      </w:tr>
      <w:tr w:rsidR="00427B7F" w:rsidRPr="00427B7F" w14:paraId="6C0A7AD4" w14:textId="77777777" w:rsidTr="00427B7F">
        <w:trPr>
          <w:jc w:val="center"/>
          <w:ins w:id="39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C1CA11" w14:textId="09ECE2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5" w:author="Daniel Noble" w:date="2023-06-30T12:44:00Z"/>
                <w:rFonts w:ascii="Times New Roman" w:hAnsi="Times New Roman" w:cs="Times New Roman"/>
                <w:rPrChange w:id="3936" w:author="Daniel Noble" w:date="2023-06-30T12:50:00Z">
                  <w:rPr>
                    <w:ins w:id="3937" w:author="Daniel Noble" w:date="2023-06-30T12:44:00Z"/>
                  </w:rPr>
                </w:rPrChange>
              </w:rPr>
              <w:pPrChange w:id="39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771DC6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39" w:author="Daniel Noble" w:date="2023-06-30T12:44:00Z"/>
                <w:rFonts w:ascii="Times New Roman" w:hAnsi="Times New Roman" w:cs="Times New Roman"/>
                <w:rPrChange w:id="3940" w:author="Daniel Noble" w:date="2023-06-30T12:50:00Z">
                  <w:rPr>
                    <w:ins w:id="3941" w:author="Daniel Noble" w:date="2023-06-30T12:44:00Z"/>
                  </w:rPr>
                </w:rPrChange>
              </w:rPr>
              <w:pPrChange w:id="39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3" w:author="Daniel Noble" w:date="2023-06-30T12:44:00Z">
              <w:r w:rsidRPr="00427B7F">
                <w:rPr>
                  <w:rFonts w:ascii="Times New Roman" w:eastAsia="Helvetica" w:hAnsi="Times New Roman" w:cs="Times New Roman"/>
                  <w:color w:val="000000"/>
                  <w:sz w:val="22"/>
                  <w:szCs w:val="22"/>
                  <w:rPrChange w:id="3944" w:author="Daniel Noble" w:date="2023-06-30T12:50:00Z">
                    <w:rPr>
                      <w:rFonts w:ascii="Helvetica" w:eastAsia="Helvetica" w:hAnsi="Helvetica" w:cs="Helvetica"/>
                      <w:color w:val="000000"/>
                      <w:sz w:val="22"/>
                      <w:szCs w:val="22"/>
                    </w:rPr>
                  </w:rPrChange>
                </w:rPr>
                <w:t>ld0207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20EF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45" w:author="Daniel Noble" w:date="2023-06-30T12:44:00Z"/>
                <w:rFonts w:ascii="Times New Roman" w:hAnsi="Times New Roman" w:cs="Times New Roman"/>
                <w:rPrChange w:id="3946" w:author="Daniel Noble" w:date="2023-06-30T12:50:00Z">
                  <w:rPr>
                    <w:ins w:id="3947" w:author="Daniel Noble" w:date="2023-06-30T12:44:00Z"/>
                  </w:rPr>
                </w:rPrChange>
              </w:rPr>
              <w:pPrChange w:id="39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49" w:author="Daniel Noble" w:date="2023-06-30T12:44:00Z">
              <w:r w:rsidRPr="00427B7F">
                <w:rPr>
                  <w:rFonts w:ascii="Times New Roman" w:eastAsia="Helvetica" w:hAnsi="Times New Roman" w:cs="Times New Roman"/>
                  <w:color w:val="000000"/>
                  <w:sz w:val="22"/>
                  <w:szCs w:val="22"/>
                  <w:rPrChange w:id="3950" w:author="Daniel Noble" w:date="2023-06-30T12:50:00Z">
                    <w:rPr>
                      <w:rFonts w:ascii="Helvetica" w:eastAsia="Helvetica" w:hAnsi="Helvetica" w:cs="Helvetica"/>
                      <w:color w:val="000000"/>
                      <w:sz w:val="22"/>
                      <w:szCs w:val="22"/>
                    </w:rPr>
                  </w:rPrChange>
                </w:rPr>
                <w:t>w0026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20E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1" w:author="Daniel Noble" w:date="2023-06-30T12:44:00Z"/>
                <w:rFonts w:ascii="Times New Roman" w:hAnsi="Times New Roman" w:cs="Times New Roman"/>
                <w:rPrChange w:id="3952" w:author="Daniel Noble" w:date="2023-06-30T12:50:00Z">
                  <w:rPr>
                    <w:ins w:id="3953" w:author="Daniel Noble" w:date="2023-06-30T12:44:00Z"/>
                  </w:rPr>
                </w:rPrChange>
              </w:rPr>
              <w:pPrChange w:id="39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55" w:author="Daniel Noble" w:date="2023-06-30T12:44:00Z">
              <w:r w:rsidRPr="00427B7F">
                <w:rPr>
                  <w:rFonts w:ascii="Times New Roman" w:eastAsia="Helvetica" w:hAnsi="Times New Roman" w:cs="Times New Roman"/>
                  <w:color w:val="000000"/>
                  <w:sz w:val="22"/>
                  <w:szCs w:val="22"/>
                  <w:rPrChange w:id="3956" w:author="Daniel Noble" w:date="2023-06-30T12:50:00Z">
                    <w:rPr>
                      <w:rFonts w:ascii="Helvetica" w:eastAsia="Helvetica" w:hAnsi="Helvetica" w:cs="Helvetica"/>
                      <w:color w:val="000000"/>
                      <w:sz w:val="22"/>
                      <w:szCs w:val="22"/>
                    </w:rPr>
                  </w:rPrChange>
                </w:rPr>
                <w:t>2</w:t>
              </w:r>
            </w:ins>
          </w:p>
        </w:tc>
      </w:tr>
      <w:tr w:rsidR="00427B7F" w:rsidRPr="00427B7F" w14:paraId="08C16828" w14:textId="77777777" w:rsidTr="00427B7F">
        <w:trPr>
          <w:jc w:val="center"/>
          <w:ins w:id="39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170A54" w14:textId="5FBC38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58" w:author="Daniel Noble" w:date="2023-06-30T12:44:00Z"/>
                <w:rFonts w:ascii="Times New Roman" w:hAnsi="Times New Roman" w:cs="Times New Roman"/>
                <w:rPrChange w:id="3959" w:author="Daniel Noble" w:date="2023-06-30T12:50:00Z">
                  <w:rPr>
                    <w:ins w:id="3960" w:author="Daniel Noble" w:date="2023-06-30T12:44:00Z"/>
                  </w:rPr>
                </w:rPrChange>
              </w:rPr>
              <w:pPrChange w:id="39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F427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2" w:author="Daniel Noble" w:date="2023-06-30T12:44:00Z"/>
                <w:rFonts w:ascii="Times New Roman" w:hAnsi="Times New Roman" w:cs="Times New Roman"/>
                <w:rPrChange w:id="3963" w:author="Daniel Noble" w:date="2023-06-30T12:50:00Z">
                  <w:rPr>
                    <w:ins w:id="3964" w:author="Daniel Noble" w:date="2023-06-30T12:44:00Z"/>
                  </w:rPr>
                </w:rPrChange>
              </w:rPr>
              <w:pPrChange w:id="39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66" w:author="Daniel Noble" w:date="2023-06-30T12:44:00Z">
              <w:r w:rsidRPr="00427B7F">
                <w:rPr>
                  <w:rFonts w:ascii="Times New Roman" w:eastAsia="Helvetica" w:hAnsi="Times New Roman" w:cs="Times New Roman"/>
                  <w:color w:val="000000"/>
                  <w:sz w:val="22"/>
                  <w:szCs w:val="22"/>
                  <w:rPrChange w:id="3967"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95DA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68" w:author="Daniel Noble" w:date="2023-06-30T12:44:00Z"/>
                <w:rFonts w:ascii="Times New Roman" w:hAnsi="Times New Roman" w:cs="Times New Roman"/>
                <w:rPrChange w:id="3969" w:author="Daniel Noble" w:date="2023-06-30T12:50:00Z">
                  <w:rPr>
                    <w:ins w:id="3970" w:author="Daniel Noble" w:date="2023-06-30T12:44:00Z"/>
                  </w:rPr>
                </w:rPrChange>
              </w:rPr>
              <w:pPrChange w:id="39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2" w:author="Daniel Noble" w:date="2023-06-30T12:44:00Z">
              <w:r w:rsidRPr="00427B7F">
                <w:rPr>
                  <w:rFonts w:ascii="Times New Roman" w:eastAsia="Helvetica" w:hAnsi="Times New Roman" w:cs="Times New Roman"/>
                  <w:color w:val="000000"/>
                  <w:sz w:val="22"/>
                  <w:szCs w:val="22"/>
                  <w:rPrChange w:id="3973"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ECF6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74" w:author="Daniel Noble" w:date="2023-06-30T12:44:00Z"/>
                <w:rFonts w:ascii="Times New Roman" w:hAnsi="Times New Roman" w:cs="Times New Roman"/>
                <w:rPrChange w:id="3975" w:author="Daniel Noble" w:date="2023-06-30T12:50:00Z">
                  <w:rPr>
                    <w:ins w:id="3976" w:author="Daniel Noble" w:date="2023-06-30T12:44:00Z"/>
                  </w:rPr>
                </w:rPrChange>
              </w:rPr>
              <w:pPrChange w:id="39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78" w:author="Daniel Noble" w:date="2023-06-30T12:44:00Z">
              <w:r w:rsidRPr="00427B7F">
                <w:rPr>
                  <w:rFonts w:ascii="Times New Roman" w:eastAsia="Helvetica" w:hAnsi="Times New Roman" w:cs="Times New Roman"/>
                  <w:color w:val="000000"/>
                  <w:sz w:val="22"/>
                  <w:szCs w:val="22"/>
                  <w:rPrChange w:id="3979" w:author="Daniel Noble" w:date="2023-06-30T12:50:00Z">
                    <w:rPr>
                      <w:rFonts w:ascii="Helvetica" w:eastAsia="Helvetica" w:hAnsi="Helvetica" w:cs="Helvetica"/>
                      <w:color w:val="000000"/>
                      <w:sz w:val="22"/>
                      <w:szCs w:val="22"/>
                    </w:rPr>
                  </w:rPrChange>
                </w:rPr>
                <w:t>2</w:t>
              </w:r>
            </w:ins>
          </w:p>
        </w:tc>
      </w:tr>
      <w:tr w:rsidR="00427B7F" w:rsidRPr="00427B7F" w14:paraId="16484EEC" w14:textId="77777777" w:rsidTr="00427B7F">
        <w:trPr>
          <w:jc w:val="center"/>
          <w:ins w:id="39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5774E" w14:textId="52CABB9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1" w:author="Daniel Noble" w:date="2023-06-30T12:44:00Z"/>
                <w:rFonts w:ascii="Times New Roman" w:hAnsi="Times New Roman" w:cs="Times New Roman"/>
                <w:rPrChange w:id="3982" w:author="Daniel Noble" w:date="2023-06-30T12:50:00Z">
                  <w:rPr>
                    <w:ins w:id="3983" w:author="Daniel Noble" w:date="2023-06-30T12:44:00Z"/>
                  </w:rPr>
                </w:rPrChange>
              </w:rPr>
              <w:pPrChange w:id="39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7EF50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85" w:author="Daniel Noble" w:date="2023-06-30T12:44:00Z"/>
                <w:rFonts w:ascii="Times New Roman" w:hAnsi="Times New Roman" w:cs="Times New Roman"/>
                <w:rPrChange w:id="3986" w:author="Daniel Noble" w:date="2023-06-30T12:50:00Z">
                  <w:rPr>
                    <w:ins w:id="3987" w:author="Daniel Noble" w:date="2023-06-30T12:44:00Z"/>
                  </w:rPr>
                </w:rPrChange>
              </w:rPr>
              <w:pPrChange w:id="39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89" w:author="Daniel Noble" w:date="2023-06-30T12:44:00Z">
              <w:r w:rsidRPr="00427B7F">
                <w:rPr>
                  <w:rFonts w:ascii="Times New Roman" w:eastAsia="Helvetica" w:hAnsi="Times New Roman" w:cs="Times New Roman"/>
                  <w:color w:val="000000"/>
                  <w:sz w:val="22"/>
                  <w:szCs w:val="22"/>
                  <w:rPrChange w:id="3990" w:author="Daniel Noble" w:date="2023-06-30T12:50:00Z">
                    <w:rPr>
                      <w:rFonts w:ascii="Helvetica" w:eastAsia="Helvetica" w:hAnsi="Helvetica" w:cs="Helvetica"/>
                      <w:color w:val="000000"/>
                      <w:sz w:val="22"/>
                      <w:szCs w:val="22"/>
                    </w:rPr>
                  </w:rPrChange>
                </w:rPr>
                <w:t>ld0209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8BEE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1" w:author="Daniel Noble" w:date="2023-06-30T12:44:00Z"/>
                <w:rFonts w:ascii="Times New Roman" w:hAnsi="Times New Roman" w:cs="Times New Roman"/>
                <w:rPrChange w:id="3992" w:author="Daniel Noble" w:date="2023-06-30T12:50:00Z">
                  <w:rPr>
                    <w:ins w:id="3993" w:author="Daniel Noble" w:date="2023-06-30T12:44:00Z"/>
                  </w:rPr>
                </w:rPrChange>
              </w:rPr>
              <w:pPrChange w:id="39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3995" w:author="Daniel Noble" w:date="2023-06-30T12:44:00Z">
              <w:r w:rsidRPr="00427B7F">
                <w:rPr>
                  <w:rFonts w:ascii="Times New Roman" w:eastAsia="Helvetica" w:hAnsi="Times New Roman" w:cs="Times New Roman"/>
                  <w:color w:val="000000"/>
                  <w:sz w:val="22"/>
                  <w:szCs w:val="22"/>
                  <w:rPrChange w:id="3996" w:author="Daniel Noble" w:date="2023-06-30T12:50:00Z">
                    <w:rPr>
                      <w:rFonts w:ascii="Helvetica" w:eastAsia="Helvetica" w:hAnsi="Helvetica" w:cs="Helvetica"/>
                      <w:color w:val="000000"/>
                      <w:sz w:val="22"/>
                      <w:szCs w:val="22"/>
                    </w:rPr>
                  </w:rPrChange>
                </w:rPr>
                <w:t>w0029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4E66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3997" w:author="Daniel Noble" w:date="2023-06-30T12:44:00Z"/>
                <w:rFonts w:ascii="Times New Roman" w:hAnsi="Times New Roman" w:cs="Times New Roman"/>
                <w:rPrChange w:id="3998" w:author="Daniel Noble" w:date="2023-06-30T12:50:00Z">
                  <w:rPr>
                    <w:ins w:id="3999" w:author="Daniel Noble" w:date="2023-06-30T12:44:00Z"/>
                  </w:rPr>
                </w:rPrChange>
              </w:rPr>
              <w:pPrChange w:id="40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01" w:author="Daniel Noble" w:date="2023-06-30T12:44:00Z">
              <w:r w:rsidRPr="00427B7F">
                <w:rPr>
                  <w:rFonts w:ascii="Times New Roman" w:eastAsia="Helvetica" w:hAnsi="Times New Roman" w:cs="Times New Roman"/>
                  <w:color w:val="000000"/>
                  <w:sz w:val="22"/>
                  <w:szCs w:val="22"/>
                  <w:rPrChange w:id="4002" w:author="Daniel Noble" w:date="2023-06-30T12:50:00Z">
                    <w:rPr>
                      <w:rFonts w:ascii="Helvetica" w:eastAsia="Helvetica" w:hAnsi="Helvetica" w:cs="Helvetica"/>
                      <w:color w:val="000000"/>
                      <w:sz w:val="22"/>
                      <w:szCs w:val="22"/>
                    </w:rPr>
                  </w:rPrChange>
                </w:rPr>
                <w:t>2</w:t>
              </w:r>
            </w:ins>
          </w:p>
        </w:tc>
      </w:tr>
      <w:tr w:rsidR="00427B7F" w:rsidRPr="00427B7F" w14:paraId="76BE16B0" w14:textId="77777777" w:rsidTr="00427B7F">
        <w:trPr>
          <w:jc w:val="center"/>
          <w:ins w:id="40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08621D" w14:textId="468AB8F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4" w:author="Daniel Noble" w:date="2023-06-30T12:44:00Z"/>
                <w:rFonts w:ascii="Times New Roman" w:hAnsi="Times New Roman" w:cs="Times New Roman"/>
                <w:rPrChange w:id="4005" w:author="Daniel Noble" w:date="2023-06-30T12:50:00Z">
                  <w:rPr>
                    <w:ins w:id="4006" w:author="Daniel Noble" w:date="2023-06-30T12:44:00Z"/>
                  </w:rPr>
                </w:rPrChange>
              </w:rPr>
              <w:pPrChange w:id="40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A8DD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08" w:author="Daniel Noble" w:date="2023-06-30T12:44:00Z"/>
                <w:rFonts w:ascii="Times New Roman" w:hAnsi="Times New Roman" w:cs="Times New Roman"/>
                <w:rPrChange w:id="4009" w:author="Daniel Noble" w:date="2023-06-30T12:50:00Z">
                  <w:rPr>
                    <w:ins w:id="4010" w:author="Daniel Noble" w:date="2023-06-30T12:44:00Z"/>
                  </w:rPr>
                </w:rPrChange>
              </w:rPr>
              <w:pPrChange w:id="40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2" w:author="Daniel Noble" w:date="2023-06-30T12:44:00Z">
              <w:r w:rsidRPr="00427B7F">
                <w:rPr>
                  <w:rFonts w:ascii="Times New Roman" w:eastAsia="Helvetica" w:hAnsi="Times New Roman" w:cs="Times New Roman"/>
                  <w:color w:val="000000"/>
                  <w:sz w:val="22"/>
                  <w:szCs w:val="22"/>
                  <w:rPrChange w:id="4013"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653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14" w:author="Daniel Noble" w:date="2023-06-30T12:44:00Z"/>
                <w:rFonts w:ascii="Times New Roman" w:hAnsi="Times New Roman" w:cs="Times New Roman"/>
                <w:rPrChange w:id="4015" w:author="Daniel Noble" w:date="2023-06-30T12:50:00Z">
                  <w:rPr>
                    <w:ins w:id="4016" w:author="Daniel Noble" w:date="2023-06-30T12:44:00Z"/>
                  </w:rPr>
                </w:rPrChange>
              </w:rPr>
              <w:pPrChange w:id="40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18" w:author="Daniel Noble" w:date="2023-06-30T12:44:00Z">
              <w:r w:rsidRPr="00427B7F">
                <w:rPr>
                  <w:rFonts w:ascii="Times New Roman" w:eastAsia="Helvetica" w:hAnsi="Times New Roman" w:cs="Times New Roman"/>
                  <w:color w:val="000000"/>
                  <w:sz w:val="22"/>
                  <w:szCs w:val="22"/>
                  <w:rPrChange w:id="4019"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3621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0" w:author="Daniel Noble" w:date="2023-06-30T12:44:00Z"/>
                <w:rFonts w:ascii="Times New Roman" w:hAnsi="Times New Roman" w:cs="Times New Roman"/>
                <w:rPrChange w:id="4021" w:author="Daniel Noble" w:date="2023-06-30T12:50:00Z">
                  <w:rPr>
                    <w:ins w:id="4022" w:author="Daniel Noble" w:date="2023-06-30T12:44:00Z"/>
                  </w:rPr>
                </w:rPrChange>
              </w:rPr>
              <w:pPrChange w:id="40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24" w:author="Daniel Noble" w:date="2023-06-30T12:44:00Z">
              <w:r w:rsidRPr="00427B7F">
                <w:rPr>
                  <w:rFonts w:ascii="Times New Roman" w:eastAsia="Helvetica" w:hAnsi="Times New Roman" w:cs="Times New Roman"/>
                  <w:color w:val="000000"/>
                  <w:sz w:val="22"/>
                  <w:szCs w:val="22"/>
                  <w:rPrChange w:id="4025" w:author="Daniel Noble" w:date="2023-06-30T12:50:00Z">
                    <w:rPr>
                      <w:rFonts w:ascii="Helvetica" w:eastAsia="Helvetica" w:hAnsi="Helvetica" w:cs="Helvetica"/>
                      <w:color w:val="000000"/>
                      <w:sz w:val="22"/>
                      <w:szCs w:val="22"/>
                    </w:rPr>
                  </w:rPrChange>
                </w:rPr>
                <w:t>2</w:t>
              </w:r>
            </w:ins>
          </w:p>
        </w:tc>
      </w:tr>
      <w:tr w:rsidR="00427B7F" w:rsidRPr="00427B7F" w14:paraId="2836E39C" w14:textId="77777777" w:rsidTr="00427B7F">
        <w:trPr>
          <w:jc w:val="center"/>
          <w:ins w:id="40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79645B" w14:textId="52E5B46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27" w:author="Daniel Noble" w:date="2023-06-30T12:44:00Z"/>
                <w:rFonts w:ascii="Times New Roman" w:hAnsi="Times New Roman" w:cs="Times New Roman"/>
                <w:rPrChange w:id="4028" w:author="Daniel Noble" w:date="2023-06-30T12:50:00Z">
                  <w:rPr>
                    <w:ins w:id="4029" w:author="Daniel Noble" w:date="2023-06-30T12:44:00Z"/>
                  </w:rPr>
                </w:rPrChange>
              </w:rPr>
              <w:pPrChange w:id="40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BF20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1" w:author="Daniel Noble" w:date="2023-06-30T12:44:00Z"/>
                <w:rFonts w:ascii="Times New Roman" w:hAnsi="Times New Roman" w:cs="Times New Roman"/>
                <w:rPrChange w:id="4032" w:author="Daniel Noble" w:date="2023-06-30T12:50:00Z">
                  <w:rPr>
                    <w:ins w:id="4033" w:author="Daniel Noble" w:date="2023-06-30T12:44:00Z"/>
                  </w:rPr>
                </w:rPrChange>
              </w:rPr>
              <w:pPrChange w:id="40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35" w:author="Daniel Noble" w:date="2023-06-30T12:44:00Z">
              <w:r w:rsidRPr="00427B7F">
                <w:rPr>
                  <w:rFonts w:ascii="Times New Roman" w:eastAsia="Helvetica" w:hAnsi="Times New Roman" w:cs="Times New Roman"/>
                  <w:color w:val="000000"/>
                  <w:sz w:val="22"/>
                  <w:szCs w:val="22"/>
                  <w:rPrChange w:id="4036" w:author="Daniel Noble" w:date="2023-06-30T12:50:00Z">
                    <w:rPr>
                      <w:rFonts w:ascii="Helvetica" w:eastAsia="Helvetica" w:hAnsi="Helvetica" w:cs="Helvetica"/>
                      <w:color w:val="000000"/>
                      <w:sz w:val="22"/>
                      <w:szCs w:val="22"/>
                    </w:rPr>
                  </w:rPrChange>
                </w:rPr>
                <w:t>ld0215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5060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37" w:author="Daniel Noble" w:date="2023-06-30T12:44:00Z"/>
                <w:rFonts w:ascii="Times New Roman" w:hAnsi="Times New Roman" w:cs="Times New Roman"/>
                <w:rPrChange w:id="4038" w:author="Daniel Noble" w:date="2023-06-30T12:50:00Z">
                  <w:rPr>
                    <w:ins w:id="4039" w:author="Daniel Noble" w:date="2023-06-30T12:44:00Z"/>
                  </w:rPr>
                </w:rPrChange>
              </w:rPr>
              <w:pPrChange w:id="40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1" w:author="Daniel Noble" w:date="2023-06-30T12:44:00Z">
              <w:r w:rsidRPr="00427B7F">
                <w:rPr>
                  <w:rFonts w:ascii="Times New Roman" w:eastAsia="Helvetica" w:hAnsi="Times New Roman" w:cs="Times New Roman"/>
                  <w:color w:val="000000"/>
                  <w:sz w:val="22"/>
                  <w:szCs w:val="22"/>
                  <w:rPrChange w:id="4042" w:author="Daniel Noble" w:date="2023-06-30T12:50:00Z">
                    <w:rPr>
                      <w:rFonts w:ascii="Helvetica" w:eastAsia="Helvetica" w:hAnsi="Helvetica" w:cs="Helvetica"/>
                      <w:color w:val="000000"/>
                      <w:sz w:val="22"/>
                      <w:szCs w:val="22"/>
                    </w:rPr>
                  </w:rPrChange>
                </w:rPr>
                <w:t>w0031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C8513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43" w:author="Daniel Noble" w:date="2023-06-30T12:44:00Z"/>
                <w:rFonts w:ascii="Times New Roman" w:hAnsi="Times New Roman" w:cs="Times New Roman"/>
                <w:rPrChange w:id="4044" w:author="Daniel Noble" w:date="2023-06-30T12:50:00Z">
                  <w:rPr>
                    <w:ins w:id="4045" w:author="Daniel Noble" w:date="2023-06-30T12:44:00Z"/>
                  </w:rPr>
                </w:rPrChange>
              </w:rPr>
              <w:pPrChange w:id="40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47" w:author="Daniel Noble" w:date="2023-06-30T12:44:00Z">
              <w:r w:rsidRPr="00427B7F">
                <w:rPr>
                  <w:rFonts w:ascii="Times New Roman" w:eastAsia="Helvetica" w:hAnsi="Times New Roman" w:cs="Times New Roman"/>
                  <w:color w:val="000000"/>
                  <w:sz w:val="22"/>
                  <w:szCs w:val="22"/>
                  <w:rPrChange w:id="4048" w:author="Daniel Noble" w:date="2023-06-30T12:50:00Z">
                    <w:rPr>
                      <w:rFonts w:ascii="Helvetica" w:eastAsia="Helvetica" w:hAnsi="Helvetica" w:cs="Helvetica"/>
                      <w:color w:val="000000"/>
                      <w:sz w:val="22"/>
                      <w:szCs w:val="22"/>
                    </w:rPr>
                  </w:rPrChange>
                </w:rPr>
                <w:t>2</w:t>
              </w:r>
            </w:ins>
          </w:p>
        </w:tc>
      </w:tr>
      <w:tr w:rsidR="00427B7F" w:rsidRPr="00427B7F" w14:paraId="3025A4A3" w14:textId="77777777" w:rsidTr="00427B7F">
        <w:trPr>
          <w:jc w:val="center"/>
          <w:ins w:id="40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C68DC5" w14:textId="51472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0" w:author="Daniel Noble" w:date="2023-06-30T12:44:00Z"/>
                <w:rFonts w:ascii="Times New Roman" w:hAnsi="Times New Roman" w:cs="Times New Roman"/>
                <w:rPrChange w:id="4051" w:author="Daniel Noble" w:date="2023-06-30T12:50:00Z">
                  <w:rPr>
                    <w:ins w:id="4052" w:author="Daniel Noble" w:date="2023-06-30T12:44:00Z"/>
                  </w:rPr>
                </w:rPrChange>
              </w:rPr>
              <w:pPrChange w:id="40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99DF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54" w:author="Daniel Noble" w:date="2023-06-30T12:44:00Z"/>
                <w:rFonts w:ascii="Times New Roman" w:hAnsi="Times New Roman" w:cs="Times New Roman"/>
                <w:rPrChange w:id="4055" w:author="Daniel Noble" w:date="2023-06-30T12:50:00Z">
                  <w:rPr>
                    <w:ins w:id="4056" w:author="Daniel Noble" w:date="2023-06-30T12:44:00Z"/>
                  </w:rPr>
                </w:rPrChange>
              </w:rPr>
              <w:pPrChange w:id="40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58" w:author="Daniel Noble" w:date="2023-06-30T12:44:00Z">
              <w:r w:rsidRPr="00427B7F">
                <w:rPr>
                  <w:rFonts w:ascii="Times New Roman" w:eastAsia="Helvetica" w:hAnsi="Times New Roman" w:cs="Times New Roman"/>
                  <w:color w:val="000000"/>
                  <w:sz w:val="22"/>
                  <w:szCs w:val="22"/>
                  <w:rPrChange w:id="4059" w:author="Daniel Noble" w:date="2023-06-30T12:50:00Z">
                    <w:rPr>
                      <w:rFonts w:ascii="Helvetica" w:eastAsia="Helvetica" w:hAnsi="Helvetica" w:cs="Helvetica"/>
                      <w:color w:val="000000"/>
                      <w:sz w:val="22"/>
                      <w:szCs w:val="22"/>
                    </w:rPr>
                  </w:rPrChange>
                </w:rPr>
                <w:t>ld0390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D55E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0" w:author="Daniel Noble" w:date="2023-06-30T12:44:00Z"/>
                <w:rFonts w:ascii="Times New Roman" w:hAnsi="Times New Roman" w:cs="Times New Roman"/>
                <w:rPrChange w:id="4061" w:author="Daniel Noble" w:date="2023-06-30T12:50:00Z">
                  <w:rPr>
                    <w:ins w:id="4062" w:author="Daniel Noble" w:date="2023-06-30T12:44:00Z"/>
                  </w:rPr>
                </w:rPrChange>
              </w:rPr>
              <w:pPrChange w:id="40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64" w:author="Daniel Noble" w:date="2023-06-30T12:44:00Z">
              <w:r w:rsidRPr="00427B7F">
                <w:rPr>
                  <w:rFonts w:ascii="Times New Roman" w:eastAsia="Helvetica" w:hAnsi="Times New Roman" w:cs="Times New Roman"/>
                  <w:color w:val="000000"/>
                  <w:sz w:val="22"/>
                  <w:szCs w:val="22"/>
                  <w:rPrChange w:id="4065" w:author="Daniel Noble" w:date="2023-06-30T12:50:00Z">
                    <w:rPr>
                      <w:rFonts w:ascii="Helvetica" w:eastAsia="Helvetica" w:hAnsi="Helvetica" w:cs="Helvetica"/>
                      <w:color w:val="000000"/>
                      <w:sz w:val="22"/>
                      <w:szCs w:val="22"/>
                    </w:rPr>
                  </w:rPrChange>
                </w:rPr>
                <w:t>w0032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49A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66" w:author="Daniel Noble" w:date="2023-06-30T12:44:00Z"/>
                <w:rFonts w:ascii="Times New Roman" w:hAnsi="Times New Roman" w:cs="Times New Roman"/>
                <w:rPrChange w:id="4067" w:author="Daniel Noble" w:date="2023-06-30T12:50:00Z">
                  <w:rPr>
                    <w:ins w:id="4068" w:author="Daniel Noble" w:date="2023-06-30T12:44:00Z"/>
                  </w:rPr>
                </w:rPrChange>
              </w:rPr>
              <w:pPrChange w:id="40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70" w:author="Daniel Noble" w:date="2023-06-30T12:44:00Z">
              <w:r w:rsidRPr="00427B7F">
                <w:rPr>
                  <w:rFonts w:ascii="Times New Roman" w:eastAsia="Helvetica" w:hAnsi="Times New Roman" w:cs="Times New Roman"/>
                  <w:color w:val="000000"/>
                  <w:sz w:val="22"/>
                  <w:szCs w:val="22"/>
                  <w:rPrChange w:id="4071" w:author="Daniel Noble" w:date="2023-06-30T12:50:00Z">
                    <w:rPr>
                      <w:rFonts w:ascii="Helvetica" w:eastAsia="Helvetica" w:hAnsi="Helvetica" w:cs="Helvetica"/>
                      <w:color w:val="000000"/>
                      <w:sz w:val="22"/>
                      <w:szCs w:val="22"/>
                    </w:rPr>
                  </w:rPrChange>
                </w:rPr>
                <w:t>1</w:t>
              </w:r>
            </w:ins>
          </w:p>
        </w:tc>
      </w:tr>
      <w:tr w:rsidR="00427B7F" w:rsidRPr="00427B7F" w14:paraId="11E0AABE" w14:textId="77777777" w:rsidTr="00427B7F">
        <w:trPr>
          <w:jc w:val="center"/>
          <w:ins w:id="40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F29D4E9" w14:textId="32F84DC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3" w:author="Daniel Noble" w:date="2023-06-30T12:44:00Z"/>
                <w:rFonts w:ascii="Times New Roman" w:hAnsi="Times New Roman" w:cs="Times New Roman"/>
                <w:rPrChange w:id="4074" w:author="Daniel Noble" w:date="2023-06-30T12:50:00Z">
                  <w:rPr>
                    <w:ins w:id="4075" w:author="Daniel Noble" w:date="2023-06-30T12:44:00Z"/>
                  </w:rPr>
                </w:rPrChange>
              </w:rPr>
              <w:pPrChange w:id="40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D9C4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77" w:author="Daniel Noble" w:date="2023-06-30T12:44:00Z"/>
                <w:rFonts w:ascii="Times New Roman" w:hAnsi="Times New Roman" w:cs="Times New Roman"/>
                <w:rPrChange w:id="4078" w:author="Daniel Noble" w:date="2023-06-30T12:50:00Z">
                  <w:rPr>
                    <w:ins w:id="4079" w:author="Daniel Noble" w:date="2023-06-30T12:44:00Z"/>
                  </w:rPr>
                </w:rPrChange>
              </w:rPr>
              <w:pPrChange w:id="40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1" w:author="Daniel Noble" w:date="2023-06-30T12:44:00Z">
              <w:r w:rsidRPr="00427B7F">
                <w:rPr>
                  <w:rFonts w:ascii="Times New Roman" w:eastAsia="Helvetica" w:hAnsi="Times New Roman" w:cs="Times New Roman"/>
                  <w:color w:val="000000"/>
                  <w:sz w:val="22"/>
                  <w:szCs w:val="22"/>
                  <w:rPrChange w:id="4082"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5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3" w:author="Daniel Noble" w:date="2023-06-30T12:44:00Z"/>
                <w:rFonts w:ascii="Times New Roman" w:hAnsi="Times New Roman" w:cs="Times New Roman"/>
                <w:rPrChange w:id="4084" w:author="Daniel Noble" w:date="2023-06-30T12:50:00Z">
                  <w:rPr>
                    <w:ins w:id="4085" w:author="Daniel Noble" w:date="2023-06-30T12:44:00Z"/>
                  </w:rPr>
                </w:rPrChange>
              </w:rPr>
              <w:pPrChange w:id="40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87" w:author="Daniel Noble" w:date="2023-06-30T12:44:00Z">
              <w:r w:rsidRPr="00427B7F">
                <w:rPr>
                  <w:rFonts w:ascii="Times New Roman" w:eastAsia="Helvetica" w:hAnsi="Times New Roman" w:cs="Times New Roman"/>
                  <w:color w:val="000000"/>
                  <w:sz w:val="22"/>
                  <w:szCs w:val="22"/>
                  <w:rPrChange w:id="4088"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39C2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89" w:author="Daniel Noble" w:date="2023-06-30T12:44:00Z"/>
                <w:rFonts w:ascii="Times New Roman" w:hAnsi="Times New Roman" w:cs="Times New Roman"/>
                <w:rPrChange w:id="4090" w:author="Daniel Noble" w:date="2023-06-30T12:50:00Z">
                  <w:rPr>
                    <w:ins w:id="4091" w:author="Daniel Noble" w:date="2023-06-30T12:44:00Z"/>
                  </w:rPr>
                </w:rPrChange>
              </w:rPr>
              <w:pPrChange w:id="40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093" w:author="Daniel Noble" w:date="2023-06-30T12:44:00Z">
              <w:r w:rsidRPr="00427B7F">
                <w:rPr>
                  <w:rFonts w:ascii="Times New Roman" w:eastAsia="Helvetica" w:hAnsi="Times New Roman" w:cs="Times New Roman"/>
                  <w:color w:val="000000"/>
                  <w:sz w:val="22"/>
                  <w:szCs w:val="22"/>
                  <w:rPrChange w:id="4094" w:author="Daniel Noble" w:date="2023-06-30T12:50:00Z">
                    <w:rPr>
                      <w:rFonts w:ascii="Helvetica" w:eastAsia="Helvetica" w:hAnsi="Helvetica" w:cs="Helvetica"/>
                      <w:color w:val="000000"/>
                      <w:sz w:val="22"/>
                      <w:szCs w:val="22"/>
                    </w:rPr>
                  </w:rPrChange>
                </w:rPr>
                <w:t>1</w:t>
              </w:r>
            </w:ins>
          </w:p>
        </w:tc>
      </w:tr>
      <w:tr w:rsidR="00427B7F" w:rsidRPr="00427B7F" w14:paraId="6065DBAE" w14:textId="77777777" w:rsidTr="00427B7F">
        <w:trPr>
          <w:jc w:val="center"/>
          <w:ins w:id="40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030486" w14:textId="7ACB9F8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096" w:author="Daniel Noble" w:date="2023-06-30T12:44:00Z"/>
                <w:rFonts w:ascii="Times New Roman" w:hAnsi="Times New Roman" w:cs="Times New Roman"/>
                <w:rPrChange w:id="4097" w:author="Daniel Noble" w:date="2023-06-30T12:50:00Z">
                  <w:rPr>
                    <w:ins w:id="4098" w:author="Daniel Noble" w:date="2023-06-30T12:44:00Z"/>
                  </w:rPr>
                </w:rPrChange>
              </w:rPr>
              <w:pPrChange w:id="40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D19026" w14:textId="144F6D8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0" w:author="Daniel Noble" w:date="2023-06-30T12:44:00Z"/>
                <w:rFonts w:ascii="Times New Roman" w:hAnsi="Times New Roman" w:cs="Times New Roman"/>
                <w:rPrChange w:id="4101" w:author="Daniel Noble" w:date="2023-06-30T12:50:00Z">
                  <w:rPr>
                    <w:ins w:id="4102" w:author="Daniel Noble" w:date="2023-06-30T12:44:00Z"/>
                  </w:rPr>
                </w:rPrChange>
              </w:rPr>
              <w:pPrChange w:id="41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04" w:author="Daniel Noble" w:date="2023-06-30T12:47:00Z">
              <w:r w:rsidRPr="00427B7F">
                <w:rPr>
                  <w:rFonts w:ascii="Times New Roman" w:hAnsi="Times New Roman" w:cs="Times New Roman"/>
                  <w:rPrChange w:id="4105" w:author="Daniel Noble" w:date="2023-06-30T12:50:00Z">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3EB3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06" w:author="Daniel Noble" w:date="2023-06-30T12:44:00Z"/>
                <w:rFonts w:ascii="Times New Roman" w:hAnsi="Times New Roman" w:cs="Times New Roman"/>
                <w:rPrChange w:id="4107" w:author="Daniel Noble" w:date="2023-06-30T12:50:00Z">
                  <w:rPr>
                    <w:ins w:id="4108" w:author="Daniel Noble" w:date="2023-06-30T12:44:00Z"/>
                  </w:rPr>
                </w:rPrChange>
              </w:rPr>
              <w:pPrChange w:id="41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0" w:author="Daniel Noble" w:date="2023-06-30T12:44:00Z">
              <w:r w:rsidRPr="00427B7F">
                <w:rPr>
                  <w:rFonts w:ascii="Times New Roman" w:eastAsia="Helvetica" w:hAnsi="Times New Roman" w:cs="Times New Roman"/>
                  <w:color w:val="000000"/>
                  <w:sz w:val="22"/>
                  <w:szCs w:val="22"/>
                  <w:rPrChange w:id="4111"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B3FF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2" w:author="Daniel Noble" w:date="2023-06-30T12:44:00Z"/>
                <w:rFonts w:ascii="Times New Roman" w:hAnsi="Times New Roman" w:cs="Times New Roman"/>
                <w:rPrChange w:id="4113" w:author="Daniel Noble" w:date="2023-06-30T12:50:00Z">
                  <w:rPr>
                    <w:ins w:id="4114" w:author="Daniel Noble" w:date="2023-06-30T12:44:00Z"/>
                  </w:rPr>
                </w:rPrChange>
              </w:rPr>
              <w:pPrChange w:id="41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16" w:author="Daniel Noble" w:date="2023-06-30T12:44:00Z">
              <w:r w:rsidRPr="00427B7F">
                <w:rPr>
                  <w:rFonts w:ascii="Times New Roman" w:eastAsia="Helvetica" w:hAnsi="Times New Roman" w:cs="Times New Roman"/>
                  <w:color w:val="000000"/>
                  <w:sz w:val="22"/>
                  <w:szCs w:val="22"/>
                  <w:rPrChange w:id="4117" w:author="Daniel Noble" w:date="2023-06-30T12:50:00Z">
                    <w:rPr>
                      <w:rFonts w:ascii="Helvetica" w:eastAsia="Helvetica" w:hAnsi="Helvetica" w:cs="Helvetica"/>
                      <w:color w:val="000000"/>
                      <w:sz w:val="22"/>
                      <w:szCs w:val="22"/>
                    </w:rPr>
                  </w:rPrChange>
                </w:rPr>
                <w:t>2</w:t>
              </w:r>
            </w:ins>
          </w:p>
        </w:tc>
      </w:tr>
      <w:tr w:rsidR="00427B7F" w:rsidRPr="00427B7F" w14:paraId="62159CF2" w14:textId="77777777" w:rsidTr="00427B7F">
        <w:trPr>
          <w:jc w:val="center"/>
          <w:ins w:id="41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A99800" w14:textId="70B4FE7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19" w:author="Daniel Noble" w:date="2023-06-30T12:44:00Z"/>
                <w:rFonts w:ascii="Times New Roman" w:hAnsi="Times New Roman" w:cs="Times New Roman"/>
                <w:rPrChange w:id="4120" w:author="Daniel Noble" w:date="2023-06-30T12:50:00Z">
                  <w:rPr>
                    <w:ins w:id="4121" w:author="Daniel Noble" w:date="2023-06-30T12:44:00Z"/>
                  </w:rPr>
                </w:rPrChange>
              </w:rPr>
              <w:pPrChange w:id="41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39002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3" w:author="Daniel Noble" w:date="2023-06-30T12:44:00Z"/>
                <w:rFonts w:ascii="Times New Roman" w:hAnsi="Times New Roman" w:cs="Times New Roman"/>
                <w:rPrChange w:id="4124" w:author="Daniel Noble" w:date="2023-06-30T12:50:00Z">
                  <w:rPr>
                    <w:ins w:id="4125" w:author="Daniel Noble" w:date="2023-06-30T12:44:00Z"/>
                  </w:rPr>
                </w:rPrChange>
              </w:rPr>
              <w:pPrChange w:id="41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27" w:author="Daniel Noble" w:date="2023-06-30T12:44:00Z">
              <w:r w:rsidRPr="00427B7F">
                <w:rPr>
                  <w:rFonts w:ascii="Times New Roman" w:eastAsia="Helvetica" w:hAnsi="Times New Roman" w:cs="Times New Roman"/>
                  <w:color w:val="000000"/>
                  <w:sz w:val="22"/>
                  <w:szCs w:val="22"/>
                  <w:rPrChange w:id="4128"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C7D5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29" w:author="Daniel Noble" w:date="2023-06-30T12:44:00Z"/>
                <w:rFonts w:ascii="Times New Roman" w:hAnsi="Times New Roman" w:cs="Times New Roman"/>
                <w:rPrChange w:id="4130" w:author="Daniel Noble" w:date="2023-06-30T12:50:00Z">
                  <w:rPr>
                    <w:ins w:id="4131" w:author="Daniel Noble" w:date="2023-06-30T12:44:00Z"/>
                  </w:rPr>
                </w:rPrChange>
              </w:rPr>
              <w:pPrChange w:id="41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3" w:author="Daniel Noble" w:date="2023-06-30T12:44:00Z">
              <w:r w:rsidRPr="00427B7F">
                <w:rPr>
                  <w:rFonts w:ascii="Times New Roman" w:eastAsia="Helvetica" w:hAnsi="Times New Roman" w:cs="Times New Roman"/>
                  <w:color w:val="000000"/>
                  <w:sz w:val="22"/>
                  <w:szCs w:val="22"/>
                  <w:rPrChange w:id="4134"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4EAB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35" w:author="Daniel Noble" w:date="2023-06-30T12:44:00Z"/>
                <w:rFonts w:ascii="Times New Roman" w:hAnsi="Times New Roman" w:cs="Times New Roman"/>
                <w:rPrChange w:id="4136" w:author="Daniel Noble" w:date="2023-06-30T12:50:00Z">
                  <w:rPr>
                    <w:ins w:id="4137" w:author="Daniel Noble" w:date="2023-06-30T12:44:00Z"/>
                  </w:rPr>
                </w:rPrChange>
              </w:rPr>
              <w:pPrChange w:id="41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39" w:author="Daniel Noble" w:date="2023-06-30T12:44:00Z">
              <w:r w:rsidRPr="00427B7F">
                <w:rPr>
                  <w:rFonts w:ascii="Times New Roman" w:eastAsia="Helvetica" w:hAnsi="Times New Roman" w:cs="Times New Roman"/>
                  <w:color w:val="000000"/>
                  <w:sz w:val="22"/>
                  <w:szCs w:val="22"/>
                  <w:rPrChange w:id="4140" w:author="Daniel Noble" w:date="2023-06-30T12:50:00Z">
                    <w:rPr>
                      <w:rFonts w:ascii="Helvetica" w:eastAsia="Helvetica" w:hAnsi="Helvetica" w:cs="Helvetica"/>
                      <w:color w:val="000000"/>
                      <w:sz w:val="22"/>
                      <w:szCs w:val="22"/>
                    </w:rPr>
                  </w:rPrChange>
                </w:rPr>
                <w:t>1</w:t>
              </w:r>
            </w:ins>
          </w:p>
        </w:tc>
      </w:tr>
      <w:tr w:rsidR="00427B7F" w:rsidRPr="00427B7F" w14:paraId="6B178C59" w14:textId="77777777" w:rsidTr="00427B7F">
        <w:trPr>
          <w:jc w:val="center"/>
          <w:ins w:id="41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32D524" w14:textId="6A944E5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2" w:author="Daniel Noble" w:date="2023-06-30T12:44:00Z"/>
                <w:rFonts w:ascii="Times New Roman" w:hAnsi="Times New Roman" w:cs="Times New Roman"/>
                <w:rPrChange w:id="4143" w:author="Daniel Noble" w:date="2023-06-30T12:50:00Z">
                  <w:rPr>
                    <w:ins w:id="4144" w:author="Daniel Noble" w:date="2023-06-30T12:44:00Z"/>
                  </w:rPr>
                </w:rPrChange>
              </w:rPr>
              <w:pPrChange w:id="41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7AF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46" w:author="Daniel Noble" w:date="2023-06-30T12:44:00Z"/>
                <w:rFonts w:ascii="Times New Roman" w:hAnsi="Times New Roman" w:cs="Times New Roman"/>
                <w:rPrChange w:id="4147" w:author="Daniel Noble" w:date="2023-06-30T12:50:00Z">
                  <w:rPr>
                    <w:ins w:id="4148" w:author="Daniel Noble" w:date="2023-06-30T12:44:00Z"/>
                  </w:rPr>
                </w:rPrChange>
              </w:rPr>
              <w:pPrChange w:id="41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50" w:author="Daniel Noble" w:date="2023-06-30T12:44:00Z">
              <w:r w:rsidRPr="00427B7F">
                <w:rPr>
                  <w:rFonts w:ascii="Times New Roman" w:eastAsia="Helvetica" w:hAnsi="Times New Roman" w:cs="Times New Roman"/>
                  <w:color w:val="000000"/>
                  <w:sz w:val="22"/>
                  <w:szCs w:val="22"/>
                  <w:rPrChange w:id="4151"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7651C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2" w:author="Daniel Noble" w:date="2023-06-30T12:44:00Z"/>
                <w:rFonts w:ascii="Times New Roman" w:hAnsi="Times New Roman" w:cs="Times New Roman"/>
                <w:rPrChange w:id="4153" w:author="Daniel Noble" w:date="2023-06-30T12:50:00Z">
                  <w:rPr>
                    <w:ins w:id="4154" w:author="Daniel Noble" w:date="2023-06-30T12:44:00Z"/>
                  </w:rPr>
                </w:rPrChange>
              </w:rPr>
              <w:pPrChange w:id="41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56" w:author="Daniel Noble" w:date="2023-06-30T12:44:00Z">
              <w:r w:rsidRPr="00427B7F">
                <w:rPr>
                  <w:rFonts w:ascii="Times New Roman" w:eastAsia="Helvetica" w:hAnsi="Times New Roman" w:cs="Times New Roman"/>
                  <w:color w:val="000000"/>
                  <w:sz w:val="22"/>
                  <w:szCs w:val="22"/>
                  <w:rPrChange w:id="4157"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2C93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58" w:author="Daniel Noble" w:date="2023-06-30T12:44:00Z"/>
                <w:rFonts w:ascii="Times New Roman" w:hAnsi="Times New Roman" w:cs="Times New Roman"/>
                <w:rPrChange w:id="4159" w:author="Daniel Noble" w:date="2023-06-30T12:50:00Z">
                  <w:rPr>
                    <w:ins w:id="4160" w:author="Daniel Noble" w:date="2023-06-30T12:44:00Z"/>
                  </w:rPr>
                </w:rPrChange>
              </w:rPr>
              <w:pPrChange w:id="41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62" w:author="Daniel Noble" w:date="2023-06-30T12:44:00Z">
              <w:r w:rsidRPr="00427B7F">
                <w:rPr>
                  <w:rFonts w:ascii="Times New Roman" w:eastAsia="Helvetica" w:hAnsi="Times New Roman" w:cs="Times New Roman"/>
                  <w:color w:val="000000"/>
                  <w:sz w:val="22"/>
                  <w:szCs w:val="22"/>
                  <w:rPrChange w:id="4163" w:author="Daniel Noble" w:date="2023-06-30T12:50:00Z">
                    <w:rPr>
                      <w:rFonts w:ascii="Helvetica" w:eastAsia="Helvetica" w:hAnsi="Helvetica" w:cs="Helvetica"/>
                      <w:color w:val="000000"/>
                      <w:sz w:val="22"/>
                      <w:szCs w:val="22"/>
                    </w:rPr>
                  </w:rPrChange>
                </w:rPr>
                <w:t>2</w:t>
              </w:r>
            </w:ins>
          </w:p>
        </w:tc>
      </w:tr>
      <w:tr w:rsidR="00427B7F" w:rsidRPr="00427B7F" w14:paraId="59F9A463" w14:textId="77777777" w:rsidTr="00427B7F">
        <w:trPr>
          <w:jc w:val="center"/>
          <w:ins w:id="41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703277" w14:textId="568E31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5" w:author="Daniel Noble" w:date="2023-06-30T12:44:00Z"/>
                <w:rFonts w:ascii="Times New Roman" w:hAnsi="Times New Roman" w:cs="Times New Roman"/>
                <w:rPrChange w:id="4166" w:author="Daniel Noble" w:date="2023-06-30T12:50:00Z">
                  <w:rPr>
                    <w:ins w:id="4167" w:author="Daniel Noble" w:date="2023-06-30T12:44:00Z"/>
                  </w:rPr>
                </w:rPrChange>
              </w:rPr>
              <w:pPrChange w:id="41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CA392" w14:textId="234F86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69" w:author="Daniel Noble" w:date="2023-06-30T12:44:00Z"/>
                <w:rFonts w:ascii="Times New Roman" w:hAnsi="Times New Roman" w:cs="Times New Roman"/>
                <w:rPrChange w:id="4170" w:author="Daniel Noble" w:date="2023-06-30T12:50:00Z">
                  <w:rPr>
                    <w:ins w:id="4171" w:author="Daniel Noble" w:date="2023-06-30T12:44:00Z"/>
                  </w:rPr>
                </w:rPrChange>
              </w:rPr>
              <w:pPrChange w:id="41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73" w:author="Daniel Noble" w:date="2023-06-30T12:47:00Z">
              <w:r w:rsidRPr="00427B7F">
                <w:rPr>
                  <w:rFonts w:ascii="Times New Roman" w:eastAsia="Helvetica" w:hAnsi="Times New Roman" w:cs="Times New Roman"/>
                  <w:color w:val="000000"/>
                  <w:sz w:val="22"/>
                  <w:szCs w:val="22"/>
                  <w:rPrChange w:id="4174"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2BF5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75" w:author="Daniel Noble" w:date="2023-06-30T12:44:00Z"/>
                <w:rFonts w:ascii="Times New Roman" w:hAnsi="Times New Roman" w:cs="Times New Roman"/>
                <w:rPrChange w:id="4176" w:author="Daniel Noble" w:date="2023-06-30T12:50:00Z">
                  <w:rPr>
                    <w:ins w:id="4177" w:author="Daniel Noble" w:date="2023-06-30T12:44:00Z"/>
                  </w:rPr>
                </w:rPrChange>
              </w:rPr>
              <w:pPrChange w:id="41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79" w:author="Daniel Noble" w:date="2023-06-30T12:44:00Z">
              <w:r w:rsidRPr="00427B7F">
                <w:rPr>
                  <w:rFonts w:ascii="Times New Roman" w:eastAsia="Helvetica" w:hAnsi="Times New Roman" w:cs="Times New Roman"/>
                  <w:color w:val="000000"/>
                  <w:sz w:val="22"/>
                  <w:szCs w:val="22"/>
                  <w:rPrChange w:id="4180"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77FB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1" w:author="Daniel Noble" w:date="2023-06-30T12:44:00Z"/>
                <w:rFonts w:ascii="Times New Roman" w:hAnsi="Times New Roman" w:cs="Times New Roman"/>
                <w:rPrChange w:id="4182" w:author="Daniel Noble" w:date="2023-06-30T12:50:00Z">
                  <w:rPr>
                    <w:ins w:id="4183" w:author="Daniel Noble" w:date="2023-06-30T12:44:00Z"/>
                  </w:rPr>
                </w:rPrChange>
              </w:rPr>
              <w:pPrChange w:id="41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85" w:author="Daniel Noble" w:date="2023-06-30T12:44:00Z">
              <w:r w:rsidRPr="00427B7F">
                <w:rPr>
                  <w:rFonts w:ascii="Times New Roman" w:eastAsia="Helvetica" w:hAnsi="Times New Roman" w:cs="Times New Roman"/>
                  <w:color w:val="000000"/>
                  <w:sz w:val="22"/>
                  <w:szCs w:val="22"/>
                  <w:rPrChange w:id="4186" w:author="Daniel Noble" w:date="2023-06-30T12:50:00Z">
                    <w:rPr>
                      <w:rFonts w:ascii="Helvetica" w:eastAsia="Helvetica" w:hAnsi="Helvetica" w:cs="Helvetica"/>
                      <w:color w:val="000000"/>
                      <w:sz w:val="22"/>
                      <w:szCs w:val="22"/>
                    </w:rPr>
                  </w:rPrChange>
                </w:rPr>
                <w:t>3</w:t>
              </w:r>
            </w:ins>
          </w:p>
        </w:tc>
      </w:tr>
      <w:tr w:rsidR="00427B7F" w:rsidRPr="00427B7F" w14:paraId="7F1664CC" w14:textId="77777777" w:rsidTr="00427B7F">
        <w:trPr>
          <w:jc w:val="center"/>
          <w:ins w:id="41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6033" w14:textId="28082A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88" w:author="Daniel Noble" w:date="2023-06-30T12:44:00Z"/>
                <w:rFonts w:ascii="Times New Roman" w:hAnsi="Times New Roman" w:cs="Times New Roman"/>
                <w:rPrChange w:id="4189" w:author="Daniel Noble" w:date="2023-06-30T12:50:00Z">
                  <w:rPr>
                    <w:ins w:id="4190" w:author="Daniel Noble" w:date="2023-06-30T12:44:00Z"/>
                  </w:rPr>
                </w:rPrChange>
              </w:rPr>
              <w:pPrChange w:id="41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8B767E" w14:textId="42607E6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2" w:author="Daniel Noble" w:date="2023-06-30T12:44:00Z"/>
                <w:rFonts w:ascii="Times New Roman" w:hAnsi="Times New Roman" w:cs="Times New Roman"/>
                <w:rPrChange w:id="4193" w:author="Daniel Noble" w:date="2023-06-30T12:50:00Z">
                  <w:rPr>
                    <w:ins w:id="4194" w:author="Daniel Noble" w:date="2023-06-30T12:44:00Z"/>
                  </w:rPr>
                </w:rPrChange>
              </w:rPr>
              <w:pPrChange w:id="41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196" w:author="Daniel Noble" w:date="2023-06-30T12:47:00Z">
              <w:r w:rsidRPr="00427B7F">
                <w:rPr>
                  <w:rFonts w:ascii="Times New Roman" w:eastAsia="Helvetica" w:hAnsi="Times New Roman" w:cs="Times New Roman"/>
                  <w:color w:val="000000"/>
                  <w:sz w:val="22"/>
                  <w:szCs w:val="22"/>
                  <w:rPrChange w:id="419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4DA4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198" w:author="Daniel Noble" w:date="2023-06-30T12:44:00Z"/>
                <w:rFonts w:ascii="Times New Roman" w:hAnsi="Times New Roman" w:cs="Times New Roman"/>
                <w:rPrChange w:id="4199" w:author="Daniel Noble" w:date="2023-06-30T12:50:00Z">
                  <w:rPr>
                    <w:ins w:id="4200" w:author="Daniel Noble" w:date="2023-06-30T12:44:00Z"/>
                  </w:rPr>
                </w:rPrChange>
              </w:rPr>
              <w:pPrChange w:id="42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2" w:author="Daniel Noble" w:date="2023-06-30T12:44:00Z">
              <w:r w:rsidRPr="00427B7F">
                <w:rPr>
                  <w:rFonts w:ascii="Times New Roman" w:eastAsia="Helvetica" w:hAnsi="Times New Roman" w:cs="Times New Roman"/>
                  <w:color w:val="000000"/>
                  <w:sz w:val="22"/>
                  <w:szCs w:val="22"/>
                  <w:rPrChange w:id="4203"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03B7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04" w:author="Daniel Noble" w:date="2023-06-30T12:44:00Z"/>
                <w:rFonts w:ascii="Times New Roman" w:hAnsi="Times New Roman" w:cs="Times New Roman"/>
                <w:rPrChange w:id="4205" w:author="Daniel Noble" w:date="2023-06-30T12:50:00Z">
                  <w:rPr>
                    <w:ins w:id="4206" w:author="Daniel Noble" w:date="2023-06-30T12:44:00Z"/>
                  </w:rPr>
                </w:rPrChange>
              </w:rPr>
              <w:pPrChange w:id="42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08" w:author="Daniel Noble" w:date="2023-06-30T12:44:00Z">
              <w:r w:rsidRPr="00427B7F">
                <w:rPr>
                  <w:rFonts w:ascii="Times New Roman" w:eastAsia="Helvetica" w:hAnsi="Times New Roman" w:cs="Times New Roman"/>
                  <w:color w:val="000000"/>
                  <w:sz w:val="22"/>
                  <w:szCs w:val="22"/>
                  <w:rPrChange w:id="4209" w:author="Daniel Noble" w:date="2023-06-30T12:50:00Z">
                    <w:rPr>
                      <w:rFonts w:ascii="Helvetica" w:eastAsia="Helvetica" w:hAnsi="Helvetica" w:cs="Helvetica"/>
                      <w:color w:val="000000"/>
                      <w:sz w:val="22"/>
                      <w:szCs w:val="22"/>
                    </w:rPr>
                  </w:rPrChange>
                </w:rPr>
                <w:t>1</w:t>
              </w:r>
            </w:ins>
          </w:p>
        </w:tc>
      </w:tr>
      <w:tr w:rsidR="00427B7F" w:rsidRPr="00427B7F" w14:paraId="3E3DBB59" w14:textId="77777777" w:rsidTr="00427B7F">
        <w:trPr>
          <w:jc w:val="center"/>
          <w:ins w:id="42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25F0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1" w:author="Daniel Noble" w:date="2023-06-30T12:44:00Z"/>
                <w:rFonts w:ascii="Times New Roman" w:hAnsi="Times New Roman" w:cs="Times New Roman"/>
                <w:b/>
                <w:bCs/>
                <w:rPrChange w:id="4212" w:author="Daniel Noble" w:date="2023-06-30T12:50:00Z">
                  <w:rPr>
                    <w:ins w:id="4213" w:author="Daniel Noble" w:date="2023-06-30T12:44:00Z"/>
                  </w:rPr>
                </w:rPrChange>
              </w:rPr>
              <w:pPrChange w:id="42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15" w:author="Daniel Noble" w:date="2023-06-30T12:44:00Z">
              <w:r w:rsidRPr="00427B7F">
                <w:rPr>
                  <w:rFonts w:ascii="Times New Roman" w:eastAsia="Helvetica" w:hAnsi="Times New Roman" w:cs="Times New Roman"/>
                  <w:b/>
                  <w:bCs/>
                  <w:color w:val="000000"/>
                  <w:sz w:val="22"/>
                  <w:szCs w:val="22"/>
                  <w:rPrChange w:id="4216" w:author="Daniel Noble" w:date="2023-06-30T12:50:00Z">
                    <w:rPr>
                      <w:rFonts w:ascii="Helvetica" w:eastAsia="Helvetica" w:hAnsi="Helvetica" w:cs="Helvetica"/>
                      <w:color w:val="000000"/>
                      <w:sz w:val="22"/>
                      <w:szCs w:val="22"/>
                    </w:rPr>
                  </w:rPrChange>
                </w:rPr>
                <w:t>29</w:t>
              </w:r>
            </w:ins>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F79EB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17" w:author="Daniel Noble" w:date="2023-06-30T12:44:00Z"/>
                <w:rFonts w:ascii="Times New Roman" w:hAnsi="Times New Roman" w:cs="Times New Roman"/>
                <w:rPrChange w:id="4218" w:author="Daniel Noble" w:date="2023-06-30T12:50:00Z">
                  <w:rPr>
                    <w:ins w:id="4219" w:author="Daniel Noble" w:date="2023-06-30T12:44:00Z"/>
                  </w:rPr>
                </w:rPrChange>
              </w:rPr>
              <w:pPrChange w:id="42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21" w:author="Daniel Noble" w:date="2023-06-30T12:44:00Z">
              <w:r w:rsidRPr="00427B7F">
                <w:rPr>
                  <w:rFonts w:ascii="Times New Roman" w:eastAsia="Helvetica" w:hAnsi="Times New Roman" w:cs="Times New Roman"/>
                  <w:color w:val="000000"/>
                  <w:sz w:val="22"/>
                  <w:szCs w:val="22"/>
                  <w:rPrChange w:id="4222" w:author="Daniel Noble" w:date="2023-06-30T12:50:00Z">
                    <w:rPr>
                      <w:rFonts w:ascii="Helvetica" w:eastAsia="Helvetica" w:hAnsi="Helvetica" w:cs="Helvetica"/>
                      <w:color w:val="000000"/>
                      <w:sz w:val="22"/>
                      <w:szCs w:val="22"/>
                    </w:rPr>
                  </w:rPrChange>
                </w:rPr>
                <w:t>ld0005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57A1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3" w:author="Daniel Noble" w:date="2023-06-30T12:44:00Z"/>
                <w:rFonts w:ascii="Times New Roman" w:hAnsi="Times New Roman" w:cs="Times New Roman"/>
                <w:rPrChange w:id="4224" w:author="Daniel Noble" w:date="2023-06-30T12:50:00Z">
                  <w:rPr>
                    <w:ins w:id="4225" w:author="Daniel Noble" w:date="2023-06-30T12:44:00Z"/>
                  </w:rPr>
                </w:rPrChange>
              </w:rPr>
              <w:pPrChange w:id="42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27" w:author="Daniel Noble" w:date="2023-06-30T12:44:00Z">
              <w:r w:rsidRPr="00427B7F">
                <w:rPr>
                  <w:rFonts w:ascii="Times New Roman" w:eastAsia="Helvetica" w:hAnsi="Times New Roman" w:cs="Times New Roman"/>
                  <w:color w:val="000000"/>
                  <w:sz w:val="22"/>
                  <w:szCs w:val="22"/>
                  <w:rPrChange w:id="4228"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D645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29" w:author="Daniel Noble" w:date="2023-06-30T12:44:00Z"/>
                <w:rFonts w:ascii="Times New Roman" w:hAnsi="Times New Roman" w:cs="Times New Roman"/>
                <w:rPrChange w:id="4230" w:author="Daniel Noble" w:date="2023-06-30T12:50:00Z">
                  <w:rPr>
                    <w:ins w:id="4231" w:author="Daniel Noble" w:date="2023-06-30T12:44:00Z"/>
                  </w:rPr>
                </w:rPrChange>
              </w:rPr>
              <w:pPrChange w:id="42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33" w:author="Daniel Noble" w:date="2023-06-30T12:44:00Z">
              <w:r w:rsidRPr="00427B7F">
                <w:rPr>
                  <w:rFonts w:ascii="Times New Roman" w:eastAsia="Helvetica" w:hAnsi="Times New Roman" w:cs="Times New Roman"/>
                  <w:color w:val="000000"/>
                  <w:sz w:val="22"/>
                  <w:szCs w:val="22"/>
                  <w:rPrChange w:id="4234" w:author="Daniel Noble" w:date="2023-06-30T12:50:00Z">
                    <w:rPr>
                      <w:rFonts w:ascii="Helvetica" w:eastAsia="Helvetica" w:hAnsi="Helvetica" w:cs="Helvetica"/>
                      <w:color w:val="000000"/>
                      <w:sz w:val="22"/>
                      <w:szCs w:val="22"/>
                    </w:rPr>
                  </w:rPrChange>
                </w:rPr>
                <w:t>1</w:t>
              </w:r>
            </w:ins>
          </w:p>
        </w:tc>
      </w:tr>
      <w:tr w:rsidR="00427B7F" w:rsidRPr="00427B7F" w14:paraId="4148EC04" w14:textId="77777777" w:rsidTr="00427B7F">
        <w:trPr>
          <w:jc w:val="center"/>
          <w:ins w:id="423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4929CF" w14:textId="42A6630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36" w:author="Daniel Noble" w:date="2023-06-30T12:44:00Z"/>
                <w:rFonts w:ascii="Times New Roman" w:hAnsi="Times New Roman" w:cs="Times New Roman"/>
                <w:rPrChange w:id="4237" w:author="Daniel Noble" w:date="2023-06-30T12:50:00Z">
                  <w:rPr>
                    <w:ins w:id="4238" w:author="Daniel Noble" w:date="2023-06-30T12:44:00Z"/>
                  </w:rPr>
                </w:rPrChange>
              </w:rPr>
              <w:pPrChange w:id="42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D5DA4B" w14:textId="4187F2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0" w:author="Daniel Noble" w:date="2023-06-30T12:44:00Z"/>
                <w:rFonts w:ascii="Times New Roman" w:hAnsi="Times New Roman" w:cs="Times New Roman"/>
                <w:rPrChange w:id="4241" w:author="Daniel Noble" w:date="2023-06-30T12:50:00Z">
                  <w:rPr>
                    <w:ins w:id="4242" w:author="Daniel Noble" w:date="2023-06-30T12:44:00Z"/>
                  </w:rPr>
                </w:rPrChange>
              </w:rPr>
              <w:pPrChange w:id="42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44" w:author="Daniel Noble" w:date="2023-06-30T12:49:00Z">
              <w:r w:rsidRPr="00427B7F">
                <w:rPr>
                  <w:rFonts w:ascii="Times New Roman" w:eastAsia="Helvetica" w:hAnsi="Times New Roman" w:cs="Times New Roman"/>
                  <w:color w:val="000000"/>
                  <w:sz w:val="22"/>
                  <w:szCs w:val="22"/>
                  <w:rPrChange w:id="424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D243E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46" w:author="Daniel Noble" w:date="2023-06-30T12:44:00Z"/>
                <w:rFonts w:ascii="Times New Roman" w:hAnsi="Times New Roman" w:cs="Times New Roman"/>
                <w:rPrChange w:id="4247" w:author="Daniel Noble" w:date="2023-06-30T12:50:00Z">
                  <w:rPr>
                    <w:ins w:id="4248" w:author="Daniel Noble" w:date="2023-06-30T12:44:00Z"/>
                  </w:rPr>
                </w:rPrChange>
              </w:rPr>
              <w:pPrChange w:id="42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0" w:author="Daniel Noble" w:date="2023-06-30T12:44:00Z">
              <w:r w:rsidRPr="00427B7F">
                <w:rPr>
                  <w:rFonts w:ascii="Times New Roman" w:eastAsia="Helvetica" w:hAnsi="Times New Roman" w:cs="Times New Roman"/>
                  <w:color w:val="000000"/>
                  <w:sz w:val="22"/>
                  <w:szCs w:val="22"/>
                  <w:rPrChange w:id="4251"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8DB44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2" w:author="Daniel Noble" w:date="2023-06-30T12:44:00Z"/>
                <w:rFonts w:ascii="Times New Roman" w:hAnsi="Times New Roman" w:cs="Times New Roman"/>
                <w:rPrChange w:id="4253" w:author="Daniel Noble" w:date="2023-06-30T12:50:00Z">
                  <w:rPr>
                    <w:ins w:id="4254" w:author="Daniel Noble" w:date="2023-06-30T12:44:00Z"/>
                  </w:rPr>
                </w:rPrChange>
              </w:rPr>
              <w:pPrChange w:id="42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56" w:author="Daniel Noble" w:date="2023-06-30T12:44:00Z">
              <w:r w:rsidRPr="00427B7F">
                <w:rPr>
                  <w:rFonts w:ascii="Times New Roman" w:eastAsia="Helvetica" w:hAnsi="Times New Roman" w:cs="Times New Roman"/>
                  <w:color w:val="000000"/>
                  <w:sz w:val="22"/>
                  <w:szCs w:val="22"/>
                  <w:rPrChange w:id="4257" w:author="Daniel Noble" w:date="2023-06-30T12:50:00Z">
                    <w:rPr>
                      <w:rFonts w:ascii="Helvetica" w:eastAsia="Helvetica" w:hAnsi="Helvetica" w:cs="Helvetica"/>
                      <w:color w:val="000000"/>
                      <w:sz w:val="22"/>
                      <w:szCs w:val="22"/>
                    </w:rPr>
                  </w:rPrChange>
                </w:rPr>
                <w:t>5</w:t>
              </w:r>
            </w:ins>
          </w:p>
        </w:tc>
      </w:tr>
      <w:tr w:rsidR="00427B7F" w:rsidRPr="00427B7F" w14:paraId="07C4F00B" w14:textId="77777777" w:rsidTr="00427B7F">
        <w:trPr>
          <w:jc w:val="center"/>
          <w:ins w:id="425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933D88" w14:textId="0432733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59" w:author="Daniel Noble" w:date="2023-06-30T12:44:00Z"/>
                <w:rFonts w:ascii="Times New Roman" w:hAnsi="Times New Roman" w:cs="Times New Roman"/>
                <w:rPrChange w:id="4260" w:author="Daniel Noble" w:date="2023-06-30T12:50:00Z">
                  <w:rPr>
                    <w:ins w:id="4261" w:author="Daniel Noble" w:date="2023-06-30T12:44:00Z"/>
                  </w:rPr>
                </w:rPrChange>
              </w:rPr>
              <w:pPrChange w:id="42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AC49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3" w:author="Daniel Noble" w:date="2023-06-30T12:44:00Z"/>
                <w:rFonts w:ascii="Times New Roman" w:hAnsi="Times New Roman" w:cs="Times New Roman"/>
                <w:rPrChange w:id="4264" w:author="Daniel Noble" w:date="2023-06-30T12:50:00Z">
                  <w:rPr>
                    <w:ins w:id="4265" w:author="Daniel Noble" w:date="2023-06-30T12:44:00Z"/>
                  </w:rPr>
                </w:rPrChange>
              </w:rPr>
              <w:pPrChange w:id="42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67" w:author="Daniel Noble" w:date="2023-06-30T12:44:00Z">
              <w:r w:rsidRPr="00427B7F">
                <w:rPr>
                  <w:rFonts w:ascii="Times New Roman" w:eastAsia="Helvetica" w:hAnsi="Times New Roman" w:cs="Times New Roman"/>
                  <w:color w:val="000000"/>
                  <w:sz w:val="22"/>
                  <w:szCs w:val="22"/>
                  <w:rPrChange w:id="4268" w:author="Daniel Noble" w:date="2023-06-30T12:50:00Z">
                    <w:rPr>
                      <w:rFonts w:ascii="Helvetica" w:eastAsia="Helvetica" w:hAnsi="Helvetica" w:cs="Helvetica"/>
                      <w:color w:val="000000"/>
                      <w:sz w:val="22"/>
                      <w:szCs w:val="22"/>
                    </w:rPr>
                  </w:rPrChange>
                </w:rPr>
                <w:t>ld0015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6A4F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69" w:author="Daniel Noble" w:date="2023-06-30T12:44:00Z"/>
                <w:rFonts w:ascii="Times New Roman" w:hAnsi="Times New Roman" w:cs="Times New Roman"/>
                <w:rPrChange w:id="4270" w:author="Daniel Noble" w:date="2023-06-30T12:50:00Z">
                  <w:rPr>
                    <w:ins w:id="4271" w:author="Daniel Noble" w:date="2023-06-30T12:44:00Z"/>
                  </w:rPr>
                </w:rPrChange>
              </w:rPr>
              <w:pPrChange w:id="42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3" w:author="Daniel Noble" w:date="2023-06-30T12:44:00Z">
              <w:r w:rsidRPr="00427B7F">
                <w:rPr>
                  <w:rFonts w:ascii="Times New Roman" w:eastAsia="Helvetica" w:hAnsi="Times New Roman" w:cs="Times New Roman"/>
                  <w:color w:val="000000"/>
                  <w:sz w:val="22"/>
                  <w:szCs w:val="22"/>
                  <w:rPrChange w:id="4274"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7446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75" w:author="Daniel Noble" w:date="2023-06-30T12:44:00Z"/>
                <w:rFonts w:ascii="Times New Roman" w:hAnsi="Times New Roman" w:cs="Times New Roman"/>
                <w:rPrChange w:id="4276" w:author="Daniel Noble" w:date="2023-06-30T12:50:00Z">
                  <w:rPr>
                    <w:ins w:id="4277" w:author="Daniel Noble" w:date="2023-06-30T12:44:00Z"/>
                  </w:rPr>
                </w:rPrChange>
              </w:rPr>
              <w:pPrChange w:id="42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79" w:author="Daniel Noble" w:date="2023-06-30T12:44:00Z">
              <w:r w:rsidRPr="00427B7F">
                <w:rPr>
                  <w:rFonts w:ascii="Times New Roman" w:eastAsia="Helvetica" w:hAnsi="Times New Roman" w:cs="Times New Roman"/>
                  <w:color w:val="000000"/>
                  <w:sz w:val="22"/>
                  <w:szCs w:val="22"/>
                  <w:rPrChange w:id="4280" w:author="Daniel Noble" w:date="2023-06-30T12:50:00Z">
                    <w:rPr>
                      <w:rFonts w:ascii="Helvetica" w:eastAsia="Helvetica" w:hAnsi="Helvetica" w:cs="Helvetica"/>
                      <w:color w:val="000000"/>
                      <w:sz w:val="22"/>
                      <w:szCs w:val="22"/>
                    </w:rPr>
                  </w:rPrChange>
                </w:rPr>
                <w:t>1</w:t>
              </w:r>
            </w:ins>
          </w:p>
        </w:tc>
      </w:tr>
      <w:tr w:rsidR="00427B7F" w:rsidRPr="00427B7F" w14:paraId="75EDCDC9" w14:textId="77777777" w:rsidTr="00427B7F">
        <w:trPr>
          <w:jc w:val="center"/>
          <w:ins w:id="428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93979AA" w14:textId="1E7BC7A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82" w:author="Daniel Noble" w:date="2023-06-30T12:44:00Z"/>
                <w:rFonts w:ascii="Times New Roman" w:hAnsi="Times New Roman" w:cs="Times New Roman"/>
                <w:rPrChange w:id="4283" w:author="Daniel Noble" w:date="2023-06-30T12:50:00Z">
                  <w:rPr>
                    <w:ins w:id="4284" w:author="Daniel Noble" w:date="2023-06-30T12:44:00Z"/>
                  </w:rPr>
                </w:rPrChange>
              </w:rPr>
              <w:pPrChange w:id="42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FD3F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86" w:author="Daniel Noble" w:date="2023-06-30T12:44:00Z"/>
                <w:rFonts w:ascii="Times New Roman" w:hAnsi="Times New Roman" w:cs="Times New Roman"/>
                <w:rPrChange w:id="4287" w:author="Daniel Noble" w:date="2023-06-30T12:50:00Z">
                  <w:rPr>
                    <w:ins w:id="4288" w:author="Daniel Noble" w:date="2023-06-30T12:44:00Z"/>
                  </w:rPr>
                </w:rPrChange>
              </w:rPr>
              <w:pPrChange w:id="42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90" w:author="Daniel Noble" w:date="2023-06-30T12:44:00Z">
              <w:r w:rsidRPr="00427B7F">
                <w:rPr>
                  <w:rFonts w:ascii="Times New Roman" w:eastAsia="Helvetica" w:hAnsi="Times New Roman" w:cs="Times New Roman"/>
                  <w:color w:val="000000"/>
                  <w:sz w:val="22"/>
                  <w:szCs w:val="22"/>
                  <w:rPrChange w:id="4291" w:author="Daniel Noble" w:date="2023-06-30T12:50:00Z">
                    <w:rPr>
                      <w:rFonts w:ascii="Helvetica" w:eastAsia="Helvetica" w:hAnsi="Helvetica" w:cs="Helvetica"/>
                      <w:color w:val="000000"/>
                      <w:sz w:val="22"/>
                      <w:szCs w:val="22"/>
                    </w:rPr>
                  </w:rPrChange>
                </w:rPr>
                <w:t>ld0016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76C71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2" w:author="Daniel Noble" w:date="2023-06-30T12:44:00Z"/>
                <w:rFonts w:ascii="Times New Roman" w:hAnsi="Times New Roman" w:cs="Times New Roman"/>
                <w:rPrChange w:id="4293" w:author="Daniel Noble" w:date="2023-06-30T12:50:00Z">
                  <w:rPr>
                    <w:ins w:id="4294" w:author="Daniel Noble" w:date="2023-06-30T12:44:00Z"/>
                  </w:rPr>
                </w:rPrChange>
              </w:rPr>
              <w:pPrChange w:id="42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296" w:author="Daniel Noble" w:date="2023-06-30T12:44:00Z">
              <w:r w:rsidRPr="00427B7F">
                <w:rPr>
                  <w:rFonts w:ascii="Times New Roman" w:eastAsia="Helvetica" w:hAnsi="Times New Roman" w:cs="Times New Roman"/>
                  <w:color w:val="000000"/>
                  <w:sz w:val="22"/>
                  <w:szCs w:val="22"/>
                  <w:rPrChange w:id="4297" w:author="Daniel Noble" w:date="2023-06-30T12:50:00Z">
                    <w:rPr>
                      <w:rFonts w:ascii="Helvetica" w:eastAsia="Helvetica" w:hAnsi="Helvetica" w:cs="Helvetica"/>
                      <w:color w:val="000000"/>
                      <w:sz w:val="22"/>
                      <w:szCs w:val="22"/>
                    </w:rPr>
                  </w:rPrChange>
                </w:rPr>
                <w:t>ld0051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C0D6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298" w:author="Daniel Noble" w:date="2023-06-30T12:44:00Z"/>
                <w:rFonts w:ascii="Times New Roman" w:hAnsi="Times New Roman" w:cs="Times New Roman"/>
                <w:rPrChange w:id="4299" w:author="Daniel Noble" w:date="2023-06-30T12:50:00Z">
                  <w:rPr>
                    <w:ins w:id="4300" w:author="Daniel Noble" w:date="2023-06-30T12:44:00Z"/>
                  </w:rPr>
                </w:rPrChange>
              </w:rPr>
              <w:pPrChange w:id="43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02" w:author="Daniel Noble" w:date="2023-06-30T12:44:00Z">
              <w:r w:rsidRPr="00427B7F">
                <w:rPr>
                  <w:rFonts w:ascii="Times New Roman" w:eastAsia="Helvetica" w:hAnsi="Times New Roman" w:cs="Times New Roman"/>
                  <w:color w:val="000000"/>
                  <w:sz w:val="22"/>
                  <w:szCs w:val="22"/>
                  <w:rPrChange w:id="4303" w:author="Daniel Noble" w:date="2023-06-30T12:50:00Z">
                    <w:rPr>
                      <w:rFonts w:ascii="Helvetica" w:eastAsia="Helvetica" w:hAnsi="Helvetica" w:cs="Helvetica"/>
                      <w:color w:val="000000"/>
                      <w:sz w:val="22"/>
                      <w:szCs w:val="22"/>
                    </w:rPr>
                  </w:rPrChange>
                </w:rPr>
                <w:t>1</w:t>
              </w:r>
            </w:ins>
          </w:p>
        </w:tc>
      </w:tr>
      <w:tr w:rsidR="00427B7F" w:rsidRPr="00427B7F" w14:paraId="21D30012" w14:textId="77777777" w:rsidTr="00427B7F">
        <w:trPr>
          <w:jc w:val="center"/>
          <w:ins w:id="430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C83D7" w14:textId="0DA5FE2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5" w:author="Daniel Noble" w:date="2023-06-30T12:44:00Z"/>
                <w:rFonts w:ascii="Times New Roman" w:hAnsi="Times New Roman" w:cs="Times New Roman"/>
                <w:rPrChange w:id="4306" w:author="Daniel Noble" w:date="2023-06-30T12:50:00Z">
                  <w:rPr>
                    <w:ins w:id="4307" w:author="Daniel Noble" w:date="2023-06-30T12:44:00Z"/>
                  </w:rPr>
                </w:rPrChange>
              </w:rPr>
              <w:pPrChange w:id="43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5AB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09" w:author="Daniel Noble" w:date="2023-06-30T12:44:00Z"/>
                <w:rFonts w:ascii="Times New Roman" w:hAnsi="Times New Roman" w:cs="Times New Roman"/>
                <w:rPrChange w:id="4310" w:author="Daniel Noble" w:date="2023-06-30T12:50:00Z">
                  <w:rPr>
                    <w:ins w:id="4311" w:author="Daniel Noble" w:date="2023-06-30T12:44:00Z"/>
                  </w:rPr>
                </w:rPrChange>
              </w:rPr>
              <w:pPrChange w:id="43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13" w:author="Daniel Noble" w:date="2023-06-30T12:44:00Z">
              <w:r w:rsidRPr="00427B7F">
                <w:rPr>
                  <w:rFonts w:ascii="Times New Roman" w:eastAsia="Helvetica" w:hAnsi="Times New Roman" w:cs="Times New Roman"/>
                  <w:color w:val="000000"/>
                  <w:sz w:val="22"/>
                  <w:szCs w:val="22"/>
                  <w:rPrChange w:id="4314" w:author="Daniel Noble" w:date="2023-06-30T12:50:00Z">
                    <w:rPr>
                      <w:rFonts w:ascii="Helvetica" w:eastAsia="Helvetica" w:hAnsi="Helvetica" w:cs="Helvetica"/>
                      <w:color w:val="000000"/>
                      <w:sz w:val="22"/>
                      <w:szCs w:val="22"/>
                    </w:rPr>
                  </w:rPrChange>
                </w:rPr>
                <w:t>ld0025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4384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15" w:author="Daniel Noble" w:date="2023-06-30T12:44:00Z"/>
                <w:rFonts w:ascii="Times New Roman" w:hAnsi="Times New Roman" w:cs="Times New Roman"/>
                <w:rPrChange w:id="4316" w:author="Daniel Noble" w:date="2023-06-30T12:50:00Z">
                  <w:rPr>
                    <w:ins w:id="4317" w:author="Daniel Noble" w:date="2023-06-30T12:44:00Z"/>
                  </w:rPr>
                </w:rPrChange>
              </w:rPr>
              <w:pPrChange w:id="43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19" w:author="Daniel Noble" w:date="2023-06-30T12:44:00Z">
              <w:r w:rsidRPr="00427B7F">
                <w:rPr>
                  <w:rFonts w:ascii="Times New Roman" w:eastAsia="Helvetica" w:hAnsi="Times New Roman" w:cs="Times New Roman"/>
                  <w:color w:val="000000"/>
                  <w:sz w:val="22"/>
                  <w:szCs w:val="22"/>
                  <w:rPrChange w:id="4320"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34EF7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21" w:author="Daniel Noble" w:date="2023-06-30T12:44:00Z"/>
                <w:rFonts w:ascii="Times New Roman" w:hAnsi="Times New Roman" w:cs="Times New Roman"/>
                <w:rPrChange w:id="4322" w:author="Daniel Noble" w:date="2023-06-30T12:50:00Z">
                  <w:rPr>
                    <w:ins w:id="4323" w:author="Daniel Noble" w:date="2023-06-30T12:44:00Z"/>
                  </w:rPr>
                </w:rPrChange>
              </w:rPr>
              <w:pPrChange w:id="43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25" w:author="Daniel Noble" w:date="2023-06-30T12:44:00Z">
              <w:r w:rsidRPr="00427B7F">
                <w:rPr>
                  <w:rFonts w:ascii="Times New Roman" w:eastAsia="Helvetica" w:hAnsi="Times New Roman" w:cs="Times New Roman"/>
                  <w:color w:val="000000"/>
                  <w:sz w:val="22"/>
                  <w:szCs w:val="22"/>
                  <w:rPrChange w:id="4326" w:author="Daniel Noble" w:date="2023-06-30T12:50:00Z">
                    <w:rPr>
                      <w:rFonts w:ascii="Helvetica" w:eastAsia="Helvetica" w:hAnsi="Helvetica" w:cs="Helvetica"/>
                      <w:color w:val="000000"/>
                      <w:sz w:val="22"/>
                      <w:szCs w:val="22"/>
                    </w:rPr>
                  </w:rPrChange>
                </w:rPr>
                <w:t>2</w:t>
              </w:r>
            </w:ins>
          </w:p>
        </w:tc>
      </w:tr>
      <w:tr w:rsidR="00427B7F" w:rsidRPr="00427B7F" w14:paraId="4EDD24FE" w14:textId="77777777" w:rsidTr="00427B7F">
        <w:trPr>
          <w:jc w:val="center"/>
          <w:ins w:id="432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B67E98" w14:textId="3413B40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28" w:author="Daniel Noble" w:date="2023-06-30T12:44:00Z"/>
                <w:rFonts w:ascii="Times New Roman" w:hAnsi="Times New Roman" w:cs="Times New Roman"/>
                <w:rPrChange w:id="4329" w:author="Daniel Noble" w:date="2023-06-30T12:50:00Z">
                  <w:rPr>
                    <w:ins w:id="4330" w:author="Daniel Noble" w:date="2023-06-30T12:44:00Z"/>
                  </w:rPr>
                </w:rPrChange>
              </w:rPr>
              <w:pPrChange w:id="43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34EB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2" w:author="Daniel Noble" w:date="2023-06-30T12:44:00Z"/>
                <w:rFonts w:ascii="Times New Roman" w:hAnsi="Times New Roman" w:cs="Times New Roman"/>
                <w:rPrChange w:id="4333" w:author="Daniel Noble" w:date="2023-06-30T12:50:00Z">
                  <w:rPr>
                    <w:ins w:id="4334" w:author="Daniel Noble" w:date="2023-06-30T12:44:00Z"/>
                  </w:rPr>
                </w:rPrChange>
              </w:rPr>
              <w:pPrChange w:id="43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36" w:author="Daniel Noble" w:date="2023-06-30T12:44:00Z">
              <w:r w:rsidRPr="00427B7F">
                <w:rPr>
                  <w:rFonts w:ascii="Times New Roman" w:eastAsia="Helvetica" w:hAnsi="Times New Roman" w:cs="Times New Roman"/>
                  <w:color w:val="000000"/>
                  <w:sz w:val="22"/>
                  <w:szCs w:val="22"/>
                  <w:rPrChange w:id="4337" w:author="Daniel Noble" w:date="2023-06-30T12:50:00Z">
                    <w:rPr>
                      <w:rFonts w:ascii="Helvetica" w:eastAsia="Helvetica" w:hAnsi="Helvetica" w:cs="Helvetica"/>
                      <w:color w:val="000000"/>
                      <w:sz w:val="22"/>
                      <w:szCs w:val="22"/>
                    </w:rPr>
                  </w:rPrChange>
                </w:rPr>
                <w:t>ld0033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F8F462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38" w:author="Daniel Noble" w:date="2023-06-30T12:44:00Z"/>
                <w:rFonts w:ascii="Times New Roman" w:hAnsi="Times New Roman" w:cs="Times New Roman"/>
                <w:rPrChange w:id="4339" w:author="Daniel Noble" w:date="2023-06-30T12:50:00Z">
                  <w:rPr>
                    <w:ins w:id="4340" w:author="Daniel Noble" w:date="2023-06-30T12:44:00Z"/>
                  </w:rPr>
                </w:rPrChange>
              </w:rPr>
              <w:pPrChange w:id="43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42" w:author="Daniel Noble" w:date="2023-06-30T12:44:00Z">
              <w:r w:rsidRPr="00427B7F">
                <w:rPr>
                  <w:rFonts w:ascii="Times New Roman" w:eastAsia="Helvetica" w:hAnsi="Times New Roman" w:cs="Times New Roman"/>
                  <w:color w:val="000000"/>
                  <w:sz w:val="22"/>
                  <w:szCs w:val="22"/>
                  <w:rPrChange w:id="4343" w:author="Daniel Noble" w:date="2023-06-30T12:50:00Z">
                    <w:rPr>
                      <w:rFonts w:ascii="Helvetica" w:eastAsia="Helvetica" w:hAnsi="Helvetica" w:cs="Helvetica"/>
                      <w:color w:val="000000"/>
                      <w:sz w:val="22"/>
                      <w:szCs w:val="22"/>
                    </w:rPr>
                  </w:rPrChange>
                </w:rPr>
                <w:t>ld0069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6831C2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44" w:author="Daniel Noble" w:date="2023-06-30T12:44:00Z"/>
                <w:rFonts w:ascii="Times New Roman" w:hAnsi="Times New Roman" w:cs="Times New Roman"/>
                <w:rPrChange w:id="4345" w:author="Daniel Noble" w:date="2023-06-30T12:50:00Z">
                  <w:rPr>
                    <w:ins w:id="4346" w:author="Daniel Noble" w:date="2023-06-30T12:44:00Z"/>
                  </w:rPr>
                </w:rPrChange>
              </w:rPr>
              <w:pPrChange w:id="43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48" w:author="Daniel Noble" w:date="2023-06-30T12:44:00Z">
              <w:r w:rsidRPr="00427B7F">
                <w:rPr>
                  <w:rFonts w:ascii="Times New Roman" w:eastAsia="Helvetica" w:hAnsi="Times New Roman" w:cs="Times New Roman"/>
                  <w:color w:val="000000"/>
                  <w:sz w:val="22"/>
                  <w:szCs w:val="22"/>
                  <w:rPrChange w:id="4349" w:author="Daniel Noble" w:date="2023-06-30T12:50:00Z">
                    <w:rPr>
                      <w:rFonts w:ascii="Helvetica" w:eastAsia="Helvetica" w:hAnsi="Helvetica" w:cs="Helvetica"/>
                      <w:color w:val="000000"/>
                      <w:sz w:val="22"/>
                      <w:szCs w:val="22"/>
                    </w:rPr>
                  </w:rPrChange>
                </w:rPr>
                <w:t>1</w:t>
              </w:r>
            </w:ins>
          </w:p>
        </w:tc>
      </w:tr>
      <w:tr w:rsidR="00427B7F" w:rsidRPr="00427B7F" w14:paraId="6C8A80A3" w14:textId="77777777" w:rsidTr="00427B7F">
        <w:trPr>
          <w:jc w:val="center"/>
          <w:ins w:id="435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E11006" w14:textId="72EF0BB2"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1" w:author="Daniel Noble" w:date="2023-06-30T12:44:00Z"/>
                <w:rFonts w:ascii="Times New Roman" w:hAnsi="Times New Roman" w:cs="Times New Roman"/>
                <w:rPrChange w:id="4352" w:author="Daniel Noble" w:date="2023-06-30T12:50:00Z">
                  <w:rPr>
                    <w:ins w:id="4353" w:author="Daniel Noble" w:date="2023-06-30T12:44:00Z"/>
                  </w:rPr>
                </w:rPrChange>
              </w:rPr>
              <w:pPrChange w:id="43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30714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55" w:author="Daniel Noble" w:date="2023-06-30T12:44:00Z"/>
                <w:rFonts w:ascii="Times New Roman" w:hAnsi="Times New Roman" w:cs="Times New Roman"/>
                <w:rPrChange w:id="4356" w:author="Daniel Noble" w:date="2023-06-30T12:50:00Z">
                  <w:rPr>
                    <w:ins w:id="4357" w:author="Daniel Noble" w:date="2023-06-30T12:44:00Z"/>
                  </w:rPr>
                </w:rPrChange>
              </w:rPr>
              <w:pPrChange w:id="43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59" w:author="Daniel Noble" w:date="2023-06-30T12:44:00Z">
              <w:r w:rsidRPr="00427B7F">
                <w:rPr>
                  <w:rFonts w:ascii="Times New Roman" w:eastAsia="Helvetica" w:hAnsi="Times New Roman" w:cs="Times New Roman"/>
                  <w:color w:val="000000"/>
                  <w:sz w:val="22"/>
                  <w:szCs w:val="22"/>
                  <w:rPrChange w:id="4360" w:author="Daniel Noble" w:date="2023-06-30T12:50:00Z">
                    <w:rPr>
                      <w:rFonts w:ascii="Helvetica" w:eastAsia="Helvetica" w:hAnsi="Helvetica" w:cs="Helvetica"/>
                      <w:color w:val="000000"/>
                      <w:sz w:val="22"/>
                      <w:szCs w:val="22"/>
                    </w:rPr>
                  </w:rPrChange>
                </w:rPr>
                <w:t>ld0035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7756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1" w:author="Daniel Noble" w:date="2023-06-30T12:44:00Z"/>
                <w:rFonts w:ascii="Times New Roman" w:hAnsi="Times New Roman" w:cs="Times New Roman"/>
                <w:rPrChange w:id="4362" w:author="Daniel Noble" w:date="2023-06-30T12:50:00Z">
                  <w:rPr>
                    <w:ins w:id="4363" w:author="Daniel Noble" w:date="2023-06-30T12:44:00Z"/>
                  </w:rPr>
                </w:rPrChange>
              </w:rPr>
              <w:pPrChange w:id="43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65" w:author="Daniel Noble" w:date="2023-06-30T12:44:00Z">
              <w:r w:rsidRPr="00427B7F">
                <w:rPr>
                  <w:rFonts w:ascii="Times New Roman" w:eastAsia="Helvetica" w:hAnsi="Times New Roman" w:cs="Times New Roman"/>
                  <w:color w:val="000000"/>
                  <w:sz w:val="22"/>
                  <w:szCs w:val="22"/>
                  <w:rPrChange w:id="4366"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3EBAA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67" w:author="Daniel Noble" w:date="2023-06-30T12:44:00Z"/>
                <w:rFonts w:ascii="Times New Roman" w:hAnsi="Times New Roman" w:cs="Times New Roman"/>
                <w:rPrChange w:id="4368" w:author="Daniel Noble" w:date="2023-06-30T12:50:00Z">
                  <w:rPr>
                    <w:ins w:id="4369" w:author="Daniel Noble" w:date="2023-06-30T12:44:00Z"/>
                  </w:rPr>
                </w:rPrChange>
              </w:rPr>
              <w:pPrChange w:id="43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71" w:author="Daniel Noble" w:date="2023-06-30T12:44:00Z">
              <w:r w:rsidRPr="00427B7F">
                <w:rPr>
                  <w:rFonts w:ascii="Times New Roman" w:eastAsia="Helvetica" w:hAnsi="Times New Roman" w:cs="Times New Roman"/>
                  <w:color w:val="000000"/>
                  <w:sz w:val="22"/>
                  <w:szCs w:val="22"/>
                  <w:rPrChange w:id="4372" w:author="Daniel Noble" w:date="2023-06-30T12:50:00Z">
                    <w:rPr>
                      <w:rFonts w:ascii="Helvetica" w:eastAsia="Helvetica" w:hAnsi="Helvetica" w:cs="Helvetica"/>
                      <w:color w:val="000000"/>
                      <w:sz w:val="22"/>
                      <w:szCs w:val="22"/>
                    </w:rPr>
                  </w:rPrChange>
                </w:rPr>
                <w:t>3</w:t>
              </w:r>
            </w:ins>
          </w:p>
        </w:tc>
      </w:tr>
      <w:tr w:rsidR="00427B7F" w:rsidRPr="00427B7F" w14:paraId="2F74C95E" w14:textId="77777777" w:rsidTr="00427B7F">
        <w:trPr>
          <w:jc w:val="center"/>
          <w:ins w:id="437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75D85D" w14:textId="57A0959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4" w:author="Daniel Noble" w:date="2023-06-30T12:44:00Z"/>
                <w:rFonts w:ascii="Times New Roman" w:hAnsi="Times New Roman" w:cs="Times New Roman"/>
                <w:rPrChange w:id="4375" w:author="Daniel Noble" w:date="2023-06-30T12:50:00Z">
                  <w:rPr>
                    <w:ins w:id="4376" w:author="Daniel Noble" w:date="2023-06-30T12:44:00Z"/>
                  </w:rPr>
                </w:rPrChange>
              </w:rPr>
              <w:pPrChange w:id="43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FA37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78" w:author="Daniel Noble" w:date="2023-06-30T12:44:00Z"/>
                <w:rFonts w:ascii="Times New Roman" w:hAnsi="Times New Roman" w:cs="Times New Roman"/>
                <w:rPrChange w:id="4379" w:author="Daniel Noble" w:date="2023-06-30T12:50:00Z">
                  <w:rPr>
                    <w:ins w:id="4380" w:author="Daniel Noble" w:date="2023-06-30T12:44:00Z"/>
                  </w:rPr>
                </w:rPrChange>
              </w:rPr>
              <w:pPrChange w:id="43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82" w:author="Daniel Noble" w:date="2023-06-30T12:44:00Z">
              <w:r w:rsidRPr="00427B7F">
                <w:rPr>
                  <w:rFonts w:ascii="Times New Roman" w:eastAsia="Helvetica" w:hAnsi="Times New Roman" w:cs="Times New Roman"/>
                  <w:color w:val="000000"/>
                  <w:sz w:val="22"/>
                  <w:szCs w:val="22"/>
                  <w:rPrChange w:id="4383" w:author="Daniel Noble" w:date="2023-06-30T12:50:00Z">
                    <w:rPr>
                      <w:rFonts w:ascii="Helvetica" w:eastAsia="Helvetica" w:hAnsi="Helvetica" w:cs="Helvetica"/>
                      <w:color w:val="000000"/>
                      <w:sz w:val="22"/>
                      <w:szCs w:val="22"/>
                    </w:rPr>
                  </w:rPrChange>
                </w:rPr>
                <w:t>ld0039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3EB9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84" w:author="Daniel Noble" w:date="2023-06-30T12:44:00Z"/>
                <w:rFonts w:ascii="Times New Roman" w:hAnsi="Times New Roman" w:cs="Times New Roman"/>
                <w:rPrChange w:id="4385" w:author="Daniel Noble" w:date="2023-06-30T12:50:00Z">
                  <w:rPr>
                    <w:ins w:id="4386" w:author="Daniel Noble" w:date="2023-06-30T12:44:00Z"/>
                  </w:rPr>
                </w:rPrChange>
              </w:rPr>
              <w:pPrChange w:id="43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88" w:author="Daniel Noble" w:date="2023-06-30T12:44:00Z">
              <w:r w:rsidRPr="00427B7F">
                <w:rPr>
                  <w:rFonts w:ascii="Times New Roman" w:eastAsia="Helvetica" w:hAnsi="Times New Roman" w:cs="Times New Roman"/>
                  <w:color w:val="000000"/>
                  <w:sz w:val="22"/>
                  <w:szCs w:val="22"/>
                  <w:rPrChange w:id="4389"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36D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90" w:author="Daniel Noble" w:date="2023-06-30T12:44:00Z"/>
                <w:rFonts w:ascii="Times New Roman" w:hAnsi="Times New Roman" w:cs="Times New Roman"/>
                <w:rPrChange w:id="4391" w:author="Daniel Noble" w:date="2023-06-30T12:50:00Z">
                  <w:rPr>
                    <w:ins w:id="4392" w:author="Daniel Noble" w:date="2023-06-30T12:44:00Z"/>
                  </w:rPr>
                </w:rPrChange>
              </w:rPr>
              <w:pPrChange w:id="43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394" w:author="Daniel Noble" w:date="2023-06-30T12:44:00Z">
              <w:r w:rsidRPr="00427B7F">
                <w:rPr>
                  <w:rFonts w:ascii="Times New Roman" w:eastAsia="Helvetica" w:hAnsi="Times New Roman" w:cs="Times New Roman"/>
                  <w:color w:val="000000"/>
                  <w:sz w:val="22"/>
                  <w:szCs w:val="22"/>
                  <w:rPrChange w:id="4395" w:author="Daniel Noble" w:date="2023-06-30T12:50:00Z">
                    <w:rPr>
                      <w:rFonts w:ascii="Helvetica" w:eastAsia="Helvetica" w:hAnsi="Helvetica" w:cs="Helvetica"/>
                      <w:color w:val="000000"/>
                      <w:sz w:val="22"/>
                      <w:szCs w:val="22"/>
                    </w:rPr>
                  </w:rPrChange>
                </w:rPr>
                <w:t>2</w:t>
              </w:r>
            </w:ins>
          </w:p>
        </w:tc>
      </w:tr>
      <w:tr w:rsidR="00427B7F" w:rsidRPr="00427B7F" w14:paraId="5F405854" w14:textId="77777777" w:rsidTr="00427B7F">
        <w:trPr>
          <w:jc w:val="center"/>
          <w:ins w:id="439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5DE45B" w14:textId="46987BB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397" w:author="Daniel Noble" w:date="2023-06-30T12:44:00Z"/>
                <w:rFonts w:ascii="Times New Roman" w:hAnsi="Times New Roman" w:cs="Times New Roman"/>
                <w:rPrChange w:id="4398" w:author="Daniel Noble" w:date="2023-06-30T12:50:00Z">
                  <w:rPr>
                    <w:ins w:id="4399" w:author="Daniel Noble" w:date="2023-06-30T12:44:00Z"/>
                  </w:rPr>
                </w:rPrChange>
              </w:rPr>
              <w:pPrChange w:id="44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0E3C4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1" w:author="Daniel Noble" w:date="2023-06-30T12:44:00Z"/>
                <w:rFonts w:ascii="Times New Roman" w:hAnsi="Times New Roman" w:cs="Times New Roman"/>
                <w:rPrChange w:id="4402" w:author="Daniel Noble" w:date="2023-06-30T12:50:00Z">
                  <w:rPr>
                    <w:ins w:id="4403" w:author="Daniel Noble" w:date="2023-06-30T12:44:00Z"/>
                  </w:rPr>
                </w:rPrChange>
              </w:rPr>
              <w:pPrChange w:id="44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05" w:author="Daniel Noble" w:date="2023-06-30T12:44:00Z">
              <w:r w:rsidRPr="00427B7F">
                <w:rPr>
                  <w:rFonts w:ascii="Times New Roman" w:eastAsia="Helvetica" w:hAnsi="Times New Roman" w:cs="Times New Roman"/>
                  <w:color w:val="000000"/>
                  <w:sz w:val="22"/>
                  <w:szCs w:val="22"/>
                  <w:rPrChange w:id="4406" w:author="Daniel Noble" w:date="2023-06-30T12:50:00Z">
                    <w:rPr>
                      <w:rFonts w:ascii="Helvetica" w:eastAsia="Helvetica" w:hAnsi="Helvetica" w:cs="Helvetica"/>
                      <w:color w:val="000000"/>
                      <w:sz w:val="22"/>
                      <w:szCs w:val="22"/>
                    </w:rPr>
                  </w:rPrChange>
                </w:rPr>
                <w:t>ld0057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2BDCC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07" w:author="Daniel Noble" w:date="2023-06-30T12:44:00Z"/>
                <w:rFonts w:ascii="Times New Roman" w:hAnsi="Times New Roman" w:cs="Times New Roman"/>
                <w:rPrChange w:id="4408" w:author="Daniel Noble" w:date="2023-06-30T12:50:00Z">
                  <w:rPr>
                    <w:ins w:id="4409" w:author="Daniel Noble" w:date="2023-06-30T12:44:00Z"/>
                  </w:rPr>
                </w:rPrChange>
              </w:rPr>
              <w:pPrChange w:id="44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11" w:author="Daniel Noble" w:date="2023-06-30T12:44:00Z">
              <w:r w:rsidRPr="00427B7F">
                <w:rPr>
                  <w:rFonts w:ascii="Times New Roman" w:eastAsia="Helvetica" w:hAnsi="Times New Roman" w:cs="Times New Roman"/>
                  <w:color w:val="000000"/>
                  <w:sz w:val="22"/>
                  <w:szCs w:val="22"/>
                  <w:rPrChange w:id="4412"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C21F8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13" w:author="Daniel Noble" w:date="2023-06-30T12:44:00Z"/>
                <w:rFonts w:ascii="Times New Roman" w:hAnsi="Times New Roman" w:cs="Times New Roman"/>
                <w:rPrChange w:id="4414" w:author="Daniel Noble" w:date="2023-06-30T12:50:00Z">
                  <w:rPr>
                    <w:ins w:id="4415" w:author="Daniel Noble" w:date="2023-06-30T12:44:00Z"/>
                  </w:rPr>
                </w:rPrChange>
              </w:rPr>
              <w:pPrChange w:id="44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17" w:author="Daniel Noble" w:date="2023-06-30T12:44:00Z">
              <w:r w:rsidRPr="00427B7F">
                <w:rPr>
                  <w:rFonts w:ascii="Times New Roman" w:eastAsia="Helvetica" w:hAnsi="Times New Roman" w:cs="Times New Roman"/>
                  <w:color w:val="000000"/>
                  <w:sz w:val="22"/>
                  <w:szCs w:val="22"/>
                  <w:rPrChange w:id="4418" w:author="Daniel Noble" w:date="2023-06-30T12:50:00Z">
                    <w:rPr>
                      <w:rFonts w:ascii="Helvetica" w:eastAsia="Helvetica" w:hAnsi="Helvetica" w:cs="Helvetica"/>
                      <w:color w:val="000000"/>
                      <w:sz w:val="22"/>
                      <w:szCs w:val="22"/>
                    </w:rPr>
                  </w:rPrChange>
                </w:rPr>
                <w:t>1</w:t>
              </w:r>
            </w:ins>
          </w:p>
        </w:tc>
      </w:tr>
      <w:tr w:rsidR="00427B7F" w:rsidRPr="00427B7F" w14:paraId="1C78DAAC" w14:textId="77777777" w:rsidTr="00427B7F">
        <w:trPr>
          <w:jc w:val="center"/>
          <w:ins w:id="441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8989FF" w14:textId="62CF8AA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0" w:author="Daniel Noble" w:date="2023-06-30T12:44:00Z"/>
                <w:rFonts w:ascii="Times New Roman" w:hAnsi="Times New Roman" w:cs="Times New Roman"/>
                <w:rPrChange w:id="4421" w:author="Daniel Noble" w:date="2023-06-30T12:50:00Z">
                  <w:rPr>
                    <w:ins w:id="4422" w:author="Daniel Noble" w:date="2023-06-30T12:44:00Z"/>
                  </w:rPr>
                </w:rPrChange>
              </w:rPr>
              <w:pPrChange w:id="44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17FE2AA" w14:textId="2BFFAB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24" w:author="Daniel Noble" w:date="2023-06-30T12:44:00Z"/>
                <w:rFonts w:ascii="Times New Roman" w:hAnsi="Times New Roman" w:cs="Times New Roman"/>
                <w:rPrChange w:id="4425" w:author="Daniel Noble" w:date="2023-06-30T12:50:00Z">
                  <w:rPr>
                    <w:ins w:id="4426" w:author="Daniel Noble" w:date="2023-06-30T12:44:00Z"/>
                  </w:rPr>
                </w:rPrChange>
              </w:rPr>
              <w:pPrChange w:id="44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28" w:author="Daniel Noble" w:date="2023-06-30T12:49:00Z">
              <w:r w:rsidRPr="00427B7F">
                <w:rPr>
                  <w:rFonts w:ascii="Times New Roman" w:eastAsia="Helvetica" w:hAnsi="Times New Roman" w:cs="Times New Roman"/>
                  <w:color w:val="000000"/>
                  <w:sz w:val="22"/>
                  <w:szCs w:val="22"/>
                  <w:rPrChange w:id="442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22764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0" w:author="Daniel Noble" w:date="2023-06-30T12:44:00Z"/>
                <w:rFonts w:ascii="Times New Roman" w:hAnsi="Times New Roman" w:cs="Times New Roman"/>
                <w:rPrChange w:id="4431" w:author="Daniel Noble" w:date="2023-06-30T12:50:00Z">
                  <w:rPr>
                    <w:ins w:id="4432" w:author="Daniel Noble" w:date="2023-06-30T12:44:00Z"/>
                  </w:rPr>
                </w:rPrChange>
              </w:rPr>
              <w:pPrChange w:id="44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34" w:author="Daniel Noble" w:date="2023-06-30T12:44:00Z">
              <w:r w:rsidRPr="00427B7F">
                <w:rPr>
                  <w:rFonts w:ascii="Times New Roman" w:eastAsia="Helvetica" w:hAnsi="Times New Roman" w:cs="Times New Roman"/>
                  <w:color w:val="000000"/>
                  <w:sz w:val="22"/>
                  <w:szCs w:val="22"/>
                  <w:rPrChange w:id="4435" w:author="Daniel Noble" w:date="2023-06-30T12:50:00Z">
                    <w:rPr>
                      <w:rFonts w:ascii="Helvetica" w:eastAsia="Helvetica" w:hAnsi="Helvetica" w:cs="Helvetica"/>
                      <w:color w:val="000000"/>
                      <w:sz w:val="22"/>
                      <w:szCs w:val="22"/>
                    </w:rPr>
                  </w:rPrChange>
                </w:rPr>
                <w:t>ld0104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C3D086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36" w:author="Daniel Noble" w:date="2023-06-30T12:44:00Z"/>
                <w:rFonts w:ascii="Times New Roman" w:hAnsi="Times New Roman" w:cs="Times New Roman"/>
                <w:rPrChange w:id="4437" w:author="Daniel Noble" w:date="2023-06-30T12:50:00Z">
                  <w:rPr>
                    <w:ins w:id="4438" w:author="Daniel Noble" w:date="2023-06-30T12:44:00Z"/>
                  </w:rPr>
                </w:rPrChange>
              </w:rPr>
              <w:pPrChange w:id="44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40" w:author="Daniel Noble" w:date="2023-06-30T12:44:00Z">
              <w:r w:rsidRPr="00427B7F">
                <w:rPr>
                  <w:rFonts w:ascii="Times New Roman" w:eastAsia="Helvetica" w:hAnsi="Times New Roman" w:cs="Times New Roman"/>
                  <w:color w:val="000000"/>
                  <w:sz w:val="22"/>
                  <w:szCs w:val="22"/>
                  <w:rPrChange w:id="4441" w:author="Daniel Noble" w:date="2023-06-30T12:50:00Z">
                    <w:rPr>
                      <w:rFonts w:ascii="Helvetica" w:eastAsia="Helvetica" w:hAnsi="Helvetica" w:cs="Helvetica"/>
                      <w:color w:val="000000"/>
                      <w:sz w:val="22"/>
                      <w:szCs w:val="22"/>
                    </w:rPr>
                  </w:rPrChange>
                </w:rPr>
                <w:t>1</w:t>
              </w:r>
            </w:ins>
          </w:p>
        </w:tc>
      </w:tr>
      <w:tr w:rsidR="00427B7F" w:rsidRPr="00427B7F" w14:paraId="28D6F292" w14:textId="77777777" w:rsidTr="00427B7F">
        <w:trPr>
          <w:jc w:val="center"/>
          <w:ins w:id="444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69BE3E" w14:textId="4F06FA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43" w:author="Daniel Noble" w:date="2023-06-30T12:44:00Z"/>
                <w:rFonts w:ascii="Times New Roman" w:hAnsi="Times New Roman" w:cs="Times New Roman"/>
                <w:rPrChange w:id="4444" w:author="Daniel Noble" w:date="2023-06-30T12:50:00Z">
                  <w:rPr>
                    <w:ins w:id="4445" w:author="Daniel Noble" w:date="2023-06-30T12:44:00Z"/>
                  </w:rPr>
                </w:rPrChange>
              </w:rPr>
              <w:pPrChange w:id="44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B42E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47" w:author="Daniel Noble" w:date="2023-06-30T12:44:00Z"/>
                <w:rFonts w:ascii="Times New Roman" w:hAnsi="Times New Roman" w:cs="Times New Roman"/>
                <w:rPrChange w:id="4448" w:author="Daniel Noble" w:date="2023-06-30T12:50:00Z">
                  <w:rPr>
                    <w:ins w:id="4449" w:author="Daniel Noble" w:date="2023-06-30T12:44:00Z"/>
                  </w:rPr>
                </w:rPrChange>
              </w:rPr>
              <w:pPrChange w:id="44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51" w:author="Daniel Noble" w:date="2023-06-30T12:44:00Z">
              <w:r w:rsidRPr="00427B7F">
                <w:rPr>
                  <w:rFonts w:ascii="Times New Roman" w:eastAsia="Helvetica" w:hAnsi="Times New Roman" w:cs="Times New Roman"/>
                  <w:color w:val="000000"/>
                  <w:sz w:val="22"/>
                  <w:szCs w:val="22"/>
                  <w:rPrChange w:id="4452" w:author="Daniel Noble" w:date="2023-06-30T12:50:00Z">
                    <w:rPr>
                      <w:rFonts w:ascii="Helvetica" w:eastAsia="Helvetica" w:hAnsi="Helvetica" w:cs="Helvetica"/>
                      <w:color w:val="000000"/>
                      <w:sz w:val="22"/>
                      <w:szCs w:val="22"/>
                    </w:rPr>
                  </w:rPrChange>
                </w:rPr>
                <w:t>ld0062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681C5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3" w:author="Daniel Noble" w:date="2023-06-30T12:44:00Z"/>
                <w:rFonts w:ascii="Times New Roman" w:hAnsi="Times New Roman" w:cs="Times New Roman"/>
                <w:rPrChange w:id="4454" w:author="Daniel Noble" w:date="2023-06-30T12:50:00Z">
                  <w:rPr>
                    <w:ins w:id="4455" w:author="Daniel Noble" w:date="2023-06-30T12:44:00Z"/>
                  </w:rPr>
                </w:rPrChange>
              </w:rPr>
              <w:pPrChange w:id="44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57" w:author="Daniel Noble" w:date="2023-06-30T12:44:00Z">
              <w:r w:rsidRPr="00427B7F">
                <w:rPr>
                  <w:rFonts w:ascii="Times New Roman" w:eastAsia="Helvetica" w:hAnsi="Times New Roman" w:cs="Times New Roman"/>
                  <w:color w:val="000000"/>
                  <w:sz w:val="22"/>
                  <w:szCs w:val="22"/>
                  <w:rPrChange w:id="4458" w:author="Daniel Noble" w:date="2023-06-30T12:50:00Z">
                    <w:rPr>
                      <w:rFonts w:ascii="Helvetica" w:eastAsia="Helvetica" w:hAnsi="Helvetica" w:cs="Helvetica"/>
                      <w:color w:val="000000"/>
                      <w:sz w:val="22"/>
                      <w:szCs w:val="22"/>
                    </w:rPr>
                  </w:rPrChange>
                </w:rPr>
                <w:t>ld0011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1438E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59" w:author="Daniel Noble" w:date="2023-06-30T12:44:00Z"/>
                <w:rFonts w:ascii="Times New Roman" w:hAnsi="Times New Roman" w:cs="Times New Roman"/>
                <w:rPrChange w:id="4460" w:author="Daniel Noble" w:date="2023-06-30T12:50:00Z">
                  <w:rPr>
                    <w:ins w:id="4461" w:author="Daniel Noble" w:date="2023-06-30T12:44:00Z"/>
                  </w:rPr>
                </w:rPrChange>
              </w:rPr>
              <w:pPrChange w:id="44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63" w:author="Daniel Noble" w:date="2023-06-30T12:44:00Z">
              <w:r w:rsidRPr="00427B7F">
                <w:rPr>
                  <w:rFonts w:ascii="Times New Roman" w:eastAsia="Helvetica" w:hAnsi="Times New Roman" w:cs="Times New Roman"/>
                  <w:color w:val="000000"/>
                  <w:sz w:val="22"/>
                  <w:szCs w:val="22"/>
                  <w:rPrChange w:id="4464" w:author="Daniel Noble" w:date="2023-06-30T12:50:00Z">
                    <w:rPr>
                      <w:rFonts w:ascii="Helvetica" w:eastAsia="Helvetica" w:hAnsi="Helvetica" w:cs="Helvetica"/>
                      <w:color w:val="000000"/>
                      <w:sz w:val="22"/>
                      <w:szCs w:val="22"/>
                    </w:rPr>
                  </w:rPrChange>
                </w:rPr>
                <w:t>4</w:t>
              </w:r>
            </w:ins>
          </w:p>
        </w:tc>
      </w:tr>
      <w:tr w:rsidR="00427B7F" w:rsidRPr="00427B7F" w14:paraId="46623FCB" w14:textId="77777777" w:rsidTr="00427B7F">
        <w:trPr>
          <w:jc w:val="center"/>
          <w:ins w:id="446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2494EB" w14:textId="59CD145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66" w:author="Daniel Noble" w:date="2023-06-30T12:44:00Z"/>
                <w:rFonts w:ascii="Times New Roman" w:hAnsi="Times New Roman" w:cs="Times New Roman"/>
                <w:rPrChange w:id="4467" w:author="Daniel Noble" w:date="2023-06-30T12:50:00Z">
                  <w:rPr>
                    <w:ins w:id="4468" w:author="Daniel Noble" w:date="2023-06-30T12:44:00Z"/>
                  </w:rPr>
                </w:rPrChange>
              </w:rPr>
              <w:pPrChange w:id="44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B71D8F4" w14:textId="46B0568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70" w:author="Daniel Noble" w:date="2023-06-30T12:44:00Z"/>
                <w:rFonts w:ascii="Times New Roman" w:hAnsi="Times New Roman" w:cs="Times New Roman"/>
                <w:rPrChange w:id="4471" w:author="Daniel Noble" w:date="2023-06-30T12:50:00Z">
                  <w:rPr>
                    <w:ins w:id="4472" w:author="Daniel Noble" w:date="2023-06-30T12:44:00Z"/>
                  </w:rPr>
                </w:rPrChange>
              </w:rPr>
              <w:pPrChange w:id="44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74" w:author="Daniel Noble" w:date="2023-06-30T12:49:00Z">
              <w:r w:rsidRPr="00427B7F">
                <w:rPr>
                  <w:rFonts w:ascii="Times New Roman" w:eastAsia="Helvetica" w:hAnsi="Times New Roman" w:cs="Times New Roman"/>
                  <w:color w:val="000000"/>
                  <w:sz w:val="22"/>
                  <w:szCs w:val="22"/>
                  <w:rPrChange w:id="4475"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9D03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76" w:author="Daniel Noble" w:date="2023-06-30T12:44:00Z"/>
                <w:rFonts w:ascii="Times New Roman" w:hAnsi="Times New Roman" w:cs="Times New Roman"/>
                <w:rPrChange w:id="4477" w:author="Daniel Noble" w:date="2023-06-30T12:50:00Z">
                  <w:rPr>
                    <w:ins w:id="4478" w:author="Daniel Noble" w:date="2023-06-30T12:44:00Z"/>
                  </w:rPr>
                </w:rPrChange>
              </w:rPr>
              <w:pPrChange w:id="44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80" w:author="Daniel Noble" w:date="2023-06-30T12:44:00Z">
              <w:r w:rsidRPr="00427B7F">
                <w:rPr>
                  <w:rFonts w:ascii="Times New Roman" w:eastAsia="Helvetica" w:hAnsi="Times New Roman" w:cs="Times New Roman"/>
                  <w:color w:val="000000"/>
                  <w:sz w:val="22"/>
                  <w:szCs w:val="22"/>
                  <w:rPrChange w:id="4481"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7A88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82" w:author="Daniel Noble" w:date="2023-06-30T12:44:00Z"/>
                <w:rFonts w:ascii="Times New Roman" w:hAnsi="Times New Roman" w:cs="Times New Roman"/>
                <w:rPrChange w:id="4483" w:author="Daniel Noble" w:date="2023-06-30T12:50:00Z">
                  <w:rPr>
                    <w:ins w:id="4484" w:author="Daniel Noble" w:date="2023-06-30T12:44:00Z"/>
                  </w:rPr>
                </w:rPrChange>
              </w:rPr>
              <w:pPrChange w:id="44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86" w:author="Daniel Noble" w:date="2023-06-30T12:44:00Z">
              <w:r w:rsidRPr="00427B7F">
                <w:rPr>
                  <w:rFonts w:ascii="Times New Roman" w:eastAsia="Helvetica" w:hAnsi="Times New Roman" w:cs="Times New Roman"/>
                  <w:color w:val="000000"/>
                  <w:sz w:val="22"/>
                  <w:szCs w:val="22"/>
                  <w:rPrChange w:id="4487" w:author="Daniel Noble" w:date="2023-06-30T12:50:00Z">
                    <w:rPr>
                      <w:rFonts w:ascii="Helvetica" w:eastAsia="Helvetica" w:hAnsi="Helvetica" w:cs="Helvetica"/>
                      <w:color w:val="000000"/>
                      <w:sz w:val="22"/>
                      <w:szCs w:val="22"/>
                    </w:rPr>
                  </w:rPrChange>
                </w:rPr>
                <w:t>2</w:t>
              </w:r>
            </w:ins>
          </w:p>
        </w:tc>
      </w:tr>
      <w:tr w:rsidR="00427B7F" w:rsidRPr="00427B7F" w14:paraId="78724D46" w14:textId="77777777" w:rsidTr="00427B7F">
        <w:trPr>
          <w:jc w:val="center"/>
          <w:ins w:id="448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362A3C" w14:textId="2B927A5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89" w:author="Daniel Noble" w:date="2023-06-30T12:44:00Z"/>
                <w:rFonts w:ascii="Times New Roman" w:hAnsi="Times New Roman" w:cs="Times New Roman"/>
                <w:rPrChange w:id="4490" w:author="Daniel Noble" w:date="2023-06-30T12:50:00Z">
                  <w:rPr>
                    <w:ins w:id="4491" w:author="Daniel Noble" w:date="2023-06-30T12:44:00Z"/>
                  </w:rPr>
                </w:rPrChange>
              </w:rPr>
              <w:pPrChange w:id="44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FF115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3" w:author="Daniel Noble" w:date="2023-06-30T12:44:00Z"/>
                <w:rFonts w:ascii="Times New Roman" w:hAnsi="Times New Roman" w:cs="Times New Roman"/>
                <w:rPrChange w:id="4494" w:author="Daniel Noble" w:date="2023-06-30T12:50:00Z">
                  <w:rPr>
                    <w:ins w:id="4495" w:author="Daniel Noble" w:date="2023-06-30T12:44:00Z"/>
                  </w:rPr>
                </w:rPrChange>
              </w:rPr>
              <w:pPrChange w:id="44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497" w:author="Daniel Noble" w:date="2023-06-30T12:44:00Z">
              <w:r w:rsidRPr="00427B7F">
                <w:rPr>
                  <w:rFonts w:ascii="Times New Roman" w:eastAsia="Helvetica" w:hAnsi="Times New Roman" w:cs="Times New Roman"/>
                  <w:color w:val="000000"/>
                  <w:sz w:val="22"/>
                  <w:szCs w:val="22"/>
                  <w:rPrChange w:id="4498" w:author="Daniel Noble" w:date="2023-06-30T12:50:00Z">
                    <w:rPr>
                      <w:rFonts w:ascii="Helvetica" w:eastAsia="Helvetica" w:hAnsi="Helvetica" w:cs="Helvetica"/>
                      <w:color w:val="000000"/>
                      <w:sz w:val="22"/>
                      <w:szCs w:val="22"/>
                    </w:rPr>
                  </w:rPrChange>
                </w:rPr>
                <w:t>ld0067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48423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499" w:author="Daniel Noble" w:date="2023-06-30T12:44:00Z"/>
                <w:rFonts w:ascii="Times New Roman" w:hAnsi="Times New Roman" w:cs="Times New Roman"/>
                <w:rPrChange w:id="4500" w:author="Daniel Noble" w:date="2023-06-30T12:50:00Z">
                  <w:rPr>
                    <w:ins w:id="4501" w:author="Daniel Noble" w:date="2023-06-30T12:44:00Z"/>
                  </w:rPr>
                </w:rPrChange>
              </w:rPr>
              <w:pPrChange w:id="45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03" w:author="Daniel Noble" w:date="2023-06-30T12:44:00Z">
              <w:r w:rsidRPr="00427B7F">
                <w:rPr>
                  <w:rFonts w:ascii="Times New Roman" w:eastAsia="Helvetica" w:hAnsi="Times New Roman" w:cs="Times New Roman"/>
                  <w:color w:val="000000"/>
                  <w:sz w:val="22"/>
                  <w:szCs w:val="22"/>
                  <w:rPrChange w:id="4504" w:author="Daniel Noble" w:date="2023-06-30T12:50:00Z">
                    <w:rPr>
                      <w:rFonts w:ascii="Helvetica" w:eastAsia="Helvetica" w:hAnsi="Helvetica" w:cs="Helvetica"/>
                      <w:color w:val="000000"/>
                      <w:sz w:val="22"/>
                      <w:szCs w:val="22"/>
                    </w:rPr>
                  </w:rPrChange>
                </w:rPr>
                <w:t>ld0095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221AF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05" w:author="Daniel Noble" w:date="2023-06-30T12:44:00Z"/>
                <w:rFonts w:ascii="Times New Roman" w:hAnsi="Times New Roman" w:cs="Times New Roman"/>
                <w:rPrChange w:id="4506" w:author="Daniel Noble" w:date="2023-06-30T12:50:00Z">
                  <w:rPr>
                    <w:ins w:id="4507" w:author="Daniel Noble" w:date="2023-06-30T12:44:00Z"/>
                  </w:rPr>
                </w:rPrChange>
              </w:rPr>
              <w:pPrChange w:id="45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09" w:author="Daniel Noble" w:date="2023-06-30T12:44:00Z">
              <w:r w:rsidRPr="00427B7F">
                <w:rPr>
                  <w:rFonts w:ascii="Times New Roman" w:eastAsia="Helvetica" w:hAnsi="Times New Roman" w:cs="Times New Roman"/>
                  <w:color w:val="000000"/>
                  <w:sz w:val="22"/>
                  <w:szCs w:val="22"/>
                  <w:rPrChange w:id="4510" w:author="Daniel Noble" w:date="2023-06-30T12:50:00Z">
                    <w:rPr>
                      <w:rFonts w:ascii="Helvetica" w:eastAsia="Helvetica" w:hAnsi="Helvetica" w:cs="Helvetica"/>
                      <w:color w:val="000000"/>
                      <w:sz w:val="22"/>
                      <w:szCs w:val="22"/>
                    </w:rPr>
                  </w:rPrChange>
                </w:rPr>
                <w:t>1</w:t>
              </w:r>
            </w:ins>
          </w:p>
        </w:tc>
      </w:tr>
      <w:tr w:rsidR="00427B7F" w:rsidRPr="00427B7F" w14:paraId="547EC860" w14:textId="77777777" w:rsidTr="00427B7F">
        <w:trPr>
          <w:jc w:val="center"/>
          <w:ins w:id="451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0B6FD0" w14:textId="2D6B430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12" w:author="Daniel Noble" w:date="2023-06-30T12:44:00Z"/>
                <w:rFonts w:ascii="Times New Roman" w:hAnsi="Times New Roman" w:cs="Times New Roman"/>
                <w:rPrChange w:id="4513" w:author="Daniel Noble" w:date="2023-06-30T12:50:00Z">
                  <w:rPr>
                    <w:ins w:id="4514" w:author="Daniel Noble" w:date="2023-06-30T12:44:00Z"/>
                  </w:rPr>
                </w:rPrChange>
              </w:rPr>
              <w:pPrChange w:id="45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CD624B" w14:textId="18CB0F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16" w:author="Daniel Noble" w:date="2023-06-30T12:44:00Z"/>
                <w:rFonts w:ascii="Times New Roman" w:hAnsi="Times New Roman" w:cs="Times New Roman"/>
                <w:rPrChange w:id="4517" w:author="Daniel Noble" w:date="2023-06-30T12:50:00Z">
                  <w:rPr>
                    <w:ins w:id="4518" w:author="Daniel Noble" w:date="2023-06-30T12:44:00Z"/>
                  </w:rPr>
                </w:rPrChange>
              </w:rPr>
              <w:pPrChange w:id="45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20" w:author="Daniel Noble" w:date="2023-06-30T12:49:00Z">
              <w:r w:rsidRPr="00427B7F">
                <w:rPr>
                  <w:rFonts w:ascii="Times New Roman" w:eastAsia="Helvetica" w:hAnsi="Times New Roman" w:cs="Times New Roman"/>
                  <w:color w:val="000000"/>
                  <w:sz w:val="22"/>
                  <w:szCs w:val="22"/>
                  <w:rPrChange w:id="4521"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40A80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22" w:author="Daniel Noble" w:date="2023-06-30T12:44:00Z"/>
                <w:rFonts w:ascii="Times New Roman" w:hAnsi="Times New Roman" w:cs="Times New Roman"/>
                <w:rPrChange w:id="4523" w:author="Daniel Noble" w:date="2023-06-30T12:50:00Z">
                  <w:rPr>
                    <w:ins w:id="4524" w:author="Daniel Noble" w:date="2023-06-30T12:44:00Z"/>
                  </w:rPr>
                </w:rPrChange>
              </w:rPr>
              <w:pPrChange w:id="45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26" w:author="Daniel Noble" w:date="2023-06-30T12:44:00Z">
              <w:r w:rsidRPr="00427B7F">
                <w:rPr>
                  <w:rFonts w:ascii="Times New Roman" w:eastAsia="Helvetica" w:hAnsi="Times New Roman" w:cs="Times New Roman"/>
                  <w:color w:val="000000"/>
                  <w:sz w:val="22"/>
                  <w:szCs w:val="22"/>
                  <w:rPrChange w:id="4527" w:author="Daniel Noble" w:date="2023-06-30T12:50:00Z">
                    <w:rPr>
                      <w:rFonts w:ascii="Helvetica" w:eastAsia="Helvetica" w:hAnsi="Helvetica" w:cs="Helvetica"/>
                      <w:color w:val="000000"/>
                      <w:sz w:val="22"/>
                      <w:szCs w:val="22"/>
                    </w:rPr>
                  </w:rPrChange>
                </w:rPr>
                <w:t>ld0442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7A9A5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28" w:author="Daniel Noble" w:date="2023-06-30T12:44:00Z"/>
                <w:rFonts w:ascii="Times New Roman" w:hAnsi="Times New Roman" w:cs="Times New Roman"/>
                <w:rPrChange w:id="4529" w:author="Daniel Noble" w:date="2023-06-30T12:50:00Z">
                  <w:rPr>
                    <w:ins w:id="4530" w:author="Daniel Noble" w:date="2023-06-30T12:44:00Z"/>
                  </w:rPr>
                </w:rPrChange>
              </w:rPr>
              <w:pPrChange w:id="45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32" w:author="Daniel Noble" w:date="2023-06-30T12:44:00Z">
              <w:r w:rsidRPr="00427B7F">
                <w:rPr>
                  <w:rFonts w:ascii="Times New Roman" w:eastAsia="Helvetica" w:hAnsi="Times New Roman" w:cs="Times New Roman"/>
                  <w:color w:val="000000"/>
                  <w:sz w:val="22"/>
                  <w:szCs w:val="22"/>
                  <w:rPrChange w:id="4533" w:author="Daniel Noble" w:date="2023-06-30T12:50:00Z">
                    <w:rPr>
                      <w:rFonts w:ascii="Helvetica" w:eastAsia="Helvetica" w:hAnsi="Helvetica" w:cs="Helvetica"/>
                      <w:color w:val="000000"/>
                      <w:sz w:val="22"/>
                      <w:szCs w:val="22"/>
                    </w:rPr>
                  </w:rPrChange>
                </w:rPr>
                <w:t>3</w:t>
              </w:r>
            </w:ins>
          </w:p>
        </w:tc>
      </w:tr>
      <w:tr w:rsidR="00427B7F" w:rsidRPr="00427B7F" w14:paraId="6B7BC283" w14:textId="77777777" w:rsidTr="00427B7F">
        <w:trPr>
          <w:jc w:val="center"/>
          <w:ins w:id="453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ED9F87F" w14:textId="06F82A7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5" w:author="Daniel Noble" w:date="2023-06-30T12:44:00Z"/>
                <w:rFonts w:ascii="Times New Roman" w:hAnsi="Times New Roman" w:cs="Times New Roman"/>
                <w:rPrChange w:id="4536" w:author="Daniel Noble" w:date="2023-06-30T12:50:00Z">
                  <w:rPr>
                    <w:ins w:id="4537" w:author="Daniel Noble" w:date="2023-06-30T12:44:00Z"/>
                  </w:rPr>
                </w:rPrChange>
              </w:rPr>
              <w:pPrChange w:id="45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1EF0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39" w:author="Daniel Noble" w:date="2023-06-30T12:44:00Z"/>
                <w:rFonts w:ascii="Times New Roman" w:hAnsi="Times New Roman" w:cs="Times New Roman"/>
                <w:rPrChange w:id="4540" w:author="Daniel Noble" w:date="2023-06-30T12:50:00Z">
                  <w:rPr>
                    <w:ins w:id="4541" w:author="Daniel Noble" w:date="2023-06-30T12:44:00Z"/>
                  </w:rPr>
                </w:rPrChange>
              </w:rPr>
              <w:pPrChange w:id="45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43" w:author="Daniel Noble" w:date="2023-06-30T12:44:00Z">
              <w:r w:rsidRPr="00427B7F">
                <w:rPr>
                  <w:rFonts w:ascii="Times New Roman" w:eastAsia="Helvetica" w:hAnsi="Times New Roman" w:cs="Times New Roman"/>
                  <w:color w:val="000000"/>
                  <w:sz w:val="22"/>
                  <w:szCs w:val="22"/>
                  <w:rPrChange w:id="4544" w:author="Daniel Noble" w:date="2023-06-30T12:50:00Z">
                    <w:rPr>
                      <w:rFonts w:ascii="Helvetica" w:eastAsia="Helvetica" w:hAnsi="Helvetica" w:cs="Helvetica"/>
                      <w:color w:val="000000"/>
                      <w:sz w:val="22"/>
                      <w:szCs w:val="22"/>
                    </w:rPr>
                  </w:rPrChange>
                </w:rPr>
                <w:t>ld0068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EA6EB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45" w:author="Daniel Noble" w:date="2023-06-30T12:44:00Z"/>
                <w:rFonts w:ascii="Times New Roman" w:hAnsi="Times New Roman" w:cs="Times New Roman"/>
                <w:rPrChange w:id="4546" w:author="Daniel Noble" w:date="2023-06-30T12:50:00Z">
                  <w:rPr>
                    <w:ins w:id="4547" w:author="Daniel Noble" w:date="2023-06-30T12:44:00Z"/>
                  </w:rPr>
                </w:rPrChange>
              </w:rPr>
              <w:pPrChange w:id="45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49" w:author="Daniel Noble" w:date="2023-06-30T12:44:00Z">
              <w:r w:rsidRPr="00427B7F">
                <w:rPr>
                  <w:rFonts w:ascii="Times New Roman" w:eastAsia="Helvetica" w:hAnsi="Times New Roman" w:cs="Times New Roman"/>
                  <w:color w:val="000000"/>
                  <w:sz w:val="22"/>
                  <w:szCs w:val="22"/>
                  <w:rPrChange w:id="4550"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A560B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51" w:author="Daniel Noble" w:date="2023-06-30T12:44:00Z"/>
                <w:rFonts w:ascii="Times New Roman" w:hAnsi="Times New Roman" w:cs="Times New Roman"/>
                <w:rPrChange w:id="4552" w:author="Daniel Noble" w:date="2023-06-30T12:50:00Z">
                  <w:rPr>
                    <w:ins w:id="4553" w:author="Daniel Noble" w:date="2023-06-30T12:44:00Z"/>
                  </w:rPr>
                </w:rPrChange>
              </w:rPr>
              <w:pPrChange w:id="45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55" w:author="Daniel Noble" w:date="2023-06-30T12:44:00Z">
              <w:r w:rsidRPr="00427B7F">
                <w:rPr>
                  <w:rFonts w:ascii="Times New Roman" w:eastAsia="Helvetica" w:hAnsi="Times New Roman" w:cs="Times New Roman"/>
                  <w:color w:val="000000"/>
                  <w:sz w:val="22"/>
                  <w:szCs w:val="22"/>
                  <w:rPrChange w:id="4556" w:author="Daniel Noble" w:date="2023-06-30T12:50:00Z">
                    <w:rPr>
                      <w:rFonts w:ascii="Helvetica" w:eastAsia="Helvetica" w:hAnsi="Helvetica" w:cs="Helvetica"/>
                      <w:color w:val="000000"/>
                      <w:sz w:val="22"/>
                      <w:szCs w:val="22"/>
                    </w:rPr>
                  </w:rPrChange>
                </w:rPr>
                <w:t>4</w:t>
              </w:r>
            </w:ins>
          </w:p>
        </w:tc>
      </w:tr>
      <w:tr w:rsidR="00427B7F" w:rsidRPr="00427B7F" w14:paraId="3517878A" w14:textId="77777777" w:rsidTr="00427B7F">
        <w:trPr>
          <w:jc w:val="center"/>
          <w:ins w:id="455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5E215BA" w14:textId="7981911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58" w:author="Daniel Noble" w:date="2023-06-30T12:44:00Z"/>
                <w:rFonts w:ascii="Times New Roman" w:hAnsi="Times New Roman" w:cs="Times New Roman"/>
                <w:rPrChange w:id="4559" w:author="Daniel Noble" w:date="2023-06-30T12:50:00Z">
                  <w:rPr>
                    <w:ins w:id="4560" w:author="Daniel Noble" w:date="2023-06-30T12:44:00Z"/>
                  </w:rPr>
                </w:rPrChange>
              </w:rPr>
              <w:pPrChange w:id="45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836E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62" w:author="Daniel Noble" w:date="2023-06-30T12:44:00Z"/>
                <w:rFonts w:ascii="Times New Roman" w:hAnsi="Times New Roman" w:cs="Times New Roman"/>
                <w:rPrChange w:id="4563" w:author="Daniel Noble" w:date="2023-06-30T12:50:00Z">
                  <w:rPr>
                    <w:ins w:id="4564" w:author="Daniel Noble" w:date="2023-06-30T12:44:00Z"/>
                  </w:rPr>
                </w:rPrChange>
              </w:rPr>
              <w:pPrChange w:id="45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66" w:author="Daniel Noble" w:date="2023-06-30T12:44:00Z">
              <w:r w:rsidRPr="00427B7F">
                <w:rPr>
                  <w:rFonts w:ascii="Times New Roman" w:eastAsia="Helvetica" w:hAnsi="Times New Roman" w:cs="Times New Roman"/>
                  <w:color w:val="000000"/>
                  <w:sz w:val="22"/>
                  <w:szCs w:val="22"/>
                  <w:rPrChange w:id="4567" w:author="Daniel Noble" w:date="2023-06-30T12:50:00Z">
                    <w:rPr>
                      <w:rFonts w:ascii="Helvetica" w:eastAsia="Helvetica" w:hAnsi="Helvetica" w:cs="Helvetica"/>
                      <w:color w:val="000000"/>
                      <w:sz w:val="22"/>
                      <w:szCs w:val="22"/>
                    </w:rPr>
                  </w:rPrChange>
                </w:rPr>
                <w:t>ld0069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EBD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68" w:author="Daniel Noble" w:date="2023-06-30T12:44:00Z"/>
                <w:rFonts w:ascii="Times New Roman" w:hAnsi="Times New Roman" w:cs="Times New Roman"/>
                <w:rPrChange w:id="4569" w:author="Daniel Noble" w:date="2023-06-30T12:50:00Z">
                  <w:rPr>
                    <w:ins w:id="4570" w:author="Daniel Noble" w:date="2023-06-30T12:44:00Z"/>
                  </w:rPr>
                </w:rPrChange>
              </w:rPr>
              <w:pPrChange w:id="45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72" w:author="Daniel Noble" w:date="2023-06-30T12:44:00Z">
              <w:r w:rsidRPr="00427B7F">
                <w:rPr>
                  <w:rFonts w:ascii="Times New Roman" w:eastAsia="Helvetica" w:hAnsi="Times New Roman" w:cs="Times New Roman"/>
                  <w:color w:val="000000"/>
                  <w:sz w:val="22"/>
                  <w:szCs w:val="22"/>
                  <w:rPrChange w:id="4573" w:author="Daniel Noble" w:date="2023-06-30T12:50:00Z">
                    <w:rPr>
                      <w:rFonts w:ascii="Helvetica" w:eastAsia="Helvetica" w:hAnsi="Helvetica" w:cs="Helvetica"/>
                      <w:color w:val="000000"/>
                      <w:sz w:val="22"/>
                      <w:szCs w:val="22"/>
                    </w:rPr>
                  </w:rPrChange>
                </w:rPr>
                <w:t>ld0102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79FE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74" w:author="Daniel Noble" w:date="2023-06-30T12:44:00Z"/>
                <w:rFonts w:ascii="Times New Roman" w:hAnsi="Times New Roman" w:cs="Times New Roman"/>
                <w:rPrChange w:id="4575" w:author="Daniel Noble" w:date="2023-06-30T12:50:00Z">
                  <w:rPr>
                    <w:ins w:id="4576" w:author="Daniel Noble" w:date="2023-06-30T12:44:00Z"/>
                  </w:rPr>
                </w:rPrChange>
              </w:rPr>
              <w:pPrChange w:id="45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78" w:author="Daniel Noble" w:date="2023-06-30T12:44:00Z">
              <w:r w:rsidRPr="00427B7F">
                <w:rPr>
                  <w:rFonts w:ascii="Times New Roman" w:eastAsia="Helvetica" w:hAnsi="Times New Roman" w:cs="Times New Roman"/>
                  <w:color w:val="000000"/>
                  <w:sz w:val="22"/>
                  <w:szCs w:val="22"/>
                  <w:rPrChange w:id="4579" w:author="Daniel Noble" w:date="2023-06-30T12:50:00Z">
                    <w:rPr>
                      <w:rFonts w:ascii="Helvetica" w:eastAsia="Helvetica" w:hAnsi="Helvetica" w:cs="Helvetica"/>
                      <w:color w:val="000000"/>
                      <w:sz w:val="22"/>
                      <w:szCs w:val="22"/>
                    </w:rPr>
                  </w:rPrChange>
                </w:rPr>
                <w:t>2</w:t>
              </w:r>
            </w:ins>
          </w:p>
        </w:tc>
      </w:tr>
      <w:tr w:rsidR="00427B7F" w:rsidRPr="00427B7F" w14:paraId="3273BC4A" w14:textId="77777777" w:rsidTr="00427B7F">
        <w:trPr>
          <w:jc w:val="center"/>
          <w:ins w:id="458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B79884" w14:textId="7AA7D6E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81" w:author="Daniel Noble" w:date="2023-06-30T12:44:00Z"/>
                <w:rFonts w:ascii="Times New Roman" w:hAnsi="Times New Roman" w:cs="Times New Roman"/>
                <w:rPrChange w:id="4582" w:author="Daniel Noble" w:date="2023-06-30T12:50:00Z">
                  <w:rPr>
                    <w:ins w:id="4583" w:author="Daniel Noble" w:date="2023-06-30T12:44:00Z"/>
                  </w:rPr>
                </w:rPrChange>
              </w:rPr>
              <w:pPrChange w:id="45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862E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85" w:author="Daniel Noble" w:date="2023-06-30T12:44:00Z"/>
                <w:rFonts w:ascii="Times New Roman" w:hAnsi="Times New Roman" w:cs="Times New Roman"/>
                <w:rPrChange w:id="4586" w:author="Daniel Noble" w:date="2023-06-30T12:50:00Z">
                  <w:rPr>
                    <w:ins w:id="4587" w:author="Daniel Noble" w:date="2023-06-30T12:44:00Z"/>
                  </w:rPr>
                </w:rPrChange>
              </w:rPr>
              <w:pPrChange w:id="45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89" w:author="Daniel Noble" w:date="2023-06-30T12:44:00Z">
              <w:r w:rsidRPr="00427B7F">
                <w:rPr>
                  <w:rFonts w:ascii="Times New Roman" w:eastAsia="Helvetica" w:hAnsi="Times New Roman" w:cs="Times New Roman"/>
                  <w:color w:val="000000"/>
                  <w:sz w:val="22"/>
                  <w:szCs w:val="22"/>
                  <w:rPrChange w:id="4590" w:author="Daniel Noble" w:date="2023-06-30T12:50:00Z">
                    <w:rPr>
                      <w:rFonts w:ascii="Helvetica" w:eastAsia="Helvetica" w:hAnsi="Helvetica" w:cs="Helvetica"/>
                      <w:color w:val="000000"/>
                      <w:sz w:val="22"/>
                      <w:szCs w:val="22"/>
                    </w:rPr>
                  </w:rPrChange>
                </w:rPr>
                <w:t>ld0072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9A634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91" w:author="Daniel Noble" w:date="2023-06-30T12:44:00Z"/>
                <w:rFonts w:ascii="Times New Roman" w:hAnsi="Times New Roman" w:cs="Times New Roman"/>
                <w:rPrChange w:id="4592" w:author="Daniel Noble" w:date="2023-06-30T12:50:00Z">
                  <w:rPr>
                    <w:ins w:id="4593" w:author="Daniel Noble" w:date="2023-06-30T12:44:00Z"/>
                  </w:rPr>
                </w:rPrChange>
              </w:rPr>
              <w:pPrChange w:id="45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595" w:author="Daniel Noble" w:date="2023-06-30T12:44:00Z">
              <w:r w:rsidRPr="00427B7F">
                <w:rPr>
                  <w:rFonts w:ascii="Times New Roman" w:eastAsia="Helvetica" w:hAnsi="Times New Roman" w:cs="Times New Roman"/>
                  <w:color w:val="000000"/>
                  <w:sz w:val="22"/>
                  <w:szCs w:val="22"/>
                  <w:rPrChange w:id="4596" w:author="Daniel Noble" w:date="2023-06-30T12:50:00Z">
                    <w:rPr>
                      <w:rFonts w:ascii="Helvetica" w:eastAsia="Helvetica" w:hAnsi="Helvetica" w:cs="Helvetica"/>
                      <w:color w:val="000000"/>
                      <w:sz w:val="22"/>
                      <w:szCs w:val="22"/>
                    </w:rPr>
                  </w:rPrChange>
                </w:rPr>
                <w:t>ld0119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DFD1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597" w:author="Daniel Noble" w:date="2023-06-30T12:44:00Z"/>
                <w:rFonts w:ascii="Times New Roman" w:hAnsi="Times New Roman" w:cs="Times New Roman"/>
                <w:rPrChange w:id="4598" w:author="Daniel Noble" w:date="2023-06-30T12:50:00Z">
                  <w:rPr>
                    <w:ins w:id="4599" w:author="Daniel Noble" w:date="2023-06-30T12:44:00Z"/>
                  </w:rPr>
                </w:rPrChange>
              </w:rPr>
              <w:pPrChange w:id="46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01" w:author="Daniel Noble" w:date="2023-06-30T12:44:00Z">
              <w:r w:rsidRPr="00427B7F">
                <w:rPr>
                  <w:rFonts w:ascii="Times New Roman" w:eastAsia="Helvetica" w:hAnsi="Times New Roman" w:cs="Times New Roman"/>
                  <w:color w:val="000000"/>
                  <w:sz w:val="22"/>
                  <w:szCs w:val="22"/>
                  <w:rPrChange w:id="4602" w:author="Daniel Noble" w:date="2023-06-30T12:50:00Z">
                    <w:rPr>
                      <w:rFonts w:ascii="Helvetica" w:eastAsia="Helvetica" w:hAnsi="Helvetica" w:cs="Helvetica"/>
                      <w:color w:val="000000"/>
                      <w:sz w:val="22"/>
                      <w:szCs w:val="22"/>
                    </w:rPr>
                  </w:rPrChange>
                </w:rPr>
                <w:t>1</w:t>
              </w:r>
            </w:ins>
          </w:p>
        </w:tc>
      </w:tr>
      <w:tr w:rsidR="00427B7F" w:rsidRPr="00427B7F" w14:paraId="41A1E2CF" w14:textId="77777777" w:rsidTr="00427B7F">
        <w:trPr>
          <w:jc w:val="center"/>
          <w:ins w:id="460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0B38AE" w14:textId="13EB402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04" w:author="Daniel Noble" w:date="2023-06-30T12:44:00Z"/>
                <w:rFonts w:ascii="Times New Roman" w:hAnsi="Times New Roman" w:cs="Times New Roman"/>
                <w:rPrChange w:id="4605" w:author="Daniel Noble" w:date="2023-06-30T12:50:00Z">
                  <w:rPr>
                    <w:ins w:id="4606" w:author="Daniel Noble" w:date="2023-06-30T12:44:00Z"/>
                  </w:rPr>
                </w:rPrChange>
              </w:rPr>
              <w:pPrChange w:id="46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28A1D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08" w:author="Daniel Noble" w:date="2023-06-30T12:44:00Z"/>
                <w:rFonts w:ascii="Times New Roman" w:hAnsi="Times New Roman" w:cs="Times New Roman"/>
                <w:rPrChange w:id="4609" w:author="Daniel Noble" w:date="2023-06-30T12:50:00Z">
                  <w:rPr>
                    <w:ins w:id="4610" w:author="Daniel Noble" w:date="2023-06-30T12:44:00Z"/>
                  </w:rPr>
                </w:rPrChange>
              </w:rPr>
              <w:pPrChange w:id="46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12" w:author="Daniel Noble" w:date="2023-06-30T12:44:00Z">
              <w:r w:rsidRPr="00427B7F">
                <w:rPr>
                  <w:rFonts w:ascii="Times New Roman" w:eastAsia="Helvetica" w:hAnsi="Times New Roman" w:cs="Times New Roman"/>
                  <w:color w:val="000000"/>
                  <w:sz w:val="22"/>
                  <w:szCs w:val="22"/>
                  <w:rPrChange w:id="4613" w:author="Daniel Noble" w:date="2023-06-30T12:50:00Z">
                    <w:rPr>
                      <w:rFonts w:ascii="Helvetica" w:eastAsia="Helvetica" w:hAnsi="Helvetica" w:cs="Helvetica"/>
                      <w:color w:val="000000"/>
                      <w:sz w:val="22"/>
                      <w:szCs w:val="22"/>
                    </w:rPr>
                  </w:rPrChange>
                </w:rPr>
                <w:t>ld0081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A8790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14" w:author="Daniel Noble" w:date="2023-06-30T12:44:00Z"/>
                <w:rFonts w:ascii="Times New Roman" w:hAnsi="Times New Roman" w:cs="Times New Roman"/>
                <w:rPrChange w:id="4615" w:author="Daniel Noble" w:date="2023-06-30T12:50:00Z">
                  <w:rPr>
                    <w:ins w:id="4616" w:author="Daniel Noble" w:date="2023-06-30T12:44:00Z"/>
                  </w:rPr>
                </w:rPrChange>
              </w:rPr>
              <w:pPrChange w:id="46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18" w:author="Daniel Noble" w:date="2023-06-30T12:44:00Z">
              <w:r w:rsidRPr="00427B7F">
                <w:rPr>
                  <w:rFonts w:ascii="Times New Roman" w:eastAsia="Helvetica" w:hAnsi="Times New Roman" w:cs="Times New Roman"/>
                  <w:color w:val="000000"/>
                  <w:sz w:val="22"/>
                  <w:szCs w:val="22"/>
                  <w:rPrChange w:id="4619" w:author="Daniel Noble" w:date="2023-06-30T12:50:00Z">
                    <w:rPr>
                      <w:rFonts w:ascii="Helvetica" w:eastAsia="Helvetica" w:hAnsi="Helvetica" w:cs="Helvetica"/>
                      <w:color w:val="000000"/>
                      <w:sz w:val="22"/>
                      <w:szCs w:val="22"/>
                    </w:rPr>
                  </w:rPrChange>
                </w:rPr>
                <w:t>ld0111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53808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20" w:author="Daniel Noble" w:date="2023-06-30T12:44:00Z"/>
                <w:rFonts w:ascii="Times New Roman" w:hAnsi="Times New Roman" w:cs="Times New Roman"/>
                <w:rPrChange w:id="4621" w:author="Daniel Noble" w:date="2023-06-30T12:50:00Z">
                  <w:rPr>
                    <w:ins w:id="4622" w:author="Daniel Noble" w:date="2023-06-30T12:44:00Z"/>
                  </w:rPr>
                </w:rPrChange>
              </w:rPr>
              <w:pPrChange w:id="46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24" w:author="Daniel Noble" w:date="2023-06-30T12:44:00Z">
              <w:r w:rsidRPr="00427B7F">
                <w:rPr>
                  <w:rFonts w:ascii="Times New Roman" w:eastAsia="Helvetica" w:hAnsi="Times New Roman" w:cs="Times New Roman"/>
                  <w:color w:val="000000"/>
                  <w:sz w:val="22"/>
                  <w:szCs w:val="22"/>
                  <w:rPrChange w:id="4625" w:author="Daniel Noble" w:date="2023-06-30T12:50:00Z">
                    <w:rPr>
                      <w:rFonts w:ascii="Helvetica" w:eastAsia="Helvetica" w:hAnsi="Helvetica" w:cs="Helvetica"/>
                      <w:color w:val="000000"/>
                      <w:sz w:val="22"/>
                      <w:szCs w:val="22"/>
                    </w:rPr>
                  </w:rPrChange>
                </w:rPr>
                <w:t>2</w:t>
              </w:r>
            </w:ins>
          </w:p>
        </w:tc>
      </w:tr>
      <w:tr w:rsidR="00427B7F" w:rsidRPr="00427B7F" w14:paraId="3E451B3A" w14:textId="77777777" w:rsidTr="00427B7F">
        <w:trPr>
          <w:jc w:val="center"/>
          <w:ins w:id="462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A86EB53" w14:textId="43088D2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27" w:author="Daniel Noble" w:date="2023-06-30T12:44:00Z"/>
                <w:rFonts w:ascii="Times New Roman" w:hAnsi="Times New Roman" w:cs="Times New Roman"/>
                <w:rPrChange w:id="4628" w:author="Daniel Noble" w:date="2023-06-30T12:50:00Z">
                  <w:rPr>
                    <w:ins w:id="4629" w:author="Daniel Noble" w:date="2023-06-30T12:44:00Z"/>
                  </w:rPr>
                </w:rPrChange>
              </w:rPr>
              <w:pPrChange w:id="46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FEBD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1" w:author="Daniel Noble" w:date="2023-06-30T12:44:00Z"/>
                <w:rFonts w:ascii="Times New Roman" w:hAnsi="Times New Roman" w:cs="Times New Roman"/>
                <w:rPrChange w:id="4632" w:author="Daniel Noble" w:date="2023-06-30T12:50:00Z">
                  <w:rPr>
                    <w:ins w:id="4633" w:author="Daniel Noble" w:date="2023-06-30T12:44:00Z"/>
                  </w:rPr>
                </w:rPrChange>
              </w:rPr>
              <w:pPrChange w:id="463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35" w:author="Daniel Noble" w:date="2023-06-30T12:44:00Z">
              <w:r w:rsidRPr="00427B7F">
                <w:rPr>
                  <w:rFonts w:ascii="Times New Roman" w:eastAsia="Helvetica" w:hAnsi="Times New Roman" w:cs="Times New Roman"/>
                  <w:color w:val="000000"/>
                  <w:sz w:val="22"/>
                  <w:szCs w:val="22"/>
                  <w:rPrChange w:id="4636" w:author="Daniel Noble" w:date="2023-06-30T12:50:00Z">
                    <w:rPr>
                      <w:rFonts w:ascii="Helvetica" w:eastAsia="Helvetica" w:hAnsi="Helvetica" w:cs="Helvetica"/>
                      <w:color w:val="000000"/>
                      <w:sz w:val="22"/>
                      <w:szCs w:val="22"/>
                    </w:rPr>
                  </w:rPrChange>
                </w:rPr>
                <w:t>ld0085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CAC5C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37" w:author="Daniel Noble" w:date="2023-06-30T12:44:00Z"/>
                <w:rFonts w:ascii="Times New Roman" w:hAnsi="Times New Roman" w:cs="Times New Roman"/>
                <w:rPrChange w:id="4638" w:author="Daniel Noble" w:date="2023-06-30T12:50:00Z">
                  <w:rPr>
                    <w:ins w:id="4639" w:author="Daniel Noble" w:date="2023-06-30T12:44:00Z"/>
                  </w:rPr>
                </w:rPrChange>
              </w:rPr>
              <w:pPrChange w:id="46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41" w:author="Daniel Noble" w:date="2023-06-30T12:44:00Z">
              <w:r w:rsidRPr="00427B7F">
                <w:rPr>
                  <w:rFonts w:ascii="Times New Roman" w:eastAsia="Helvetica" w:hAnsi="Times New Roman" w:cs="Times New Roman"/>
                  <w:color w:val="000000"/>
                  <w:sz w:val="22"/>
                  <w:szCs w:val="22"/>
                  <w:rPrChange w:id="4642"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13739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43" w:author="Daniel Noble" w:date="2023-06-30T12:44:00Z"/>
                <w:rFonts w:ascii="Times New Roman" w:hAnsi="Times New Roman" w:cs="Times New Roman"/>
                <w:rPrChange w:id="4644" w:author="Daniel Noble" w:date="2023-06-30T12:50:00Z">
                  <w:rPr>
                    <w:ins w:id="4645" w:author="Daniel Noble" w:date="2023-06-30T12:44:00Z"/>
                  </w:rPr>
                </w:rPrChange>
              </w:rPr>
              <w:pPrChange w:id="46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47" w:author="Daniel Noble" w:date="2023-06-30T12:44:00Z">
              <w:r w:rsidRPr="00427B7F">
                <w:rPr>
                  <w:rFonts w:ascii="Times New Roman" w:eastAsia="Helvetica" w:hAnsi="Times New Roman" w:cs="Times New Roman"/>
                  <w:color w:val="000000"/>
                  <w:sz w:val="22"/>
                  <w:szCs w:val="22"/>
                  <w:rPrChange w:id="4648" w:author="Daniel Noble" w:date="2023-06-30T12:50:00Z">
                    <w:rPr>
                      <w:rFonts w:ascii="Helvetica" w:eastAsia="Helvetica" w:hAnsi="Helvetica" w:cs="Helvetica"/>
                      <w:color w:val="000000"/>
                      <w:sz w:val="22"/>
                      <w:szCs w:val="22"/>
                    </w:rPr>
                  </w:rPrChange>
                </w:rPr>
                <w:t>3</w:t>
              </w:r>
            </w:ins>
          </w:p>
        </w:tc>
      </w:tr>
      <w:tr w:rsidR="00427B7F" w:rsidRPr="00427B7F" w14:paraId="7208CA5F" w14:textId="77777777" w:rsidTr="00427B7F">
        <w:trPr>
          <w:jc w:val="center"/>
          <w:ins w:id="464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C325795" w14:textId="3A1BF67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50" w:author="Daniel Noble" w:date="2023-06-30T12:44:00Z"/>
                <w:rFonts w:ascii="Times New Roman" w:hAnsi="Times New Roman" w:cs="Times New Roman"/>
                <w:rPrChange w:id="4651" w:author="Daniel Noble" w:date="2023-06-30T12:50:00Z">
                  <w:rPr>
                    <w:ins w:id="4652" w:author="Daniel Noble" w:date="2023-06-30T12:44:00Z"/>
                  </w:rPr>
                </w:rPrChange>
              </w:rPr>
              <w:pPrChange w:id="46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56F554" w14:textId="538E686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54" w:author="Daniel Noble" w:date="2023-06-30T12:44:00Z"/>
                <w:rFonts w:ascii="Times New Roman" w:hAnsi="Times New Roman" w:cs="Times New Roman"/>
                <w:rPrChange w:id="4655" w:author="Daniel Noble" w:date="2023-06-30T12:50:00Z">
                  <w:rPr>
                    <w:ins w:id="4656" w:author="Daniel Noble" w:date="2023-06-30T12:44:00Z"/>
                  </w:rPr>
                </w:rPrChange>
              </w:rPr>
              <w:pPrChange w:id="465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58" w:author="Daniel Noble" w:date="2023-06-30T12:49:00Z">
              <w:r w:rsidRPr="00427B7F">
                <w:rPr>
                  <w:rFonts w:ascii="Times New Roman" w:eastAsia="Helvetica" w:hAnsi="Times New Roman" w:cs="Times New Roman"/>
                  <w:color w:val="000000"/>
                  <w:sz w:val="22"/>
                  <w:szCs w:val="22"/>
                  <w:rPrChange w:id="4659"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E574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60" w:author="Daniel Noble" w:date="2023-06-30T12:44:00Z"/>
                <w:rFonts w:ascii="Times New Roman" w:hAnsi="Times New Roman" w:cs="Times New Roman"/>
                <w:rPrChange w:id="4661" w:author="Daniel Noble" w:date="2023-06-30T12:50:00Z">
                  <w:rPr>
                    <w:ins w:id="4662" w:author="Daniel Noble" w:date="2023-06-30T12:44:00Z"/>
                  </w:rPr>
                </w:rPrChange>
              </w:rPr>
              <w:pPrChange w:id="46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64" w:author="Daniel Noble" w:date="2023-06-30T12:44:00Z">
              <w:r w:rsidRPr="00427B7F">
                <w:rPr>
                  <w:rFonts w:ascii="Times New Roman" w:eastAsia="Helvetica" w:hAnsi="Times New Roman" w:cs="Times New Roman"/>
                  <w:color w:val="000000"/>
                  <w:sz w:val="22"/>
                  <w:szCs w:val="22"/>
                  <w:rPrChange w:id="4665" w:author="Daniel Noble" w:date="2023-06-30T12:50:00Z">
                    <w:rPr>
                      <w:rFonts w:ascii="Helvetica" w:eastAsia="Helvetica" w:hAnsi="Helvetica" w:cs="Helvetica"/>
                      <w:color w:val="000000"/>
                      <w:sz w:val="22"/>
                      <w:szCs w:val="22"/>
                    </w:rPr>
                  </w:rPrChange>
                </w:rPr>
                <w:t>ld0137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372E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66" w:author="Daniel Noble" w:date="2023-06-30T12:44:00Z"/>
                <w:rFonts w:ascii="Times New Roman" w:hAnsi="Times New Roman" w:cs="Times New Roman"/>
                <w:rPrChange w:id="4667" w:author="Daniel Noble" w:date="2023-06-30T12:50:00Z">
                  <w:rPr>
                    <w:ins w:id="4668" w:author="Daniel Noble" w:date="2023-06-30T12:44:00Z"/>
                  </w:rPr>
                </w:rPrChange>
              </w:rPr>
              <w:pPrChange w:id="46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70" w:author="Daniel Noble" w:date="2023-06-30T12:44:00Z">
              <w:r w:rsidRPr="00427B7F">
                <w:rPr>
                  <w:rFonts w:ascii="Times New Roman" w:eastAsia="Helvetica" w:hAnsi="Times New Roman" w:cs="Times New Roman"/>
                  <w:color w:val="000000"/>
                  <w:sz w:val="22"/>
                  <w:szCs w:val="22"/>
                  <w:rPrChange w:id="4671" w:author="Daniel Noble" w:date="2023-06-30T12:50:00Z">
                    <w:rPr>
                      <w:rFonts w:ascii="Helvetica" w:eastAsia="Helvetica" w:hAnsi="Helvetica" w:cs="Helvetica"/>
                      <w:color w:val="000000"/>
                      <w:sz w:val="22"/>
                      <w:szCs w:val="22"/>
                    </w:rPr>
                  </w:rPrChange>
                </w:rPr>
                <w:t>1</w:t>
              </w:r>
            </w:ins>
          </w:p>
        </w:tc>
      </w:tr>
      <w:tr w:rsidR="00427B7F" w:rsidRPr="00427B7F" w14:paraId="584B7DA1" w14:textId="77777777" w:rsidTr="00427B7F">
        <w:trPr>
          <w:jc w:val="center"/>
          <w:ins w:id="467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4883D0" w14:textId="5DCB499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73" w:author="Daniel Noble" w:date="2023-06-30T12:44:00Z"/>
                <w:rFonts w:ascii="Times New Roman" w:hAnsi="Times New Roman" w:cs="Times New Roman"/>
                <w:rPrChange w:id="4674" w:author="Daniel Noble" w:date="2023-06-30T12:50:00Z">
                  <w:rPr>
                    <w:ins w:id="4675" w:author="Daniel Noble" w:date="2023-06-30T12:44:00Z"/>
                  </w:rPr>
                </w:rPrChange>
              </w:rPr>
              <w:pPrChange w:id="46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F5B29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77" w:author="Daniel Noble" w:date="2023-06-30T12:44:00Z"/>
                <w:rFonts w:ascii="Times New Roman" w:hAnsi="Times New Roman" w:cs="Times New Roman"/>
                <w:rPrChange w:id="4678" w:author="Daniel Noble" w:date="2023-06-30T12:50:00Z">
                  <w:rPr>
                    <w:ins w:id="4679" w:author="Daniel Noble" w:date="2023-06-30T12:44:00Z"/>
                  </w:rPr>
                </w:rPrChange>
              </w:rPr>
              <w:pPrChange w:id="468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81" w:author="Daniel Noble" w:date="2023-06-30T12:44:00Z">
              <w:r w:rsidRPr="00427B7F">
                <w:rPr>
                  <w:rFonts w:ascii="Times New Roman" w:eastAsia="Helvetica" w:hAnsi="Times New Roman" w:cs="Times New Roman"/>
                  <w:color w:val="000000"/>
                  <w:sz w:val="22"/>
                  <w:szCs w:val="22"/>
                  <w:rPrChange w:id="4682" w:author="Daniel Noble" w:date="2023-06-30T12:50:00Z">
                    <w:rPr>
                      <w:rFonts w:ascii="Helvetica" w:eastAsia="Helvetica" w:hAnsi="Helvetica" w:cs="Helvetica"/>
                      <w:color w:val="000000"/>
                      <w:sz w:val="22"/>
                      <w:szCs w:val="22"/>
                    </w:rPr>
                  </w:rPrChange>
                </w:rPr>
                <w:t>ld0090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D0C6D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3" w:author="Daniel Noble" w:date="2023-06-30T12:44:00Z"/>
                <w:rFonts w:ascii="Times New Roman" w:hAnsi="Times New Roman" w:cs="Times New Roman"/>
                <w:rPrChange w:id="4684" w:author="Daniel Noble" w:date="2023-06-30T12:50:00Z">
                  <w:rPr>
                    <w:ins w:id="4685" w:author="Daniel Noble" w:date="2023-06-30T12:44:00Z"/>
                  </w:rPr>
                </w:rPrChange>
              </w:rPr>
              <w:pPrChange w:id="46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87" w:author="Daniel Noble" w:date="2023-06-30T12:44:00Z">
              <w:r w:rsidRPr="00427B7F">
                <w:rPr>
                  <w:rFonts w:ascii="Times New Roman" w:eastAsia="Helvetica" w:hAnsi="Times New Roman" w:cs="Times New Roman"/>
                  <w:color w:val="000000"/>
                  <w:sz w:val="22"/>
                  <w:szCs w:val="22"/>
                  <w:rPrChange w:id="4688" w:author="Daniel Noble" w:date="2023-06-30T12:50:00Z">
                    <w:rPr>
                      <w:rFonts w:ascii="Helvetica" w:eastAsia="Helvetica" w:hAnsi="Helvetica" w:cs="Helvetica"/>
                      <w:color w:val="000000"/>
                      <w:sz w:val="22"/>
                      <w:szCs w:val="22"/>
                    </w:rPr>
                  </w:rPrChange>
                </w:rPr>
                <w:t>ld0027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667D4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89" w:author="Daniel Noble" w:date="2023-06-30T12:44:00Z"/>
                <w:rFonts w:ascii="Times New Roman" w:hAnsi="Times New Roman" w:cs="Times New Roman"/>
                <w:rPrChange w:id="4690" w:author="Daniel Noble" w:date="2023-06-30T12:50:00Z">
                  <w:rPr>
                    <w:ins w:id="4691" w:author="Daniel Noble" w:date="2023-06-30T12:44:00Z"/>
                  </w:rPr>
                </w:rPrChange>
              </w:rPr>
              <w:pPrChange w:id="46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693" w:author="Daniel Noble" w:date="2023-06-30T12:44:00Z">
              <w:r w:rsidRPr="00427B7F">
                <w:rPr>
                  <w:rFonts w:ascii="Times New Roman" w:eastAsia="Helvetica" w:hAnsi="Times New Roman" w:cs="Times New Roman"/>
                  <w:color w:val="000000"/>
                  <w:sz w:val="22"/>
                  <w:szCs w:val="22"/>
                  <w:rPrChange w:id="4694" w:author="Daniel Noble" w:date="2023-06-30T12:50:00Z">
                    <w:rPr>
                      <w:rFonts w:ascii="Helvetica" w:eastAsia="Helvetica" w:hAnsi="Helvetica" w:cs="Helvetica"/>
                      <w:color w:val="000000"/>
                      <w:sz w:val="22"/>
                      <w:szCs w:val="22"/>
                    </w:rPr>
                  </w:rPrChange>
                </w:rPr>
                <w:t>4</w:t>
              </w:r>
            </w:ins>
          </w:p>
        </w:tc>
      </w:tr>
      <w:tr w:rsidR="00427B7F" w:rsidRPr="00427B7F" w14:paraId="3EB1BD5C" w14:textId="77777777" w:rsidTr="00427B7F">
        <w:trPr>
          <w:jc w:val="center"/>
          <w:ins w:id="469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1F7502" w14:textId="5AD3D4B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696" w:author="Daniel Noble" w:date="2023-06-30T12:44:00Z"/>
                <w:rFonts w:ascii="Times New Roman" w:hAnsi="Times New Roman" w:cs="Times New Roman"/>
                <w:rPrChange w:id="4697" w:author="Daniel Noble" w:date="2023-06-30T12:50:00Z">
                  <w:rPr>
                    <w:ins w:id="4698" w:author="Daniel Noble" w:date="2023-06-30T12:44:00Z"/>
                  </w:rPr>
                </w:rPrChange>
              </w:rPr>
              <w:pPrChange w:id="46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D8C0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00" w:author="Daniel Noble" w:date="2023-06-30T12:44:00Z"/>
                <w:rFonts w:ascii="Times New Roman" w:hAnsi="Times New Roman" w:cs="Times New Roman"/>
                <w:rPrChange w:id="4701" w:author="Daniel Noble" w:date="2023-06-30T12:50:00Z">
                  <w:rPr>
                    <w:ins w:id="4702" w:author="Daniel Noble" w:date="2023-06-30T12:44:00Z"/>
                  </w:rPr>
                </w:rPrChange>
              </w:rPr>
              <w:pPrChange w:id="470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04" w:author="Daniel Noble" w:date="2023-06-30T12:44:00Z">
              <w:r w:rsidRPr="00427B7F">
                <w:rPr>
                  <w:rFonts w:ascii="Times New Roman" w:eastAsia="Helvetica" w:hAnsi="Times New Roman" w:cs="Times New Roman"/>
                  <w:color w:val="000000"/>
                  <w:sz w:val="22"/>
                  <w:szCs w:val="22"/>
                  <w:rPrChange w:id="4705" w:author="Daniel Noble" w:date="2023-06-30T12:50:00Z">
                    <w:rPr>
                      <w:rFonts w:ascii="Helvetica" w:eastAsia="Helvetica" w:hAnsi="Helvetica" w:cs="Helvetica"/>
                      <w:color w:val="000000"/>
                      <w:sz w:val="22"/>
                      <w:szCs w:val="22"/>
                    </w:rPr>
                  </w:rPrChange>
                </w:rPr>
                <w:t>ld0091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42C0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06" w:author="Daniel Noble" w:date="2023-06-30T12:44:00Z"/>
                <w:rFonts w:ascii="Times New Roman" w:hAnsi="Times New Roman" w:cs="Times New Roman"/>
                <w:rPrChange w:id="4707" w:author="Daniel Noble" w:date="2023-06-30T12:50:00Z">
                  <w:rPr>
                    <w:ins w:id="4708" w:author="Daniel Noble" w:date="2023-06-30T12:44:00Z"/>
                  </w:rPr>
                </w:rPrChange>
              </w:rPr>
              <w:pPrChange w:id="47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10" w:author="Daniel Noble" w:date="2023-06-30T12:44:00Z">
              <w:r w:rsidRPr="00427B7F">
                <w:rPr>
                  <w:rFonts w:ascii="Times New Roman" w:eastAsia="Helvetica" w:hAnsi="Times New Roman" w:cs="Times New Roman"/>
                  <w:color w:val="000000"/>
                  <w:sz w:val="22"/>
                  <w:szCs w:val="22"/>
                  <w:rPrChange w:id="4711" w:author="Daniel Noble" w:date="2023-06-30T12:50:00Z">
                    <w:rPr>
                      <w:rFonts w:ascii="Helvetica" w:eastAsia="Helvetica" w:hAnsi="Helvetica" w:cs="Helvetica"/>
                      <w:color w:val="000000"/>
                      <w:sz w:val="22"/>
                      <w:szCs w:val="22"/>
                    </w:rPr>
                  </w:rPrChange>
                </w:rPr>
                <w:t>ld0043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F9BC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12" w:author="Daniel Noble" w:date="2023-06-30T12:44:00Z"/>
                <w:rFonts w:ascii="Times New Roman" w:hAnsi="Times New Roman" w:cs="Times New Roman"/>
                <w:rPrChange w:id="4713" w:author="Daniel Noble" w:date="2023-06-30T12:50:00Z">
                  <w:rPr>
                    <w:ins w:id="4714" w:author="Daniel Noble" w:date="2023-06-30T12:44:00Z"/>
                  </w:rPr>
                </w:rPrChange>
              </w:rPr>
              <w:pPrChange w:id="47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16" w:author="Daniel Noble" w:date="2023-06-30T12:44:00Z">
              <w:r w:rsidRPr="00427B7F">
                <w:rPr>
                  <w:rFonts w:ascii="Times New Roman" w:eastAsia="Helvetica" w:hAnsi="Times New Roman" w:cs="Times New Roman"/>
                  <w:color w:val="000000"/>
                  <w:sz w:val="22"/>
                  <w:szCs w:val="22"/>
                  <w:rPrChange w:id="4717" w:author="Daniel Noble" w:date="2023-06-30T12:50:00Z">
                    <w:rPr>
                      <w:rFonts w:ascii="Helvetica" w:eastAsia="Helvetica" w:hAnsi="Helvetica" w:cs="Helvetica"/>
                      <w:color w:val="000000"/>
                      <w:sz w:val="22"/>
                      <w:szCs w:val="22"/>
                    </w:rPr>
                  </w:rPrChange>
                </w:rPr>
                <w:t>2</w:t>
              </w:r>
            </w:ins>
          </w:p>
        </w:tc>
      </w:tr>
      <w:tr w:rsidR="00427B7F" w:rsidRPr="00427B7F" w14:paraId="3DA834F7" w14:textId="77777777" w:rsidTr="00427B7F">
        <w:trPr>
          <w:jc w:val="center"/>
          <w:ins w:id="471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BA47B1" w14:textId="0B9451A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19" w:author="Daniel Noble" w:date="2023-06-30T12:44:00Z"/>
                <w:rFonts w:ascii="Times New Roman" w:hAnsi="Times New Roman" w:cs="Times New Roman"/>
                <w:rPrChange w:id="4720" w:author="Daniel Noble" w:date="2023-06-30T12:50:00Z">
                  <w:rPr>
                    <w:ins w:id="4721" w:author="Daniel Noble" w:date="2023-06-30T12:44:00Z"/>
                  </w:rPr>
                </w:rPrChange>
              </w:rPr>
              <w:pPrChange w:id="47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5D1FE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3" w:author="Daniel Noble" w:date="2023-06-30T12:44:00Z"/>
                <w:rFonts w:ascii="Times New Roman" w:hAnsi="Times New Roman" w:cs="Times New Roman"/>
                <w:rPrChange w:id="4724" w:author="Daniel Noble" w:date="2023-06-30T12:50:00Z">
                  <w:rPr>
                    <w:ins w:id="4725" w:author="Daniel Noble" w:date="2023-06-30T12:44:00Z"/>
                  </w:rPr>
                </w:rPrChange>
              </w:rPr>
              <w:pPrChange w:id="472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27" w:author="Daniel Noble" w:date="2023-06-30T12:44:00Z">
              <w:r w:rsidRPr="00427B7F">
                <w:rPr>
                  <w:rFonts w:ascii="Times New Roman" w:eastAsia="Helvetica" w:hAnsi="Times New Roman" w:cs="Times New Roman"/>
                  <w:color w:val="000000"/>
                  <w:sz w:val="22"/>
                  <w:szCs w:val="22"/>
                  <w:rPrChange w:id="4728" w:author="Daniel Noble" w:date="2023-06-30T12:50:00Z">
                    <w:rPr>
                      <w:rFonts w:ascii="Helvetica" w:eastAsia="Helvetica" w:hAnsi="Helvetica" w:cs="Helvetica"/>
                      <w:color w:val="000000"/>
                      <w:sz w:val="22"/>
                      <w:szCs w:val="22"/>
                    </w:rPr>
                  </w:rPrChange>
                </w:rPr>
                <w:t>ld0093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9DA9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29" w:author="Daniel Noble" w:date="2023-06-30T12:44:00Z"/>
                <w:rFonts w:ascii="Times New Roman" w:hAnsi="Times New Roman" w:cs="Times New Roman"/>
                <w:rPrChange w:id="4730" w:author="Daniel Noble" w:date="2023-06-30T12:50:00Z">
                  <w:rPr>
                    <w:ins w:id="4731" w:author="Daniel Noble" w:date="2023-06-30T12:44:00Z"/>
                  </w:rPr>
                </w:rPrChange>
              </w:rPr>
              <w:pPrChange w:id="47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33" w:author="Daniel Noble" w:date="2023-06-30T12:44:00Z">
              <w:r w:rsidRPr="00427B7F">
                <w:rPr>
                  <w:rFonts w:ascii="Times New Roman" w:eastAsia="Helvetica" w:hAnsi="Times New Roman" w:cs="Times New Roman"/>
                  <w:color w:val="000000"/>
                  <w:sz w:val="22"/>
                  <w:szCs w:val="22"/>
                  <w:rPrChange w:id="4734"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6EF48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35" w:author="Daniel Noble" w:date="2023-06-30T12:44:00Z"/>
                <w:rFonts w:ascii="Times New Roman" w:hAnsi="Times New Roman" w:cs="Times New Roman"/>
                <w:rPrChange w:id="4736" w:author="Daniel Noble" w:date="2023-06-30T12:50:00Z">
                  <w:rPr>
                    <w:ins w:id="4737" w:author="Daniel Noble" w:date="2023-06-30T12:44:00Z"/>
                  </w:rPr>
                </w:rPrChange>
              </w:rPr>
              <w:pPrChange w:id="47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39" w:author="Daniel Noble" w:date="2023-06-30T12:44:00Z">
              <w:r w:rsidRPr="00427B7F">
                <w:rPr>
                  <w:rFonts w:ascii="Times New Roman" w:eastAsia="Helvetica" w:hAnsi="Times New Roman" w:cs="Times New Roman"/>
                  <w:color w:val="000000"/>
                  <w:sz w:val="22"/>
                  <w:szCs w:val="22"/>
                  <w:rPrChange w:id="4740" w:author="Daniel Noble" w:date="2023-06-30T12:50:00Z">
                    <w:rPr>
                      <w:rFonts w:ascii="Helvetica" w:eastAsia="Helvetica" w:hAnsi="Helvetica" w:cs="Helvetica"/>
                      <w:color w:val="000000"/>
                      <w:sz w:val="22"/>
                      <w:szCs w:val="22"/>
                    </w:rPr>
                  </w:rPrChange>
                </w:rPr>
                <w:t>3</w:t>
              </w:r>
            </w:ins>
          </w:p>
        </w:tc>
      </w:tr>
      <w:tr w:rsidR="00427B7F" w:rsidRPr="00427B7F" w14:paraId="6CCB4D2F" w14:textId="77777777" w:rsidTr="00427B7F">
        <w:trPr>
          <w:jc w:val="center"/>
          <w:ins w:id="474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04B19B" w14:textId="540DB0C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42" w:author="Daniel Noble" w:date="2023-06-30T12:44:00Z"/>
                <w:rFonts w:ascii="Times New Roman" w:hAnsi="Times New Roman" w:cs="Times New Roman"/>
                <w:rPrChange w:id="4743" w:author="Daniel Noble" w:date="2023-06-30T12:50:00Z">
                  <w:rPr>
                    <w:ins w:id="4744" w:author="Daniel Noble" w:date="2023-06-30T12:44:00Z"/>
                  </w:rPr>
                </w:rPrChange>
              </w:rPr>
              <w:pPrChange w:id="47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1E8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46" w:author="Daniel Noble" w:date="2023-06-30T12:44:00Z"/>
                <w:rFonts w:ascii="Times New Roman" w:hAnsi="Times New Roman" w:cs="Times New Roman"/>
                <w:rPrChange w:id="4747" w:author="Daniel Noble" w:date="2023-06-30T12:50:00Z">
                  <w:rPr>
                    <w:ins w:id="4748" w:author="Daniel Noble" w:date="2023-06-30T12:44:00Z"/>
                  </w:rPr>
                </w:rPrChange>
              </w:rPr>
              <w:pPrChange w:id="474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50" w:author="Daniel Noble" w:date="2023-06-30T12:44:00Z">
              <w:r w:rsidRPr="00427B7F">
                <w:rPr>
                  <w:rFonts w:ascii="Times New Roman" w:eastAsia="Helvetica" w:hAnsi="Times New Roman" w:cs="Times New Roman"/>
                  <w:color w:val="000000"/>
                  <w:sz w:val="22"/>
                  <w:szCs w:val="22"/>
                  <w:rPrChange w:id="4751" w:author="Daniel Noble" w:date="2023-06-30T12:50:00Z">
                    <w:rPr>
                      <w:rFonts w:ascii="Helvetica" w:eastAsia="Helvetica" w:hAnsi="Helvetica" w:cs="Helvetica"/>
                      <w:color w:val="000000"/>
                      <w:sz w:val="22"/>
                      <w:szCs w:val="22"/>
                    </w:rPr>
                  </w:rPrChange>
                </w:rPr>
                <w:t>ld0103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D137D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52" w:author="Daniel Noble" w:date="2023-06-30T12:44:00Z"/>
                <w:rFonts w:ascii="Times New Roman" w:hAnsi="Times New Roman" w:cs="Times New Roman"/>
                <w:rPrChange w:id="4753" w:author="Daniel Noble" w:date="2023-06-30T12:50:00Z">
                  <w:rPr>
                    <w:ins w:id="4754" w:author="Daniel Noble" w:date="2023-06-30T12:44:00Z"/>
                  </w:rPr>
                </w:rPrChange>
              </w:rPr>
              <w:pPrChange w:id="47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56" w:author="Daniel Noble" w:date="2023-06-30T12:44:00Z">
              <w:r w:rsidRPr="00427B7F">
                <w:rPr>
                  <w:rFonts w:ascii="Times New Roman" w:eastAsia="Helvetica" w:hAnsi="Times New Roman" w:cs="Times New Roman"/>
                  <w:color w:val="000000"/>
                  <w:sz w:val="22"/>
                  <w:szCs w:val="22"/>
                  <w:rPrChange w:id="4757" w:author="Daniel Noble" w:date="2023-06-30T12:50:00Z">
                    <w:rPr>
                      <w:rFonts w:ascii="Helvetica" w:eastAsia="Helvetica" w:hAnsi="Helvetica" w:cs="Helvetica"/>
                      <w:color w:val="000000"/>
                      <w:sz w:val="22"/>
                      <w:szCs w:val="22"/>
                    </w:rPr>
                  </w:rPrChange>
                </w:rPr>
                <w:t>ld0150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59382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58" w:author="Daniel Noble" w:date="2023-06-30T12:44:00Z"/>
                <w:rFonts w:ascii="Times New Roman" w:hAnsi="Times New Roman" w:cs="Times New Roman"/>
                <w:rPrChange w:id="4759" w:author="Daniel Noble" w:date="2023-06-30T12:50:00Z">
                  <w:rPr>
                    <w:ins w:id="4760" w:author="Daniel Noble" w:date="2023-06-30T12:44:00Z"/>
                  </w:rPr>
                </w:rPrChange>
              </w:rPr>
              <w:pPrChange w:id="47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62" w:author="Daniel Noble" w:date="2023-06-30T12:44:00Z">
              <w:r w:rsidRPr="00427B7F">
                <w:rPr>
                  <w:rFonts w:ascii="Times New Roman" w:eastAsia="Helvetica" w:hAnsi="Times New Roman" w:cs="Times New Roman"/>
                  <w:color w:val="000000"/>
                  <w:sz w:val="22"/>
                  <w:szCs w:val="22"/>
                  <w:rPrChange w:id="4763" w:author="Daniel Noble" w:date="2023-06-30T12:50:00Z">
                    <w:rPr>
                      <w:rFonts w:ascii="Helvetica" w:eastAsia="Helvetica" w:hAnsi="Helvetica" w:cs="Helvetica"/>
                      <w:color w:val="000000"/>
                      <w:sz w:val="22"/>
                      <w:szCs w:val="22"/>
                    </w:rPr>
                  </w:rPrChange>
                </w:rPr>
                <w:t>2</w:t>
              </w:r>
            </w:ins>
          </w:p>
        </w:tc>
      </w:tr>
      <w:tr w:rsidR="00427B7F" w:rsidRPr="00427B7F" w14:paraId="0E5414A1" w14:textId="77777777" w:rsidTr="00427B7F">
        <w:trPr>
          <w:jc w:val="center"/>
          <w:ins w:id="476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E5D064D" w14:textId="2C43FA8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5" w:author="Daniel Noble" w:date="2023-06-30T12:44:00Z"/>
                <w:rFonts w:ascii="Times New Roman" w:hAnsi="Times New Roman" w:cs="Times New Roman"/>
                <w:rPrChange w:id="4766" w:author="Daniel Noble" w:date="2023-06-30T12:50:00Z">
                  <w:rPr>
                    <w:ins w:id="4767" w:author="Daniel Noble" w:date="2023-06-30T12:44:00Z"/>
                  </w:rPr>
                </w:rPrChange>
              </w:rPr>
              <w:pPrChange w:id="47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C785F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69" w:author="Daniel Noble" w:date="2023-06-30T12:44:00Z"/>
                <w:rFonts w:ascii="Times New Roman" w:hAnsi="Times New Roman" w:cs="Times New Roman"/>
                <w:rPrChange w:id="4770" w:author="Daniel Noble" w:date="2023-06-30T12:50:00Z">
                  <w:rPr>
                    <w:ins w:id="4771" w:author="Daniel Noble" w:date="2023-06-30T12:44:00Z"/>
                  </w:rPr>
                </w:rPrChange>
              </w:rPr>
              <w:pPrChange w:id="477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73" w:author="Daniel Noble" w:date="2023-06-30T12:44:00Z">
              <w:r w:rsidRPr="00427B7F">
                <w:rPr>
                  <w:rFonts w:ascii="Times New Roman" w:eastAsia="Helvetica" w:hAnsi="Times New Roman" w:cs="Times New Roman"/>
                  <w:color w:val="000000"/>
                  <w:sz w:val="22"/>
                  <w:szCs w:val="22"/>
                  <w:rPrChange w:id="4774" w:author="Daniel Noble" w:date="2023-06-30T12:50:00Z">
                    <w:rPr>
                      <w:rFonts w:ascii="Helvetica" w:eastAsia="Helvetica" w:hAnsi="Helvetica" w:cs="Helvetica"/>
                      <w:color w:val="000000"/>
                      <w:sz w:val="22"/>
                      <w:szCs w:val="22"/>
                    </w:rPr>
                  </w:rPrChange>
                </w:rPr>
                <w:t>ld0106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6B7EA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75" w:author="Daniel Noble" w:date="2023-06-30T12:44:00Z"/>
                <w:rFonts w:ascii="Times New Roman" w:hAnsi="Times New Roman" w:cs="Times New Roman"/>
                <w:rPrChange w:id="4776" w:author="Daniel Noble" w:date="2023-06-30T12:50:00Z">
                  <w:rPr>
                    <w:ins w:id="4777" w:author="Daniel Noble" w:date="2023-06-30T12:44:00Z"/>
                  </w:rPr>
                </w:rPrChange>
              </w:rPr>
              <w:pPrChange w:id="47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79" w:author="Daniel Noble" w:date="2023-06-30T12:44:00Z">
              <w:r w:rsidRPr="00427B7F">
                <w:rPr>
                  <w:rFonts w:ascii="Times New Roman" w:eastAsia="Helvetica" w:hAnsi="Times New Roman" w:cs="Times New Roman"/>
                  <w:color w:val="000000"/>
                  <w:sz w:val="22"/>
                  <w:szCs w:val="22"/>
                  <w:rPrChange w:id="4780" w:author="Daniel Noble" w:date="2023-06-30T12:50:00Z">
                    <w:rPr>
                      <w:rFonts w:ascii="Helvetica" w:eastAsia="Helvetica" w:hAnsi="Helvetica" w:cs="Helvetica"/>
                      <w:color w:val="000000"/>
                      <w:sz w:val="22"/>
                      <w:szCs w:val="22"/>
                    </w:rPr>
                  </w:rPrChange>
                </w:rPr>
                <w:t>ld0175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E73E7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81" w:author="Daniel Noble" w:date="2023-06-30T12:44:00Z"/>
                <w:rFonts w:ascii="Times New Roman" w:hAnsi="Times New Roman" w:cs="Times New Roman"/>
                <w:rPrChange w:id="4782" w:author="Daniel Noble" w:date="2023-06-30T12:50:00Z">
                  <w:rPr>
                    <w:ins w:id="4783" w:author="Daniel Noble" w:date="2023-06-30T12:44:00Z"/>
                  </w:rPr>
                </w:rPrChange>
              </w:rPr>
              <w:pPrChange w:id="47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85" w:author="Daniel Noble" w:date="2023-06-30T12:44:00Z">
              <w:r w:rsidRPr="00427B7F">
                <w:rPr>
                  <w:rFonts w:ascii="Times New Roman" w:eastAsia="Helvetica" w:hAnsi="Times New Roman" w:cs="Times New Roman"/>
                  <w:color w:val="000000"/>
                  <w:sz w:val="22"/>
                  <w:szCs w:val="22"/>
                  <w:rPrChange w:id="4786" w:author="Daniel Noble" w:date="2023-06-30T12:50:00Z">
                    <w:rPr>
                      <w:rFonts w:ascii="Helvetica" w:eastAsia="Helvetica" w:hAnsi="Helvetica" w:cs="Helvetica"/>
                      <w:color w:val="000000"/>
                      <w:sz w:val="22"/>
                      <w:szCs w:val="22"/>
                    </w:rPr>
                  </w:rPrChange>
                </w:rPr>
                <w:t>3</w:t>
              </w:r>
            </w:ins>
          </w:p>
        </w:tc>
      </w:tr>
      <w:tr w:rsidR="00427B7F" w:rsidRPr="00427B7F" w14:paraId="278F242F" w14:textId="77777777" w:rsidTr="00427B7F">
        <w:trPr>
          <w:jc w:val="center"/>
          <w:ins w:id="478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A81D35" w14:textId="46EF73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88" w:author="Daniel Noble" w:date="2023-06-30T12:44:00Z"/>
                <w:rFonts w:ascii="Times New Roman" w:hAnsi="Times New Roman" w:cs="Times New Roman"/>
                <w:rPrChange w:id="4789" w:author="Daniel Noble" w:date="2023-06-30T12:50:00Z">
                  <w:rPr>
                    <w:ins w:id="4790" w:author="Daniel Noble" w:date="2023-06-30T12:44:00Z"/>
                  </w:rPr>
                </w:rPrChange>
              </w:rPr>
              <w:pPrChange w:id="47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75675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92" w:author="Daniel Noble" w:date="2023-06-30T12:44:00Z"/>
                <w:rFonts w:ascii="Times New Roman" w:hAnsi="Times New Roman" w:cs="Times New Roman"/>
                <w:rPrChange w:id="4793" w:author="Daniel Noble" w:date="2023-06-30T12:50:00Z">
                  <w:rPr>
                    <w:ins w:id="4794" w:author="Daniel Noble" w:date="2023-06-30T12:44:00Z"/>
                  </w:rPr>
                </w:rPrChange>
              </w:rPr>
              <w:pPrChange w:id="479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796" w:author="Daniel Noble" w:date="2023-06-30T12:44:00Z">
              <w:r w:rsidRPr="00427B7F">
                <w:rPr>
                  <w:rFonts w:ascii="Times New Roman" w:eastAsia="Helvetica" w:hAnsi="Times New Roman" w:cs="Times New Roman"/>
                  <w:color w:val="000000"/>
                  <w:sz w:val="22"/>
                  <w:szCs w:val="22"/>
                  <w:rPrChange w:id="4797" w:author="Daniel Noble" w:date="2023-06-30T12:50:00Z">
                    <w:rPr>
                      <w:rFonts w:ascii="Helvetica" w:eastAsia="Helvetica" w:hAnsi="Helvetica" w:cs="Helvetica"/>
                      <w:color w:val="000000"/>
                      <w:sz w:val="22"/>
                      <w:szCs w:val="22"/>
                    </w:rPr>
                  </w:rPrChange>
                </w:rPr>
                <w:t>ld0116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0AAD2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798" w:author="Daniel Noble" w:date="2023-06-30T12:44:00Z"/>
                <w:rFonts w:ascii="Times New Roman" w:hAnsi="Times New Roman" w:cs="Times New Roman"/>
                <w:rPrChange w:id="4799" w:author="Daniel Noble" w:date="2023-06-30T12:50:00Z">
                  <w:rPr>
                    <w:ins w:id="4800" w:author="Daniel Noble" w:date="2023-06-30T12:44:00Z"/>
                  </w:rPr>
                </w:rPrChange>
              </w:rPr>
              <w:pPrChange w:id="48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02" w:author="Daniel Noble" w:date="2023-06-30T12:44:00Z">
              <w:r w:rsidRPr="00427B7F">
                <w:rPr>
                  <w:rFonts w:ascii="Times New Roman" w:eastAsia="Helvetica" w:hAnsi="Times New Roman" w:cs="Times New Roman"/>
                  <w:color w:val="000000"/>
                  <w:sz w:val="22"/>
                  <w:szCs w:val="22"/>
                  <w:rPrChange w:id="4803" w:author="Daniel Noble" w:date="2023-06-30T12:50:00Z">
                    <w:rPr>
                      <w:rFonts w:ascii="Helvetica" w:eastAsia="Helvetica" w:hAnsi="Helvetica" w:cs="Helvetica"/>
                      <w:color w:val="000000"/>
                      <w:sz w:val="22"/>
                      <w:szCs w:val="22"/>
                    </w:rPr>
                  </w:rPrChange>
                </w:rPr>
                <w:t>ld0143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A199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04" w:author="Daniel Noble" w:date="2023-06-30T12:44:00Z"/>
                <w:rFonts w:ascii="Times New Roman" w:hAnsi="Times New Roman" w:cs="Times New Roman"/>
                <w:rPrChange w:id="4805" w:author="Daniel Noble" w:date="2023-06-30T12:50:00Z">
                  <w:rPr>
                    <w:ins w:id="4806" w:author="Daniel Noble" w:date="2023-06-30T12:44:00Z"/>
                  </w:rPr>
                </w:rPrChange>
              </w:rPr>
              <w:pPrChange w:id="48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08" w:author="Daniel Noble" w:date="2023-06-30T12:44:00Z">
              <w:r w:rsidRPr="00427B7F">
                <w:rPr>
                  <w:rFonts w:ascii="Times New Roman" w:eastAsia="Helvetica" w:hAnsi="Times New Roman" w:cs="Times New Roman"/>
                  <w:color w:val="000000"/>
                  <w:sz w:val="22"/>
                  <w:szCs w:val="22"/>
                  <w:rPrChange w:id="4809" w:author="Daniel Noble" w:date="2023-06-30T12:50:00Z">
                    <w:rPr>
                      <w:rFonts w:ascii="Helvetica" w:eastAsia="Helvetica" w:hAnsi="Helvetica" w:cs="Helvetica"/>
                      <w:color w:val="000000"/>
                      <w:sz w:val="22"/>
                      <w:szCs w:val="22"/>
                    </w:rPr>
                  </w:rPrChange>
                </w:rPr>
                <w:t>5</w:t>
              </w:r>
            </w:ins>
          </w:p>
        </w:tc>
      </w:tr>
      <w:tr w:rsidR="00427B7F" w:rsidRPr="00427B7F" w14:paraId="3E63998F" w14:textId="77777777" w:rsidTr="00427B7F">
        <w:trPr>
          <w:jc w:val="center"/>
          <w:ins w:id="481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6BD420" w14:textId="6B1E6B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11" w:author="Daniel Noble" w:date="2023-06-30T12:44:00Z"/>
                <w:rFonts w:ascii="Times New Roman" w:hAnsi="Times New Roman" w:cs="Times New Roman"/>
                <w:rPrChange w:id="4812" w:author="Daniel Noble" w:date="2023-06-30T12:50:00Z">
                  <w:rPr>
                    <w:ins w:id="4813" w:author="Daniel Noble" w:date="2023-06-30T12:44:00Z"/>
                  </w:rPr>
                </w:rPrChange>
              </w:rPr>
              <w:pPrChange w:id="48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8B59A2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15" w:author="Daniel Noble" w:date="2023-06-30T12:44:00Z"/>
                <w:rFonts w:ascii="Times New Roman" w:hAnsi="Times New Roman" w:cs="Times New Roman"/>
                <w:rPrChange w:id="4816" w:author="Daniel Noble" w:date="2023-06-30T12:50:00Z">
                  <w:rPr>
                    <w:ins w:id="4817" w:author="Daniel Noble" w:date="2023-06-30T12:44:00Z"/>
                  </w:rPr>
                </w:rPrChange>
              </w:rPr>
              <w:pPrChange w:id="481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19" w:author="Daniel Noble" w:date="2023-06-30T12:44:00Z">
              <w:r w:rsidRPr="00427B7F">
                <w:rPr>
                  <w:rFonts w:ascii="Times New Roman" w:eastAsia="Helvetica" w:hAnsi="Times New Roman" w:cs="Times New Roman"/>
                  <w:color w:val="000000"/>
                  <w:sz w:val="22"/>
                  <w:szCs w:val="22"/>
                  <w:rPrChange w:id="4820" w:author="Daniel Noble" w:date="2023-06-30T12:50:00Z">
                    <w:rPr>
                      <w:rFonts w:ascii="Helvetica" w:eastAsia="Helvetica" w:hAnsi="Helvetica" w:cs="Helvetica"/>
                      <w:color w:val="000000"/>
                      <w:sz w:val="22"/>
                      <w:szCs w:val="22"/>
                    </w:rPr>
                  </w:rPrChange>
                </w:rPr>
                <w:t>ld0121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E8A6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21" w:author="Daniel Noble" w:date="2023-06-30T12:44:00Z"/>
                <w:rFonts w:ascii="Times New Roman" w:hAnsi="Times New Roman" w:cs="Times New Roman"/>
                <w:rPrChange w:id="4822" w:author="Daniel Noble" w:date="2023-06-30T12:50:00Z">
                  <w:rPr>
                    <w:ins w:id="4823" w:author="Daniel Noble" w:date="2023-06-30T12:44:00Z"/>
                  </w:rPr>
                </w:rPrChange>
              </w:rPr>
              <w:pPrChange w:id="48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25" w:author="Daniel Noble" w:date="2023-06-30T12:44:00Z">
              <w:r w:rsidRPr="00427B7F">
                <w:rPr>
                  <w:rFonts w:ascii="Times New Roman" w:eastAsia="Helvetica" w:hAnsi="Times New Roman" w:cs="Times New Roman"/>
                  <w:color w:val="000000"/>
                  <w:sz w:val="22"/>
                  <w:szCs w:val="22"/>
                  <w:rPrChange w:id="4826" w:author="Daniel Noble" w:date="2023-06-30T12:50:00Z">
                    <w:rPr>
                      <w:rFonts w:ascii="Helvetica" w:eastAsia="Helvetica" w:hAnsi="Helvetica" w:cs="Helvetica"/>
                      <w:color w:val="000000"/>
                      <w:sz w:val="22"/>
                      <w:szCs w:val="22"/>
                    </w:rPr>
                  </w:rPrChange>
                </w:rPr>
                <w:t>ld0146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40149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27" w:author="Daniel Noble" w:date="2023-06-30T12:44:00Z"/>
                <w:rFonts w:ascii="Times New Roman" w:hAnsi="Times New Roman" w:cs="Times New Roman"/>
                <w:rPrChange w:id="4828" w:author="Daniel Noble" w:date="2023-06-30T12:50:00Z">
                  <w:rPr>
                    <w:ins w:id="4829" w:author="Daniel Noble" w:date="2023-06-30T12:44:00Z"/>
                  </w:rPr>
                </w:rPrChange>
              </w:rPr>
              <w:pPrChange w:id="48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31" w:author="Daniel Noble" w:date="2023-06-30T12:44:00Z">
              <w:r w:rsidRPr="00427B7F">
                <w:rPr>
                  <w:rFonts w:ascii="Times New Roman" w:eastAsia="Helvetica" w:hAnsi="Times New Roman" w:cs="Times New Roman"/>
                  <w:color w:val="000000"/>
                  <w:sz w:val="22"/>
                  <w:szCs w:val="22"/>
                  <w:rPrChange w:id="4832" w:author="Daniel Noble" w:date="2023-06-30T12:50:00Z">
                    <w:rPr>
                      <w:rFonts w:ascii="Helvetica" w:eastAsia="Helvetica" w:hAnsi="Helvetica" w:cs="Helvetica"/>
                      <w:color w:val="000000"/>
                      <w:sz w:val="22"/>
                      <w:szCs w:val="22"/>
                    </w:rPr>
                  </w:rPrChange>
                </w:rPr>
                <w:t>2</w:t>
              </w:r>
            </w:ins>
          </w:p>
        </w:tc>
      </w:tr>
      <w:tr w:rsidR="00427B7F" w:rsidRPr="00427B7F" w14:paraId="089EA183" w14:textId="77777777" w:rsidTr="00427B7F">
        <w:trPr>
          <w:jc w:val="center"/>
          <w:ins w:id="483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06EA94" w14:textId="091A97C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34" w:author="Daniel Noble" w:date="2023-06-30T12:44:00Z"/>
                <w:rFonts w:ascii="Times New Roman" w:hAnsi="Times New Roman" w:cs="Times New Roman"/>
                <w:rPrChange w:id="4835" w:author="Daniel Noble" w:date="2023-06-30T12:50:00Z">
                  <w:rPr>
                    <w:ins w:id="4836" w:author="Daniel Noble" w:date="2023-06-30T12:44:00Z"/>
                  </w:rPr>
                </w:rPrChange>
              </w:rPr>
              <w:pPrChange w:id="48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A61EB4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38" w:author="Daniel Noble" w:date="2023-06-30T12:44:00Z"/>
                <w:rFonts w:ascii="Times New Roman" w:hAnsi="Times New Roman" w:cs="Times New Roman"/>
                <w:rPrChange w:id="4839" w:author="Daniel Noble" w:date="2023-06-30T12:50:00Z">
                  <w:rPr>
                    <w:ins w:id="4840" w:author="Daniel Noble" w:date="2023-06-30T12:44:00Z"/>
                  </w:rPr>
                </w:rPrChange>
              </w:rPr>
              <w:pPrChange w:id="484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42" w:author="Daniel Noble" w:date="2023-06-30T12:44:00Z">
              <w:r w:rsidRPr="00427B7F">
                <w:rPr>
                  <w:rFonts w:ascii="Times New Roman" w:eastAsia="Helvetica" w:hAnsi="Times New Roman" w:cs="Times New Roman"/>
                  <w:color w:val="000000"/>
                  <w:sz w:val="22"/>
                  <w:szCs w:val="22"/>
                  <w:rPrChange w:id="4843" w:author="Daniel Noble" w:date="2023-06-30T12:50:00Z">
                    <w:rPr>
                      <w:rFonts w:ascii="Helvetica" w:eastAsia="Helvetica" w:hAnsi="Helvetica" w:cs="Helvetica"/>
                      <w:color w:val="000000"/>
                      <w:sz w:val="22"/>
                      <w:szCs w:val="22"/>
                    </w:rPr>
                  </w:rPrChange>
                </w:rPr>
                <w:t>ld0122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8B255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44" w:author="Daniel Noble" w:date="2023-06-30T12:44:00Z"/>
                <w:rFonts w:ascii="Times New Roman" w:hAnsi="Times New Roman" w:cs="Times New Roman"/>
                <w:rPrChange w:id="4845" w:author="Daniel Noble" w:date="2023-06-30T12:50:00Z">
                  <w:rPr>
                    <w:ins w:id="4846" w:author="Daniel Noble" w:date="2023-06-30T12:44:00Z"/>
                  </w:rPr>
                </w:rPrChange>
              </w:rPr>
              <w:pPrChange w:id="48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48" w:author="Daniel Noble" w:date="2023-06-30T12:44:00Z">
              <w:r w:rsidRPr="00427B7F">
                <w:rPr>
                  <w:rFonts w:ascii="Times New Roman" w:eastAsia="Helvetica" w:hAnsi="Times New Roman" w:cs="Times New Roman"/>
                  <w:color w:val="000000"/>
                  <w:sz w:val="22"/>
                  <w:szCs w:val="22"/>
                  <w:rPrChange w:id="4849" w:author="Daniel Noble" w:date="2023-06-30T12:50:00Z">
                    <w:rPr>
                      <w:rFonts w:ascii="Helvetica" w:eastAsia="Helvetica" w:hAnsi="Helvetica" w:cs="Helvetica"/>
                      <w:color w:val="000000"/>
                      <w:sz w:val="22"/>
                      <w:szCs w:val="22"/>
                    </w:rPr>
                  </w:rPrChange>
                </w:rPr>
                <w:t>ld0076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2500D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50" w:author="Daniel Noble" w:date="2023-06-30T12:44:00Z"/>
                <w:rFonts w:ascii="Times New Roman" w:hAnsi="Times New Roman" w:cs="Times New Roman"/>
                <w:rPrChange w:id="4851" w:author="Daniel Noble" w:date="2023-06-30T12:50:00Z">
                  <w:rPr>
                    <w:ins w:id="4852" w:author="Daniel Noble" w:date="2023-06-30T12:44:00Z"/>
                  </w:rPr>
                </w:rPrChange>
              </w:rPr>
              <w:pPrChange w:id="48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54" w:author="Daniel Noble" w:date="2023-06-30T12:44:00Z">
              <w:r w:rsidRPr="00427B7F">
                <w:rPr>
                  <w:rFonts w:ascii="Times New Roman" w:eastAsia="Helvetica" w:hAnsi="Times New Roman" w:cs="Times New Roman"/>
                  <w:color w:val="000000"/>
                  <w:sz w:val="22"/>
                  <w:szCs w:val="22"/>
                  <w:rPrChange w:id="4855" w:author="Daniel Noble" w:date="2023-06-30T12:50:00Z">
                    <w:rPr>
                      <w:rFonts w:ascii="Helvetica" w:eastAsia="Helvetica" w:hAnsi="Helvetica" w:cs="Helvetica"/>
                      <w:color w:val="000000"/>
                      <w:sz w:val="22"/>
                      <w:szCs w:val="22"/>
                    </w:rPr>
                  </w:rPrChange>
                </w:rPr>
                <w:t>4</w:t>
              </w:r>
            </w:ins>
          </w:p>
        </w:tc>
      </w:tr>
      <w:tr w:rsidR="00427B7F" w:rsidRPr="00427B7F" w14:paraId="6EB90AC8" w14:textId="77777777" w:rsidTr="00427B7F">
        <w:trPr>
          <w:jc w:val="center"/>
          <w:ins w:id="485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6CACC" w14:textId="5C3C796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57" w:author="Daniel Noble" w:date="2023-06-30T12:44:00Z"/>
                <w:rFonts w:ascii="Times New Roman" w:hAnsi="Times New Roman" w:cs="Times New Roman"/>
                <w:rPrChange w:id="4858" w:author="Daniel Noble" w:date="2023-06-30T12:50:00Z">
                  <w:rPr>
                    <w:ins w:id="4859" w:author="Daniel Noble" w:date="2023-06-30T12:44:00Z"/>
                  </w:rPr>
                </w:rPrChange>
              </w:rPr>
              <w:pPrChange w:id="48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BED46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1" w:author="Daniel Noble" w:date="2023-06-30T12:44:00Z"/>
                <w:rFonts w:ascii="Times New Roman" w:hAnsi="Times New Roman" w:cs="Times New Roman"/>
                <w:rPrChange w:id="4862" w:author="Daniel Noble" w:date="2023-06-30T12:50:00Z">
                  <w:rPr>
                    <w:ins w:id="4863" w:author="Daniel Noble" w:date="2023-06-30T12:44:00Z"/>
                  </w:rPr>
                </w:rPrChange>
              </w:rPr>
              <w:pPrChange w:id="486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65" w:author="Daniel Noble" w:date="2023-06-30T12:44:00Z">
              <w:r w:rsidRPr="00427B7F">
                <w:rPr>
                  <w:rFonts w:ascii="Times New Roman" w:eastAsia="Helvetica" w:hAnsi="Times New Roman" w:cs="Times New Roman"/>
                  <w:color w:val="000000"/>
                  <w:sz w:val="22"/>
                  <w:szCs w:val="22"/>
                  <w:rPrChange w:id="4866" w:author="Daniel Noble" w:date="2023-06-30T12:50:00Z">
                    <w:rPr>
                      <w:rFonts w:ascii="Helvetica" w:eastAsia="Helvetica" w:hAnsi="Helvetica" w:cs="Helvetica"/>
                      <w:color w:val="000000"/>
                      <w:sz w:val="22"/>
                      <w:szCs w:val="22"/>
                    </w:rPr>
                  </w:rPrChange>
                </w:rPr>
                <w:t>ld0125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E6E9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67" w:author="Daniel Noble" w:date="2023-06-30T12:44:00Z"/>
                <w:rFonts w:ascii="Times New Roman" w:hAnsi="Times New Roman" w:cs="Times New Roman"/>
                <w:rPrChange w:id="4868" w:author="Daniel Noble" w:date="2023-06-30T12:50:00Z">
                  <w:rPr>
                    <w:ins w:id="4869" w:author="Daniel Noble" w:date="2023-06-30T12:44:00Z"/>
                  </w:rPr>
                </w:rPrChange>
              </w:rPr>
              <w:pPrChange w:id="48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71" w:author="Daniel Noble" w:date="2023-06-30T12:44:00Z">
              <w:r w:rsidRPr="00427B7F">
                <w:rPr>
                  <w:rFonts w:ascii="Times New Roman" w:eastAsia="Helvetica" w:hAnsi="Times New Roman" w:cs="Times New Roman"/>
                  <w:color w:val="000000"/>
                  <w:sz w:val="22"/>
                  <w:szCs w:val="22"/>
                  <w:rPrChange w:id="4872" w:author="Daniel Noble" w:date="2023-06-30T12:50:00Z">
                    <w:rPr>
                      <w:rFonts w:ascii="Helvetica" w:eastAsia="Helvetica" w:hAnsi="Helvetica" w:cs="Helvetica"/>
                      <w:color w:val="000000"/>
                      <w:sz w:val="22"/>
                      <w:szCs w:val="22"/>
                    </w:rPr>
                  </w:rPrChange>
                </w:rPr>
                <w:t>ld0107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5A53A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73" w:author="Daniel Noble" w:date="2023-06-30T12:44:00Z"/>
                <w:rFonts w:ascii="Times New Roman" w:hAnsi="Times New Roman" w:cs="Times New Roman"/>
                <w:rPrChange w:id="4874" w:author="Daniel Noble" w:date="2023-06-30T12:50:00Z">
                  <w:rPr>
                    <w:ins w:id="4875" w:author="Daniel Noble" w:date="2023-06-30T12:44:00Z"/>
                  </w:rPr>
                </w:rPrChange>
              </w:rPr>
              <w:pPrChange w:id="48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77" w:author="Daniel Noble" w:date="2023-06-30T12:44:00Z">
              <w:r w:rsidRPr="00427B7F">
                <w:rPr>
                  <w:rFonts w:ascii="Times New Roman" w:eastAsia="Helvetica" w:hAnsi="Times New Roman" w:cs="Times New Roman"/>
                  <w:color w:val="000000"/>
                  <w:sz w:val="22"/>
                  <w:szCs w:val="22"/>
                  <w:rPrChange w:id="4878" w:author="Daniel Noble" w:date="2023-06-30T12:50:00Z">
                    <w:rPr>
                      <w:rFonts w:ascii="Helvetica" w:eastAsia="Helvetica" w:hAnsi="Helvetica" w:cs="Helvetica"/>
                      <w:color w:val="000000"/>
                      <w:sz w:val="22"/>
                      <w:szCs w:val="22"/>
                    </w:rPr>
                  </w:rPrChange>
                </w:rPr>
                <w:t>2</w:t>
              </w:r>
            </w:ins>
          </w:p>
        </w:tc>
      </w:tr>
      <w:tr w:rsidR="00427B7F" w:rsidRPr="00427B7F" w14:paraId="7DCBD510" w14:textId="77777777" w:rsidTr="00427B7F">
        <w:trPr>
          <w:jc w:val="center"/>
          <w:ins w:id="487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BDF90D1" w14:textId="1709C699"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80" w:author="Daniel Noble" w:date="2023-06-30T12:44:00Z"/>
                <w:rFonts w:ascii="Times New Roman" w:hAnsi="Times New Roman" w:cs="Times New Roman"/>
                <w:rPrChange w:id="4881" w:author="Daniel Noble" w:date="2023-06-30T12:50:00Z">
                  <w:rPr>
                    <w:ins w:id="4882" w:author="Daniel Noble" w:date="2023-06-30T12:44:00Z"/>
                  </w:rPr>
                </w:rPrChange>
              </w:rPr>
              <w:pPrChange w:id="48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AC38C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84" w:author="Daniel Noble" w:date="2023-06-30T12:44:00Z"/>
                <w:rFonts w:ascii="Times New Roman" w:hAnsi="Times New Roman" w:cs="Times New Roman"/>
                <w:rPrChange w:id="4885" w:author="Daniel Noble" w:date="2023-06-30T12:50:00Z">
                  <w:rPr>
                    <w:ins w:id="4886" w:author="Daniel Noble" w:date="2023-06-30T12:44:00Z"/>
                  </w:rPr>
                </w:rPrChange>
              </w:rPr>
              <w:pPrChange w:id="488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88" w:author="Daniel Noble" w:date="2023-06-30T12:44:00Z">
              <w:r w:rsidRPr="00427B7F">
                <w:rPr>
                  <w:rFonts w:ascii="Times New Roman" w:eastAsia="Helvetica" w:hAnsi="Times New Roman" w:cs="Times New Roman"/>
                  <w:color w:val="000000"/>
                  <w:sz w:val="22"/>
                  <w:szCs w:val="22"/>
                  <w:rPrChange w:id="4889" w:author="Daniel Noble" w:date="2023-06-30T12:50:00Z">
                    <w:rPr>
                      <w:rFonts w:ascii="Helvetica" w:eastAsia="Helvetica" w:hAnsi="Helvetica" w:cs="Helvetica"/>
                      <w:color w:val="000000"/>
                      <w:sz w:val="22"/>
                      <w:szCs w:val="22"/>
                    </w:rPr>
                  </w:rPrChange>
                </w:rPr>
                <w:t>ld0126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05022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90" w:author="Daniel Noble" w:date="2023-06-30T12:44:00Z"/>
                <w:rFonts w:ascii="Times New Roman" w:hAnsi="Times New Roman" w:cs="Times New Roman"/>
                <w:rPrChange w:id="4891" w:author="Daniel Noble" w:date="2023-06-30T12:50:00Z">
                  <w:rPr>
                    <w:ins w:id="4892" w:author="Daniel Noble" w:date="2023-06-30T12:44:00Z"/>
                  </w:rPr>
                </w:rPrChange>
              </w:rPr>
              <w:pPrChange w:id="48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894" w:author="Daniel Noble" w:date="2023-06-30T12:44:00Z">
              <w:r w:rsidRPr="00427B7F">
                <w:rPr>
                  <w:rFonts w:ascii="Times New Roman" w:eastAsia="Helvetica" w:hAnsi="Times New Roman" w:cs="Times New Roman"/>
                  <w:color w:val="000000"/>
                  <w:sz w:val="22"/>
                  <w:szCs w:val="22"/>
                  <w:rPrChange w:id="4895" w:author="Daniel Noble" w:date="2023-06-30T12:50:00Z">
                    <w:rPr>
                      <w:rFonts w:ascii="Helvetica" w:eastAsia="Helvetica" w:hAnsi="Helvetica" w:cs="Helvetica"/>
                      <w:color w:val="000000"/>
                      <w:sz w:val="22"/>
                      <w:szCs w:val="22"/>
                    </w:rPr>
                  </w:rPrChange>
                </w:rPr>
                <w:t>ld0115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2F90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896" w:author="Daniel Noble" w:date="2023-06-30T12:44:00Z"/>
                <w:rFonts w:ascii="Times New Roman" w:hAnsi="Times New Roman" w:cs="Times New Roman"/>
                <w:rPrChange w:id="4897" w:author="Daniel Noble" w:date="2023-06-30T12:50:00Z">
                  <w:rPr>
                    <w:ins w:id="4898" w:author="Daniel Noble" w:date="2023-06-30T12:44:00Z"/>
                  </w:rPr>
                </w:rPrChange>
              </w:rPr>
              <w:pPrChange w:id="48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00" w:author="Daniel Noble" w:date="2023-06-30T12:44:00Z">
              <w:r w:rsidRPr="00427B7F">
                <w:rPr>
                  <w:rFonts w:ascii="Times New Roman" w:eastAsia="Helvetica" w:hAnsi="Times New Roman" w:cs="Times New Roman"/>
                  <w:color w:val="000000"/>
                  <w:sz w:val="22"/>
                  <w:szCs w:val="22"/>
                  <w:rPrChange w:id="4901" w:author="Daniel Noble" w:date="2023-06-30T12:50:00Z">
                    <w:rPr>
                      <w:rFonts w:ascii="Helvetica" w:eastAsia="Helvetica" w:hAnsi="Helvetica" w:cs="Helvetica"/>
                      <w:color w:val="000000"/>
                      <w:sz w:val="22"/>
                      <w:szCs w:val="22"/>
                    </w:rPr>
                  </w:rPrChange>
                </w:rPr>
                <w:t>2</w:t>
              </w:r>
            </w:ins>
          </w:p>
        </w:tc>
      </w:tr>
      <w:tr w:rsidR="00427B7F" w:rsidRPr="00427B7F" w14:paraId="1D4FC078" w14:textId="77777777" w:rsidTr="00427B7F">
        <w:trPr>
          <w:jc w:val="center"/>
          <w:ins w:id="490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B9B496" w14:textId="6D14AA2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03" w:author="Daniel Noble" w:date="2023-06-30T12:44:00Z"/>
                <w:rFonts w:ascii="Times New Roman" w:hAnsi="Times New Roman" w:cs="Times New Roman"/>
                <w:rPrChange w:id="4904" w:author="Daniel Noble" w:date="2023-06-30T12:50:00Z">
                  <w:rPr>
                    <w:ins w:id="4905" w:author="Daniel Noble" w:date="2023-06-30T12:44:00Z"/>
                  </w:rPr>
                </w:rPrChange>
              </w:rPr>
              <w:pPrChange w:id="49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51960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07" w:author="Daniel Noble" w:date="2023-06-30T12:44:00Z"/>
                <w:rFonts w:ascii="Times New Roman" w:hAnsi="Times New Roman" w:cs="Times New Roman"/>
                <w:rPrChange w:id="4908" w:author="Daniel Noble" w:date="2023-06-30T12:50:00Z">
                  <w:rPr>
                    <w:ins w:id="4909" w:author="Daniel Noble" w:date="2023-06-30T12:44:00Z"/>
                  </w:rPr>
                </w:rPrChange>
              </w:rPr>
              <w:pPrChange w:id="491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11" w:author="Daniel Noble" w:date="2023-06-30T12:44:00Z">
              <w:r w:rsidRPr="00427B7F">
                <w:rPr>
                  <w:rFonts w:ascii="Times New Roman" w:eastAsia="Helvetica" w:hAnsi="Times New Roman" w:cs="Times New Roman"/>
                  <w:color w:val="000000"/>
                  <w:sz w:val="22"/>
                  <w:szCs w:val="22"/>
                  <w:rPrChange w:id="4912" w:author="Daniel Noble" w:date="2023-06-30T12:50:00Z">
                    <w:rPr>
                      <w:rFonts w:ascii="Helvetica" w:eastAsia="Helvetica" w:hAnsi="Helvetica" w:cs="Helvetica"/>
                      <w:color w:val="000000"/>
                      <w:sz w:val="22"/>
                      <w:szCs w:val="22"/>
                    </w:rPr>
                  </w:rPrChange>
                </w:rPr>
                <w:t>ld0132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F4E1C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3" w:author="Daniel Noble" w:date="2023-06-30T12:44:00Z"/>
                <w:rFonts w:ascii="Times New Roman" w:hAnsi="Times New Roman" w:cs="Times New Roman"/>
                <w:rPrChange w:id="4914" w:author="Daniel Noble" w:date="2023-06-30T12:50:00Z">
                  <w:rPr>
                    <w:ins w:id="4915" w:author="Daniel Noble" w:date="2023-06-30T12:44:00Z"/>
                  </w:rPr>
                </w:rPrChange>
              </w:rPr>
              <w:pPrChange w:id="49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17" w:author="Daniel Noble" w:date="2023-06-30T12:44:00Z">
              <w:r w:rsidRPr="00427B7F">
                <w:rPr>
                  <w:rFonts w:ascii="Times New Roman" w:eastAsia="Helvetica" w:hAnsi="Times New Roman" w:cs="Times New Roman"/>
                  <w:color w:val="000000"/>
                  <w:sz w:val="22"/>
                  <w:szCs w:val="22"/>
                  <w:rPrChange w:id="4918" w:author="Daniel Noble" w:date="2023-06-30T12:50:00Z">
                    <w:rPr>
                      <w:rFonts w:ascii="Helvetica" w:eastAsia="Helvetica" w:hAnsi="Helvetica" w:cs="Helvetica"/>
                      <w:color w:val="000000"/>
                      <w:sz w:val="22"/>
                      <w:szCs w:val="22"/>
                    </w:rPr>
                  </w:rPrChange>
                </w:rPr>
                <w:t>ld0042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696B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19" w:author="Daniel Noble" w:date="2023-06-30T12:44:00Z"/>
                <w:rFonts w:ascii="Times New Roman" w:hAnsi="Times New Roman" w:cs="Times New Roman"/>
                <w:rPrChange w:id="4920" w:author="Daniel Noble" w:date="2023-06-30T12:50:00Z">
                  <w:rPr>
                    <w:ins w:id="4921" w:author="Daniel Noble" w:date="2023-06-30T12:44:00Z"/>
                  </w:rPr>
                </w:rPrChange>
              </w:rPr>
              <w:pPrChange w:id="49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23" w:author="Daniel Noble" w:date="2023-06-30T12:44:00Z">
              <w:r w:rsidRPr="00427B7F">
                <w:rPr>
                  <w:rFonts w:ascii="Times New Roman" w:eastAsia="Helvetica" w:hAnsi="Times New Roman" w:cs="Times New Roman"/>
                  <w:color w:val="000000"/>
                  <w:sz w:val="22"/>
                  <w:szCs w:val="22"/>
                  <w:rPrChange w:id="4924" w:author="Daniel Noble" w:date="2023-06-30T12:50:00Z">
                    <w:rPr>
                      <w:rFonts w:ascii="Helvetica" w:eastAsia="Helvetica" w:hAnsi="Helvetica" w:cs="Helvetica"/>
                      <w:color w:val="000000"/>
                      <w:sz w:val="22"/>
                      <w:szCs w:val="22"/>
                    </w:rPr>
                  </w:rPrChange>
                </w:rPr>
                <w:t>1</w:t>
              </w:r>
            </w:ins>
          </w:p>
        </w:tc>
      </w:tr>
      <w:tr w:rsidR="00427B7F" w:rsidRPr="00427B7F" w14:paraId="49B78D75" w14:textId="77777777" w:rsidTr="00427B7F">
        <w:trPr>
          <w:jc w:val="center"/>
          <w:ins w:id="492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7978FF7" w14:textId="4CD195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26" w:author="Daniel Noble" w:date="2023-06-30T12:44:00Z"/>
                <w:rFonts w:ascii="Times New Roman" w:hAnsi="Times New Roman" w:cs="Times New Roman"/>
                <w:rPrChange w:id="4927" w:author="Daniel Noble" w:date="2023-06-30T12:50:00Z">
                  <w:rPr>
                    <w:ins w:id="4928" w:author="Daniel Noble" w:date="2023-06-30T12:44:00Z"/>
                  </w:rPr>
                </w:rPrChange>
              </w:rPr>
              <w:pPrChange w:id="49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7ABE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30" w:author="Daniel Noble" w:date="2023-06-30T12:44:00Z"/>
                <w:rFonts w:ascii="Times New Roman" w:hAnsi="Times New Roman" w:cs="Times New Roman"/>
                <w:rPrChange w:id="4931" w:author="Daniel Noble" w:date="2023-06-30T12:50:00Z">
                  <w:rPr>
                    <w:ins w:id="4932" w:author="Daniel Noble" w:date="2023-06-30T12:44:00Z"/>
                  </w:rPr>
                </w:rPrChange>
              </w:rPr>
              <w:pPrChange w:id="493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34" w:author="Daniel Noble" w:date="2023-06-30T12:44:00Z">
              <w:r w:rsidRPr="00427B7F">
                <w:rPr>
                  <w:rFonts w:ascii="Times New Roman" w:eastAsia="Helvetica" w:hAnsi="Times New Roman" w:cs="Times New Roman"/>
                  <w:color w:val="000000"/>
                  <w:sz w:val="22"/>
                  <w:szCs w:val="22"/>
                  <w:rPrChange w:id="4935" w:author="Daniel Noble" w:date="2023-06-30T12:50:00Z">
                    <w:rPr>
                      <w:rFonts w:ascii="Helvetica" w:eastAsia="Helvetica" w:hAnsi="Helvetica" w:cs="Helvetica"/>
                      <w:color w:val="000000"/>
                      <w:sz w:val="22"/>
                      <w:szCs w:val="22"/>
                    </w:rPr>
                  </w:rPrChange>
                </w:rPr>
                <w:t>ld0136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BE8A2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36" w:author="Daniel Noble" w:date="2023-06-30T12:44:00Z"/>
                <w:rFonts w:ascii="Times New Roman" w:hAnsi="Times New Roman" w:cs="Times New Roman"/>
                <w:rPrChange w:id="4937" w:author="Daniel Noble" w:date="2023-06-30T12:50:00Z">
                  <w:rPr>
                    <w:ins w:id="4938" w:author="Daniel Noble" w:date="2023-06-30T12:44:00Z"/>
                  </w:rPr>
                </w:rPrChange>
              </w:rPr>
              <w:pPrChange w:id="49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40" w:author="Daniel Noble" w:date="2023-06-30T12:44:00Z">
              <w:r w:rsidRPr="00427B7F">
                <w:rPr>
                  <w:rFonts w:ascii="Times New Roman" w:eastAsia="Helvetica" w:hAnsi="Times New Roman" w:cs="Times New Roman"/>
                  <w:color w:val="000000"/>
                  <w:sz w:val="22"/>
                  <w:szCs w:val="22"/>
                  <w:rPrChange w:id="4941" w:author="Daniel Noble" w:date="2023-06-30T12:50:00Z">
                    <w:rPr>
                      <w:rFonts w:ascii="Helvetica" w:eastAsia="Helvetica" w:hAnsi="Helvetica" w:cs="Helvetica"/>
                      <w:color w:val="000000"/>
                      <w:sz w:val="22"/>
                      <w:szCs w:val="22"/>
                    </w:rPr>
                  </w:rPrChange>
                </w:rPr>
                <w:t>ld0077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9BFFF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42" w:author="Daniel Noble" w:date="2023-06-30T12:44:00Z"/>
                <w:rFonts w:ascii="Times New Roman" w:hAnsi="Times New Roman" w:cs="Times New Roman"/>
                <w:rPrChange w:id="4943" w:author="Daniel Noble" w:date="2023-06-30T12:50:00Z">
                  <w:rPr>
                    <w:ins w:id="4944" w:author="Daniel Noble" w:date="2023-06-30T12:44:00Z"/>
                  </w:rPr>
                </w:rPrChange>
              </w:rPr>
              <w:pPrChange w:id="49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46" w:author="Daniel Noble" w:date="2023-06-30T12:44:00Z">
              <w:r w:rsidRPr="00427B7F">
                <w:rPr>
                  <w:rFonts w:ascii="Times New Roman" w:eastAsia="Helvetica" w:hAnsi="Times New Roman" w:cs="Times New Roman"/>
                  <w:color w:val="000000"/>
                  <w:sz w:val="22"/>
                  <w:szCs w:val="22"/>
                  <w:rPrChange w:id="4947" w:author="Daniel Noble" w:date="2023-06-30T12:50:00Z">
                    <w:rPr>
                      <w:rFonts w:ascii="Helvetica" w:eastAsia="Helvetica" w:hAnsi="Helvetica" w:cs="Helvetica"/>
                      <w:color w:val="000000"/>
                      <w:sz w:val="22"/>
                      <w:szCs w:val="22"/>
                    </w:rPr>
                  </w:rPrChange>
                </w:rPr>
                <w:t>2</w:t>
              </w:r>
            </w:ins>
          </w:p>
        </w:tc>
      </w:tr>
      <w:tr w:rsidR="00427B7F" w:rsidRPr="00427B7F" w14:paraId="789A2813" w14:textId="77777777" w:rsidTr="00427B7F">
        <w:trPr>
          <w:jc w:val="center"/>
          <w:ins w:id="494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BA9C78" w14:textId="1F59AF1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49" w:author="Daniel Noble" w:date="2023-06-30T12:44:00Z"/>
                <w:rFonts w:ascii="Times New Roman" w:hAnsi="Times New Roman" w:cs="Times New Roman"/>
                <w:rPrChange w:id="4950" w:author="Daniel Noble" w:date="2023-06-30T12:50:00Z">
                  <w:rPr>
                    <w:ins w:id="4951" w:author="Daniel Noble" w:date="2023-06-30T12:44:00Z"/>
                  </w:rPr>
                </w:rPrChange>
              </w:rPr>
              <w:pPrChange w:id="49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F116E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3" w:author="Daniel Noble" w:date="2023-06-30T12:44:00Z"/>
                <w:rFonts w:ascii="Times New Roman" w:hAnsi="Times New Roman" w:cs="Times New Roman"/>
                <w:rPrChange w:id="4954" w:author="Daniel Noble" w:date="2023-06-30T12:50:00Z">
                  <w:rPr>
                    <w:ins w:id="4955" w:author="Daniel Noble" w:date="2023-06-30T12:44:00Z"/>
                  </w:rPr>
                </w:rPrChange>
              </w:rPr>
              <w:pPrChange w:id="495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57" w:author="Daniel Noble" w:date="2023-06-30T12:44:00Z">
              <w:r w:rsidRPr="00427B7F">
                <w:rPr>
                  <w:rFonts w:ascii="Times New Roman" w:eastAsia="Helvetica" w:hAnsi="Times New Roman" w:cs="Times New Roman"/>
                  <w:color w:val="000000"/>
                  <w:sz w:val="22"/>
                  <w:szCs w:val="22"/>
                  <w:rPrChange w:id="4958" w:author="Daniel Noble" w:date="2023-06-30T12:50:00Z">
                    <w:rPr>
                      <w:rFonts w:ascii="Helvetica" w:eastAsia="Helvetica" w:hAnsi="Helvetica" w:cs="Helvetica"/>
                      <w:color w:val="000000"/>
                      <w:sz w:val="22"/>
                      <w:szCs w:val="22"/>
                    </w:rPr>
                  </w:rPrChange>
                </w:rPr>
                <w:t>ld0139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AD0B15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59" w:author="Daniel Noble" w:date="2023-06-30T12:44:00Z"/>
                <w:rFonts w:ascii="Times New Roman" w:hAnsi="Times New Roman" w:cs="Times New Roman"/>
                <w:rPrChange w:id="4960" w:author="Daniel Noble" w:date="2023-06-30T12:50:00Z">
                  <w:rPr>
                    <w:ins w:id="4961" w:author="Daniel Noble" w:date="2023-06-30T12:44:00Z"/>
                  </w:rPr>
                </w:rPrChange>
              </w:rPr>
              <w:pPrChange w:id="49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3" w:author="Daniel Noble" w:date="2023-06-30T12:44:00Z">
              <w:r w:rsidRPr="00427B7F">
                <w:rPr>
                  <w:rFonts w:ascii="Times New Roman" w:eastAsia="Helvetica" w:hAnsi="Times New Roman" w:cs="Times New Roman"/>
                  <w:color w:val="000000"/>
                  <w:sz w:val="22"/>
                  <w:szCs w:val="22"/>
                  <w:rPrChange w:id="4964" w:author="Daniel Noble" w:date="2023-06-30T12:50:00Z">
                    <w:rPr>
                      <w:rFonts w:ascii="Helvetica" w:eastAsia="Helvetica" w:hAnsi="Helvetica" w:cs="Helvetica"/>
                      <w:color w:val="000000"/>
                      <w:sz w:val="22"/>
                      <w:szCs w:val="22"/>
                    </w:rPr>
                  </w:rPrChange>
                </w:rPr>
                <w:t>ld0006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2FB75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65" w:author="Daniel Noble" w:date="2023-06-30T12:44:00Z"/>
                <w:rFonts w:ascii="Times New Roman" w:hAnsi="Times New Roman" w:cs="Times New Roman"/>
                <w:rPrChange w:id="4966" w:author="Daniel Noble" w:date="2023-06-30T12:50:00Z">
                  <w:rPr>
                    <w:ins w:id="4967" w:author="Daniel Noble" w:date="2023-06-30T12:44:00Z"/>
                  </w:rPr>
                </w:rPrChange>
              </w:rPr>
              <w:pPrChange w:id="49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69" w:author="Daniel Noble" w:date="2023-06-30T12:44:00Z">
              <w:r w:rsidRPr="00427B7F">
                <w:rPr>
                  <w:rFonts w:ascii="Times New Roman" w:eastAsia="Helvetica" w:hAnsi="Times New Roman" w:cs="Times New Roman"/>
                  <w:color w:val="000000"/>
                  <w:sz w:val="22"/>
                  <w:szCs w:val="22"/>
                  <w:rPrChange w:id="4970" w:author="Daniel Noble" w:date="2023-06-30T12:50:00Z">
                    <w:rPr>
                      <w:rFonts w:ascii="Helvetica" w:eastAsia="Helvetica" w:hAnsi="Helvetica" w:cs="Helvetica"/>
                      <w:color w:val="000000"/>
                      <w:sz w:val="22"/>
                      <w:szCs w:val="22"/>
                    </w:rPr>
                  </w:rPrChange>
                </w:rPr>
                <w:t>3</w:t>
              </w:r>
            </w:ins>
          </w:p>
        </w:tc>
      </w:tr>
      <w:tr w:rsidR="00427B7F" w:rsidRPr="00427B7F" w14:paraId="566DB9FA" w14:textId="77777777" w:rsidTr="00427B7F">
        <w:trPr>
          <w:jc w:val="center"/>
          <w:ins w:id="497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005112" w14:textId="4E9E284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72" w:author="Daniel Noble" w:date="2023-06-30T12:44:00Z"/>
                <w:rFonts w:ascii="Times New Roman" w:hAnsi="Times New Roman" w:cs="Times New Roman"/>
                <w:rPrChange w:id="4973" w:author="Daniel Noble" w:date="2023-06-30T12:50:00Z">
                  <w:rPr>
                    <w:ins w:id="4974" w:author="Daniel Noble" w:date="2023-06-30T12:44:00Z"/>
                  </w:rPr>
                </w:rPrChange>
              </w:rPr>
              <w:pPrChange w:id="49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32F63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76" w:author="Daniel Noble" w:date="2023-06-30T12:44:00Z"/>
                <w:rFonts w:ascii="Times New Roman" w:hAnsi="Times New Roman" w:cs="Times New Roman"/>
                <w:rPrChange w:id="4977" w:author="Daniel Noble" w:date="2023-06-30T12:50:00Z">
                  <w:rPr>
                    <w:ins w:id="4978" w:author="Daniel Noble" w:date="2023-06-30T12:44:00Z"/>
                  </w:rPr>
                </w:rPrChange>
              </w:rPr>
              <w:pPrChange w:id="497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80" w:author="Daniel Noble" w:date="2023-06-30T12:44:00Z">
              <w:r w:rsidRPr="00427B7F">
                <w:rPr>
                  <w:rFonts w:ascii="Times New Roman" w:eastAsia="Helvetica" w:hAnsi="Times New Roman" w:cs="Times New Roman"/>
                  <w:color w:val="000000"/>
                  <w:sz w:val="22"/>
                  <w:szCs w:val="22"/>
                  <w:rPrChange w:id="4981" w:author="Daniel Noble" w:date="2023-06-30T12:50:00Z">
                    <w:rPr>
                      <w:rFonts w:ascii="Helvetica" w:eastAsia="Helvetica" w:hAnsi="Helvetica" w:cs="Helvetica"/>
                      <w:color w:val="000000"/>
                      <w:sz w:val="22"/>
                      <w:szCs w:val="22"/>
                    </w:rPr>
                  </w:rPrChange>
                </w:rPr>
                <w:t>ld0144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E1D155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82" w:author="Daniel Noble" w:date="2023-06-30T12:44:00Z"/>
                <w:rFonts w:ascii="Times New Roman" w:hAnsi="Times New Roman" w:cs="Times New Roman"/>
                <w:rPrChange w:id="4983" w:author="Daniel Noble" w:date="2023-06-30T12:50:00Z">
                  <w:rPr>
                    <w:ins w:id="4984" w:author="Daniel Noble" w:date="2023-06-30T12:44:00Z"/>
                  </w:rPr>
                </w:rPrChange>
              </w:rPr>
              <w:pPrChange w:id="49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86" w:author="Daniel Noble" w:date="2023-06-30T12:44:00Z">
              <w:r w:rsidRPr="00427B7F">
                <w:rPr>
                  <w:rFonts w:ascii="Times New Roman" w:eastAsia="Helvetica" w:hAnsi="Times New Roman" w:cs="Times New Roman"/>
                  <w:color w:val="000000"/>
                  <w:sz w:val="22"/>
                  <w:szCs w:val="22"/>
                  <w:rPrChange w:id="4987" w:author="Daniel Noble" w:date="2023-06-30T12:50:00Z">
                    <w:rPr>
                      <w:rFonts w:ascii="Helvetica" w:eastAsia="Helvetica" w:hAnsi="Helvetica" w:cs="Helvetica"/>
                      <w:color w:val="000000"/>
                      <w:sz w:val="22"/>
                      <w:szCs w:val="22"/>
                    </w:rPr>
                  </w:rPrChange>
                </w:rPr>
                <w:t>ld0013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CC897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88" w:author="Daniel Noble" w:date="2023-06-30T12:44:00Z"/>
                <w:rFonts w:ascii="Times New Roman" w:hAnsi="Times New Roman" w:cs="Times New Roman"/>
                <w:rPrChange w:id="4989" w:author="Daniel Noble" w:date="2023-06-30T12:50:00Z">
                  <w:rPr>
                    <w:ins w:id="4990" w:author="Daniel Noble" w:date="2023-06-30T12:44:00Z"/>
                  </w:rPr>
                </w:rPrChange>
              </w:rPr>
              <w:pPrChange w:id="49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4992" w:author="Daniel Noble" w:date="2023-06-30T12:44:00Z">
              <w:r w:rsidRPr="00427B7F">
                <w:rPr>
                  <w:rFonts w:ascii="Times New Roman" w:eastAsia="Helvetica" w:hAnsi="Times New Roman" w:cs="Times New Roman"/>
                  <w:color w:val="000000"/>
                  <w:sz w:val="22"/>
                  <w:szCs w:val="22"/>
                  <w:rPrChange w:id="4993" w:author="Daniel Noble" w:date="2023-06-30T12:50:00Z">
                    <w:rPr>
                      <w:rFonts w:ascii="Helvetica" w:eastAsia="Helvetica" w:hAnsi="Helvetica" w:cs="Helvetica"/>
                      <w:color w:val="000000"/>
                      <w:sz w:val="22"/>
                      <w:szCs w:val="22"/>
                    </w:rPr>
                  </w:rPrChange>
                </w:rPr>
                <w:t>2</w:t>
              </w:r>
            </w:ins>
          </w:p>
        </w:tc>
      </w:tr>
      <w:tr w:rsidR="00427B7F" w:rsidRPr="00427B7F" w14:paraId="22FEBEEC" w14:textId="77777777" w:rsidTr="00427B7F">
        <w:trPr>
          <w:jc w:val="center"/>
          <w:ins w:id="499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A849864" w14:textId="247CAE8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95" w:author="Daniel Noble" w:date="2023-06-30T12:44:00Z"/>
                <w:rFonts w:ascii="Times New Roman" w:hAnsi="Times New Roman" w:cs="Times New Roman"/>
                <w:rPrChange w:id="4996" w:author="Daniel Noble" w:date="2023-06-30T12:50:00Z">
                  <w:rPr>
                    <w:ins w:id="4997" w:author="Daniel Noble" w:date="2023-06-30T12:44:00Z"/>
                  </w:rPr>
                </w:rPrChange>
              </w:rPr>
              <w:pPrChange w:id="49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D715B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4999" w:author="Daniel Noble" w:date="2023-06-30T12:44:00Z"/>
                <w:rFonts w:ascii="Times New Roman" w:hAnsi="Times New Roman" w:cs="Times New Roman"/>
                <w:rPrChange w:id="5000" w:author="Daniel Noble" w:date="2023-06-30T12:50:00Z">
                  <w:rPr>
                    <w:ins w:id="5001" w:author="Daniel Noble" w:date="2023-06-30T12:44:00Z"/>
                  </w:rPr>
                </w:rPrChange>
              </w:rPr>
              <w:pPrChange w:id="500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03" w:author="Daniel Noble" w:date="2023-06-30T12:44:00Z">
              <w:r w:rsidRPr="00427B7F">
                <w:rPr>
                  <w:rFonts w:ascii="Times New Roman" w:eastAsia="Helvetica" w:hAnsi="Times New Roman" w:cs="Times New Roman"/>
                  <w:color w:val="000000"/>
                  <w:sz w:val="22"/>
                  <w:szCs w:val="22"/>
                  <w:rPrChange w:id="5004" w:author="Daniel Noble" w:date="2023-06-30T12:50:00Z">
                    <w:rPr>
                      <w:rFonts w:ascii="Helvetica" w:eastAsia="Helvetica" w:hAnsi="Helvetica" w:cs="Helvetica"/>
                      <w:color w:val="000000"/>
                      <w:sz w:val="22"/>
                      <w:szCs w:val="22"/>
                    </w:rPr>
                  </w:rPrChange>
                </w:rPr>
                <w:t>ld0147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569AC3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05" w:author="Daniel Noble" w:date="2023-06-30T12:44:00Z"/>
                <w:rFonts w:ascii="Times New Roman" w:hAnsi="Times New Roman" w:cs="Times New Roman"/>
                <w:rPrChange w:id="5006" w:author="Daniel Noble" w:date="2023-06-30T12:50:00Z">
                  <w:rPr>
                    <w:ins w:id="5007" w:author="Daniel Noble" w:date="2023-06-30T12:44:00Z"/>
                  </w:rPr>
                </w:rPrChange>
              </w:rPr>
              <w:pPrChange w:id="50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09" w:author="Daniel Noble" w:date="2023-06-30T12:44:00Z">
              <w:r w:rsidRPr="00427B7F">
                <w:rPr>
                  <w:rFonts w:ascii="Times New Roman" w:eastAsia="Helvetica" w:hAnsi="Times New Roman" w:cs="Times New Roman"/>
                  <w:color w:val="000000"/>
                  <w:sz w:val="22"/>
                  <w:szCs w:val="22"/>
                  <w:rPrChange w:id="5010" w:author="Daniel Noble" w:date="2023-06-30T12:50:00Z">
                    <w:rPr>
                      <w:rFonts w:ascii="Helvetica" w:eastAsia="Helvetica" w:hAnsi="Helvetica" w:cs="Helvetica"/>
                      <w:color w:val="000000"/>
                      <w:sz w:val="22"/>
                      <w:szCs w:val="22"/>
                    </w:rPr>
                  </w:rPrChange>
                </w:rPr>
                <w:t>ld0018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01329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11" w:author="Daniel Noble" w:date="2023-06-30T12:44:00Z"/>
                <w:rFonts w:ascii="Times New Roman" w:hAnsi="Times New Roman" w:cs="Times New Roman"/>
                <w:rPrChange w:id="5012" w:author="Daniel Noble" w:date="2023-06-30T12:50:00Z">
                  <w:rPr>
                    <w:ins w:id="5013" w:author="Daniel Noble" w:date="2023-06-30T12:44:00Z"/>
                  </w:rPr>
                </w:rPrChange>
              </w:rPr>
              <w:pPrChange w:id="50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15" w:author="Daniel Noble" w:date="2023-06-30T12:44:00Z">
              <w:r w:rsidRPr="00427B7F">
                <w:rPr>
                  <w:rFonts w:ascii="Times New Roman" w:eastAsia="Helvetica" w:hAnsi="Times New Roman" w:cs="Times New Roman"/>
                  <w:color w:val="000000"/>
                  <w:sz w:val="22"/>
                  <w:szCs w:val="22"/>
                  <w:rPrChange w:id="5016" w:author="Daniel Noble" w:date="2023-06-30T12:50:00Z">
                    <w:rPr>
                      <w:rFonts w:ascii="Helvetica" w:eastAsia="Helvetica" w:hAnsi="Helvetica" w:cs="Helvetica"/>
                      <w:color w:val="000000"/>
                      <w:sz w:val="22"/>
                      <w:szCs w:val="22"/>
                    </w:rPr>
                  </w:rPrChange>
                </w:rPr>
                <w:t>1</w:t>
              </w:r>
            </w:ins>
          </w:p>
        </w:tc>
      </w:tr>
      <w:tr w:rsidR="00427B7F" w:rsidRPr="00427B7F" w14:paraId="62D89F0C" w14:textId="77777777" w:rsidTr="00427B7F">
        <w:trPr>
          <w:jc w:val="center"/>
          <w:ins w:id="501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1EF2513" w14:textId="5E40060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18" w:author="Daniel Noble" w:date="2023-06-30T12:44:00Z"/>
                <w:rFonts w:ascii="Times New Roman" w:hAnsi="Times New Roman" w:cs="Times New Roman"/>
                <w:rPrChange w:id="5019" w:author="Daniel Noble" w:date="2023-06-30T12:50:00Z">
                  <w:rPr>
                    <w:ins w:id="5020" w:author="Daniel Noble" w:date="2023-06-30T12:44:00Z"/>
                  </w:rPr>
                </w:rPrChange>
              </w:rPr>
              <w:pPrChange w:id="50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6E0C5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22" w:author="Daniel Noble" w:date="2023-06-30T12:44:00Z"/>
                <w:rFonts w:ascii="Times New Roman" w:hAnsi="Times New Roman" w:cs="Times New Roman"/>
                <w:rPrChange w:id="5023" w:author="Daniel Noble" w:date="2023-06-30T12:50:00Z">
                  <w:rPr>
                    <w:ins w:id="5024" w:author="Daniel Noble" w:date="2023-06-30T12:44:00Z"/>
                  </w:rPr>
                </w:rPrChange>
              </w:rPr>
              <w:pPrChange w:id="502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26" w:author="Daniel Noble" w:date="2023-06-30T12:44:00Z">
              <w:r w:rsidRPr="00427B7F">
                <w:rPr>
                  <w:rFonts w:ascii="Times New Roman" w:eastAsia="Helvetica" w:hAnsi="Times New Roman" w:cs="Times New Roman"/>
                  <w:color w:val="000000"/>
                  <w:sz w:val="22"/>
                  <w:szCs w:val="22"/>
                  <w:rPrChange w:id="5027" w:author="Daniel Noble" w:date="2023-06-30T12:50:00Z">
                    <w:rPr>
                      <w:rFonts w:ascii="Helvetica" w:eastAsia="Helvetica" w:hAnsi="Helvetica" w:cs="Helvetica"/>
                      <w:color w:val="000000"/>
                      <w:sz w:val="22"/>
                      <w:szCs w:val="22"/>
                    </w:rPr>
                  </w:rPrChange>
                </w:rPr>
                <w:t>ld0152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DD2A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28" w:author="Daniel Noble" w:date="2023-06-30T12:44:00Z"/>
                <w:rFonts w:ascii="Times New Roman" w:hAnsi="Times New Roman" w:cs="Times New Roman"/>
                <w:rPrChange w:id="5029" w:author="Daniel Noble" w:date="2023-06-30T12:50:00Z">
                  <w:rPr>
                    <w:ins w:id="5030" w:author="Daniel Noble" w:date="2023-06-30T12:44:00Z"/>
                  </w:rPr>
                </w:rPrChange>
              </w:rPr>
              <w:pPrChange w:id="50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32" w:author="Daniel Noble" w:date="2023-06-30T12:44:00Z">
              <w:r w:rsidRPr="00427B7F">
                <w:rPr>
                  <w:rFonts w:ascii="Times New Roman" w:eastAsia="Helvetica" w:hAnsi="Times New Roman" w:cs="Times New Roman"/>
                  <w:color w:val="000000"/>
                  <w:sz w:val="22"/>
                  <w:szCs w:val="22"/>
                  <w:rPrChange w:id="5033" w:author="Daniel Noble" w:date="2023-06-30T12:50:00Z">
                    <w:rPr>
                      <w:rFonts w:ascii="Helvetica" w:eastAsia="Helvetica" w:hAnsi="Helvetica" w:cs="Helvetica"/>
                      <w:color w:val="000000"/>
                      <w:sz w:val="22"/>
                      <w:szCs w:val="22"/>
                    </w:rPr>
                  </w:rPrChange>
                </w:rPr>
                <w:t>ld0140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A2D52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34" w:author="Daniel Noble" w:date="2023-06-30T12:44:00Z"/>
                <w:rFonts w:ascii="Times New Roman" w:hAnsi="Times New Roman" w:cs="Times New Roman"/>
                <w:rPrChange w:id="5035" w:author="Daniel Noble" w:date="2023-06-30T12:50:00Z">
                  <w:rPr>
                    <w:ins w:id="5036" w:author="Daniel Noble" w:date="2023-06-30T12:44:00Z"/>
                  </w:rPr>
                </w:rPrChange>
              </w:rPr>
              <w:pPrChange w:id="50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38" w:author="Daniel Noble" w:date="2023-06-30T12:44:00Z">
              <w:r w:rsidRPr="00427B7F">
                <w:rPr>
                  <w:rFonts w:ascii="Times New Roman" w:eastAsia="Helvetica" w:hAnsi="Times New Roman" w:cs="Times New Roman"/>
                  <w:color w:val="000000"/>
                  <w:sz w:val="22"/>
                  <w:szCs w:val="22"/>
                  <w:rPrChange w:id="5039" w:author="Daniel Noble" w:date="2023-06-30T12:50:00Z">
                    <w:rPr>
                      <w:rFonts w:ascii="Helvetica" w:eastAsia="Helvetica" w:hAnsi="Helvetica" w:cs="Helvetica"/>
                      <w:color w:val="000000"/>
                      <w:sz w:val="22"/>
                      <w:szCs w:val="22"/>
                    </w:rPr>
                  </w:rPrChange>
                </w:rPr>
                <w:t>3</w:t>
              </w:r>
            </w:ins>
          </w:p>
        </w:tc>
      </w:tr>
      <w:tr w:rsidR="00427B7F" w:rsidRPr="00427B7F" w14:paraId="0D4D7DFF" w14:textId="77777777" w:rsidTr="00427B7F">
        <w:trPr>
          <w:jc w:val="center"/>
          <w:ins w:id="504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A73B1" w14:textId="5933E89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41" w:author="Daniel Noble" w:date="2023-06-30T12:44:00Z"/>
                <w:rFonts w:ascii="Times New Roman" w:hAnsi="Times New Roman" w:cs="Times New Roman"/>
                <w:rPrChange w:id="5042" w:author="Daniel Noble" w:date="2023-06-30T12:50:00Z">
                  <w:rPr>
                    <w:ins w:id="5043" w:author="Daniel Noble" w:date="2023-06-30T12:44:00Z"/>
                  </w:rPr>
                </w:rPrChange>
              </w:rPr>
              <w:pPrChange w:id="50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15091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45" w:author="Daniel Noble" w:date="2023-06-30T12:44:00Z"/>
                <w:rFonts w:ascii="Times New Roman" w:hAnsi="Times New Roman" w:cs="Times New Roman"/>
                <w:rPrChange w:id="5046" w:author="Daniel Noble" w:date="2023-06-30T12:50:00Z">
                  <w:rPr>
                    <w:ins w:id="5047" w:author="Daniel Noble" w:date="2023-06-30T12:44:00Z"/>
                  </w:rPr>
                </w:rPrChange>
              </w:rPr>
              <w:pPrChange w:id="504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49" w:author="Daniel Noble" w:date="2023-06-30T12:44:00Z">
              <w:r w:rsidRPr="00427B7F">
                <w:rPr>
                  <w:rFonts w:ascii="Times New Roman" w:eastAsia="Helvetica" w:hAnsi="Times New Roman" w:cs="Times New Roman"/>
                  <w:color w:val="000000"/>
                  <w:sz w:val="22"/>
                  <w:szCs w:val="22"/>
                  <w:rPrChange w:id="5050" w:author="Daniel Noble" w:date="2023-06-30T12:50:00Z">
                    <w:rPr>
                      <w:rFonts w:ascii="Helvetica" w:eastAsia="Helvetica" w:hAnsi="Helvetica" w:cs="Helvetica"/>
                      <w:color w:val="000000"/>
                      <w:sz w:val="22"/>
                      <w:szCs w:val="22"/>
                    </w:rPr>
                  </w:rPrChange>
                </w:rPr>
                <w:t>ld0156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A0AB59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51" w:author="Daniel Noble" w:date="2023-06-30T12:44:00Z"/>
                <w:rFonts w:ascii="Times New Roman" w:hAnsi="Times New Roman" w:cs="Times New Roman"/>
                <w:rPrChange w:id="5052" w:author="Daniel Noble" w:date="2023-06-30T12:50:00Z">
                  <w:rPr>
                    <w:ins w:id="5053" w:author="Daniel Noble" w:date="2023-06-30T12:44:00Z"/>
                  </w:rPr>
                </w:rPrChange>
              </w:rPr>
              <w:pPrChange w:id="50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55" w:author="Daniel Noble" w:date="2023-06-30T12:44:00Z">
              <w:r w:rsidRPr="00427B7F">
                <w:rPr>
                  <w:rFonts w:ascii="Times New Roman" w:eastAsia="Helvetica" w:hAnsi="Times New Roman" w:cs="Times New Roman"/>
                  <w:color w:val="000000"/>
                  <w:sz w:val="22"/>
                  <w:szCs w:val="22"/>
                  <w:rPrChange w:id="5056" w:author="Daniel Noble" w:date="2023-06-30T12:50:00Z">
                    <w:rPr>
                      <w:rFonts w:ascii="Helvetica" w:eastAsia="Helvetica" w:hAnsi="Helvetica" w:cs="Helvetica"/>
                      <w:color w:val="000000"/>
                      <w:sz w:val="22"/>
                      <w:szCs w:val="22"/>
                    </w:rPr>
                  </w:rPrChange>
                </w:rPr>
                <w:t>w0001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E5FDF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57" w:author="Daniel Noble" w:date="2023-06-30T12:44:00Z"/>
                <w:rFonts w:ascii="Times New Roman" w:hAnsi="Times New Roman" w:cs="Times New Roman"/>
                <w:rPrChange w:id="5058" w:author="Daniel Noble" w:date="2023-06-30T12:50:00Z">
                  <w:rPr>
                    <w:ins w:id="5059" w:author="Daniel Noble" w:date="2023-06-30T12:44:00Z"/>
                  </w:rPr>
                </w:rPrChange>
              </w:rPr>
              <w:pPrChange w:id="50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61" w:author="Daniel Noble" w:date="2023-06-30T12:44:00Z">
              <w:r w:rsidRPr="00427B7F">
                <w:rPr>
                  <w:rFonts w:ascii="Times New Roman" w:eastAsia="Helvetica" w:hAnsi="Times New Roman" w:cs="Times New Roman"/>
                  <w:color w:val="000000"/>
                  <w:sz w:val="22"/>
                  <w:szCs w:val="22"/>
                  <w:rPrChange w:id="5062" w:author="Daniel Noble" w:date="2023-06-30T12:50:00Z">
                    <w:rPr>
                      <w:rFonts w:ascii="Helvetica" w:eastAsia="Helvetica" w:hAnsi="Helvetica" w:cs="Helvetica"/>
                      <w:color w:val="000000"/>
                      <w:sz w:val="22"/>
                      <w:szCs w:val="22"/>
                    </w:rPr>
                  </w:rPrChange>
                </w:rPr>
                <w:t>2</w:t>
              </w:r>
            </w:ins>
          </w:p>
        </w:tc>
      </w:tr>
      <w:tr w:rsidR="00427B7F" w:rsidRPr="00427B7F" w14:paraId="58A816E5" w14:textId="77777777" w:rsidTr="00427B7F">
        <w:trPr>
          <w:jc w:val="center"/>
          <w:ins w:id="506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E7641E" w14:textId="377010C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4" w:author="Daniel Noble" w:date="2023-06-30T12:44:00Z"/>
                <w:rFonts w:ascii="Times New Roman" w:hAnsi="Times New Roman" w:cs="Times New Roman"/>
                <w:rPrChange w:id="5065" w:author="Daniel Noble" w:date="2023-06-30T12:50:00Z">
                  <w:rPr>
                    <w:ins w:id="5066" w:author="Daniel Noble" w:date="2023-06-30T12:44:00Z"/>
                  </w:rPr>
                </w:rPrChange>
              </w:rPr>
              <w:pPrChange w:id="50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F8D3D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68" w:author="Daniel Noble" w:date="2023-06-30T12:44:00Z"/>
                <w:rFonts w:ascii="Times New Roman" w:hAnsi="Times New Roman" w:cs="Times New Roman"/>
                <w:rPrChange w:id="5069" w:author="Daniel Noble" w:date="2023-06-30T12:50:00Z">
                  <w:rPr>
                    <w:ins w:id="5070" w:author="Daniel Noble" w:date="2023-06-30T12:44:00Z"/>
                  </w:rPr>
                </w:rPrChange>
              </w:rPr>
              <w:pPrChange w:id="507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72" w:author="Daniel Noble" w:date="2023-06-30T12:44:00Z">
              <w:r w:rsidRPr="00427B7F">
                <w:rPr>
                  <w:rFonts w:ascii="Times New Roman" w:eastAsia="Helvetica" w:hAnsi="Times New Roman" w:cs="Times New Roman"/>
                  <w:color w:val="000000"/>
                  <w:sz w:val="22"/>
                  <w:szCs w:val="22"/>
                  <w:rPrChange w:id="5073" w:author="Daniel Noble" w:date="2023-06-30T12:50:00Z">
                    <w:rPr>
                      <w:rFonts w:ascii="Helvetica" w:eastAsia="Helvetica" w:hAnsi="Helvetica" w:cs="Helvetica"/>
                      <w:color w:val="000000"/>
                      <w:sz w:val="22"/>
                      <w:szCs w:val="22"/>
                    </w:rPr>
                  </w:rPrChange>
                </w:rPr>
                <w:t>ld0157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E41CE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74" w:author="Daniel Noble" w:date="2023-06-30T12:44:00Z"/>
                <w:rFonts w:ascii="Times New Roman" w:hAnsi="Times New Roman" w:cs="Times New Roman"/>
                <w:rPrChange w:id="5075" w:author="Daniel Noble" w:date="2023-06-30T12:50:00Z">
                  <w:rPr>
                    <w:ins w:id="5076" w:author="Daniel Noble" w:date="2023-06-30T12:44:00Z"/>
                  </w:rPr>
                </w:rPrChange>
              </w:rPr>
              <w:pPrChange w:id="50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78" w:author="Daniel Noble" w:date="2023-06-30T12:44:00Z">
              <w:r w:rsidRPr="00427B7F">
                <w:rPr>
                  <w:rFonts w:ascii="Times New Roman" w:eastAsia="Helvetica" w:hAnsi="Times New Roman" w:cs="Times New Roman"/>
                  <w:color w:val="000000"/>
                  <w:sz w:val="22"/>
                  <w:szCs w:val="22"/>
                  <w:rPrChange w:id="5079" w:author="Daniel Noble" w:date="2023-06-30T12:50:00Z">
                    <w:rPr>
                      <w:rFonts w:ascii="Helvetica" w:eastAsia="Helvetica" w:hAnsi="Helvetica" w:cs="Helvetica"/>
                      <w:color w:val="000000"/>
                      <w:sz w:val="22"/>
                      <w:szCs w:val="22"/>
                    </w:rPr>
                  </w:rPrChange>
                </w:rPr>
                <w:t>w0002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35812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80" w:author="Daniel Noble" w:date="2023-06-30T12:44:00Z"/>
                <w:rFonts w:ascii="Times New Roman" w:hAnsi="Times New Roman" w:cs="Times New Roman"/>
                <w:rPrChange w:id="5081" w:author="Daniel Noble" w:date="2023-06-30T12:50:00Z">
                  <w:rPr>
                    <w:ins w:id="5082" w:author="Daniel Noble" w:date="2023-06-30T12:44:00Z"/>
                  </w:rPr>
                </w:rPrChange>
              </w:rPr>
              <w:pPrChange w:id="50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84" w:author="Daniel Noble" w:date="2023-06-30T12:44:00Z">
              <w:r w:rsidRPr="00427B7F">
                <w:rPr>
                  <w:rFonts w:ascii="Times New Roman" w:eastAsia="Helvetica" w:hAnsi="Times New Roman" w:cs="Times New Roman"/>
                  <w:color w:val="000000"/>
                  <w:sz w:val="22"/>
                  <w:szCs w:val="22"/>
                  <w:rPrChange w:id="5085" w:author="Daniel Noble" w:date="2023-06-30T12:50:00Z">
                    <w:rPr>
                      <w:rFonts w:ascii="Helvetica" w:eastAsia="Helvetica" w:hAnsi="Helvetica" w:cs="Helvetica"/>
                      <w:color w:val="000000"/>
                      <w:sz w:val="22"/>
                      <w:szCs w:val="22"/>
                    </w:rPr>
                  </w:rPrChange>
                </w:rPr>
                <w:t>1</w:t>
              </w:r>
            </w:ins>
          </w:p>
        </w:tc>
      </w:tr>
      <w:tr w:rsidR="00427B7F" w:rsidRPr="00427B7F" w14:paraId="1774DED6" w14:textId="77777777" w:rsidTr="00427B7F">
        <w:trPr>
          <w:jc w:val="center"/>
          <w:ins w:id="508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38340B5" w14:textId="614157AC"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87" w:author="Daniel Noble" w:date="2023-06-30T12:44:00Z"/>
                <w:rFonts w:ascii="Times New Roman" w:hAnsi="Times New Roman" w:cs="Times New Roman"/>
                <w:rPrChange w:id="5088" w:author="Daniel Noble" w:date="2023-06-30T12:50:00Z">
                  <w:rPr>
                    <w:ins w:id="5089" w:author="Daniel Noble" w:date="2023-06-30T12:44:00Z"/>
                  </w:rPr>
                </w:rPrChange>
              </w:rPr>
              <w:pPrChange w:id="50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D5640B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1" w:author="Daniel Noble" w:date="2023-06-30T12:44:00Z"/>
                <w:rFonts w:ascii="Times New Roman" w:hAnsi="Times New Roman" w:cs="Times New Roman"/>
                <w:rPrChange w:id="5092" w:author="Daniel Noble" w:date="2023-06-30T12:50:00Z">
                  <w:rPr>
                    <w:ins w:id="5093" w:author="Daniel Noble" w:date="2023-06-30T12:44:00Z"/>
                  </w:rPr>
                </w:rPrChange>
              </w:rPr>
              <w:pPrChange w:id="509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095" w:author="Daniel Noble" w:date="2023-06-30T12:44:00Z">
              <w:r w:rsidRPr="00427B7F">
                <w:rPr>
                  <w:rFonts w:ascii="Times New Roman" w:eastAsia="Helvetica" w:hAnsi="Times New Roman" w:cs="Times New Roman"/>
                  <w:color w:val="000000"/>
                  <w:sz w:val="22"/>
                  <w:szCs w:val="22"/>
                  <w:rPrChange w:id="5096" w:author="Daniel Noble" w:date="2023-06-30T12:50:00Z">
                    <w:rPr>
                      <w:rFonts w:ascii="Helvetica" w:eastAsia="Helvetica" w:hAnsi="Helvetica" w:cs="Helvetica"/>
                      <w:color w:val="000000"/>
                      <w:sz w:val="22"/>
                      <w:szCs w:val="22"/>
                    </w:rPr>
                  </w:rPrChange>
                </w:rPr>
                <w:t>ld0160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FD61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097" w:author="Daniel Noble" w:date="2023-06-30T12:44:00Z"/>
                <w:rFonts w:ascii="Times New Roman" w:hAnsi="Times New Roman" w:cs="Times New Roman"/>
                <w:rPrChange w:id="5098" w:author="Daniel Noble" w:date="2023-06-30T12:50:00Z">
                  <w:rPr>
                    <w:ins w:id="5099" w:author="Daniel Noble" w:date="2023-06-30T12:44:00Z"/>
                  </w:rPr>
                </w:rPrChange>
              </w:rPr>
              <w:pPrChange w:id="51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01" w:author="Daniel Noble" w:date="2023-06-30T12:44:00Z">
              <w:r w:rsidRPr="00427B7F">
                <w:rPr>
                  <w:rFonts w:ascii="Times New Roman" w:eastAsia="Helvetica" w:hAnsi="Times New Roman" w:cs="Times New Roman"/>
                  <w:color w:val="000000"/>
                  <w:sz w:val="22"/>
                  <w:szCs w:val="22"/>
                  <w:rPrChange w:id="5102" w:author="Daniel Noble" w:date="2023-06-30T12:50:00Z">
                    <w:rPr>
                      <w:rFonts w:ascii="Helvetica" w:eastAsia="Helvetica" w:hAnsi="Helvetica" w:cs="Helvetica"/>
                      <w:color w:val="000000"/>
                      <w:sz w:val="22"/>
                      <w:szCs w:val="22"/>
                    </w:rPr>
                  </w:rPrChange>
                </w:rPr>
                <w:t>w0003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9648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03" w:author="Daniel Noble" w:date="2023-06-30T12:44:00Z"/>
                <w:rFonts w:ascii="Times New Roman" w:hAnsi="Times New Roman" w:cs="Times New Roman"/>
                <w:rPrChange w:id="5104" w:author="Daniel Noble" w:date="2023-06-30T12:50:00Z">
                  <w:rPr>
                    <w:ins w:id="5105" w:author="Daniel Noble" w:date="2023-06-30T12:44:00Z"/>
                  </w:rPr>
                </w:rPrChange>
              </w:rPr>
              <w:pPrChange w:id="51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07" w:author="Daniel Noble" w:date="2023-06-30T12:44:00Z">
              <w:r w:rsidRPr="00427B7F">
                <w:rPr>
                  <w:rFonts w:ascii="Times New Roman" w:eastAsia="Helvetica" w:hAnsi="Times New Roman" w:cs="Times New Roman"/>
                  <w:color w:val="000000"/>
                  <w:sz w:val="22"/>
                  <w:szCs w:val="22"/>
                  <w:rPrChange w:id="5108" w:author="Daniel Noble" w:date="2023-06-30T12:50:00Z">
                    <w:rPr>
                      <w:rFonts w:ascii="Helvetica" w:eastAsia="Helvetica" w:hAnsi="Helvetica" w:cs="Helvetica"/>
                      <w:color w:val="000000"/>
                      <w:sz w:val="22"/>
                      <w:szCs w:val="22"/>
                    </w:rPr>
                  </w:rPrChange>
                </w:rPr>
                <w:t>2</w:t>
              </w:r>
            </w:ins>
          </w:p>
        </w:tc>
      </w:tr>
      <w:tr w:rsidR="00427B7F" w:rsidRPr="00427B7F" w14:paraId="0877CD94" w14:textId="77777777" w:rsidTr="00427B7F">
        <w:trPr>
          <w:jc w:val="center"/>
          <w:ins w:id="510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99567D8" w14:textId="22CD3B1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10" w:author="Daniel Noble" w:date="2023-06-30T12:44:00Z"/>
                <w:rFonts w:ascii="Times New Roman" w:hAnsi="Times New Roman" w:cs="Times New Roman"/>
                <w:rPrChange w:id="5111" w:author="Daniel Noble" w:date="2023-06-30T12:50:00Z">
                  <w:rPr>
                    <w:ins w:id="5112" w:author="Daniel Noble" w:date="2023-06-30T12:44:00Z"/>
                  </w:rPr>
                </w:rPrChange>
              </w:rPr>
              <w:pPrChange w:id="51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BDBAD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14" w:author="Daniel Noble" w:date="2023-06-30T12:44:00Z"/>
                <w:rFonts w:ascii="Times New Roman" w:hAnsi="Times New Roman" w:cs="Times New Roman"/>
                <w:rPrChange w:id="5115" w:author="Daniel Noble" w:date="2023-06-30T12:50:00Z">
                  <w:rPr>
                    <w:ins w:id="5116" w:author="Daniel Noble" w:date="2023-06-30T12:44:00Z"/>
                  </w:rPr>
                </w:rPrChange>
              </w:rPr>
              <w:pPrChange w:id="511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18" w:author="Daniel Noble" w:date="2023-06-30T12:44:00Z">
              <w:r w:rsidRPr="00427B7F">
                <w:rPr>
                  <w:rFonts w:ascii="Times New Roman" w:eastAsia="Helvetica" w:hAnsi="Times New Roman" w:cs="Times New Roman"/>
                  <w:color w:val="000000"/>
                  <w:sz w:val="22"/>
                  <w:szCs w:val="22"/>
                  <w:rPrChange w:id="5119" w:author="Daniel Noble" w:date="2023-06-30T12:50:00Z">
                    <w:rPr>
                      <w:rFonts w:ascii="Helvetica" w:eastAsia="Helvetica" w:hAnsi="Helvetica" w:cs="Helvetica"/>
                      <w:color w:val="000000"/>
                      <w:sz w:val="22"/>
                      <w:szCs w:val="22"/>
                    </w:rPr>
                  </w:rPrChange>
                </w:rPr>
                <w:t>ld0161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0B576D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20" w:author="Daniel Noble" w:date="2023-06-30T12:44:00Z"/>
                <w:rFonts w:ascii="Times New Roman" w:hAnsi="Times New Roman" w:cs="Times New Roman"/>
                <w:rPrChange w:id="5121" w:author="Daniel Noble" w:date="2023-06-30T12:50:00Z">
                  <w:rPr>
                    <w:ins w:id="5122" w:author="Daniel Noble" w:date="2023-06-30T12:44:00Z"/>
                  </w:rPr>
                </w:rPrChange>
              </w:rPr>
              <w:pPrChange w:id="51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24" w:author="Daniel Noble" w:date="2023-06-30T12:44:00Z">
              <w:r w:rsidRPr="00427B7F">
                <w:rPr>
                  <w:rFonts w:ascii="Times New Roman" w:eastAsia="Helvetica" w:hAnsi="Times New Roman" w:cs="Times New Roman"/>
                  <w:color w:val="000000"/>
                  <w:sz w:val="22"/>
                  <w:szCs w:val="22"/>
                  <w:rPrChange w:id="5125" w:author="Daniel Noble" w:date="2023-06-30T12:50:00Z">
                    <w:rPr>
                      <w:rFonts w:ascii="Helvetica" w:eastAsia="Helvetica" w:hAnsi="Helvetica" w:cs="Helvetica"/>
                      <w:color w:val="000000"/>
                      <w:sz w:val="22"/>
                      <w:szCs w:val="22"/>
                    </w:rPr>
                  </w:rPrChange>
                </w:rPr>
                <w:t>w0004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9CDA8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26" w:author="Daniel Noble" w:date="2023-06-30T12:44:00Z"/>
                <w:rFonts w:ascii="Times New Roman" w:hAnsi="Times New Roman" w:cs="Times New Roman"/>
                <w:rPrChange w:id="5127" w:author="Daniel Noble" w:date="2023-06-30T12:50:00Z">
                  <w:rPr>
                    <w:ins w:id="5128" w:author="Daniel Noble" w:date="2023-06-30T12:44:00Z"/>
                  </w:rPr>
                </w:rPrChange>
              </w:rPr>
              <w:pPrChange w:id="51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30" w:author="Daniel Noble" w:date="2023-06-30T12:44:00Z">
              <w:r w:rsidRPr="00427B7F">
                <w:rPr>
                  <w:rFonts w:ascii="Times New Roman" w:eastAsia="Helvetica" w:hAnsi="Times New Roman" w:cs="Times New Roman"/>
                  <w:color w:val="000000"/>
                  <w:sz w:val="22"/>
                  <w:szCs w:val="22"/>
                  <w:rPrChange w:id="5131" w:author="Daniel Noble" w:date="2023-06-30T12:50:00Z">
                    <w:rPr>
                      <w:rFonts w:ascii="Helvetica" w:eastAsia="Helvetica" w:hAnsi="Helvetica" w:cs="Helvetica"/>
                      <w:color w:val="000000"/>
                      <w:sz w:val="22"/>
                      <w:szCs w:val="22"/>
                    </w:rPr>
                  </w:rPrChange>
                </w:rPr>
                <w:t>2</w:t>
              </w:r>
            </w:ins>
          </w:p>
        </w:tc>
      </w:tr>
      <w:tr w:rsidR="00427B7F" w:rsidRPr="00427B7F" w14:paraId="39A66AB4" w14:textId="77777777" w:rsidTr="00427B7F">
        <w:trPr>
          <w:jc w:val="center"/>
          <w:ins w:id="513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7164F26" w14:textId="3661113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33" w:author="Daniel Noble" w:date="2023-06-30T12:44:00Z"/>
                <w:rFonts w:ascii="Times New Roman" w:hAnsi="Times New Roman" w:cs="Times New Roman"/>
                <w:rPrChange w:id="5134" w:author="Daniel Noble" w:date="2023-06-30T12:50:00Z">
                  <w:rPr>
                    <w:ins w:id="5135" w:author="Daniel Noble" w:date="2023-06-30T12:44:00Z"/>
                  </w:rPr>
                </w:rPrChange>
              </w:rPr>
              <w:pPrChange w:id="51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DE7615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37" w:author="Daniel Noble" w:date="2023-06-30T12:44:00Z"/>
                <w:rFonts w:ascii="Times New Roman" w:hAnsi="Times New Roman" w:cs="Times New Roman"/>
                <w:rPrChange w:id="5138" w:author="Daniel Noble" w:date="2023-06-30T12:50:00Z">
                  <w:rPr>
                    <w:ins w:id="5139" w:author="Daniel Noble" w:date="2023-06-30T12:44:00Z"/>
                  </w:rPr>
                </w:rPrChange>
              </w:rPr>
              <w:pPrChange w:id="514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41" w:author="Daniel Noble" w:date="2023-06-30T12:44:00Z">
              <w:r w:rsidRPr="00427B7F">
                <w:rPr>
                  <w:rFonts w:ascii="Times New Roman" w:eastAsia="Helvetica" w:hAnsi="Times New Roman" w:cs="Times New Roman"/>
                  <w:color w:val="000000"/>
                  <w:sz w:val="22"/>
                  <w:szCs w:val="22"/>
                  <w:rPrChange w:id="5142" w:author="Daniel Noble" w:date="2023-06-30T12:50:00Z">
                    <w:rPr>
                      <w:rFonts w:ascii="Helvetica" w:eastAsia="Helvetica" w:hAnsi="Helvetica" w:cs="Helvetica"/>
                      <w:color w:val="000000"/>
                      <w:sz w:val="22"/>
                      <w:szCs w:val="22"/>
                    </w:rPr>
                  </w:rPrChange>
                </w:rPr>
                <w:t>ld0163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8DF5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3" w:author="Daniel Noble" w:date="2023-06-30T12:44:00Z"/>
                <w:rFonts w:ascii="Times New Roman" w:hAnsi="Times New Roman" w:cs="Times New Roman"/>
                <w:rPrChange w:id="5144" w:author="Daniel Noble" w:date="2023-06-30T12:50:00Z">
                  <w:rPr>
                    <w:ins w:id="5145" w:author="Daniel Noble" w:date="2023-06-30T12:44:00Z"/>
                  </w:rPr>
                </w:rPrChange>
              </w:rPr>
              <w:pPrChange w:id="51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47" w:author="Daniel Noble" w:date="2023-06-30T12:44:00Z">
              <w:r w:rsidRPr="00427B7F">
                <w:rPr>
                  <w:rFonts w:ascii="Times New Roman" w:eastAsia="Helvetica" w:hAnsi="Times New Roman" w:cs="Times New Roman"/>
                  <w:color w:val="000000"/>
                  <w:sz w:val="22"/>
                  <w:szCs w:val="22"/>
                  <w:rPrChange w:id="5148" w:author="Daniel Noble" w:date="2023-06-30T12:50:00Z">
                    <w:rPr>
                      <w:rFonts w:ascii="Helvetica" w:eastAsia="Helvetica" w:hAnsi="Helvetica" w:cs="Helvetica"/>
                      <w:color w:val="000000"/>
                      <w:sz w:val="22"/>
                      <w:szCs w:val="22"/>
                    </w:rPr>
                  </w:rPrChange>
                </w:rPr>
                <w:t>w0005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11910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49" w:author="Daniel Noble" w:date="2023-06-30T12:44:00Z"/>
                <w:rFonts w:ascii="Times New Roman" w:hAnsi="Times New Roman" w:cs="Times New Roman"/>
                <w:rPrChange w:id="5150" w:author="Daniel Noble" w:date="2023-06-30T12:50:00Z">
                  <w:rPr>
                    <w:ins w:id="5151" w:author="Daniel Noble" w:date="2023-06-30T12:44:00Z"/>
                  </w:rPr>
                </w:rPrChange>
              </w:rPr>
              <w:pPrChange w:id="51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53" w:author="Daniel Noble" w:date="2023-06-30T12:44:00Z">
              <w:r w:rsidRPr="00427B7F">
                <w:rPr>
                  <w:rFonts w:ascii="Times New Roman" w:eastAsia="Helvetica" w:hAnsi="Times New Roman" w:cs="Times New Roman"/>
                  <w:color w:val="000000"/>
                  <w:sz w:val="22"/>
                  <w:szCs w:val="22"/>
                  <w:rPrChange w:id="5154" w:author="Daniel Noble" w:date="2023-06-30T12:50:00Z">
                    <w:rPr>
                      <w:rFonts w:ascii="Helvetica" w:eastAsia="Helvetica" w:hAnsi="Helvetica" w:cs="Helvetica"/>
                      <w:color w:val="000000"/>
                      <w:sz w:val="22"/>
                      <w:szCs w:val="22"/>
                    </w:rPr>
                  </w:rPrChange>
                </w:rPr>
                <w:t>1</w:t>
              </w:r>
            </w:ins>
          </w:p>
        </w:tc>
      </w:tr>
      <w:tr w:rsidR="00427B7F" w:rsidRPr="00427B7F" w14:paraId="3450ED9D" w14:textId="77777777" w:rsidTr="00427B7F">
        <w:trPr>
          <w:jc w:val="center"/>
          <w:ins w:id="515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585A40" w14:textId="44DE2A5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56" w:author="Daniel Noble" w:date="2023-06-30T12:44:00Z"/>
                <w:rFonts w:ascii="Times New Roman" w:hAnsi="Times New Roman" w:cs="Times New Roman"/>
                <w:rPrChange w:id="5157" w:author="Daniel Noble" w:date="2023-06-30T12:50:00Z">
                  <w:rPr>
                    <w:ins w:id="5158" w:author="Daniel Noble" w:date="2023-06-30T12:44:00Z"/>
                  </w:rPr>
                </w:rPrChange>
              </w:rPr>
              <w:pPrChange w:id="51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88B2C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60" w:author="Daniel Noble" w:date="2023-06-30T12:44:00Z"/>
                <w:rFonts w:ascii="Times New Roman" w:hAnsi="Times New Roman" w:cs="Times New Roman"/>
                <w:rPrChange w:id="5161" w:author="Daniel Noble" w:date="2023-06-30T12:50:00Z">
                  <w:rPr>
                    <w:ins w:id="5162" w:author="Daniel Noble" w:date="2023-06-30T12:44:00Z"/>
                  </w:rPr>
                </w:rPrChange>
              </w:rPr>
              <w:pPrChange w:id="516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64" w:author="Daniel Noble" w:date="2023-06-30T12:44:00Z">
              <w:r w:rsidRPr="00427B7F">
                <w:rPr>
                  <w:rFonts w:ascii="Times New Roman" w:eastAsia="Helvetica" w:hAnsi="Times New Roman" w:cs="Times New Roman"/>
                  <w:color w:val="000000"/>
                  <w:sz w:val="22"/>
                  <w:szCs w:val="22"/>
                  <w:rPrChange w:id="5165" w:author="Daniel Noble" w:date="2023-06-30T12:50:00Z">
                    <w:rPr>
                      <w:rFonts w:ascii="Helvetica" w:eastAsia="Helvetica" w:hAnsi="Helvetica" w:cs="Helvetica"/>
                      <w:color w:val="000000"/>
                      <w:sz w:val="22"/>
                      <w:szCs w:val="22"/>
                    </w:rPr>
                  </w:rPrChange>
                </w:rPr>
                <w:t>ld0164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468A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66" w:author="Daniel Noble" w:date="2023-06-30T12:44:00Z"/>
                <w:rFonts w:ascii="Times New Roman" w:hAnsi="Times New Roman" w:cs="Times New Roman"/>
                <w:rPrChange w:id="5167" w:author="Daniel Noble" w:date="2023-06-30T12:50:00Z">
                  <w:rPr>
                    <w:ins w:id="5168" w:author="Daniel Noble" w:date="2023-06-30T12:44:00Z"/>
                  </w:rPr>
                </w:rPrChange>
              </w:rPr>
              <w:pPrChange w:id="51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70" w:author="Daniel Noble" w:date="2023-06-30T12:44:00Z">
              <w:r w:rsidRPr="00427B7F">
                <w:rPr>
                  <w:rFonts w:ascii="Times New Roman" w:eastAsia="Helvetica" w:hAnsi="Times New Roman" w:cs="Times New Roman"/>
                  <w:color w:val="000000"/>
                  <w:sz w:val="22"/>
                  <w:szCs w:val="22"/>
                  <w:rPrChange w:id="5171" w:author="Daniel Noble" w:date="2023-06-30T12:50:00Z">
                    <w:rPr>
                      <w:rFonts w:ascii="Helvetica" w:eastAsia="Helvetica" w:hAnsi="Helvetica" w:cs="Helvetica"/>
                      <w:color w:val="000000"/>
                      <w:sz w:val="22"/>
                      <w:szCs w:val="22"/>
                    </w:rPr>
                  </w:rPrChange>
                </w:rPr>
                <w:t>w0006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2C449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72" w:author="Daniel Noble" w:date="2023-06-30T12:44:00Z"/>
                <w:rFonts w:ascii="Times New Roman" w:hAnsi="Times New Roman" w:cs="Times New Roman"/>
                <w:rPrChange w:id="5173" w:author="Daniel Noble" w:date="2023-06-30T12:50:00Z">
                  <w:rPr>
                    <w:ins w:id="5174" w:author="Daniel Noble" w:date="2023-06-30T12:44:00Z"/>
                  </w:rPr>
                </w:rPrChange>
              </w:rPr>
              <w:pPrChange w:id="51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76" w:author="Daniel Noble" w:date="2023-06-30T12:44:00Z">
              <w:r w:rsidRPr="00427B7F">
                <w:rPr>
                  <w:rFonts w:ascii="Times New Roman" w:eastAsia="Helvetica" w:hAnsi="Times New Roman" w:cs="Times New Roman"/>
                  <w:color w:val="000000"/>
                  <w:sz w:val="22"/>
                  <w:szCs w:val="22"/>
                  <w:rPrChange w:id="5177" w:author="Daniel Noble" w:date="2023-06-30T12:50:00Z">
                    <w:rPr>
                      <w:rFonts w:ascii="Helvetica" w:eastAsia="Helvetica" w:hAnsi="Helvetica" w:cs="Helvetica"/>
                      <w:color w:val="000000"/>
                      <w:sz w:val="22"/>
                      <w:szCs w:val="22"/>
                    </w:rPr>
                  </w:rPrChange>
                </w:rPr>
                <w:t>1</w:t>
              </w:r>
            </w:ins>
          </w:p>
        </w:tc>
      </w:tr>
      <w:tr w:rsidR="00427B7F" w:rsidRPr="00427B7F" w14:paraId="36AFE0E8" w14:textId="77777777" w:rsidTr="00427B7F">
        <w:trPr>
          <w:jc w:val="center"/>
          <w:ins w:id="517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86AD1" w14:textId="1A0C4B9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79" w:author="Daniel Noble" w:date="2023-06-30T12:44:00Z"/>
                <w:rFonts w:ascii="Times New Roman" w:hAnsi="Times New Roman" w:cs="Times New Roman"/>
                <w:rPrChange w:id="5180" w:author="Daniel Noble" w:date="2023-06-30T12:50:00Z">
                  <w:rPr>
                    <w:ins w:id="5181" w:author="Daniel Noble" w:date="2023-06-30T12:44:00Z"/>
                  </w:rPr>
                </w:rPrChange>
              </w:rPr>
              <w:pPrChange w:id="51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E6920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83" w:author="Daniel Noble" w:date="2023-06-30T12:44:00Z"/>
                <w:rFonts w:ascii="Times New Roman" w:hAnsi="Times New Roman" w:cs="Times New Roman"/>
                <w:rPrChange w:id="5184" w:author="Daniel Noble" w:date="2023-06-30T12:50:00Z">
                  <w:rPr>
                    <w:ins w:id="5185" w:author="Daniel Noble" w:date="2023-06-30T12:44:00Z"/>
                  </w:rPr>
                </w:rPrChange>
              </w:rPr>
              <w:pPrChange w:id="518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87" w:author="Daniel Noble" w:date="2023-06-30T12:44:00Z">
              <w:r w:rsidRPr="00427B7F">
                <w:rPr>
                  <w:rFonts w:ascii="Times New Roman" w:eastAsia="Helvetica" w:hAnsi="Times New Roman" w:cs="Times New Roman"/>
                  <w:color w:val="000000"/>
                  <w:sz w:val="22"/>
                  <w:szCs w:val="22"/>
                  <w:rPrChange w:id="5188" w:author="Daniel Noble" w:date="2023-06-30T12:50:00Z">
                    <w:rPr>
                      <w:rFonts w:ascii="Helvetica" w:eastAsia="Helvetica" w:hAnsi="Helvetica" w:cs="Helvetica"/>
                      <w:color w:val="000000"/>
                      <w:sz w:val="22"/>
                      <w:szCs w:val="22"/>
                    </w:rPr>
                  </w:rPrChange>
                </w:rPr>
                <w:t>ld0169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87D79B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89" w:author="Daniel Noble" w:date="2023-06-30T12:44:00Z"/>
                <w:rFonts w:ascii="Times New Roman" w:hAnsi="Times New Roman" w:cs="Times New Roman"/>
                <w:rPrChange w:id="5190" w:author="Daniel Noble" w:date="2023-06-30T12:50:00Z">
                  <w:rPr>
                    <w:ins w:id="5191" w:author="Daniel Noble" w:date="2023-06-30T12:44:00Z"/>
                  </w:rPr>
                </w:rPrChange>
              </w:rPr>
              <w:pPrChange w:id="51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93" w:author="Daniel Noble" w:date="2023-06-30T12:44:00Z">
              <w:r w:rsidRPr="00427B7F">
                <w:rPr>
                  <w:rFonts w:ascii="Times New Roman" w:eastAsia="Helvetica" w:hAnsi="Times New Roman" w:cs="Times New Roman"/>
                  <w:color w:val="000000"/>
                  <w:sz w:val="22"/>
                  <w:szCs w:val="22"/>
                  <w:rPrChange w:id="5194" w:author="Daniel Noble" w:date="2023-06-30T12:50:00Z">
                    <w:rPr>
                      <w:rFonts w:ascii="Helvetica" w:eastAsia="Helvetica" w:hAnsi="Helvetica" w:cs="Helvetica"/>
                      <w:color w:val="000000"/>
                      <w:sz w:val="22"/>
                      <w:szCs w:val="22"/>
                    </w:rPr>
                  </w:rPrChange>
                </w:rPr>
                <w:t>w0010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0B3A4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195" w:author="Daniel Noble" w:date="2023-06-30T12:44:00Z"/>
                <w:rFonts w:ascii="Times New Roman" w:hAnsi="Times New Roman" w:cs="Times New Roman"/>
                <w:rPrChange w:id="5196" w:author="Daniel Noble" w:date="2023-06-30T12:50:00Z">
                  <w:rPr>
                    <w:ins w:id="5197" w:author="Daniel Noble" w:date="2023-06-30T12:44:00Z"/>
                  </w:rPr>
                </w:rPrChange>
              </w:rPr>
              <w:pPrChange w:id="51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199" w:author="Daniel Noble" w:date="2023-06-30T12:44:00Z">
              <w:r w:rsidRPr="00427B7F">
                <w:rPr>
                  <w:rFonts w:ascii="Times New Roman" w:eastAsia="Helvetica" w:hAnsi="Times New Roman" w:cs="Times New Roman"/>
                  <w:color w:val="000000"/>
                  <w:sz w:val="22"/>
                  <w:szCs w:val="22"/>
                  <w:rPrChange w:id="5200" w:author="Daniel Noble" w:date="2023-06-30T12:50:00Z">
                    <w:rPr>
                      <w:rFonts w:ascii="Helvetica" w:eastAsia="Helvetica" w:hAnsi="Helvetica" w:cs="Helvetica"/>
                      <w:color w:val="000000"/>
                      <w:sz w:val="22"/>
                      <w:szCs w:val="22"/>
                    </w:rPr>
                  </w:rPrChange>
                </w:rPr>
                <w:t>2</w:t>
              </w:r>
            </w:ins>
          </w:p>
        </w:tc>
      </w:tr>
      <w:tr w:rsidR="00427B7F" w:rsidRPr="00427B7F" w14:paraId="7D3FB52F" w14:textId="77777777" w:rsidTr="00427B7F">
        <w:trPr>
          <w:jc w:val="center"/>
          <w:ins w:id="520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53FD60" w14:textId="64BD9C5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02" w:author="Daniel Noble" w:date="2023-06-30T12:44:00Z"/>
                <w:rFonts w:ascii="Times New Roman" w:hAnsi="Times New Roman" w:cs="Times New Roman"/>
                <w:rPrChange w:id="5203" w:author="Daniel Noble" w:date="2023-06-30T12:50:00Z">
                  <w:rPr>
                    <w:ins w:id="5204" w:author="Daniel Noble" w:date="2023-06-30T12:44:00Z"/>
                  </w:rPr>
                </w:rPrChange>
              </w:rPr>
              <w:pPrChange w:id="52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52BFE3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06" w:author="Daniel Noble" w:date="2023-06-30T12:44:00Z"/>
                <w:rFonts w:ascii="Times New Roman" w:hAnsi="Times New Roman" w:cs="Times New Roman"/>
                <w:rPrChange w:id="5207" w:author="Daniel Noble" w:date="2023-06-30T12:50:00Z">
                  <w:rPr>
                    <w:ins w:id="5208" w:author="Daniel Noble" w:date="2023-06-30T12:44:00Z"/>
                  </w:rPr>
                </w:rPrChange>
              </w:rPr>
              <w:pPrChange w:id="520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10" w:author="Daniel Noble" w:date="2023-06-30T12:44:00Z">
              <w:r w:rsidRPr="00427B7F">
                <w:rPr>
                  <w:rFonts w:ascii="Times New Roman" w:eastAsia="Helvetica" w:hAnsi="Times New Roman" w:cs="Times New Roman"/>
                  <w:color w:val="000000"/>
                  <w:sz w:val="22"/>
                  <w:szCs w:val="22"/>
                  <w:rPrChange w:id="5211" w:author="Daniel Noble" w:date="2023-06-30T12:50:00Z">
                    <w:rPr>
                      <w:rFonts w:ascii="Helvetica" w:eastAsia="Helvetica" w:hAnsi="Helvetica" w:cs="Helvetica"/>
                      <w:color w:val="000000"/>
                      <w:sz w:val="22"/>
                      <w:szCs w:val="22"/>
                    </w:rPr>
                  </w:rPrChange>
                </w:rPr>
                <w:t>ld0173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C4D3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12" w:author="Daniel Noble" w:date="2023-06-30T12:44:00Z"/>
                <w:rFonts w:ascii="Times New Roman" w:hAnsi="Times New Roman" w:cs="Times New Roman"/>
                <w:rPrChange w:id="5213" w:author="Daniel Noble" w:date="2023-06-30T12:50:00Z">
                  <w:rPr>
                    <w:ins w:id="5214" w:author="Daniel Noble" w:date="2023-06-30T12:44:00Z"/>
                  </w:rPr>
                </w:rPrChange>
              </w:rPr>
              <w:pPrChange w:id="52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16" w:author="Daniel Noble" w:date="2023-06-30T12:44:00Z">
              <w:r w:rsidRPr="00427B7F">
                <w:rPr>
                  <w:rFonts w:ascii="Times New Roman" w:eastAsia="Helvetica" w:hAnsi="Times New Roman" w:cs="Times New Roman"/>
                  <w:color w:val="000000"/>
                  <w:sz w:val="22"/>
                  <w:szCs w:val="22"/>
                  <w:rPrChange w:id="5217" w:author="Daniel Noble" w:date="2023-06-30T12:50:00Z">
                    <w:rPr>
                      <w:rFonts w:ascii="Helvetica" w:eastAsia="Helvetica" w:hAnsi="Helvetica" w:cs="Helvetica"/>
                      <w:color w:val="000000"/>
                      <w:sz w:val="22"/>
                      <w:szCs w:val="22"/>
                    </w:rPr>
                  </w:rPrChange>
                </w:rPr>
                <w:t>w0011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0EB484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18" w:author="Daniel Noble" w:date="2023-06-30T12:44:00Z"/>
                <w:rFonts w:ascii="Times New Roman" w:hAnsi="Times New Roman" w:cs="Times New Roman"/>
                <w:rPrChange w:id="5219" w:author="Daniel Noble" w:date="2023-06-30T12:50:00Z">
                  <w:rPr>
                    <w:ins w:id="5220" w:author="Daniel Noble" w:date="2023-06-30T12:44:00Z"/>
                  </w:rPr>
                </w:rPrChange>
              </w:rPr>
              <w:pPrChange w:id="52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22" w:author="Daniel Noble" w:date="2023-06-30T12:44:00Z">
              <w:r w:rsidRPr="00427B7F">
                <w:rPr>
                  <w:rFonts w:ascii="Times New Roman" w:eastAsia="Helvetica" w:hAnsi="Times New Roman" w:cs="Times New Roman"/>
                  <w:color w:val="000000"/>
                  <w:sz w:val="22"/>
                  <w:szCs w:val="22"/>
                  <w:rPrChange w:id="5223" w:author="Daniel Noble" w:date="2023-06-30T12:50:00Z">
                    <w:rPr>
                      <w:rFonts w:ascii="Helvetica" w:eastAsia="Helvetica" w:hAnsi="Helvetica" w:cs="Helvetica"/>
                      <w:color w:val="000000"/>
                      <w:sz w:val="22"/>
                      <w:szCs w:val="22"/>
                    </w:rPr>
                  </w:rPrChange>
                </w:rPr>
                <w:t>1</w:t>
              </w:r>
            </w:ins>
          </w:p>
        </w:tc>
      </w:tr>
      <w:tr w:rsidR="00427B7F" w:rsidRPr="00427B7F" w14:paraId="7B63E56A" w14:textId="77777777" w:rsidTr="00427B7F">
        <w:trPr>
          <w:jc w:val="center"/>
          <w:ins w:id="522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16C889" w14:textId="59240C20"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25" w:author="Daniel Noble" w:date="2023-06-30T12:44:00Z"/>
                <w:rFonts w:ascii="Times New Roman" w:hAnsi="Times New Roman" w:cs="Times New Roman"/>
                <w:rPrChange w:id="5226" w:author="Daniel Noble" w:date="2023-06-30T12:50:00Z">
                  <w:rPr>
                    <w:ins w:id="5227" w:author="Daniel Noble" w:date="2023-06-30T12:44:00Z"/>
                  </w:rPr>
                </w:rPrChange>
              </w:rPr>
              <w:pPrChange w:id="52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7D80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29" w:author="Daniel Noble" w:date="2023-06-30T12:44:00Z"/>
                <w:rFonts w:ascii="Times New Roman" w:hAnsi="Times New Roman" w:cs="Times New Roman"/>
                <w:rPrChange w:id="5230" w:author="Daniel Noble" w:date="2023-06-30T12:50:00Z">
                  <w:rPr>
                    <w:ins w:id="5231" w:author="Daniel Noble" w:date="2023-06-30T12:44:00Z"/>
                  </w:rPr>
                </w:rPrChange>
              </w:rPr>
              <w:pPrChange w:id="523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33" w:author="Daniel Noble" w:date="2023-06-30T12:44:00Z">
              <w:r w:rsidRPr="00427B7F">
                <w:rPr>
                  <w:rFonts w:ascii="Times New Roman" w:eastAsia="Helvetica" w:hAnsi="Times New Roman" w:cs="Times New Roman"/>
                  <w:color w:val="000000"/>
                  <w:sz w:val="22"/>
                  <w:szCs w:val="22"/>
                  <w:rPrChange w:id="5234" w:author="Daniel Noble" w:date="2023-06-30T12:50:00Z">
                    <w:rPr>
                      <w:rFonts w:ascii="Helvetica" w:eastAsia="Helvetica" w:hAnsi="Helvetica" w:cs="Helvetica"/>
                      <w:color w:val="000000"/>
                      <w:sz w:val="22"/>
                      <w:szCs w:val="22"/>
                    </w:rPr>
                  </w:rPrChange>
                </w:rPr>
                <w:t>ld0181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EC68C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35" w:author="Daniel Noble" w:date="2023-06-30T12:44:00Z"/>
                <w:rFonts w:ascii="Times New Roman" w:hAnsi="Times New Roman" w:cs="Times New Roman"/>
                <w:rPrChange w:id="5236" w:author="Daniel Noble" w:date="2023-06-30T12:50:00Z">
                  <w:rPr>
                    <w:ins w:id="5237" w:author="Daniel Noble" w:date="2023-06-30T12:44:00Z"/>
                  </w:rPr>
                </w:rPrChange>
              </w:rPr>
              <w:pPrChange w:id="523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39" w:author="Daniel Noble" w:date="2023-06-30T12:44:00Z">
              <w:r w:rsidRPr="00427B7F">
                <w:rPr>
                  <w:rFonts w:ascii="Times New Roman" w:eastAsia="Helvetica" w:hAnsi="Times New Roman" w:cs="Times New Roman"/>
                  <w:color w:val="000000"/>
                  <w:sz w:val="22"/>
                  <w:szCs w:val="22"/>
                  <w:rPrChange w:id="5240" w:author="Daniel Noble" w:date="2023-06-30T12:50:00Z">
                    <w:rPr>
                      <w:rFonts w:ascii="Helvetica" w:eastAsia="Helvetica" w:hAnsi="Helvetica" w:cs="Helvetica"/>
                      <w:color w:val="000000"/>
                      <w:sz w:val="22"/>
                      <w:szCs w:val="22"/>
                    </w:rPr>
                  </w:rPrChange>
                </w:rPr>
                <w:t>w0012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1A70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41" w:author="Daniel Noble" w:date="2023-06-30T12:44:00Z"/>
                <w:rFonts w:ascii="Times New Roman" w:hAnsi="Times New Roman" w:cs="Times New Roman"/>
                <w:rPrChange w:id="5242" w:author="Daniel Noble" w:date="2023-06-30T12:50:00Z">
                  <w:rPr>
                    <w:ins w:id="5243" w:author="Daniel Noble" w:date="2023-06-30T12:44:00Z"/>
                  </w:rPr>
                </w:rPrChange>
              </w:rPr>
              <w:pPrChange w:id="524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45" w:author="Daniel Noble" w:date="2023-06-30T12:44:00Z">
              <w:r w:rsidRPr="00427B7F">
                <w:rPr>
                  <w:rFonts w:ascii="Times New Roman" w:eastAsia="Helvetica" w:hAnsi="Times New Roman" w:cs="Times New Roman"/>
                  <w:color w:val="000000"/>
                  <w:sz w:val="22"/>
                  <w:szCs w:val="22"/>
                  <w:rPrChange w:id="5246" w:author="Daniel Noble" w:date="2023-06-30T12:50:00Z">
                    <w:rPr>
                      <w:rFonts w:ascii="Helvetica" w:eastAsia="Helvetica" w:hAnsi="Helvetica" w:cs="Helvetica"/>
                      <w:color w:val="000000"/>
                      <w:sz w:val="22"/>
                      <w:szCs w:val="22"/>
                    </w:rPr>
                  </w:rPrChange>
                </w:rPr>
                <w:t>1</w:t>
              </w:r>
            </w:ins>
          </w:p>
        </w:tc>
      </w:tr>
      <w:tr w:rsidR="00427B7F" w:rsidRPr="00427B7F" w14:paraId="78928192" w14:textId="77777777" w:rsidTr="00427B7F">
        <w:trPr>
          <w:jc w:val="center"/>
          <w:ins w:id="524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264FCC8" w14:textId="56F202E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48" w:author="Daniel Noble" w:date="2023-06-30T12:44:00Z"/>
                <w:rFonts w:ascii="Times New Roman" w:hAnsi="Times New Roman" w:cs="Times New Roman"/>
                <w:rPrChange w:id="5249" w:author="Daniel Noble" w:date="2023-06-30T12:50:00Z">
                  <w:rPr>
                    <w:ins w:id="5250" w:author="Daniel Noble" w:date="2023-06-30T12:44:00Z"/>
                  </w:rPr>
                </w:rPrChange>
              </w:rPr>
              <w:pPrChange w:id="52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742667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52" w:author="Daniel Noble" w:date="2023-06-30T12:44:00Z"/>
                <w:rFonts w:ascii="Times New Roman" w:hAnsi="Times New Roman" w:cs="Times New Roman"/>
                <w:rPrChange w:id="5253" w:author="Daniel Noble" w:date="2023-06-30T12:50:00Z">
                  <w:rPr>
                    <w:ins w:id="5254" w:author="Daniel Noble" w:date="2023-06-30T12:44:00Z"/>
                  </w:rPr>
                </w:rPrChange>
              </w:rPr>
              <w:pPrChange w:id="525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56" w:author="Daniel Noble" w:date="2023-06-30T12:44:00Z">
              <w:r w:rsidRPr="00427B7F">
                <w:rPr>
                  <w:rFonts w:ascii="Times New Roman" w:eastAsia="Helvetica" w:hAnsi="Times New Roman" w:cs="Times New Roman"/>
                  <w:color w:val="000000"/>
                  <w:sz w:val="22"/>
                  <w:szCs w:val="22"/>
                  <w:rPrChange w:id="5257" w:author="Daniel Noble" w:date="2023-06-30T12:50:00Z">
                    <w:rPr>
                      <w:rFonts w:ascii="Helvetica" w:eastAsia="Helvetica" w:hAnsi="Helvetica" w:cs="Helvetica"/>
                      <w:color w:val="000000"/>
                      <w:sz w:val="22"/>
                      <w:szCs w:val="22"/>
                    </w:rPr>
                  </w:rPrChange>
                </w:rPr>
                <w:t>ld0182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960B21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58" w:author="Daniel Noble" w:date="2023-06-30T12:44:00Z"/>
                <w:rFonts w:ascii="Times New Roman" w:hAnsi="Times New Roman" w:cs="Times New Roman"/>
                <w:rPrChange w:id="5259" w:author="Daniel Noble" w:date="2023-06-30T12:50:00Z">
                  <w:rPr>
                    <w:ins w:id="5260" w:author="Daniel Noble" w:date="2023-06-30T12:44:00Z"/>
                  </w:rPr>
                </w:rPrChange>
              </w:rPr>
              <w:pPrChange w:id="526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62" w:author="Daniel Noble" w:date="2023-06-30T12:44:00Z">
              <w:r w:rsidRPr="00427B7F">
                <w:rPr>
                  <w:rFonts w:ascii="Times New Roman" w:eastAsia="Helvetica" w:hAnsi="Times New Roman" w:cs="Times New Roman"/>
                  <w:color w:val="000000"/>
                  <w:sz w:val="22"/>
                  <w:szCs w:val="22"/>
                  <w:rPrChange w:id="5263" w:author="Daniel Noble" w:date="2023-06-30T12:50:00Z">
                    <w:rPr>
                      <w:rFonts w:ascii="Helvetica" w:eastAsia="Helvetica" w:hAnsi="Helvetica" w:cs="Helvetica"/>
                      <w:color w:val="000000"/>
                      <w:sz w:val="22"/>
                      <w:szCs w:val="22"/>
                    </w:rPr>
                  </w:rPrChange>
                </w:rPr>
                <w:t>w0013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9D59F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64" w:author="Daniel Noble" w:date="2023-06-30T12:44:00Z"/>
                <w:rFonts w:ascii="Times New Roman" w:hAnsi="Times New Roman" w:cs="Times New Roman"/>
                <w:rPrChange w:id="5265" w:author="Daniel Noble" w:date="2023-06-30T12:50:00Z">
                  <w:rPr>
                    <w:ins w:id="5266" w:author="Daniel Noble" w:date="2023-06-30T12:44:00Z"/>
                  </w:rPr>
                </w:rPrChange>
              </w:rPr>
              <w:pPrChange w:id="526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68" w:author="Daniel Noble" w:date="2023-06-30T12:44:00Z">
              <w:r w:rsidRPr="00427B7F">
                <w:rPr>
                  <w:rFonts w:ascii="Times New Roman" w:eastAsia="Helvetica" w:hAnsi="Times New Roman" w:cs="Times New Roman"/>
                  <w:color w:val="000000"/>
                  <w:sz w:val="22"/>
                  <w:szCs w:val="22"/>
                  <w:rPrChange w:id="5269" w:author="Daniel Noble" w:date="2023-06-30T12:50:00Z">
                    <w:rPr>
                      <w:rFonts w:ascii="Helvetica" w:eastAsia="Helvetica" w:hAnsi="Helvetica" w:cs="Helvetica"/>
                      <w:color w:val="000000"/>
                      <w:sz w:val="22"/>
                      <w:szCs w:val="22"/>
                    </w:rPr>
                  </w:rPrChange>
                </w:rPr>
                <w:t>2</w:t>
              </w:r>
            </w:ins>
          </w:p>
        </w:tc>
      </w:tr>
      <w:tr w:rsidR="00427B7F" w:rsidRPr="00427B7F" w14:paraId="036DD112" w14:textId="77777777" w:rsidTr="00427B7F">
        <w:trPr>
          <w:jc w:val="center"/>
          <w:ins w:id="527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81BA7F" w14:textId="1D65A17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71" w:author="Daniel Noble" w:date="2023-06-30T12:44:00Z"/>
                <w:rFonts w:ascii="Times New Roman" w:hAnsi="Times New Roman" w:cs="Times New Roman"/>
                <w:rPrChange w:id="5272" w:author="Daniel Noble" w:date="2023-06-30T12:50:00Z">
                  <w:rPr>
                    <w:ins w:id="5273" w:author="Daniel Noble" w:date="2023-06-30T12:44:00Z"/>
                  </w:rPr>
                </w:rPrChange>
              </w:rPr>
              <w:pPrChange w:id="52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6DC68B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75" w:author="Daniel Noble" w:date="2023-06-30T12:44:00Z"/>
                <w:rFonts w:ascii="Times New Roman" w:hAnsi="Times New Roman" w:cs="Times New Roman"/>
                <w:rPrChange w:id="5276" w:author="Daniel Noble" w:date="2023-06-30T12:50:00Z">
                  <w:rPr>
                    <w:ins w:id="5277" w:author="Daniel Noble" w:date="2023-06-30T12:44:00Z"/>
                  </w:rPr>
                </w:rPrChange>
              </w:rPr>
              <w:pPrChange w:id="527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79" w:author="Daniel Noble" w:date="2023-06-30T12:44:00Z">
              <w:r w:rsidRPr="00427B7F">
                <w:rPr>
                  <w:rFonts w:ascii="Times New Roman" w:eastAsia="Helvetica" w:hAnsi="Times New Roman" w:cs="Times New Roman"/>
                  <w:color w:val="000000"/>
                  <w:sz w:val="22"/>
                  <w:szCs w:val="22"/>
                  <w:rPrChange w:id="5280" w:author="Daniel Noble" w:date="2023-06-30T12:50:00Z">
                    <w:rPr>
                      <w:rFonts w:ascii="Helvetica" w:eastAsia="Helvetica" w:hAnsi="Helvetica" w:cs="Helvetica"/>
                      <w:color w:val="000000"/>
                      <w:sz w:val="22"/>
                      <w:szCs w:val="22"/>
                    </w:rPr>
                  </w:rPrChange>
                </w:rPr>
                <w:t>ld0185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0AAE2E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81" w:author="Daniel Noble" w:date="2023-06-30T12:44:00Z"/>
                <w:rFonts w:ascii="Times New Roman" w:hAnsi="Times New Roman" w:cs="Times New Roman"/>
                <w:rPrChange w:id="5282" w:author="Daniel Noble" w:date="2023-06-30T12:50:00Z">
                  <w:rPr>
                    <w:ins w:id="5283" w:author="Daniel Noble" w:date="2023-06-30T12:44:00Z"/>
                  </w:rPr>
                </w:rPrChange>
              </w:rPr>
              <w:pPrChange w:id="528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85" w:author="Daniel Noble" w:date="2023-06-30T12:44:00Z">
              <w:r w:rsidRPr="00427B7F">
                <w:rPr>
                  <w:rFonts w:ascii="Times New Roman" w:eastAsia="Helvetica" w:hAnsi="Times New Roman" w:cs="Times New Roman"/>
                  <w:color w:val="000000"/>
                  <w:sz w:val="22"/>
                  <w:szCs w:val="22"/>
                  <w:rPrChange w:id="5286" w:author="Daniel Noble" w:date="2023-06-30T12:50:00Z">
                    <w:rPr>
                      <w:rFonts w:ascii="Helvetica" w:eastAsia="Helvetica" w:hAnsi="Helvetica" w:cs="Helvetica"/>
                      <w:color w:val="000000"/>
                      <w:sz w:val="22"/>
                      <w:szCs w:val="22"/>
                    </w:rPr>
                  </w:rPrChange>
                </w:rPr>
                <w:t>w0014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6CF228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87" w:author="Daniel Noble" w:date="2023-06-30T12:44:00Z"/>
                <w:rFonts w:ascii="Times New Roman" w:hAnsi="Times New Roman" w:cs="Times New Roman"/>
                <w:rPrChange w:id="5288" w:author="Daniel Noble" w:date="2023-06-30T12:50:00Z">
                  <w:rPr>
                    <w:ins w:id="5289" w:author="Daniel Noble" w:date="2023-06-30T12:44:00Z"/>
                  </w:rPr>
                </w:rPrChange>
              </w:rPr>
              <w:pPrChange w:id="529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291" w:author="Daniel Noble" w:date="2023-06-30T12:44:00Z">
              <w:r w:rsidRPr="00427B7F">
                <w:rPr>
                  <w:rFonts w:ascii="Times New Roman" w:eastAsia="Helvetica" w:hAnsi="Times New Roman" w:cs="Times New Roman"/>
                  <w:color w:val="000000"/>
                  <w:sz w:val="22"/>
                  <w:szCs w:val="22"/>
                  <w:rPrChange w:id="5292" w:author="Daniel Noble" w:date="2023-06-30T12:50:00Z">
                    <w:rPr>
                      <w:rFonts w:ascii="Helvetica" w:eastAsia="Helvetica" w:hAnsi="Helvetica" w:cs="Helvetica"/>
                      <w:color w:val="000000"/>
                      <w:sz w:val="22"/>
                      <w:szCs w:val="22"/>
                    </w:rPr>
                  </w:rPrChange>
                </w:rPr>
                <w:t>2</w:t>
              </w:r>
            </w:ins>
          </w:p>
        </w:tc>
      </w:tr>
      <w:tr w:rsidR="00427B7F" w:rsidRPr="00427B7F" w14:paraId="4208DED9" w14:textId="77777777" w:rsidTr="00427B7F">
        <w:trPr>
          <w:jc w:val="center"/>
          <w:ins w:id="529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FA6274" w14:textId="5EEF6A3A"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4" w:author="Daniel Noble" w:date="2023-06-30T12:44:00Z"/>
                <w:rFonts w:ascii="Times New Roman" w:hAnsi="Times New Roman" w:cs="Times New Roman"/>
                <w:rPrChange w:id="5295" w:author="Daniel Noble" w:date="2023-06-30T12:50:00Z">
                  <w:rPr>
                    <w:ins w:id="5296" w:author="Daniel Noble" w:date="2023-06-30T12:44:00Z"/>
                  </w:rPr>
                </w:rPrChange>
              </w:rPr>
              <w:pPrChange w:id="52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9FB77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298" w:author="Daniel Noble" w:date="2023-06-30T12:44:00Z"/>
                <w:rFonts w:ascii="Times New Roman" w:hAnsi="Times New Roman" w:cs="Times New Roman"/>
                <w:rPrChange w:id="5299" w:author="Daniel Noble" w:date="2023-06-30T12:50:00Z">
                  <w:rPr>
                    <w:ins w:id="5300" w:author="Daniel Noble" w:date="2023-06-30T12:44:00Z"/>
                  </w:rPr>
                </w:rPrChange>
              </w:rPr>
              <w:pPrChange w:id="530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02" w:author="Daniel Noble" w:date="2023-06-30T12:44:00Z">
              <w:r w:rsidRPr="00427B7F">
                <w:rPr>
                  <w:rFonts w:ascii="Times New Roman" w:eastAsia="Helvetica" w:hAnsi="Times New Roman" w:cs="Times New Roman"/>
                  <w:color w:val="000000"/>
                  <w:sz w:val="22"/>
                  <w:szCs w:val="22"/>
                  <w:rPrChange w:id="5303" w:author="Daniel Noble" w:date="2023-06-30T12:50:00Z">
                    <w:rPr>
                      <w:rFonts w:ascii="Helvetica" w:eastAsia="Helvetica" w:hAnsi="Helvetica" w:cs="Helvetica"/>
                      <w:color w:val="000000"/>
                      <w:sz w:val="22"/>
                      <w:szCs w:val="22"/>
                    </w:rPr>
                  </w:rPrChange>
                </w:rPr>
                <w:t>ld0186</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04EE47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04" w:author="Daniel Noble" w:date="2023-06-30T12:44:00Z"/>
                <w:rFonts w:ascii="Times New Roman" w:hAnsi="Times New Roman" w:cs="Times New Roman"/>
                <w:rPrChange w:id="5305" w:author="Daniel Noble" w:date="2023-06-30T12:50:00Z">
                  <w:rPr>
                    <w:ins w:id="5306" w:author="Daniel Noble" w:date="2023-06-30T12:44:00Z"/>
                  </w:rPr>
                </w:rPrChange>
              </w:rPr>
              <w:pPrChange w:id="530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08" w:author="Daniel Noble" w:date="2023-06-30T12:44:00Z">
              <w:r w:rsidRPr="00427B7F">
                <w:rPr>
                  <w:rFonts w:ascii="Times New Roman" w:eastAsia="Helvetica" w:hAnsi="Times New Roman" w:cs="Times New Roman"/>
                  <w:color w:val="000000"/>
                  <w:sz w:val="22"/>
                  <w:szCs w:val="22"/>
                  <w:rPrChange w:id="5309" w:author="Daniel Noble" w:date="2023-06-30T12:50:00Z">
                    <w:rPr>
                      <w:rFonts w:ascii="Helvetica" w:eastAsia="Helvetica" w:hAnsi="Helvetica" w:cs="Helvetica"/>
                      <w:color w:val="000000"/>
                      <w:sz w:val="22"/>
                      <w:szCs w:val="22"/>
                    </w:rPr>
                  </w:rPrChange>
                </w:rPr>
                <w:t>w0015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DA0848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10" w:author="Daniel Noble" w:date="2023-06-30T12:44:00Z"/>
                <w:rFonts w:ascii="Times New Roman" w:hAnsi="Times New Roman" w:cs="Times New Roman"/>
                <w:rPrChange w:id="5311" w:author="Daniel Noble" w:date="2023-06-30T12:50:00Z">
                  <w:rPr>
                    <w:ins w:id="5312" w:author="Daniel Noble" w:date="2023-06-30T12:44:00Z"/>
                  </w:rPr>
                </w:rPrChange>
              </w:rPr>
              <w:pPrChange w:id="531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14" w:author="Daniel Noble" w:date="2023-06-30T12:44:00Z">
              <w:r w:rsidRPr="00427B7F">
                <w:rPr>
                  <w:rFonts w:ascii="Times New Roman" w:eastAsia="Helvetica" w:hAnsi="Times New Roman" w:cs="Times New Roman"/>
                  <w:color w:val="000000"/>
                  <w:sz w:val="22"/>
                  <w:szCs w:val="22"/>
                  <w:rPrChange w:id="5315" w:author="Daniel Noble" w:date="2023-06-30T12:50:00Z">
                    <w:rPr>
                      <w:rFonts w:ascii="Helvetica" w:eastAsia="Helvetica" w:hAnsi="Helvetica" w:cs="Helvetica"/>
                      <w:color w:val="000000"/>
                      <w:sz w:val="22"/>
                      <w:szCs w:val="22"/>
                    </w:rPr>
                  </w:rPrChange>
                </w:rPr>
                <w:t>2</w:t>
              </w:r>
            </w:ins>
          </w:p>
        </w:tc>
      </w:tr>
      <w:tr w:rsidR="00427B7F" w:rsidRPr="00427B7F" w14:paraId="5E640E90" w14:textId="77777777" w:rsidTr="00427B7F">
        <w:trPr>
          <w:jc w:val="center"/>
          <w:ins w:id="531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95A0EB6" w14:textId="21CB2EC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17" w:author="Daniel Noble" w:date="2023-06-30T12:44:00Z"/>
                <w:rFonts w:ascii="Times New Roman" w:hAnsi="Times New Roman" w:cs="Times New Roman"/>
                <w:rPrChange w:id="5318" w:author="Daniel Noble" w:date="2023-06-30T12:50:00Z">
                  <w:rPr>
                    <w:ins w:id="5319" w:author="Daniel Noble" w:date="2023-06-30T12:44:00Z"/>
                  </w:rPr>
                </w:rPrChange>
              </w:rPr>
              <w:pPrChange w:id="53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EF33A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1" w:author="Daniel Noble" w:date="2023-06-30T12:44:00Z"/>
                <w:rFonts w:ascii="Times New Roman" w:hAnsi="Times New Roman" w:cs="Times New Roman"/>
                <w:rPrChange w:id="5322" w:author="Daniel Noble" w:date="2023-06-30T12:50:00Z">
                  <w:rPr>
                    <w:ins w:id="5323" w:author="Daniel Noble" w:date="2023-06-30T12:44:00Z"/>
                  </w:rPr>
                </w:rPrChange>
              </w:rPr>
              <w:pPrChange w:id="532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25" w:author="Daniel Noble" w:date="2023-06-30T12:44:00Z">
              <w:r w:rsidRPr="00427B7F">
                <w:rPr>
                  <w:rFonts w:ascii="Times New Roman" w:eastAsia="Helvetica" w:hAnsi="Times New Roman" w:cs="Times New Roman"/>
                  <w:color w:val="000000"/>
                  <w:sz w:val="22"/>
                  <w:szCs w:val="22"/>
                  <w:rPrChange w:id="5326" w:author="Daniel Noble" w:date="2023-06-30T12:50:00Z">
                    <w:rPr>
                      <w:rFonts w:ascii="Helvetica" w:eastAsia="Helvetica" w:hAnsi="Helvetica" w:cs="Helvetica"/>
                      <w:color w:val="000000"/>
                      <w:sz w:val="22"/>
                      <w:szCs w:val="22"/>
                    </w:rPr>
                  </w:rPrChange>
                </w:rPr>
                <w:t>ld0189</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424A14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27" w:author="Daniel Noble" w:date="2023-06-30T12:44:00Z"/>
                <w:rFonts w:ascii="Times New Roman" w:hAnsi="Times New Roman" w:cs="Times New Roman"/>
                <w:rPrChange w:id="5328" w:author="Daniel Noble" w:date="2023-06-30T12:50:00Z">
                  <w:rPr>
                    <w:ins w:id="5329" w:author="Daniel Noble" w:date="2023-06-30T12:44:00Z"/>
                  </w:rPr>
                </w:rPrChange>
              </w:rPr>
              <w:pPrChange w:id="533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31" w:author="Daniel Noble" w:date="2023-06-30T12:44:00Z">
              <w:r w:rsidRPr="00427B7F">
                <w:rPr>
                  <w:rFonts w:ascii="Times New Roman" w:eastAsia="Helvetica" w:hAnsi="Times New Roman" w:cs="Times New Roman"/>
                  <w:color w:val="000000"/>
                  <w:sz w:val="22"/>
                  <w:szCs w:val="22"/>
                  <w:rPrChange w:id="5332" w:author="Daniel Noble" w:date="2023-06-30T12:50:00Z">
                    <w:rPr>
                      <w:rFonts w:ascii="Helvetica" w:eastAsia="Helvetica" w:hAnsi="Helvetica" w:cs="Helvetica"/>
                      <w:color w:val="000000"/>
                      <w:sz w:val="22"/>
                      <w:szCs w:val="22"/>
                    </w:rPr>
                  </w:rPrChange>
                </w:rPr>
                <w:t>w0016</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C4BA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33" w:author="Daniel Noble" w:date="2023-06-30T12:44:00Z"/>
                <w:rFonts w:ascii="Times New Roman" w:hAnsi="Times New Roman" w:cs="Times New Roman"/>
                <w:rPrChange w:id="5334" w:author="Daniel Noble" w:date="2023-06-30T12:50:00Z">
                  <w:rPr>
                    <w:ins w:id="5335" w:author="Daniel Noble" w:date="2023-06-30T12:44:00Z"/>
                  </w:rPr>
                </w:rPrChange>
              </w:rPr>
              <w:pPrChange w:id="533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37" w:author="Daniel Noble" w:date="2023-06-30T12:44:00Z">
              <w:r w:rsidRPr="00427B7F">
                <w:rPr>
                  <w:rFonts w:ascii="Times New Roman" w:eastAsia="Helvetica" w:hAnsi="Times New Roman" w:cs="Times New Roman"/>
                  <w:color w:val="000000"/>
                  <w:sz w:val="22"/>
                  <w:szCs w:val="22"/>
                  <w:rPrChange w:id="5338" w:author="Daniel Noble" w:date="2023-06-30T12:50:00Z">
                    <w:rPr>
                      <w:rFonts w:ascii="Helvetica" w:eastAsia="Helvetica" w:hAnsi="Helvetica" w:cs="Helvetica"/>
                      <w:color w:val="000000"/>
                      <w:sz w:val="22"/>
                      <w:szCs w:val="22"/>
                    </w:rPr>
                  </w:rPrChange>
                </w:rPr>
                <w:t>1</w:t>
              </w:r>
            </w:ins>
          </w:p>
        </w:tc>
      </w:tr>
      <w:tr w:rsidR="00427B7F" w:rsidRPr="00427B7F" w14:paraId="5749C470" w14:textId="77777777" w:rsidTr="00427B7F">
        <w:trPr>
          <w:jc w:val="center"/>
          <w:ins w:id="533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F8F9DB4" w14:textId="0ACE5DD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40" w:author="Daniel Noble" w:date="2023-06-30T12:44:00Z"/>
                <w:rFonts w:ascii="Times New Roman" w:hAnsi="Times New Roman" w:cs="Times New Roman"/>
                <w:rPrChange w:id="5341" w:author="Daniel Noble" w:date="2023-06-30T12:50:00Z">
                  <w:rPr>
                    <w:ins w:id="5342" w:author="Daniel Noble" w:date="2023-06-30T12:44:00Z"/>
                  </w:rPr>
                </w:rPrChange>
              </w:rPr>
              <w:pPrChange w:id="53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3A1D1B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44" w:author="Daniel Noble" w:date="2023-06-30T12:44:00Z"/>
                <w:rFonts w:ascii="Times New Roman" w:hAnsi="Times New Roman" w:cs="Times New Roman"/>
                <w:rPrChange w:id="5345" w:author="Daniel Noble" w:date="2023-06-30T12:50:00Z">
                  <w:rPr>
                    <w:ins w:id="5346" w:author="Daniel Noble" w:date="2023-06-30T12:44:00Z"/>
                  </w:rPr>
                </w:rPrChange>
              </w:rPr>
              <w:pPrChange w:id="534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48" w:author="Daniel Noble" w:date="2023-06-30T12:44:00Z">
              <w:r w:rsidRPr="00427B7F">
                <w:rPr>
                  <w:rFonts w:ascii="Times New Roman" w:eastAsia="Helvetica" w:hAnsi="Times New Roman" w:cs="Times New Roman"/>
                  <w:color w:val="000000"/>
                  <w:sz w:val="22"/>
                  <w:szCs w:val="22"/>
                  <w:rPrChange w:id="5349" w:author="Daniel Noble" w:date="2023-06-30T12:50:00Z">
                    <w:rPr>
                      <w:rFonts w:ascii="Helvetica" w:eastAsia="Helvetica" w:hAnsi="Helvetica" w:cs="Helvetica"/>
                      <w:color w:val="000000"/>
                      <w:sz w:val="22"/>
                      <w:szCs w:val="22"/>
                    </w:rPr>
                  </w:rPrChange>
                </w:rPr>
                <w:t>ld0190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F8273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50" w:author="Daniel Noble" w:date="2023-06-30T12:44:00Z"/>
                <w:rFonts w:ascii="Times New Roman" w:hAnsi="Times New Roman" w:cs="Times New Roman"/>
                <w:rPrChange w:id="5351" w:author="Daniel Noble" w:date="2023-06-30T12:50:00Z">
                  <w:rPr>
                    <w:ins w:id="5352" w:author="Daniel Noble" w:date="2023-06-30T12:44:00Z"/>
                  </w:rPr>
                </w:rPrChange>
              </w:rPr>
              <w:pPrChange w:id="535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54" w:author="Daniel Noble" w:date="2023-06-30T12:44:00Z">
              <w:r w:rsidRPr="00427B7F">
                <w:rPr>
                  <w:rFonts w:ascii="Times New Roman" w:eastAsia="Helvetica" w:hAnsi="Times New Roman" w:cs="Times New Roman"/>
                  <w:color w:val="000000"/>
                  <w:sz w:val="22"/>
                  <w:szCs w:val="22"/>
                  <w:rPrChange w:id="5355" w:author="Daniel Noble" w:date="2023-06-30T12:50:00Z">
                    <w:rPr>
                      <w:rFonts w:ascii="Helvetica" w:eastAsia="Helvetica" w:hAnsi="Helvetica" w:cs="Helvetica"/>
                      <w:color w:val="000000"/>
                      <w:sz w:val="22"/>
                      <w:szCs w:val="22"/>
                    </w:rPr>
                  </w:rPrChange>
                </w:rPr>
                <w:t>w0017</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8051D8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56" w:author="Daniel Noble" w:date="2023-06-30T12:44:00Z"/>
                <w:rFonts w:ascii="Times New Roman" w:hAnsi="Times New Roman" w:cs="Times New Roman"/>
                <w:rPrChange w:id="5357" w:author="Daniel Noble" w:date="2023-06-30T12:50:00Z">
                  <w:rPr>
                    <w:ins w:id="5358" w:author="Daniel Noble" w:date="2023-06-30T12:44:00Z"/>
                  </w:rPr>
                </w:rPrChange>
              </w:rPr>
              <w:pPrChange w:id="535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60" w:author="Daniel Noble" w:date="2023-06-30T12:44:00Z">
              <w:r w:rsidRPr="00427B7F">
                <w:rPr>
                  <w:rFonts w:ascii="Times New Roman" w:eastAsia="Helvetica" w:hAnsi="Times New Roman" w:cs="Times New Roman"/>
                  <w:color w:val="000000"/>
                  <w:sz w:val="22"/>
                  <w:szCs w:val="22"/>
                  <w:rPrChange w:id="5361" w:author="Daniel Noble" w:date="2023-06-30T12:50:00Z">
                    <w:rPr>
                      <w:rFonts w:ascii="Helvetica" w:eastAsia="Helvetica" w:hAnsi="Helvetica" w:cs="Helvetica"/>
                      <w:color w:val="000000"/>
                      <w:sz w:val="22"/>
                      <w:szCs w:val="22"/>
                    </w:rPr>
                  </w:rPrChange>
                </w:rPr>
                <w:t>1</w:t>
              </w:r>
            </w:ins>
          </w:p>
        </w:tc>
      </w:tr>
      <w:tr w:rsidR="00427B7F" w:rsidRPr="00427B7F" w14:paraId="73C3A4BD" w14:textId="77777777" w:rsidTr="00427B7F">
        <w:trPr>
          <w:jc w:val="center"/>
          <w:ins w:id="536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01F014" w14:textId="29F3AB6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63" w:author="Daniel Noble" w:date="2023-06-30T12:44:00Z"/>
                <w:rFonts w:ascii="Times New Roman" w:hAnsi="Times New Roman" w:cs="Times New Roman"/>
                <w:rPrChange w:id="5364" w:author="Daniel Noble" w:date="2023-06-30T12:50:00Z">
                  <w:rPr>
                    <w:ins w:id="5365" w:author="Daniel Noble" w:date="2023-06-30T12:44:00Z"/>
                  </w:rPr>
                </w:rPrChange>
              </w:rPr>
              <w:pPrChange w:id="53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963FE9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67" w:author="Daniel Noble" w:date="2023-06-30T12:44:00Z"/>
                <w:rFonts w:ascii="Times New Roman" w:hAnsi="Times New Roman" w:cs="Times New Roman"/>
                <w:rPrChange w:id="5368" w:author="Daniel Noble" w:date="2023-06-30T12:50:00Z">
                  <w:rPr>
                    <w:ins w:id="5369" w:author="Daniel Noble" w:date="2023-06-30T12:44:00Z"/>
                  </w:rPr>
                </w:rPrChange>
              </w:rPr>
              <w:pPrChange w:id="537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71" w:author="Daniel Noble" w:date="2023-06-30T12:44:00Z">
              <w:r w:rsidRPr="00427B7F">
                <w:rPr>
                  <w:rFonts w:ascii="Times New Roman" w:eastAsia="Helvetica" w:hAnsi="Times New Roman" w:cs="Times New Roman"/>
                  <w:color w:val="000000"/>
                  <w:sz w:val="22"/>
                  <w:szCs w:val="22"/>
                  <w:rPrChange w:id="5372" w:author="Daniel Noble" w:date="2023-06-30T12:50:00Z">
                    <w:rPr>
                      <w:rFonts w:ascii="Helvetica" w:eastAsia="Helvetica" w:hAnsi="Helvetica" w:cs="Helvetica"/>
                      <w:color w:val="000000"/>
                      <w:sz w:val="22"/>
                      <w:szCs w:val="22"/>
                    </w:rPr>
                  </w:rPrChange>
                </w:rPr>
                <w:t>ld0191</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2BB49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3" w:author="Daniel Noble" w:date="2023-06-30T12:44:00Z"/>
                <w:rFonts w:ascii="Times New Roman" w:hAnsi="Times New Roman" w:cs="Times New Roman"/>
                <w:rPrChange w:id="5374" w:author="Daniel Noble" w:date="2023-06-30T12:50:00Z">
                  <w:rPr>
                    <w:ins w:id="5375" w:author="Daniel Noble" w:date="2023-06-30T12:44:00Z"/>
                  </w:rPr>
                </w:rPrChange>
              </w:rPr>
              <w:pPrChange w:id="537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77" w:author="Daniel Noble" w:date="2023-06-30T12:44:00Z">
              <w:r w:rsidRPr="00427B7F">
                <w:rPr>
                  <w:rFonts w:ascii="Times New Roman" w:eastAsia="Helvetica" w:hAnsi="Times New Roman" w:cs="Times New Roman"/>
                  <w:color w:val="000000"/>
                  <w:sz w:val="22"/>
                  <w:szCs w:val="22"/>
                  <w:rPrChange w:id="5378" w:author="Daniel Noble" w:date="2023-06-30T12:50:00Z">
                    <w:rPr>
                      <w:rFonts w:ascii="Helvetica" w:eastAsia="Helvetica" w:hAnsi="Helvetica" w:cs="Helvetica"/>
                      <w:color w:val="000000"/>
                      <w:sz w:val="22"/>
                      <w:szCs w:val="22"/>
                    </w:rPr>
                  </w:rPrChange>
                </w:rPr>
                <w:t>w0018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3BBB96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79" w:author="Daniel Noble" w:date="2023-06-30T12:44:00Z"/>
                <w:rFonts w:ascii="Times New Roman" w:hAnsi="Times New Roman" w:cs="Times New Roman"/>
                <w:rPrChange w:id="5380" w:author="Daniel Noble" w:date="2023-06-30T12:50:00Z">
                  <w:rPr>
                    <w:ins w:id="5381" w:author="Daniel Noble" w:date="2023-06-30T12:44:00Z"/>
                  </w:rPr>
                </w:rPrChange>
              </w:rPr>
              <w:pPrChange w:id="538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83" w:author="Daniel Noble" w:date="2023-06-30T12:44:00Z">
              <w:r w:rsidRPr="00427B7F">
                <w:rPr>
                  <w:rFonts w:ascii="Times New Roman" w:eastAsia="Helvetica" w:hAnsi="Times New Roman" w:cs="Times New Roman"/>
                  <w:color w:val="000000"/>
                  <w:sz w:val="22"/>
                  <w:szCs w:val="22"/>
                  <w:rPrChange w:id="5384" w:author="Daniel Noble" w:date="2023-06-30T12:50:00Z">
                    <w:rPr>
                      <w:rFonts w:ascii="Helvetica" w:eastAsia="Helvetica" w:hAnsi="Helvetica" w:cs="Helvetica"/>
                      <w:color w:val="000000"/>
                      <w:sz w:val="22"/>
                      <w:szCs w:val="22"/>
                    </w:rPr>
                  </w:rPrChange>
                </w:rPr>
                <w:t>2</w:t>
              </w:r>
            </w:ins>
          </w:p>
        </w:tc>
      </w:tr>
      <w:tr w:rsidR="00427B7F" w:rsidRPr="00427B7F" w14:paraId="6D84EAE9" w14:textId="77777777" w:rsidTr="00427B7F">
        <w:trPr>
          <w:jc w:val="center"/>
          <w:ins w:id="538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393D315" w14:textId="04031FC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86" w:author="Daniel Noble" w:date="2023-06-30T12:44:00Z"/>
                <w:rFonts w:ascii="Times New Roman" w:hAnsi="Times New Roman" w:cs="Times New Roman"/>
                <w:rPrChange w:id="5387" w:author="Daniel Noble" w:date="2023-06-30T12:50:00Z">
                  <w:rPr>
                    <w:ins w:id="5388" w:author="Daniel Noble" w:date="2023-06-30T12:44:00Z"/>
                  </w:rPr>
                </w:rPrChange>
              </w:rPr>
              <w:pPrChange w:id="53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915A02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90" w:author="Daniel Noble" w:date="2023-06-30T12:44:00Z"/>
                <w:rFonts w:ascii="Times New Roman" w:hAnsi="Times New Roman" w:cs="Times New Roman"/>
                <w:rPrChange w:id="5391" w:author="Daniel Noble" w:date="2023-06-30T12:50:00Z">
                  <w:rPr>
                    <w:ins w:id="5392" w:author="Daniel Noble" w:date="2023-06-30T12:44:00Z"/>
                  </w:rPr>
                </w:rPrChange>
              </w:rPr>
              <w:pPrChange w:id="539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394" w:author="Daniel Noble" w:date="2023-06-30T12:44:00Z">
              <w:r w:rsidRPr="00427B7F">
                <w:rPr>
                  <w:rFonts w:ascii="Times New Roman" w:eastAsia="Helvetica" w:hAnsi="Times New Roman" w:cs="Times New Roman"/>
                  <w:color w:val="000000"/>
                  <w:sz w:val="22"/>
                  <w:szCs w:val="22"/>
                  <w:rPrChange w:id="5395" w:author="Daniel Noble" w:date="2023-06-30T12:50:00Z">
                    <w:rPr>
                      <w:rFonts w:ascii="Helvetica" w:eastAsia="Helvetica" w:hAnsi="Helvetica" w:cs="Helvetica"/>
                      <w:color w:val="000000"/>
                      <w:sz w:val="22"/>
                      <w:szCs w:val="22"/>
                    </w:rPr>
                  </w:rPrChange>
                </w:rPr>
                <w:t>ld0193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DAEA6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396" w:author="Daniel Noble" w:date="2023-06-30T12:44:00Z"/>
                <w:rFonts w:ascii="Times New Roman" w:hAnsi="Times New Roman" w:cs="Times New Roman"/>
                <w:rPrChange w:id="5397" w:author="Daniel Noble" w:date="2023-06-30T12:50:00Z">
                  <w:rPr>
                    <w:ins w:id="5398" w:author="Daniel Noble" w:date="2023-06-30T12:44:00Z"/>
                  </w:rPr>
                </w:rPrChange>
              </w:rPr>
              <w:pPrChange w:id="539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00" w:author="Daniel Noble" w:date="2023-06-30T12:44:00Z">
              <w:r w:rsidRPr="00427B7F">
                <w:rPr>
                  <w:rFonts w:ascii="Times New Roman" w:eastAsia="Helvetica" w:hAnsi="Times New Roman" w:cs="Times New Roman"/>
                  <w:color w:val="000000"/>
                  <w:sz w:val="22"/>
                  <w:szCs w:val="22"/>
                  <w:rPrChange w:id="5401" w:author="Daniel Noble" w:date="2023-06-30T12:50:00Z">
                    <w:rPr>
                      <w:rFonts w:ascii="Helvetica" w:eastAsia="Helvetica" w:hAnsi="Helvetica" w:cs="Helvetica"/>
                      <w:color w:val="000000"/>
                      <w:sz w:val="22"/>
                      <w:szCs w:val="22"/>
                    </w:rPr>
                  </w:rPrChange>
                </w:rPr>
                <w:t>ld0020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0281A4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02" w:author="Daniel Noble" w:date="2023-06-30T12:44:00Z"/>
                <w:rFonts w:ascii="Times New Roman" w:hAnsi="Times New Roman" w:cs="Times New Roman"/>
                <w:rPrChange w:id="5403" w:author="Daniel Noble" w:date="2023-06-30T12:50:00Z">
                  <w:rPr>
                    <w:ins w:id="5404" w:author="Daniel Noble" w:date="2023-06-30T12:44:00Z"/>
                  </w:rPr>
                </w:rPrChange>
              </w:rPr>
              <w:pPrChange w:id="540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06" w:author="Daniel Noble" w:date="2023-06-30T12:44:00Z">
              <w:r w:rsidRPr="00427B7F">
                <w:rPr>
                  <w:rFonts w:ascii="Times New Roman" w:eastAsia="Helvetica" w:hAnsi="Times New Roman" w:cs="Times New Roman"/>
                  <w:color w:val="000000"/>
                  <w:sz w:val="22"/>
                  <w:szCs w:val="22"/>
                  <w:rPrChange w:id="5407" w:author="Daniel Noble" w:date="2023-06-30T12:50:00Z">
                    <w:rPr>
                      <w:rFonts w:ascii="Helvetica" w:eastAsia="Helvetica" w:hAnsi="Helvetica" w:cs="Helvetica"/>
                      <w:color w:val="000000"/>
                      <w:sz w:val="22"/>
                      <w:szCs w:val="22"/>
                    </w:rPr>
                  </w:rPrChange>
                </w:rPr>
                <w:t>2</w:t>
              </w:r>
            </w:ins>
          </w:p>
        </w:tc>
      </w:tr>
      <w:tr w:rsidR="00427B7F" w:rsidRPr="00427B7F" w14:paraId="15A69F15" w14:textId="77777777" w:rsidTr="00427B7F">
        <w:trPr>
          <w:jc w:val="center"/>
          <w:ins w:id="540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34D3AC" w14:textId="06E7DAB6"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09" w:author="Daniel Noble" w:date="2023-06-30T12:44:00Z"/>
                <w:rFonts w:ascii="Times New Roman" w:hAnsi="Times New Roman" w:cs="Times New Roman"/>
                <w:rPrChange w:id="5410" w:author="Daniel Noble" w:date="2023-06-30T12:50:00Z">
                  <w:rPr>
                    <w:ins w:id="5411" w:author="Daniel Noble" w:date="2023-06-30T12:44:00Z"/>
                  </w:rPr>
                </w:rPrChange>
              </w:rPr>
              <w:pPrChange w:id="54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A93E0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13" w:author="Daniel Noble" w:date="2023-06-30T12:44:00Z"/>
                <w:rFonts w:ascii="Times New Roman" w:hAnsi="Times New Roman" w:cs="Times New Roman"/>
                <w:rPrChange w:id="5414" w:author="Daniel Noble" w:date="2023-06-30T12:50:00Z">
                  <w:rPr>
                    <w:ins w:id="5415" w:author="Daniel Noble" w:date="2023-06-30T12:44:00Z"/>
                  </w:rPr>
                </w:rPrChange>
              </w:rPr>
              <w:pPrChange w:id="541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17" w:author="Daniel Noble" w:date="2023-06-30T12:44:00Z">
              <w:r w:rsidRPr="00427B7F">
                <w:rPr>
                  <w:rFonts w:ascii="Times New Roman" w:eastAsia="Helvetica" w:hAnsi="Times New Roman" w:cs="Times New Roman"/>
                  <w:color w:val="000000"/>
                  <w:sz w:val="22"/>
                  <w:szCs w:val="22"/>
                  <w:rPrChange w:id="5418" w:author="Daniel Noble" w:date="2023-06-30T12:50:00Z">
                    <w:rPr>
                      <w:rFonts w:ascii="Helvetica" w:eastAsia="Helvetica" w:hAnsi="Helvetica" w:cs="Helvetica"/>
                      <w:color w:val="000000"/>
                      <w:sz w:val="22"/>
                      <w:szCs w:val="22"/>
                    </w:rPr>
                  </w:rPrChange>
                </w:rPr>
                <w:t>ld0194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FBD9CD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19" w:author="Daniel Noble" w:date="2023-06-30T12:44:00Z"/>
                <w:rFonts w:ascii="Times New Roman" w:hAnsi="Times New Roman" w:cs="Times New Roman"/>
                <w:rPrChange w:id="5420" w:author="Daniel Noble" w:date="2023-06-30T12:50:00Z">
                  <w:rPr>
                    <w:ins w:id="5421" w:author="Daniel Noble" w:date="2023-06-30T12:44:00Z"/>
                  </w:rPr>
                </w:rPrChange>
              </w:rPr>
              <w:pPrChange w:id="542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23" w:author="Daniel Noble" w:date="2023-06-30T12:44:00Z">
              <w:r w:rsidRPr="00427B7F">
                <w:rPr>
                  <w:rFonts w:ascii="Times New Roman" w:eastAsia="Helvetica" w:hAnsi="Times New Roman" w:cs="Times New Roman"/>
                  <w:color w:val="000000"/>
                  <w:sz w:val="22"/>
                  <w:szCs w:val="22"/>
                  <w:rPrChange w:id="5424" w:author="Daniel Noble" w:date="2023-06-30T12:50:00Z">
                    <w:rPr>
                      <w:rFonts w:ascii="Helvetica" w:eastAsia="Helvetica" w:hAnsi="Helvetica" w:cs="Helvetica"/>
                      <w:color w:val="000000"/>
                      <w:sz w:val="22"/>
                      <w:szCs w:val="22"/>
                    </w:rPr>
                  </w:rPrChange>
                </w:rPr>
                <w:t>w0019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378999"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25" w:author="Daniel Noble" w:date="2023-06-30T12:44:00Z"/>
                <w:rFonts w:ascii="Times New Roman" w:hAnsi="Times New Roman" w:cs="Times New Roman"/>
                <w:rPrChange w:id="5426" w:author="Daniel Noble" w:date="2023-06-30T12:50:00Z">
                  <w:rPr>
                    <w:ins w:id="5427" w:author="Daniel Noble" w:date="2023-06-30T12:44:00Z"/>
                  </w:rPr>
                </w:rPrChange>
              </w:rPr>
              <w:pPrChange w:id="542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29" w:author="Daniel Noble" w:date="2023-06-30T12:44:00Z">
              <w:r w:rsidRPr="00427B7F">
                <w:rPr>
                  <w:rFonts w:ascii="Times New Roman" w:eastAsia="Helvetica" w:hAnsi="Times New Roman" w:cs="Times New Roman"/>
                  <w:color w:val="000000"/>
                  <w:sz w:val="22"/>
                  <w:szCs w:val="22"/>
                  <w:rPrChange w:id="5430" w:author="Daniel Noble" w:date="2023-06-30T12:50:00Z">
                    <w:rPr>
                      <w:rFonts w:ascii="Helvetica" w:eastAsia="Helvetica" w:hAnsi="Helvetica" w:cs="Helvetica"/>
                      <w:color w:val="000000"/>
                      <w:sz w:val="22"/>
                      <w:szCs w:val="22"/>
                    </w:rPr>
                  </w:rPrChange>
                </w:rPr>
                <w:t>1</w:t>
              </w:r>
            </w:ins>
          </w:p>
        </w:tc>
      </w:tr>
      <w:tr w:rsidR="00427B7F" w:rsidRPr="00427B7F" w14:paraId="008D3891" w14:textId="77777777" w:rsidTr="00427B7F">
        <w:trPr>
          <w:jc w:val="center"/>
          <w:ins w:id="543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319CB5" w14:textId="07BE266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32" w:author="Daniel Noble" w:date="2023-06-30T12:44:00Z"/>
                <w:rFonts w:ascii="Times New Roman" w:hAnsi="Times New Roman" w:cs="Times New Roman"/>
                <w:rPrChange w:id="5433" w:author="Daniel Noble" w:date="2023-06-30T12:50:00Z">
                  <w:rPr>
                    <w:ins w:id="5434" w:author="Daniel Noble" w:date="2023-06-30T12:44:00Z"/>
                  </w:rPr>
                </w:rPrChange>
              </w:rPr>
              <w:pPrChange w:id="54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E5588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36" w:author="Daniel Noble" w:date="2023-06-30T12:44:00Z"/>
                <w:rFonts w:ascii="Times New Roman" w:hAnsi="Times New Roman" w:cs="Times New Roman"/>
                <w:rPrChange w:id="5437" w:author="Daniel Noble" w:date="2023-06-30T12:50:00Z">
                  <w:rPr>
                    <w:ins w:id="5438" w:author="Daniel Noble" w:date="2023-06-30T12:44:00Z"/>
                  </w:rPr>
                </w:rPrChange>
              </w:rPr>
              <w:pPrChange w:id="543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40" w:author="Daniel Noble" w:date="2023-06-30T12:44:00Z">
              <w:r w:rsidRPr="00427B7F">
                <w:rPr>
                  <w:rFonts w:ascii="Times New Roman" w:eastAsia="Helvetica" w:hAnsi="Times New Roman" w:cs="Times New Roman"/>
                  <w:color w:val="000000"/>
                  <w:sz w:val="22"/>
                  <w:szCs w:val="22"/>
                  <w:rPrChange w:id="5441" w:author="Daniel Noble" w:date="2023-06-30T12:50:00Z">
                    <w:rPr>
                      <w:rFonts w:ascii="Helvetica" w:eastAsia="Helvetica" w:hAnsi="Helvetica" w:cs="Helvetica"/>
                      <w:color w:val="000000"/>
                      <w:sz w:val="22"/>
                      <w:szCs w:val="22"/>
                    </w:rPr>
                  </w:rPrChange>
                </w:rPr>
                <w:t>ld0195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2605C3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42" w:author="Daniel Noble" w:date="2023-06-30T12:44:00Z"/>
                <w:rFonts w:ascii="Times New Roman" w:hAnsi="Times New Roman" w:cs="Times New Roman"/>
                <w:rPrChange w:id="5443" w:author="Daniel Noble" w:date="2023-06-30T12:50:00Z">
                  <w:rPr>
                    <w:ins w:id="5444" w:author="Daniel Noble" w:date="2023-06-30T12:44:00Z"/>
                  </w:rPr>
                </w:rPrChange>
              </w:rPr>
              <w:pPrChange w:id="544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46" w:author="Daniel Noble" w:date="2023-06-30T12:44:00Z">
              <w:r w:rsidRPr="00427B7F">
                <w:rPr>
                  <w:rFonts w:ascii="Times New Roman" w:eastAsia="Helvetica" w:hAnsi="Times New Roman" w:cs="Times New Roman"/>
                  <w:color w:val="000000"/>
                  <w:sz w:val="22"/>
                  <w:szCs w:val="22"/>
                  <w:rPrChange w:id="5447" w:author="Daniel Noble" w:date="2023-06-30T12:50:00Z">
                    <w:rPr>
                      <w:rFonts w:ascii="Helvetica" w:eastAsia="Helvetica" w:hAnsi="Helvetica" w:cs="Helvetica"/>
                      <w:color w:val="000000"/>
                      <w:sz w:val="22"/>
                      <w:szCs w:val="22"/>
                    </w:rPr>
                  </w:rPrChange>
                </w:rPr>
                <w:t>w0020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5BDE1D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48" w:author="Daniel Noble" w:date="2023-06-30T12:44:00Z"/>
                <w:rFonts w:ascii="Times New Roman" w:hAnsi="Times New Roman" w:cs="Times New Roman"/>
                <w:rPrChange w:id="5449" w:author="Daniel Noble" w:date="2023-06-30T12:50:00Z">
                  <w:rPr>
                    <w:ins w:id="5450" w:author="Daniel Noble" w:date="2023-06-30T12:44:00Z"/>
                  </w:rPr>
                </w:rPrChange>
              </w:rPr>
              <w:pPrChange w:id="545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52" w:author="Daniel Noble" w:date="2023-06-30T12:44:00Z">
              <w:r w:rsidRPr="00427B7F">
                <w:rPr>
                  <w:rFonts w:ascii="Times New Roman" w:eastAsia="Helvetica" w:hAnsi="Times New Roman" w:cs="Times New Roman"/>
                  <w:color w:val="000000"/>
                  <w:sz w:val="22"/>
                  <w:szCs w:val="22"/>
                  <w:rPrChange w:id="5453" w:author="Daniel Noble" w:date="2023-06-30T12:50:00Z">
                    <w:rPr>
                      <w:rFonts w:ascii="Helvetica" w:eastAsia="Helvetica" w:hAnsi="Helvetica" w:cs="Helvetica"/>
                      <w:color w:val="000000"/>
                      <w:sz w:val="22"/>
                      <w:szCs w:val="22"/>
                    </w:rPr>
                  </w:rPrChange>
                </w:rPr>
                <w:t>1</w:t>
              </w:r>
            </w:ins>
          </w:p>
        </w:tc>
      </w:tr>
      <w:tr w:rsidR="00427B7F" w:rsidRPr="00427B7F" w14:paraId="6D790316" w14:textId="77777777" w:rsidTr="00427B7F">
        <w:trPr>
          <w:jc w:val="center"/>
          <w:ins w:id="545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4BFCF25" w14:textId="24D4E0D1"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55" w:author="Daniel Noble" w:date="2023-06-30T12:44:00Z"/>
                <w:rFonts w:ascii="Times New Roman" w:hAnsi="Times New Roman" w:cs="Times New Roman"/>
                <w:rPrChange w:id="5456" w:author="Daniel Noble" w:date="2023-06-30T12:50:00Z">
                  <w:rPr>
                    <w:ins w:id="5457" w:author="Daniel Noble" w:date="2023-06-30T12:44:00Z"/>
                  </w:rPr>
                </w:rPrChange>
              </w:rPr>
              <w:pPrChange w:id="54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D7A885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59" w:author="Daniel Noble" w:date="2023-06-30T12:44:00Z"/>
                <w:rFonts w:ascii="Times New Roman" w:hAnsi="Times New Roman" w:cs="Times New Roman"/>
                <w:rPrChange w:id="5460" w:author="Daniel Noble" w:date="2023-06-30T12:50:00Z">
                  <w:rPr>
                    <w:ins w:id="5461" w:author="Daniel Noble" w:date="2023-06-30T12:44:00Z"/>
                  </w:rPr>
                </w:rPrChange>
              </w:rPr>
              <w:pPrChange w:id="546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63" w:author="Daniel Noble" w:date="2023-06-30T12:44:00Z">
              <w:r w:rsidRPr="00427B7F">
                <w:rPr>
                  <w:rFonts w:ascii="Times New Roman" w:eastAsia="Helvetica" w:hAnsi="Times New Roman" w:cs="Times New Roman"/>
                  <w:color w:val="000000"/>
                  <w:sz w:val="22"/>
                  <w:szCs w:val="22"/>
                  <w:rPrChange w:id="5464" w:author="Daniel Noble" w:date="2023-06-30T12:50:00Z">
                    <w:rPr>
                      <w:rFonts w:ascii="Helvetica" w:eastAsia="Helvetica" w:hAnsi="Helvetica" w:cs="Helvetica"/>
                      <w:color w:val="000000"/>
                      <w:sz w:val="22"/>
                      <w:szCs w:val="22"/>
                    </w:rPr>
                  </w:rPrChange>
                </w:rPr>
                <w:t>ld0197</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0CC9AD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65" w:author="Daniel Noble" w:date="2023-06-30T12:44:00Z"/>
                <w:rFonts w:ascii="Times New Roman" w:hAnsi="Times New Roman" w:cs="Times New Roman"/>
                <w:rPrChange w:id="5466" w:author="Daniel Noble" w:date="2023-06-30T12:50:00Z">
                  <w:rPr>
                    <w:ins w:id="5467" w:author="Daniel Noble" w:date="2023-06-30T12:44:00Z"/>
                  </w:rPr>
                </w:rPrChange>
              </w:rPr>
              <w:pPrChange w:id="546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69" w:author="Daniel Noble" w:date="2023-06-30T12:44:00Z">
              <w:r w:rsidRPr="00427B7F">
                <w:rPr>
                  <w:rFonts w:ascii="Times New Roman" w:eastAsia="Helvetica" w:hAnsi="Times New Roman" w:cs="Times New Roman"/>
                  <w:color w:val="000000"/>
                  <w:sz w:val="22"/>
                  <w:szCs w:val="22"/>
                  <w:rPrChange w:id="5470" w:author="Daniel Noble" w:date="2023-06-30T12:50:00Z">
                    <w:rPr>
                      <w:rFonts w:ascii="Helvetica" w:eastAsia="Helvetica" w:hAnsi="Helvetica" w:cs="Helvetica"/>
                      <w:color w:val="000000"/>
                      <w:sz w:val="22"/>
                      <w:szCs w:val="22"/>
                    </w:rPr>
                  </w:rPrChange>
                </w:rPr>
                <w:t>w0021</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45CF6E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71" w:author="Daniel Noble" w:date="2023-06-30T12:44:00Z"/>
                <w:rFonts w:ascii="Times New Roman" w:hAnsi="Times New Roman" w:cs="Times New Roman"/>
                <w:rPrChange w:id="5472" w:author="Daniel Noble" w:date="2023-06-30T12:50:00Z">
                  <w:rPr>
                    <w:ins w:id="5473" w:author="Daniel Noble" w:date="2023-06-30T12:44:00Z"/>
                  </w:rPr>
                </w:rPrChange>
              </w:rPr>
              <w:pPrChange w:id="547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75" w:author="Daniel Noble" w:date="2023-06-30T12:44:00Z">
              <w:r w:rsidRPr="00427B7F">
                <w:rPr>
                  <w:rFonts w:ascii="Times New Roman" w:eastAsia="Helvetica" w:hAnsi="Times New Roman" w:cs="Times New Roman"/>
                  <w:color w:val="000000"/>
                  <w:sz w:val="22"/>
                  <w:szCs w:val="22"/>
                  <w:rPrChange w:id="5476" w:author="Daniel Noble" w:date="2023-06-30T12:50:00Z">
                    <w:rPr>
                      <w:rFonts w:ascii="Helvetica" w:eastAsia="Helvetica" w:hAnsi="Helvetica" w:cs="Helvetica"/>
                      <w:color w:val="000000"/>
                      <w:sz w:val="22"/>
                      <w:szCs w:val="22"/>
                    </w:rPr>
                  </w:rPrChange>
                </w:rPr>
                <w:t>1</w:t>
              </w:r>
            </w:ins>
          </w:p>
        </w:tc>
      </w:tr>
      <w:tr w:rsidR="00427B7F" w:rsidRPr="00427B7F" w14:paraId="1C08C048" w14:textId="77777777" w:rsidTr="00427B7F">
        <w:trPr>
          <w:jc w:val="center"/>
          <w:ins w:id="5477"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67856E8" w14:textId="15C174C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78" w:author="Daniel Noble" w:date="2023-06-30T12:44:00Z"/>
                <w:rFonts w:ascii="Times New Roman" w:hAnsi="Times New Roman" w:cs="Times New Roman"/>
                <w:rPrChange w:id="5479" w:author="Daniel Noble" w:date="2023-06-30T12:50:00Z">
                  <w:rPr>
                    <w:ins w:id="5480" w:author="Daniel Noble" w:date="2023-06-30T12:44:00Z"/>
                  </w:rPr>
                </w:rPrChange>
              </w:rPr>
              <w:pPrChange w:id="54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AADC1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82" w:author="Daniel Noble" w:date="2023-06-30T12:44:00Z"/>
                <w:rFonts w:ascii="Times New Roman" w:hAnsi="Times New Roman" w:cs="Times New Roman"/>
                <w:rPrChange w:id="5483" w:author="Daniel Noble" w:date="2023-06-30T12:50:00Z">
                  <w:rPr>
                    <w:ins w:id="5484" w:author="Daniel Noble" w:date="2023-06-30T12:44:00Z"/>
                  </w:rPr>
                </w:rPrChange>
              </w:rPr>
              <w:pPrChange w:id="548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86" w:author="Daniel Noble" w:date="2023-06-30T12:44:00Z">
              <w:r w:rsidRPr="00427B7F">
                <w:rPr>
                  <w:rFonts w:ascii="Times New Roman" w:eastAsia="Helvetica" w:hAnsi="Times New Roman" w:cs="Times New Roman"/>
                  <w:color w:val="000000"/>
                  <w:sz w:val="22"/>
                  <w:szCs w:val="22"/>
                  <w:rPrChange w:id="5487" w:author="Daniel Noble" w:date="2023-06-30T12:50:00Z">
                    <w:rPr>
                      <w:rFonts w:ascii="Helvetica" w:eastAsia="Helvetica" w:hAnsi="Helvetica" w:cs="Helvetica"/>
                      <w:color w:val="000000"/>
                      <w:sz w:val="22"/>
                      <w:szCs w:val="22"/>
                    </w:rPr>
                  </w:rPrChange>
                </w:rPr>
                <w:t>ld0198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2CB62E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88" w:author="Daniel Noble" w:date="2023-06-30T12:44:00Z"/>
                <w:rFonts w:ascii="Times New Roman" w:hAnsi="Times New Roman" w:cs="Times New Roman"/>
                <w:rPrChange w:id="5489" w:author="Daniel Noble" w:date="2023-06-30T12:50:00Z">
                  <w:rPr>
                    <w:ins w:id="5490" w:author="Daniel Noble" w:date="2023-06-30T12:44:00Z"/>
                  </w:rPr>
                </w:rPrChange>
              </w:rPr>
              <w:pPrChange w:id="549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92" w:author="Daniel Noble" w:date="2023-06-30T12:44:00Z">
              <w:r w:rsidRPr="00427B7F">
                <w:rPr>
                  <w:rFonts w:ascii="Times New Roman" w:eastAsia="Helvetica" w:hAnsi="Times New Roman" w:cs="Times New Roman"/>
                  <w:color w:val="000000"/>
                  <w:sz w:val="22"/>
                  <w:szCs w:val="22"/>
                  <w:rPrChange w:id="5493" w:author="Daniel Noble" w:date="2023-06-30T12:50:00Z">
                    <w:rPr>
                      <w:rFonts w:ascii="Helvetica" w:eastAsia="Helvetica" w:hAnsi="Helvetica" w:cs="Helvetica"/>
                      <w:color w:val="000000"/>
                      <w:sz w:val="22"/>
                      <w:szCs w:val="22"/>
                    </w:rPr>
                  </w:rPrChange>
                </w:rPr>
                <w:t>w0022</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9F443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494" w:author="Daniel Noble" w:date="2023-06-30T12:44:00Z"/>
                <w:rFonts w:ascii="Times New Roman" w:hAnsi="Times New Roman" w:cs="Times New Roman"/>
                <w:rPrChange w:id="5495" w:author="Daniel Noble" w:date="2023-06-30T12:50:00Z">
                  <w:rPr>
                    <w:ins w:id="5496" w:author="Daniel Noble" w:date="2023-06-30T12:44:00Z"/>
                  </w:rPr>
                </w:rPrChange>
              </w:rPr>
              <w:pPrChange w:id="549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498" w:author="Daniel Noble" w:date="2023-06-30T12:44:00Z">
              <w:r w:rsidRPr="00427B7F">
                <w:rPr>
                  <w:rFonts w:ascii="Times New Roman" w:eastAsia="Helvetica" w:hAnsi="Times New Roman" w:cs="Times New Roman"/>
                  <w:color w:val="000000"/>
                  <w:sz w:val="22"/>
                  <w:szCs w:val="22"/>
                  <w:rPrChange w:id="5499" w:author="Daniel Noble" w:date="2023-06-30T12:50:00Z">
                    <w:rPr>
                      <w:rFonts w:ascii="Helvetica" w:eastAsia="Helvetica" w:hAnsi="Helvetica" w:cs="Helvetica"/>
                      <w:color w:val="000000"/>
                      <w:sz w:val="22"/>
                      <w:szCs w:val="22"/>
                    </w:rPr>
                  </w:rPrChange>
                </w:rPr>
                <w:t>1</w:t>
              </w:r>
            </w:ins>
          </w:p>
        </w:tc>
      </w:tr>
      <w:tr w:rsidR="00427B7F" w:rsidRPr="00427B7F" w14:paraId="1B077633" w14:textId="77777777" w:rsidTr="00427B7F">
        <w:trPr>
          <w:jc w:val="center"/>
          <w:ins w:id="5500"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C55CF4" w14:textId="39A93794"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01" w:author="Daniel Noble" w:date="2023-06-30T12:44:00Z"/>
                <w:rFonts w:ascii="Times New Roman" w:hAnsi="Times New Roman" w:cs="Times New Roman"/>
                <w:rPrChange w:id="5502" w:author="Daniel Noble" w:date="2023-06-30T12:50:00Z">
                  <w:rPr>
                    <w:ins w:id="5503" w:author="Daniel Noble" w:date="2023-06-30T12:44:00Z"/>
                  </w:rPr>
                </w:rPrChange>
              </w:rPr>
              <w:pPrChange w:id="55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C8BCB77"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05" w:author="Daniel Noble" w:date="2023-06-30T12:44:00Z"/>
                <w:rFonts w:ascii="Times New Roman" w:hAnsi="Times New Roman" w:cs="Times New Roman"/>
                <w:rPrChange w:id="5506" w:author="Daniel Noble" w:date="2023-06-30T12:50:00Z">
                  <w:rPr>
                    <w:ins w:id="5507" w:author="Daniel Noble" w:date="2023-06-30T12:44:00Z"/>
                  </w:rPr>
                </w:rPrChange>
              </w:rPr>
              <w:pPrChange w:id="550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09" w:author="Daniel Noble" w:date="2023-06-30T12:44:00Z">
              <w:r w:rsidRPr="00427B7F">
                <w:rPr>
                  <w:rFonts w:ascii="Times New Roman" w:eastAsia="Helvetica" w:hAnsi="Times New Roman" w:cs="Times New Roman"/>
                  <w:color w:val="000000"/>
                  <w:sz w:val="22"/>
                  <w:szCs w:val="22"/>
                  <w:rPrChange w:id="5510" w:author="Daniel Noble" w:date="2023-06-30T12:50:00Z">
                    <w:rPr>
                      <w:rFonts w:ascii="Helvetica" w:eastAsia="Helvetica" w:hAnsi="Helvetica" w:cs="Helvetica"/>
                      <w:color w:val="000000"/>
                      <w:sz w:val="22"/>
                      <w:szCs w:val="22"/>
                    </w:rPr>
                  </w:rPrChange>
                </w:rPr>
                <w:t>ld0202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A09715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11" w:author="Daniel Noble" w:date="2023-06-30T12:44:00Z"/>
                <w:rFonts w:ascii="Times New Roman" w:hAnsi="Times New Roman" w:cs="Times New Roman"/>
                <w:rPrChange w:id="5512" w:author="Daniel Noble" w:date="2023-06-30T12:50:00Z">
                  <w:rPr>
                    <w:ins w:id="5513" w:author="Daniel Noble" w:date="2023-06-30T12:44:00Z"/>
                  </w:rPr>
                </w:rPrChange>
              </w:rPr>
              <w:pPrChange w:id="551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15" w:author="Daniel Noble" w:date="2023-06-30T12:44:00Z">
              <w:r w:rsidRPr="00427B7F">
                <w:rPr>
                  <w:rFonts w:ascii="Times New Roman" w:eastAsia="Helvetica" w:hAnsi="Times New Roman" w:cs="Times New Roman"/>
                  <w:color w:val="000000"/>
                  <w:sz w:val="22"/>
                  <w:szCs w:val="22"/>
                  <w:rPrChange w:id="5516" w:author="Daniel Noble" w:date="2023-06-30T12:50:00Z">
                    <w:rPr>
                      <w:rFonts w:ascii="Helvetica" w:eastAsia="Helvetica" w:hAnsi="Helvetica" w:cs="Helvetica"/>
                      <w:color w:val="000000"/>
                      <w:sz w:val="22"/>
                      <w:szCs w:val="22"/>
                    </w:rPr>
                  </w:rPrChange>
                </w:rPr>
                <w:t>w0023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74EF48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17" w:author="Daniel Noble" w:date="2023-06-30T12:44:00Z"/>
                <w:rFonts w:ascii="Times New Roman" w:hAnsi="Times New Roman" w:cs="Times New Roman"/>
                <w:rPrChange w:id="5518" w:author="Daniel Noble" w:date="2023-06-30T12:50:00Z">
                  <w:rPr>
                    <w:ins w:id="5519" w:author="Daniel Noble" w:date="2023-06-30T12:44:00Z"/>
                  </w:rPr>
                </w:rPrChange>
              </w:rPr>
              <w:pPrChange w:id="552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21" w:author="Daniel Noble" w:date="2023-06-30T12:44:00Z">
              <w:r w:rsidRPr="00427B7F">
                <w:rPr>
                  <w:rFonts w:ascii="Times New Roman" w:eastAsia="Helvetica" w:hAnsi="Times New Roman" w:cs="Times New Roman"/>
                  <w:color w:val="000000"/>
                  <w:sz w:val="22"/>
                  <w:szCs w:val="22"/>
                  <w:rPrChange w:id="5522" w:author="Daniel Noble" w:date="2023-06-30T12:50:00Z">
                    <w:rPr>
                      <w:rFonts w:ascii="Helvetica" w:eastAsia="Helvetica" w:hAnsi="Helvetica" w:cs="Helvetica"/>
                      <w:color w:val="000000"/>
                      <w:sz w:val="22"/>
                      <w:szCs w:val="22"/>
                    </w:rPr>
                  </w:rPrChange>
                </w:rPr>
                <w:t>2</w:t>
              </w:r>
            </w:ins>
          </w:p>
        </w:tc>
      </w:tr>
      <w:tr w:rsidR="00427B7F" w:rsidRPr="00427B7F" w14:paraId="675F7B7F" w14:textId="77777777" w:rsidTr="00427B7F">
        <w:trPr>
          <w:jc w:val="center"/>
          <w:ins w:id="5523"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84E3AE1" w14:textId="2BC60155"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4" w:author="Daniel Noble" w:date="2023-06-30T12:44:00Z"/>
                <w:rFonts w:ascii="Times New Roman" w:hAnsi="Times New Roman" w:cs="Times New Roman"/>
                <w:rPrChange w:id="5525" w:author="Daniel Noble" w:date="2023-06-30T12:50:00Z">
                  <w:rPr>
                    <w:ins w:id="5526" w:author="Daniel Noble" w:date="2023-06-30T12:44:00Z"/>
                  </w:rPr>
                </w:rPrChange>
              </w:rPr>
              <w:pPrChange w:id="55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C356DA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28" w:author="Daniel Noble" w:date="2023-06-30T12:44:00Z"/>
                <w:rFonts w:ascii="Times New Roman" w:hAnsi="Times New Roman" w:cs="Times New Roman"/>
                <w:rPrChange w:id="5529" w:author="Daniel Noble" w:date="2023-06-30T12:50:00Z">
                  <w:rPr>
                    <w:ins w:id="5530" w:author="Daniel Noble" w:date="2023-06-30T12:44:00Z"/>
                  </w:rPr>
                </w:rPrChange>
              </w:rPr>
              <w:pPrChange w:id="553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32" w:author="Daniel Noble" w:date="2023-06-30T12:44:00Z">
              <w:r w:rsidRPr="00427B7F">
                <w:rPr>
                  <w:rFonts w:ascii="Times New Roman" w:eastAsia="Helvetica" w:hAnsi="Times New Roman" w:cs="Times New Roman"/>
                  <w:color w:val="000000"/>
                  <w:sz w:val="22"/>
                  <w:szCs w:val="22"/>
                  <w:rPrChange w:id="5533" w:author="Daniel Noble" w:date="2023-06-30T12:50:00Z">
                    <w:rPr>
                      <w:rFonts w:ascii="Helvetica" w:eastAsia="Helvetica" w:hAnsi="Helvetica" w:cs="Helvetica"/>
                      <w:color w:val="000000"/>
                      <w:sz w:val="22"/>
                      <w:szCs w:val="22"/>
                    </w:rPr>
                  </w:rPrChange>
                </w:rPr>
                <w:t>ld0203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8BB938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34" w:author="Daniel Noble" w:date="2023-06-30T12:44:00Z"/>
                <w:rFonts w:ascii="Times New Roman" w:hAnsi="Times New Roman" w:cs="Times New Roman"/>
                <w:rPrChange w:id="5535" w:author="Daniel Noble" w:date="2023-06-30T12:50:00Z">
                  <w:rPr>
                    <w:ins w:id="5536" w:author="Daniel Noble" w:date="2023-06-30T12:44:00Z"/>
                  </w:rPr>
                </w:rPrChange>
              </w:rPr>
              <w:pPrChange w:id="553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38" w:author="Daniel Noble" w:date="2023-06-30T12:44:00Z">
              <w:r w:rsidRPr="00427B7F">
                <w:rPr>
                  <w:rFonts w:ascii="Times New Roman" w:eastAsia="Helvetica" w:hAnsi="Times New Roman" w:cs="Times New Roman"/>
                  <w:color w:val="000000"/>
                  <w:sz w:val="22"/>
                  <w:szCs w:val="22"/>
                  <w:rPrChange w:id="5539" w:author="Daniel Noble" w:date="2023-06-30T12:50:00Z">
                    <w:rPr>
                      <w:rFonts w:ascii="Helvetica" w:eastAsia="Helvetica" w:hAnsi="Helvetica" w:cs="Helvetica"/>
                      <w:color w:val="000000"/>
                      <w:sz w:val="22"/>
                      <w:szCs w:val="22"/>
                    </w:rPr>
                  </w:rPrChange>
                </w:rPr>
                <w:t>w0024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F186ECC"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40" w:author="Daniel Noble" w:date="2023-06-30T12:44:00Z"/>
                <w:rFonts w:ascii="Times New Roman" w:hAnsi="Times New Roman" w:cs="Times New Roman"/>
                <w:rPrChange w:id="5541" w:author="Daniel Noble" w:date="2023-06-30T12:50:00Z">
                  <w:rPr>
                    <w:ins w:id="5542" w:author="Daniel Noble" w:date="2023-06-30T12:44:00Z"/>
                  </w:rPr>
                </w:rPrChange>
              </w:rPr>
              <w:pPrChange w:id="554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44" w:author="Daniel Noble" w:date="2023-06-30T12:44:00Z">
              <w:r w:rsidRPr="00427B7F">
                <w:rPr>
                  <w:rFonts w:ascii="Times New Roman" w:eastAsia="Helvetica" w:hAnsi="Times New Roman" w:cs="Times New Roman"/>
                  <w:color w:val="000000"/>
                  <w:sz w:val="22"/>
                  <w:szCs w:val="22"/>
                  <w:rPrChange w:id="5545" w:author="Daniel Noble" w:date="2023-06-30T12:50:00Z">
                    <w:rPr>
                      <w:rFonts w:ascii="Helvetica" w:eastAsia="Helvetica" w:hAnsi="Helvetica" w:cs="Helvetica"/>
                      <w:color w:val="000000"/>
                      <w:sz w:val="22"/>
                      <w:szCs w:val="22"/>
                    </w:rPr>
                  </w:rPrChange>
                </w:rPr>
                <w:t>1</w:t>
              </w:r>
            </w:ins>
          </w:p>
        </w:tc>
      </w:tr>
      <w:tr w:rsidR="00427B7F" w:rsidRPr="00427B7F" w14:paraId="52F93611" w14:textId="77777777" w:rsidTr="00427B7F">
        <w:trPr>
          <w:jc w:val="center"/>
          <w:ins w:id="5546"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511ACD9" w14:textId="662DE82D"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47" w:author="Daniel Noble" w:date="2023-06-30T12:44:00Z"/>
                <w:rFonts w:ascii="Times New Roman" w:hAnsi="Times New Roman" w:cs="Times New Roman"/>
                <w:rPrChange w:id="5548" w:author="Daniel Noble" w:date="2023-06-30T12:50:00Z">
                  <w:rPr>
                    <w:ins w:id="5549" w:author="Daniel Noble" w:date="2023-06-30T12:44:00Z"/>
                  </w:rPr>
                </w:rPrChange>
              </w:rPr>
              <w:pPrChange w:id="555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220E86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1" w:author="Daniel Noble" w:date="2023-06-30T12:44:00Z"/>
                <w:rFonts w:ascii="Times New Roman" w:hAnsi="Times New Roman" w:cs="Times New Roman"/>
                <w:rPrChange w:id="5552" w:author="Daniel Noble" w:date="2023-06-30T12:50:00Z">
                  <w:rPr>
                    <w:ins w:id="5553" w:author="Daniel Noble" w:date="2023-06-30T12:44:00Z"/>
                  </w:rPr>
                </w:rPrChange>
              </w:rPr>
              <w:pPrChange w:id="555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55" w:author="Daniel Noble" w:date="2023-06-30T12:44:00Z">
              <w:r w:rsidRPr="00427B7F">
                <w:rPr>
                  <w:rFonts w:ascii="Times New Roman" w:eastAsia="Helvetica" w:hAnsi="Times New Roman" w:cs="Times New Roman"/>
                  <w:color w:val="000000"/>
                  <w:sz w:val="22"/>
                  <w:szCs w:val="22"/>
                  <w:rPrChange w:id="5556" w:author="Daniel Noble" w:date="2023-06-30T12:50:00Z">
                    <w:rPr>
                      <w:rFonts w:ascii="Helvetica" w:eastAsia="Helvetica" w:hAnsi="Helvetica" w:cs="Helvetica"/>
                      <w:color w:val="000000"/>
                      <w:sz w:val="22"/>
                      <w:szCs w:val="22"/>
                    </w:rPr>
                  </w:rPrChange>
                </w:rPr>
                <w:t>ld0204</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37FD27D"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57" w:author="Daniel Noble" w:date="2023-06-30T12:44:00Z"/>
                <w:rFonts w:ascii="Times New Roman" w:hAnsi="Times New Roman" w:cs="Times New Roman"/>
                <w:rPrChange w:id="5558" w:author="Daniel Noble" w:date="2023-06-30T12:50:00Z">
                  <w:rPr>
                    <w:ins w:id="5559" w:author="Daniel Noble" w:date="2023-06-30T12:44:00Z"/>
                  </w:rPr>
                </w:rPrChange>
              </w:rPr>
              <w:pPrChange w:id="556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61" w:author="Daniel Noble" w:date="2023-06-30T12:44:00Z">
              <w:r w:rsidRPr="00427B7F">
                <w:rPr>
                  <w:rFonts w:ascii="Times New Roman" w:eastAsia="Helvetica" w:hAnsi="Times New Roman" w:cs="Times New Roman"/>
                  <w:color w:val="000000"/>
                  <w:sz w:val="22"/>
                  <w:szCs w:val="22"/>
                  <w:rPrChange w:id="5562" w:author="Daniel Noble" w:date="2023-06-30T12:50:00Z">
                    <w:rPr>
                      <w:rFonts w:ascii="Helvetica" w:eastAsia="Helvetica" w:hAnsi="Helvetica" w:cs="Helvetica"/>
                      <w:color w:val="000000"/>
                      <w:sz w:val="22"/>
                      <w:szCs w:val="22"/>
                    </w:rPr>
                  </w:rPrChange>
                </w:rPr>
                <w:t>w0025</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9BAEBEA"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63" w:author="Daniel Noble" w:date="2023-06-30T12:44:00Z"/>
                <w:rFonts w:ascii="Times New Roman" w:hAnsi="Times New Roman" w:cs="Times New Roman"/>
                <w:rPrChange w:id="5564" w:author="Daniel Noble" w:date="2023-06-30T12:50:00Z">
                  <w:rPr>
                    <w:ins w:id="5565" w:author="Daniel Noble" w:date="2023-06-30T12:44:00Z"/>
                  </w:rPr>
                </w:rPrChange>
              </w:rPr>
              <w:pPrChange w:id="556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67" w:author="Daniel Noble" w:date="2023-06-30T12:44:00Z">
              <w:r w:rsidRPr="00427B7F">
                <w:rPr>
                  <w:rFonts w:ascii="Times New Roman" w:eastAsia="Helvetica" w:hAnsi="Times New Roman" w:cs="Times New Roman"/>
                  <w:color w:val="000000"/>
                  <w:sz w:val="22"/>
                  <w:szCs w:val="22"/>
                  <w:rPrChange w:id="5568" w:author="Daniel Noble" w:date="2023-06-30T12:50:00Z">
                    <w:rPr>
                      <w:rFonts w:ascii="Helvetica" w:eastAsia="Helvetica" w:hAnsi="Helvetica" w:cs="Helvetica"/>
                      <w:color w:val="000000"/>
                      <w:sz w:val="22"/>
                      <w:szCs w:val="22"/>
                    </w:rPr>
                  </w:rPrChange>
                </w:rPr>
                <w:t>1</w:t>
              </w:r>
            </w:ins>
          </w:p>
        </w:tc>
      </w:tr>
      <w:tr w:rsidR="00427B7F" w:rsidRPr="00427B7F" w14:paraId="6169AF99" w14:textId="77777777" w:rsidTr="00427B7F">
        <w:trPr>
          <w:jc w:val="center"/>
          <w:ins w:id="5569"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D9BFDA5" w14:textId="0A30FF6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70" w:author="Daniel Noble" w:date="2023-06-30T12:44:00Z"/>
                <w:rFonts w:ascii="Times New Roman" w:hAnsi="Times New Roman" w:cs="Times New Roman"/>
                <w:rPrChange w:id="5571" w:author="Daniel Noble" w:date="2023-06-30T12:50:00Z">
                  <w:rPr>
                    <w:ins w:id="5572" w:author="Daniel Noble" w:date="2023-06-30T12:44:00Z"/>
                  </w:rPr>
                </w:rPrChange>
              </w:rPr>
              <w:pPrChange w:id="557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45E8A1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74" w:author="Daniel Noble" w:date="2023-06-30T12:44:00Z"/>
                <w:rFonts w:ascii="Times New Roman" w:hAnsi="Times New Roman" w:cs="Times New Roman"/>
                <w:rPrChange w:id="5575" w:author="Daniel Noble" w:date="2023-06-30T12:50:00Z">
                  <w:rPr>
                    <w:ins w:id="5576" w:author="Daniel Noble" w:date="2023-06-30T12:44:00Z"/>
                  </w:rPr>
                </w:rPrChange>
              </w:rPr>
              <w:pPrChange w:id="557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78" w:author="Daniel Noble" w:date="2023-06-30T12:44:00Z">
              <w:r w:rsidRPr="00427B7F">
                <w:rPr>
                  <w:rFonts w:ascii="Times New Roman" w:eastAsia="Helvetica" w:hAnsi="Times New Roman" w:cs="Times New Roman"/>
                  <w:color w:val="000000"/>
                  <w:sz w:val="22"/>
                  <w:szCs w:val="22"/>
                  <w:rPrChange w:id="5579" w:author="Daniel Noble" w:date="2023-06-30T12:50:00Z">
                    <w:rPr>
                      <w:rFonts w:ascii="Helvetica" w:eastAsia="Helvetica" w:hAnsi="Helvetica" w:cs="Helvetica"/>
                      <w:color w:val="000000"/>
                      <w:sz w:val="22"/>
                      <w:szCs w:val="22"/>
                    </w:rPr>
                  </w:rPrChange>
                </w:rPr>
                <w:t>ld0208</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9E57F4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80" w:author="Daniel Noble" w:date="2023-06-30T12:44:00Z"/>
                <w:rFonts w:ascii="Times New Roman" w:hAnsi="Times New Roman" w:cs="Times New Roman"/>
                <w:rPrChange w:id="5581" w:author="Daniel Noble" w:date="2023-06-30T12:50:00Z">
                  <w:rPr>
                    <w:ins w:id="5582" w:author="Daniel Noble" w:date="2023-06-30T12:44:00Z"/>
                  </w:rPr>
                </w:rPrChange>
              </w:rPr>
              <w:pPrChange w:id="558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84" w:author="Daniel Noble" w:date="2023-06-30T12:44:00Z">
              <w:r w:rsidRPr="00427B7F">
                <w:rPr>
                  <w:rFonts w:ascii="Times New Roman" w:eastAsia="Helvetica" w:hAnsi="Times New Roman" w:cs="Times New Roman"/>
                  <w:color w:val="000000"/>
                  <w:sz w:val="22"/>
                  <w:szCs w:val="22"/>
                  <w:rPrChange w:id="5585" w:author="Daniel Noble" w:date="2023-06-30T12:50:00Z">
                    <w:rPr>
                      <w:rFonts w:ascii="Helvetica" w:eastAsia="Helvetica" w:hAnsi="Helvetica" w:cs="Helvetica"/>
                      <w:color w:val="000000"/>
                      <w:sz w:val="22"/>
                      <w:szCs w:val="22"/>
                    </w:rPr>
                  </w:rPrChange>
                </w:rPr>
                <w:t>w0028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451CE7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86" w:author="Daniel Noble" w:date="2023-06-30T12:44:00Z"/>
                <w:rFonts w:ascii="Times New Roman" w:hAnsi="Times New Roman" w:cs="Times New Roman"/>
                <w:rPrChange w:id="5587" w:author="Daniel Noble" w:date="2023-06-30T12:50:00Z">
                  <w:rPr>
                    <w:ins w:id="5588" w:author="Daniel Noble" w:date="2023-06-30T12:44:00Z"/>
                  </w:rPr>
                </w:rPrChange>
              </w:rPr>
              <w:pPrChange w:id="558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590" w:author="Daniel Noble" w:date="2023-06-30T12:44:00Z">
              <w:r w:rsidRPr="00427B7F">
                <w:rPr>
                  <w:rFonts w:ascii="Times New Roman" w:eastAsia="Helvetica" w:hAnsi="Times New Roman" w:cs="Times New Roman"/>
                  <w:color w:val="000000"/>
                  <w:sz w:val="22"/>
                  <w:szCs w:val="22"/>
                  <w:rPrChange w:id="5591" w:author="Daniel Noble" w:date="2023-06-30T12:50:00Z">
                    <w:rPr>
                      <w:rFonts w:ascii="Helvetica" w:eastAsia="Helvetica" w:hAnsi="Helvetica" w:cs="Helvetica"/>
                      <w:color w:val="000000"/>
                      <w:sz w:val="22"/>
                      <w:szCs w:val="22"/>
                    </w:rPr>
                  </w:rPrChange>
                </w:rPr>
                <w:t>1</w:t>
              </w:r>
            </w:ins>
          </w:p>
        </w:tc>
      </w:tr>
      <w:tr w:rsidR="00427B7F" w:rsidRPr="00427B7F" w14:paraId="10DFC639" w14:textId="77777777" w:rsidTr="00427B7F">
        <w:trPr>
          <w:jc w:val="center"/>
          <w:ins w:id="5592"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E8265A9" w14:textId="14C40D2F"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93" w:author="Daniel Noble" w:date="2023-06-30T12:44:00Z"/>
                <w:rFonts w:ascii="Times New Roman" w:hAnsi="Times New Roman" w:cs="Times New Roman"/>
                <w:rPrChange w:id="5594" w:author="Daniel Noble" w:date="2023-06-30T12:50:00Z">
                  <w:rPr>
                    <w:ins w:id="5595" w:author="Daniel Noble" w:date="2023-06-30T12:44:00Z"/>
                  </w:rPr>
                </w:rPrChange>
              </w:rPr>
              <w:pPrChange w:id="559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5B82DF8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597" w:author="Daniel Noble" w:date="2023-06-30T12:44:00Z"/>
                <w:rFonts w:ascii="Times New Roman" w:hAnsi="Times New Roman" w:cs="Times New Roman"/>
                <w:rPrChange w:id="5598" w:author="Daniel Noble" w:date="2023-06-30T12:50:00Z">
                  <w:rPr>
                    <w:ins w:id="5599" w:author="Daniel Noble" w:date="2023-06-30T12:44:00Z"/>
                  </w:rPr>
                </w:rPrChange>
              </w:rPr>
              <w:pPrChange w:id="5600"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01" w:author="Daniel Noble" w:date="2023-06-30T12:44:00Z">
              <w:r w:rsidRPr="00427B7F">
                <w:rPr>
                  <w:rFonts w:ascii="Times New Roman" w:eastAsia="Helvetica" w:hAnsi="Times New Roman" w:cs="Times New Roman"/>
                  <w:color w:val="000000"/>
                  <w:sz w:val="22"/>
                  <w:szCs w:val="22"/>
                  <w:rPrChange w:id="5602" w:author="Daniel Noble" w:date="2023-06-30T12:50:00Z">
                    <w:rPr>
                      <w:rFonts w:ascii="Helvetica" w:eastAsia="Helvetica" w:hAnsi="Helvetica" w:cs="Helvetica"/>
                      <w:color w:val="000000"/>
                      <w:sz w:val="22"/>
                      <w:szCs w:val="22"/>
                    </w:rPr>
                  </w:rPrChange>
                </w:rPr>
                <w:t>ld0210</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6C5534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3" w:author="Daniel Noble" w:date="2023-06-30T12:44:00Z"/>
                <w:rFonts w:ascii="Times New Roman" w:hAnsi="Times New Roman" w:cs="Times New Roman"/>
                <w:rPrChange w:id="5604" w:author="Daniel Noble" w:date="2023-06-30T12:50:00Z">
                  <w:rPr>
                    <w:ins w:id="5605" w:author="Daniel Noble" w:date="2023-06-30T12:44:00Z"/>
                  </w:rPr>
                </w:rPrChange>
              </w:rPr>
              <w:pPrChange w:id="560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07" w:author="Daniel Noble" w:date="2023-06-30T12:44:00Z">
              <w:r w:rsidRPr="00427B7F">
                <w:rPr>
                  <w:rFonts w:ascii="Times New Roman" w:eastAsia="Helvetica" w:hAnsi="Times New Roman" w:cs="Times New Roman"/>
                  <w:color w:val="000000"/>
                  <w:sz w:val="22"/>
                  <w:szCs w:val="22"/>
                  <w:rPrChange w:id="5608" w:author="Daniel Noble" w:date="2023-06-30T12:50:00Z">
                    <w:rPr>
                      <w:rFonts w:ascii="Helvetica" w:eastAsia="Helvetica" w:hAnsi="Helvetica" w:cs="Helvetica"/>
                      <w:color w:val="000000"/>
                      <w:sz w:val="22"/>
                      <w:szCs w:val="22"/>
                    </w:rPr>
                  </w:rPrChange>
                </w:rPr>
                <w:t>w0030</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B185E21"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09" w:author="Daniel Noble" w:date="2023-06-30T12:44:00Z"/>
                <w:rFonts w:ascii="Times New Roman" w:hAnsi="Times New Roman" w:cs="Times New Roman"/>
                <w:rPrChange w:id="5610" w:author="Daniel Noble" w:date="2023-06-30T12:50:00Z">
                  <w:rPr>
                    <w:ins w:id="5611" w:author="Daniel Noble" w:date="2023-06-30T12:44:00Z"/>
                  </w:rPr>
                </w:rPrChange>
              </w:rPr>
              <w:pPrChange w:id="561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13" w:author="Daniel Noble" w:date="2023-06-30T12:44:00Z">
              <w:r w:rsidRPr="00427B7F">
                <w:rPr>
                  <w:rFonts w:ascii="Times New Roman" w:eastAsia="Helvetica" w:hAnsi="Times New Roman" w:cs="Times New Roman"/>
                  <w:color w:val="000000"/>
                  <w:sz w:val="22"/>
                  <w:szCs w:val="22"/>
                  <w:rPrChange w:id="5614" w:author="Daniel Noble" w:date="2023-06-30T12:50:00Z">
                    <w:rPr>
                      <w:rFonts w:ascii="Helvetica" w:eastAsia="Helvetica" w:hAnsi="Helvetica" w:cs="Helvetica"/>
                      <w:color w:val="000000"/>
                      <w:sz w:val="22"/>
                      <w:szCs w:val="22"/>
                    </w:rPr>
                  </w:rPrChange>
                </w:rPr>
                <w:t>2</w:t>
              </w:r>
            </w:ins>
          </w:p>
        </w:tc>
      </w:tr>
      <w:tr w:rsidR="00427B7F" w:rsidRPr="00427B7F" w14:paraId="7A28D49C" w14:textId="77777777" w:rsidTr="00427B7F">
        <w:trPr>
          <w:jc w:val="center"/>
          <w:ins w:id="5615"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3C42EF4" w14:textId="403A7EF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16" w:author="Daniel Noble" w:date="2023-06-30T12:44:00Z"/>
                <w:rFonts w:ascii="Times New Roman" w:hAnsi="Times New Roman" w:cs="Times New Roman"/>
                <w:rPrChange w:id="5617" w:author="Daniel Noble" w:date="2023-06-30T12:50:00Z">
                  <w:rPr>
                    <w:ins w:id="5618" w:author="Daniel Noble" w:date="2023-06-30T12:44:00Z"/>
                  </w:rPr>
                </w:rPrChange>
              </w:rPr>
              <w:pPrChange w:id="561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84A33F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20" w:author="Daniel Noble" w:date="2023-06-30T12:44:00Z"/>
                <w:rFonts w:ascii="Times New Roman" w:hAnsi="Times New Roman" w:cs="Times New Roman"/>
                <w:rPrChange w:id="5621" w:author="Daniel Noble" w:date="2023-06-30T12:50:00Z">
                  <w:rPr>
                    <w:ins w:id="5622" w:author="Daniel Noble" w:date="2023-06-30T12:44:00Z"/>
                  </w:rPr>
                </w:rPrChange>
              </w:rPr>
              <w:pPrChange w:id="5623"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24" w:author="Daniel Noble" w:date="2023-06-30T12:44:00Z">
              <w:r w:rsidRPr="00427B7F">
                <w:rPr>
                  <w:rFonts w:ascii="Times New Roman" w:eastAsia="Helvetica" w:hAnsi="Times New Roman" w:cs="Times New Roman"/>
                  <w:color w:val="000000"/>
                  <w:sz w:val="22"/>
                  <w:szCs w:val="22"/>
                  <w:rPrChange w:id="5625" w:author="Daniel Noble" w:date="2023-06-30T12:50:00Z">
                    <w:rPr>
                      <w:rFonts w:ascii="Helvetica" w:eastAsia="Helvetica" w:hAnsi="Helvetica" w:cs="Helvetica"/>
                      <w:color w:val="000000"/>
                      <w:sz w:val="22"/>
                      <w:szCs w:val="22"/>
                    </w:rPr>
                  </w:rPrChange>
                </w:rPr>
                <w:t>ld0402</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1B83ECE"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26" w:author="Daniel Noble" w:date="2023-06-30T12:44:00Z"/>
                <w:rFonts w:ascii="Times New Roman" w:hAnsi="Times New Roman" w:cs="Times New Roman"/>
                <w:rPrChange w:id="5627" w:author="Daniel Noble" w:date="2023-06-30T12:50:00Z">
                  <w:rPr>
                    <w:ins w:id="5628" w:author="Daniel Noble" w:date="2023-06-30T12:44:00Z"/>
                  </w:rPr>
                </w:rPrChange>
              </w:rPr>
              <w:pPrChange w:id="562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30" w:author="Daniel Noble" w:date="2023-06-30T12:44:00Z">
              <w:r w:rsidRPr="00427B7F">
                <w:rPr>
                  <w:rFonts w:ascii="Times New Roman" w:eastAsia="Helvetica" w:hAnsi="Times New Roman" w:cs="Times New Roman"/>
                  <w:color w:val="000000"/>
                  <w:sz w:val="22"/>
                  <w:szCs w:val="22"/>
                  <w:rPrChange w:id="5631" w:author="Daniel Noble" w:date="2023-06-30T12:50:00Z">
                    <w:rPr>
                      <w:rFonts w:ascii="Helvetica" w:eastAsia="Helvetica" w:hAnsi="Helvetica" w:cs="Helvetica"/>
                      <w:color w:val="000000"/>
                      <w:sz w:val="22"/>
                      <w:szCs w:val="22"/>
                    </w:rPr>
                  </w:rPrChange>
                </w:rPr>
                <w:t>ld0138</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4E47E3"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32" w:author="Daniel Noble" w:date="2023-06-30T12:44:00Z"/>
                <w:rFonts w:ascii="Times New Roman" w:hAnsi="Times New Roman" w:cs="Times New Roman"/>
                <w:rPrChange w:id="5633" w:author="Daniel Noble" w:date="2023-06-30T12:50:00Z">
                  <w:rPr>
                    <w:ins w:id="5634" w:author="Daniel Noble" w:date="2023-06-30T12:44:00Z"/>
                  </w:rPr>
                </w:rPrChange>
              </w:rPr>
              <w:pPrChange w:id="563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36" w:author="Daniel Noble" w:date="2023-06-30T12:44:00Z">
              <w:r w:rsidRPr="00427B7F">
                <w:rPr>
                  <w:rFonts w:ascii="Times New Roman" w:eastAsia="Helvetica" w:hAnsi="Times New Roman" w:cs="Times New Roman"/>
                  <w:color w:val="000000"/>
                  <w:sz w:val="22"/>
                  <w:szCs w:val="22"/>
                  <w:rPrChange w:id="5637" w:author="Daniel Noble" w:date="2023-06-30T12:50:00Z">
                    <w:rPr>
                      <w:rFonts w:ascii="Helvetica" w:eastAsia="Helvetica" w:hAnsi="Helvetica" w:cs="Helvetica"/>
                      <w:color w:val="000000"/>
                      <w:sz w:val="22"/>
                      <w:szCs w:val="22"/>
                    </w:rPr>
                  </w:rPrChange>
                </w:rPr>
                <w:t>2</w:t>
              </w:r>
            </w:ins>
          </w:p>
        </w:tc>
      </w:tr>
      <w:tr w:rsidR="00427B7F" w:rsidRPr="00427B7F" w14:paraId="332A31B6" w14:textId="77777777" w:rsidTr="00427B7F">
        <w:trPr>
          <w:jc w:val="center"/>
          <w:ins w:id="5638"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0B715C56" w14:textId="1F25C11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39" w:author="Daniel Noble" w:date="2023-06-30T12:44:00Z"/>
                <w:rFonts w:ascii="Times New Roman" w:hAnsi="Times New Roman" w:cs="Times New Roman"/>
                <w:rPrChange w:id="5640" w:author="Daniel Noble" w:date="2023-06-30T12:50:00Z">
                  <w:rPr>
                    <w:ins w:id="5641" w:author="Daniel Noble" w:date="2023-06-30T12:44:00Z"/>
                  </w:rPr>
                </w:rPrChange>
              </w:rPr>
              <w:pPrChange w:id="564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6F005DE" w14:textId="1CA7C94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43" w:author="Daniel Noble" w:date="2023-06-30T12:44:00Z"/>
                <w:rFonts w:ascii="Times New Roman" w:hAnsi="Times New Roman" w:cs="Times New Roman"/>
                <w:rPrChange w:id="5644" w:author="Daniel Noble" w:date="2023-06-30T12:50:00Z">
                  <w:rPr>
                    <w:ins w:id="5645" w:author="Daniel Noble" w:date="2023-06-30T12:44:00Z"/>
                  </w:rPr>
                </w:rPrChange>
              </w:rPr>
              <w:pPrChange w:id="5646"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47" w:author="Daniel Noble" w:date="2023-06-30T12:49:00Z">
              <w:r w:rsidRPr="00427B7F">
                <w:rPr>
                  <w:rFonts w:ascii="Times New Roman" w:eastAsia="Helvetica" w:hAnsi="Times New Roman" w:cs="Times New Roman"/>
                  <w:color w:val="000000"/>
                  <w:sz w:val="22"/>
                  <w:szCs w:val="22"/>
                  <w:rPrChange w:id="5648"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111DD916"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49" w:author="Daniel Noble" w:date="2023-06-30T12:44:00Z"/>
                <w:rFonts w:ascii="Times New Roman" w:hAnsi="Times New Roman" w:cs="Times New Roman"/>
                <w:rPrChange w:id="5650" w:author="Daniel Noble" w:date="2023-06-30T12:50:00Z">
                  <w:rPr>
                    <w:ins w:id="5651" w:author="Daniel Noble" w:date="2023-06-30T12:44:00Z"/>
                  </w:rPr>
                </w:rPrChange>
              </w:rPr>
              <w:pPrChange w:id="565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53" w:author="Daniel Noble" w:date="2023-06-30T12:44:00Z">
              <w:r w:rsidRPr="00427B7F">
                <w:rPr>
                  <w:rFonts w:ascii="Times New Roman" w:eastAsia="Helvetica" w:hAnsi="Times New Roman" w:cs="Times New Roman"/>
                  <w:color w:val="000000"/>
                  <w:sz w:val="22"/>
                  <w:szCs w:val="22"/>
                  <w:rPrChange w:id="5654" w:author="Daniel Noble" w:date="2023-06-30T12:50:00Z">
                    <w:rPr>
                      <w:rFonts w:ascii="Helvetica" w:eastAsia="Helvetica" w:hAnsi="Helvetica" w:cs="Helvetica"/>
                      <w:color w:val="000000"/>
                      <w:sz w:val="22"/>
                      <w:szCs w:val="22"/>
                    </w:rPr>
                  </w:rPrChange>
                </w:rPr>
                <w:t>w0033</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11DE6C0"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55" w:author="Daniel Noble" w:date="2023-06-30T12:44:00Z"/>
                <w:rFonts w:ascii="Times New Roman" w:hAnsi="Times New Roman" w:cs="Times New Roman"/>
                <w:rPrChange w:id="5656" w:author="Daniel Noble" w:date="2023-06-30T12:50:00Z">
                  <w:rPr>
                    <w:ins w:id="5657" w:author="Daniel Noble" w:date="2023-06-30T12:44:00Z"/>
                  </w:rPr>
                </w:rPrChange>
              </w:rPr>
              <w:pPrChange w:id="565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59" w:author="Daniel Noble" w:date="2023-06-30T12:44:00Z">
              <w:r w:rsidRPr="00427B7F">
                <w:rPr>
                  <w:rFonts w:ascii="Times New Roman" w:eastAsia="Helvetica" w:hAnsi="Times New Roman" w:cs="Times New Roman"/>
                  <w:color w:val="000000"/>
                  <w:sz w:val="22"/>
                  <w:szCs w:val="22"/>
                  <w:rPrChange w:id="5660" w:author="Daniel Noble" w:date="2023-06-30T12:50:00Z">
                    <w:rPr>
                      <w:rFonts w:ascii="Helvetica" w:eastAsia="Helvetica" w:hAnsi="Helvetica" w:cs="Helvetica"/>
                      <w:color w:val="000000"/>
                      <w:sz w:val="22"/>
                      <w:szCs w:val="22"/>
                    </w:rPr>
                  </w:rPrChange>
                </w:rPr>
                <w:t>2</w:t>
              </w:r>
            </w:ins>
          </w:p>
        </w:tc>
      </w:tr>
      <w:tr w:rsidR="00427B7F" w:rsidRPr="00427B7F" w14:paraId="167D6DA8" w14:textId="77777777" w:rsidTr="00427B7F">
        <w:trPr>
          <w:jc w:val="center"/>
          <w:ins w:id="5661"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4C1E469" w14:textId="066D76C3"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62" w:author="Daniel Noble" w:date="2023-06-30T12:44:00Z"/>
                <w:rFonts w:ascii="Times New Roman" w:hAnsi="Times New Roman" w:cs="Times New Roman"/>
                <w:rPrChange w:id="5663" w:author="Daniel Noble" w:date="2023-06-30T12:50:00Z">
                  <w:rPr>
                    <w:ins w:id="5664" w:author="Daniel Noble" w:date="2023-06-30T12:44:00Z"/>
                  </w:rPr>
                </w:rPrChange>
              </w:rPr>
              <w:pPrChange w:id="566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4D64936B"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66" w:author="Daniel Noble" w:date="2023-06-30T12:44:00Z"/>
                <w:rFonts w:ascii="Times New Roman" w:hAnsi="Times New Roman" w:cs="Times New Roman"/>
                <w:rPrChange w:id="5667" w:author="Daniel Noble" w:date="2023-06-30T12:50:00Z">
                  <w:rPr>
                    <w:ins w:id="5668" w:author="Daniel Noble" w:date="2023-06-30T12:44:00Z"/>
                  </w:rPr>
                </w:rPrChange>
              </w:rPr>
              <w:pPrChange w:id="5669"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70" w:author="Daniel Noble" w:date="2023-06-30T12:44:00Z">
              <w:r w:rsidRPr="00427B7F">
                <w:rPr>
                  <w:rFonts w:ascii="Times New Roman" w:eastAsia="Helvetica" w:hAnsi="Times New Roman" w:cs="Times New Roman"/>
                  <w:color w:val="000000"/>
                  <w:sz w:val="22"/>
                  <w:szCs w:val="22"/>
                  <w:rPrChange w:id="5671" w:author="Daniel Noble" w:date="2023-06-30T12:50:00Z">
                    <w:rPr>
                      <w:rFonts w:ascii="Helvetica" w:eastAsia="Helvetica" w:hAnsi="Helvetica" w:cs="Helvetica"/>
                      <w:color w:val="000000"/>
                      <w:sz w:val="22"/>
                      <w:szCs w:val="22"/>
                    </w:rPr>
                  </w:rPrChange>
                </w:rPr>
                <w:t>ld0403</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67852B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72" w:author="Daniel Noble" w:date="2023-06-30T12:44:00Z"/>
                <w:rFonts w:ascii="Times New Roman" w:hAnsi="Times New Roman" w:cs="Times New Roman"/>
                <w:rPrChange w:id="5673" w:author="Daniel Noble" w:date="2023-06-30T12:50:00Z">
                  <w:rPr>
                    <w:ins w:id="5674" w:author="Daniel Noble" w:date="2023-06-30T12:44:00Z"/>
                  </w:rPr>
                </w:rPrChange>
              </w:rPr>
              <w:pPrChange w:id="567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76" w:author="Daniel Noble" w:date="2023-06-30T12:44:00Z">
              <w:r w:rsidRPr="00427B7F">
                <w:rPr>
                  <w:rFonts w:ascii="Times New Roman" w:eastAsia="Helvetica" w:hAnsi="Times New Roman" w:cs="Times New Roman"/>
                  <w:color w:val="000000"/>
                  <w:sz w:val="22"/>
                  <w:szCs w:val="22"/>
                  <w:rPrChange w:id="5677" w:author="Daniel Noble" w:date="2023-06-30T12:50:00Z">
                    <w:rPr>
                      <w:rFonts w:ascii="Helvetica" w:eastAsia="Helvetica" w:hAnsi="Helvetica" w:cs="Helvetica"/>
                      <w:color w:val="000000"/>
                      <w:sz w:val="22"/>
                      <w:szCs w:val="22"/>
                    </w:rPr>
                  </w:rPrChange>
                </w:rPr>
                <w:t>w0034</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1098D44"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78" w:author="Daniel Noble" w:date="2023-06-30T12:44:00Z"/>
                <w:rFonts w:ascii="Times New Roman" w:hAnsi="Times New Roman" w:cs="Times New Roman"/>
                <w:rPrChange w:id="5679" w:author="Daniel Noble" w:date="2023-06-30T12:50:00Z">
                  <w:rPr>
                    <w:ins w:id="5680" w:author="Daniel Noble" w:date="2023-06-30T12:44:00Z"/>
                  </w:rPr>
                </w:rPrChange>
              </w:rPr>
              <w:pPrChange w:id="568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82" w:author="Daniel Noble" w:date="2023-06-30T12:44:00Z">
              <w:r w:rsidRPr="00427B7F">
                <w:rPr>
                  <w:rFonts w:ascii="Times New Roman" w:eastAsia="Helvetica" w:hAnsi="Times New Roman" w:cs="Times New Roman"/>
                  <w:color w:val="000000"/>
                  <w:sz w:val="22"/>
                  <w:szCs w:val="22"/>
                  <w:rPrChange w:id="5683" w:author="Daniel Noble" w:date="2023-06-30T12:50:00Z">
                    <w:rPr>
                      <w:rFonts w:ascii="Helvetica" w:eastAsia="Helvetica" w:hAnsi="Helvetica" w:cs="Helvetica"/>
                      <w:color w:val="000000"/>
                      <w:sz w:val="22"/>
                      <w:szCs w:val="22"/>
                    </w:rPr>
                  </w:rPrChange>
                </w:rPr>
                <w:t>1</w:t>
              </w:r>
            </w:ins>
          </w:p>
        </w:tc>
      </w:tr>
      <w:tr w:rsidR="00427B7F" w:rsidRPr="00427B7F" w14:paraId="5787497A" w14:textId="77777777" w:rsidTr="00427B7F">
        <w:trPr>
          <w:jc w:val="center"/>
          <w:ins w:id="5684" w:author="Daniel Noble" w:date="2023-06-30T12:44:00Z"/>
        </w:trPr>
        <w:tc>
          <w:tcPr>
            <w:tcW w:w="1340"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64E4748F" w14:textId="3071BD6E"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85" w:author="Daniel Noble" w:date="2023-06-30T12:44:00Z"/>
                <w:rFonts w:ascii="Times New Roman" w:hAnsi="Times New Roman" w:cs="Times New Roman"/>
                <w:rPrChange w:id="5686" w:author="Daniel Noble" w:date="2023-06-30T12:50:00Z">
                  <w:rPr>
                    <w:ins w:id="5687" w:author="Daniel Noble" w:date="2023-06-30T12:44:00Z"/>
                  </w:rPr>
                </w:rPrChange>
              </w:rPr>
              <w:pPrChange w:id="568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2B588A6F"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89" w:author="Daniel Noble" w:date="2023-06-30T12:44:00Z"/>
                <w:rFonts w:ascii="Times New Roman" w:hAnsi="Times New Roman" w:cs="Times New Roman"/>
                <w:rPrChange w:id="5690" w:author="Daniel Noble" w:date="2023-06-30T12:50:00Z">
                  <w:rPr>
                    <w:ins w:id="5691" w:author="Daniel Noble" w:date="2023-06-30T12:44:00Z"/>
                  </w:rPr>
                </w:rPrChange>
              </w:rPr>
              <w:pPrChange w:id="5692"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93" w:author="Daniel Noble" w:date="2023-06-30T12:44:00Z">
              <w:r w:rsidRPr="00427B7F">
                <w:rPr>
                  <w:rFonts w:ascii="Times New Roman" w:eastAsia="Helvetica" w:hAnsi="Times New Roman" w:cs="Times New Roman"/>
                  <w:color w:val="000000"/>
                  <w:sz w:val="22"/>
                  <w:szCs w:val="22"/>
                  <w:rPrChange w:id="5694" w:author="Daniel Noble" w:date="2023-06-30T12:50:00Z">
                    <w:rPr>
                      <w:rFonts w:ascii="Helvetica" w:eastAsia="Helvetica" w:hAnsi="Helvetica" w:cs="Helvetica"/>
                      <w:color w:val="000000"/>
                      <w:sz w:val="22"/>
                      <w:szCs w:val="22"/>
                    </w:rPr>
                  </w:rPrChange>
                </w:rPr>
                <w:t>ld2015</w:t>
              </w:r>
            </w:ins>
          </w:p>
        </w:tc>
        <w:tc>
          <w:tcPr>
            <w:tcW w:w="1071"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7EC3A12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695" w:author="Daniel Noble" w:date="2023-06-30T12:44:00Z"/>
                <w:rFonts w:ascii="Times New Roman" w:hAnsi="Times New Roman" w:cs="Times New Roman"/>
                <w:rPrChange w:id="5696" w:author="Daniel Noble" w:date="2023-06-30T12:50:00Z">
                  <w:rPr>
                    <w:ins w:id="5697" w:author="Daniel Noble" w:date="2023-06-30T12:44:00Z"/>
                  </w:rPr>
                </w:rPrChange>
              </w:rPr>
              <w:pPrChange w:id="5698"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699" w:author="Daniel Noble" w:date="2023-06-30T12:44:00Z">
              <w:r w:rsidRPr="00427B7F">
                <w:rPr>
                  <w:rFonts w:ascii="Times New Roman" w:eastAsia="Helvetica" w:hAnsi="Times New Roman" w:cs="Times New Roman"/>
                  <w:color w:val="000000"/>
                  <w:sz w:val="22"/>
                  <w:szCs w:val="22"/>
                  <w:rPrChange w:id="5700" w:author="Daniel Noble" w:date="2023-06-30T12:50:00Z">
                    <w:rPr>
                      <w:rFonts w:ascii="Helvetica" w:eastAsia="Helvetica" w:hAnsi="Helvetica" w:cs="Helvetica"/>
                      <w:color w:val="000000"/>
                      <w:sz w:val="22"/>
                      <w:szCs w:val="22"/>
                    </w:rPr>
                  </w:rPrChange>
                </w:rPr>
                <w:t>ld0049</w:t>
              </w:r>
            </w:ins>
          </w:p>
        </w:tc>
        <w:tc>
          <w:tcPr>
            <w:tcW w:w="1499" w:type="dxa"/>
            <w:tcBorders>
              <w:top w:val="none" w:sz="0" w:space="0" w:color="000000"/>
              <w:left w:val="none" w:sz="0" w:space="0" w:color="000000"/>
              <w:bottom w:val="none" w:sz="0" w:space="0" w:color="000000"/>
              <w:right w:val="none" w:sz="0" w:space="0" w:color="000000"/>
            </w:tcBorders>
            <w:shd w:val="clear" w:color="auto" w:fill="auto"/>
            <w:tcMar>
              <w:top w:w="0" w:type="dxa"/>
              <w:left w:w="0" w:type="dxa"/>
              <w:bottom w:w="0" w:type="dxa"/>
              <w:right w:w="0" w:type="dxa"/>
            </w:tcMar>
            <w:vAlign w:val="center"/>
          </w:tcPr>
          <w:p w14:paraId="320A7DC2"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01" w:author="Daniel Noble" w:date="2023-06-30T12:44:00Z"/>
                <w:rFonts w:ascii="Times New Roman" w:hAnsi="Times New Roman" w:cs="Times New Roman"/>
                <w:rPrChange w:id="5702" w:author="Daniel Noble" w:date="2023-06-30T12:50:00Z">
                  <w:rPr>
                    <w:ins w:id="5703" w:author="Daniel Noble" w:date="2023-06-30T12:44:00Z"/>
                  </w:rPr>
                </w:rPrChange>
              </w:rPr>
              <w:pPrChange w:id="5704"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05" w:author="Daniel Noble" w:date="2023-06-30T12:44:00Z">
              <w:r w:rsidRPr="00427B7F">
                <w:rPr>
                  <w:rFonts w:ascii="Times New Roman" w:eastAsia="Helvetica" w:hAnsi="Times New Roman" w:cs="Times New Roman"/>
                  <w:color w:val="000000"/>
                  <w:sz w:val="22"/>
                  <w:szCs w:val="22"/>
                  <w:rPrChange w:id="5706" w:author="Daniel Noble" w:date="2023-06-30T12:50:00Z">
                    <w:rPr>
                      <w:rFonts w:ascii="Helvetica" w:eastAsia="Helvetica" w:hAnsi="Helvetica" w:cs="Helvetica"/>
                      <w:color w:val="000000"/>
                      <w:sz w:val="22"/>
                      <w:szCs w:val="22"/>
                    </w:rPr>
                  </w:rPrChange>
                </w:rPr>
                <w:t>1</w:t>
              </w:r>
            </w:ins>
          </w:p>
        </w:tc>
      </w:tr>
      <w:tr w:rsidR="00427B7F" w:rsidRPr="00427B7F" w14:paraId="15848BAB" w14:textId="77777777" w:rsidTr="00427B7F">
        <w:trPr>
          <w:jc w:val="center"/>
          <w:ins w:id="5707" w:author="Daniel Noble" w:date="2023-06-30T12:44:00Z"/>
        </w:trPr>
        <w:tc>
          <w:tcPr>
            <w:tcW w:w="1340"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7C1AAA87" w14:textId="167CED58"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08" w:author="Daniel Noble" w:date="2023-06-30T12:44:00Z"/>
                <w:rFonts w:ascii="Times New Roman" w:hAnsi="Times New Roman" w:cs="Times New Roman"/>
                <w:rPrChange w:id="5709" w:author="Daniel Noble" w:date="2023-06-30T12:50:00Z">
                  <w:rPr>
                    <w:ins w:id="5710" w:author="Daniel Noble" w:date="2023-06-30T12:44:00Z"/>
                  </w:rPr>
                </w:rPrChange>
              </w:rPr>
              <w:pPrChange w:id="571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p>
        </w:tc>
        <w:tc>
          <w:tcPr>
            <w:tcW w:w="1132"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260CFBC0" w14:textId="7406397B"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12" w:author="Daniel Noble" w:date="2023-06-30T12:44:00Z"/>
                <w:rFonts w:ascii="Times New Roman" w:hAnsi="Times New Roman" w:cs="Times New Roman"/>
                <w:rPrChange w:id="5713" w:author="Daniel Noble" w:date="2023-06-30T12:50:00Z">
                  <w:rPr>
                    <w:ins w:id="5714" w:author="Daniel Noble" w:date="2023-06-30T12:44:00Z"/>
                  </w:rPr>
                </w:rPrChange>
              </w:rPr>
              <w:pPrChange w:id="5715"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16" w:author="Daniel Noble" w:date="2023-06-30T12:49:00Z">
              <w:r w:rsidRPr="00427B7F">
                <w:rPr>
                  <w:rFonts w:ascii="Times New Roman" w:eastAsia="Helvetica" w:hAnsi="Times New Roman" w:cs="Times New Roman"/>
                  <w:color w:val="000000"/>
                  <w:sz w:val="22"/>
                  <w:szCs w:val="22"/>
                  <w:rPrChange w:id="5717" w:author="Daniel Noble" w:date="2023-06-30T12:50:00Z">
                    <w:rPr>
                      <w:rFonts w:ascii="Helvetica" w:eastAsia="Helvetica" w:hAnsi="Helvetica" w:cs="Helvetica"/>
                      <w:color w:val="000000"/>
                      <w:sz w:val="22"/>
                      <w:szCs w:val="22"/>
                    </w:rPr>
                  </w:rPrChange>
                </w:rPr>
                <w:t>–</w:t>
              </w:r>
            </w:ins>
          </w:p>
        </w:tc>
        <w:tc>
          <w:tcPr>
            <w:tcW w:w="1071"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B22AE38"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18" w:author="Daniel Noble" w:date="2023-06-30T12:44:00Z"/>
                <w:rFonts w:ascii="Times New Roman" w:hAnsi="Times New Roman" w:cs="Times New Roman"/>
                <w:rPrChange w:id="5719" w:author="Daniel Noble" w:date="2023-06-30T12:50:00Z">
                  <w:rPr>
                    <w:ins w:id="5720" w:author="Daniel Noble" w:date="2023-06-30T12:44:00Z"/>
                  </w:rPr>
                </w:rPrChange>
              </w:rPr>
              <w:pPrChange w:id="5721"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22" w:author="Daniel Noble" w:date="2023-06-30T12:44:00Z">
              <w:r w:rsidRPr="00427B7F">
                <w:rPr>
                  <w:rFonts w:ascii="Times New Roman" w:eastAsia="Helvetica" w:hAnsi="Times New Roman" w:cs="Times New Roman"/>
                  <w:color w:val="000000"/>
                  <w:sz w:val="22"/>
                  <w:szCs w:val="22"/>
                  <w:rPrChange w:id="5723" w:author="Daniel Noble" w:date="2023-06-30T12:50:00Z">
                    <w:rPr>
                      <w:rFonts w:ascii="Helvetica" w:eastAsia="Helvetica" w:hAnsi="Helvetica" w:cs="Helvetica"/>
                      <w:color w:val="000000"/>
                      <w:sz w:val="22"/>
                      <w:szCs w:val="22"/>
                    </w:rPr>
                  </w:rPrChange>
                </w:rPr>
                <w:t>ld0075</w:t>
              </w:r>
            </w:ins>
          </w:p>
        </w:tc>
        <w:tc>
          <w:tcPr>
            <w:tcW w:w="1499" w:type="dxa"/>
            <w:tcBorders>
              <w:top w:val="none" w:sz="0" w:space="0" w:color="000000"/>
              <w:left w:val="none" w:sz="0" w:space="0" w:color="000000"/>
              <w:bottom w:val="single" w:sz="12" w:space="0" w:color="666666"/>
              <w:right w:val="none" w:sz="0" w:space="0" w:color="000000"/>
            </w:tcBorders>
            <w:shd w:val="clear" w:color="auto" w:fill="auto"/>
            <w:tcMar>
              <w:top w:w="0" w:type="dxa"/>
              <w:left w:w="0" w:type="dxa"/>
              <w:bottom w:w="0" w:type="dxa"/>
              <w:right w:w="0" w:type="dxa"/>
            </w:tcMar>
            <w:vAlign w:val="center"/>
          </w:tcPr>
          <w:p w14:paraId="5C828065" w14:textId="77777777" w:rsidR="00427B7F" w:rsidRPr="00427B7F" w:rsidRDefault="00427B7F">
            <w:pPr>
              <w:pBdr>
                <w:top w:val="none" w:sz="0" w:space="0" w:color="000000"/>
                <w:left w:val="none" w:sz="0" w:space="0" w:color="000000"/>
                <w:bottom w:val="none" w:sz="0" w:space="0" w:color="000000"/>
                <w:right w:val="none" w:sz="0" w:space="0" w:color="000000"/>
              </w:pBdr>
              <w:spacing w:before="100" w:after="100"/>
              <w:ind w:left="100" w:right="100"/>
              <w:contextualSpacing/>
              <w:jc w:val="center"/>
              <w:rPr>
                <w:ins w:id="5724" w:author="Daniel Noble" w:date="2023-06-30T12:44:00Z"/>
                <w:rFonts w:ascii="Times New Roman" w:hAnsi="Times New Roman" w:cs="Times New Roman"/>
                <w:rPrChange w:id="5725" w:author="Daniel Noble" w:date="2023-06-30T12:50:00Z">
                  <w:rPr>
                    <w:ins w:id="5726" w:author="Daniel Noble" w:date="2023-06-30T12:44:00Z"/>
                  </w:rPr>
                </w:rPrChange>
              </w:rPr>
              <w:pPrChange w:id="5727" w:author="Daniel Noble" w:date="2023-07-12T13:16:00Z">
                <w:pPr>
                  <w:pBdr>
                    <w:top w:val="none" w:sz="0" w:space="0" w:color="000000"/>
                    <w:left w:val="none" w:sz="0" w:space="0" w:color="000000"/>
                    <w:bottom w:val="none" w:sz="0" w:space="0" w:color="000000"/>
                    <w:right w:val="none" w:sz="0" w:space="0" w:color="000000"/>
                  </w:pBdr>
                  <w:spacing w:before="100" w:after="100"/>
                  <w:ind w:left="100" w:right="100"/>
                  <w:jc w:val="center"/>
                </w:pPr>
              </w:pPrChange>
            </w:pPr>
            <w:ins w:id="5728" w:author="Daniel Noble" w:date="2023-06-30T12:44:00Z">
              <w:r w:rsidRPr="00427B7F">
                <w:rPr>
                  <w:rFonts w:ascii="Times New Roman" w:eastAsia="Helvetica" w:hAnsi="Times New Roman" w:cs="Times New Roman"/>
                  <w:color w:val="000000"/>
                  <w:sz w:val="22"/>
                  <w:szCs w:val="22"/>
                  <w:rPrChange w:id="5729" w:author="Daniel Noble" w:date="2023-06-30T12:50:00Z">
                    <w:rPr>
                      <w:rFonts w:ascii="Helvetica" w:eastAsia="Helvetica" w:hAnsi="Helvetica" w:cs="Helvetica"/>
                      <w:color w:val="000000"/>
                      <w:sz w:val="22"/>
                      <w:szCs w:val="22"/>
                    </w:rPr>
                  </w:rPrChange>
                </w:rPr>
                <w:t>2</w:t>
              </w:r>
            </w:ins>
          </w:p>
        </w:tc>
      </w:tr>
    </w:tbl>
    <w:p w14:paraId="5ADD3BD3" w14:textId="18EEE4F5" w:rsidR="00427B7F" w:rsidRPr="00427B7F" w:rsidRDefault="00427B7F">
      <w:pPr>
        <w:pStyle w:val="BodyText"/>
        <w:contextualSpacing/>
        <w:rPr>
          <w:rFonts w:cs="Times New Roman"/>
        </w:rPr>
        <w:pPrChange w:id="5730" w:author="Daniel Noble" w:date="2023-07-12T13:16:00Z">
          <w:pPr>
            <w:pStyle w:val="FirstParagraph"/>
            <w:spacing w:line="480" w:lineRule="auto"/>
          </w:pPr>
        </w:pPrChange>
      </w:pPr>
    </w:p>
    <w:sectPr w:rsidR="00427B7F" w:rsidRPr="00427B7F" w:rsidSect="009A612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0" w:author="Daniel Noble" w:date="2023-09-04T10:42:00Z" w:initials="DN">
    <w:p w14:paraId="1C0654DC" w14:textId="20B4661C" w:rsidR="00212B6E" w:rsidRDefault="00212B6E">
      <w:pPr>
        <w:pStyle w:val="CommentText"/>
      </w:pPr>
      <w:r>
        <w:rPr>
          <w:rStyle w:val="CommentReference"/>
        </w:rPr>
        <w:annotationRef/>
      </w:r>
      <w:r>
        <w:t>updated</w:t>
      </w:r>
    </w:p>
  </w:comment>
  <w:comment w:id="649" w:author="Daniel Noble" w:date="2023-09-04T10:42:00Z" w:initials="DN">
    <w:p w14:paraId="45141535" w14:textId="55608E52" w:rsidR="00212B6E" w:rsidRDefault="00212B6E">
      <w:pPr>
        <w:pStyle w:val="CommentText"/>
      </w:pPr>
      <w:r>
        <w:rPr>
          <w:rStyle w:val="CommentReference"/>
        </w:rPr>
        <w:annotationRef/>
      </w:r>
      <w:r>
        <w:t>updated</w:t>
      </w:r>
    </w:p>
  </w:comment>
  <w:comment w:id="849" w:author="Daniel Noble" w:date="2023-07-12T13:36:00Z" w:initials="DN">
    <w:p w14:paraId="37956A3C" w14:textId="10B55689" w:rsidR="00AD0F7A" w:rsidRDefault="00AD0F7A">
      <w:pPr>
        <w:pStyle w:val="CommentText"/>
      </w:pPr>
      <w:r>
        <w:rPr>
          <w:rStyle w:val="CommentReference"/>
        </w:rPr>
        <w:annotationRef/>
      </w:r>
      <w:r>
        <w:t xml:space="preserve">Seems useless as this just takes an average across age, but we know this model is pretty useless. </w:t>
      </w:r>
    </w:p>
  </w:comment>
  <w:comment w:id="850" w:author="Daniel Noble" w:date="2023-09-04T10:58:00Z" w:initials="DN">
    <w:p w14:paraId="155B078E" w14:textId="085D294A" w:rsidR="00184A40" w:rsidRDefault="00184A40">
      <w:pPr>
        <w:pStyle w:val="CommentText"/>
      </w:pPr>
      <w:r>
        <w:rPr>
          <w:rStyle w:val="CommentReference"/>
        </w:rPr>
        <w:annotationRef/>
      </w:r>
      <w:r>
        <w:t>updated</w:t>
      </w:r>
    </w:p>
  </w:comment>
  <w:comment w:id="1398" w:author="Daniel Noble" w:date="2023-09-04T11:14:00Z" w:initials="DN">
    <w:p w14:paraId="30D56A3B" w14:textId="783F0D7C" w:rsidR="00EE15CA" w:rsidRDefault="00EE15CA">
      <w:pPr>
        <w:pStyle w:val="CommentText"/>
      </w:pPr>
      <w:r>
        <w:rPr>
          <w:rStyle w:val="CommentReference"/>
        </w:rPr>
        <w:annotationRef/>
      </w:r>
      <w:r>
        <w:t>No S5!</w:t>
      </w:r>
    </w:p>
  </w:comment>
  <w:comment w:id="1450" w:author="Daniel Noble" w:date="2023-09-04T11:10:00Z" w:initials="DN">
    <w:p w14:paraId="023CE0B2" w14:textId="6CCAE65B" w:rsidR="00EE15CA" w:rsidRDefault="00EE15CA">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0654DC" w15:done="0"/>
  <w15:commentEx w15:paraId="45141535" w15:done="0"/>
  <w15:commentEx w15:paraId="37956A3C" w15:done="0"/>
  <w15:commentEx w15:paraId="155B078E" w15:done="0"/>
  <w15:commentEx w15:paraId="30D56A3B" w15:done="0"/>
  <w15:commentEx w15:paraId="023CE0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6525729" w16cex:dateUtc="2023-09-04T00:42:00Z"/>
  <w16cex:commentExtensible w16cex:durableId="233D51E7" w16cex:dateUtc="2023-09-04T00:42:00Z"/>
  <w16cex:commentExtensible w16cex:durableId="28592ADA" w16cex:dateUtc="2023-07-12T03:36:00Z"/>
  <w16cex:commentExtensible w16cex:durableId="1933E196" w16cex:dateUtc="2023-09-04T00:58:00Z"/>
  <w16cex:commentExtensible w16cex:durableId="5288D8F3" w16cex:dateUtc="2023-09-04T01:14:00Z"/>
  <w16cex:commentExtensible w16cex:durableId="280C8DBA" w16cex:dateUtc="2023-09-04T0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0654DC" w16cid:durableId="76525729"/>
  <w16cid:commentId w16cid:paraId="45141535" w16cid:durableId="233D51E7"/>
  <w16cid:commentId w16cid:paraId="37956A3C" w16cid:durableId="28592ADA"/>
  <w16cid:commentId w16cid:paraId="155B078E" w16cid:durableId="1933E196"/>
  <w16cid:commentId w16cid:paraId="30D56A3B" w16cid:durableId="5288D8F3"/>
  <w16cid:commentId w16cid:paraId="023CE0B2" w16cid:durableId="280C8D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CEBB3" w14:textId="77777777" w:rsidR="00230602" w:rsidRDefault="00230602">
      <w:pPr>
        <w:spacing w:after="0"/>
      </w:pPr>
      <w:r>
        <w:separator/>
      </w:r>
    </w:p>
  </w:endnote>
  <w:endnote w:type="continuationSeparator" w:id="0">
    <w:p w14:paraId="571E908D" w14:textId="77777777" w:rsidR="00230602" w:rsidRDefault="002306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w:panose1 w:val="00000000000000000000"/>
    <w:charset w:val="4D"/>
    <w:family w:val="auto"/>
    <w:pitch w:val="variable"/>
    <w:sig w:usb0="A00002FF" w:usb1="7800205A" w:usb2="146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venir B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86872583"/>
      <w:docPartObj>
        <w:docPartGallery w:val="Page Numbers (Bottom of Page)"/>
        <w:docPartUnique/>
      </w:docPartObj>
    </w:sdtPr>
    <w:sdtContent>
      <w:p w14:paraId="5E8D356F" w14:textId="61DC9021"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84FA90" w14:textId="77777777" w:rsidR="009A6120" w:rsidRDefault="009A6120" w:rsidP="009A61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0404732"/>
      <w:docPartObj>
        <w:docPartGallery w:val="Page Numbers (Bottom of Page)"/>
        <w:docPartUnique/>
      </w:docPartObj>
    </w:sdtPr>
    <w:sdtContent>
      <w:p w14:paraId="1710E19B" w14:textId="600ACBF0" w:rsidR="009A6120" w:rsidRDefault="009A6120" w:rsidP="006335F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69A5F7" w14:textId="77777777" w:rsidR="009A6120" w:rsidRDefault="009A6120" w:rsidP="009A612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69835" w14:textId="77777777" w:rsidR="00230602" w:rsidRDefault="00230602">
      <w:r>
        <w:separator/>
      </w:r>
    </w:p>
  </w:footnote>
  <w:footnote w:type="continuationSeparator" w:id="0">
    <w:p w14:paraId="789B6863" w14:textId="77777777" w:rsidR="00230602" w:rsidRDefault="002306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C087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5A0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74E9D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3E4D7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9D056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22043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661AC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5E87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B9AE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58B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5E9A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4D9A70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8388211">
    <w:abstractNumId w:val="10"/>
  </w:num>
  <w:num w:numId="2" w16cid:durableId="265583800">
    <w:abstractNumId w:val="10"/>
  </w:num>
  <w:num w:numId="3" w16cid:durableId="2115512524">
    <w:abstractNumId w:val="0"/>
  </w:num>
  <w:num w:numId="4" w16cid:durableId="746148795">
    <w:abstractNumId w:val="1"/>
  </w:num>
  <w:num w:numId="5" w16cid:durableId="1384331624">
    <w:abstractNumId w:val="2"/>
  </w:num>
  <w:num w:numId="6" w16cid:durableId="614141136">
    <w:abstractNumId w:val="3"/>
  </w:num>
  <w:num w:numId="7" w16cid:durableId="99957296">
    <w:abstractNumId w:val="8"/>
  </w:num>
  <w:num w:numId="8" w16cid:durableId="1714114185">
    <w:abstractNumId w:val="4"/>
  </w:num>
  <w:num w:numId="9" w16cid:durableId="516696364">
    <w:abstractNumId w:val="5"/>
  </w:num>
  <w:num w:numId="10" w16cid:durableId="555973379">
    <w:abstractNumId w:val="6"/>
  </w:num>
  <w:num w:numId="11" w16cid:durableId="327484219">
    <w:abstractNumId w:val="7"/>
  </w:num>
  <w:num w:numId="12" w16cid:durableId="166529941">
    <w:abstractNumId w:val="9"/>
  </w:num>
  <w:num w:numId="13" w16cid:durableId="1453934728">
    <w:abstractNumId w:val="11"/>
  </w:num>
  <w:num w:numId="14" w16cid:durableId="398868101">
    <w:abstractNumId w:val="12"/>
  </w:num>
  <w:num w:numId="15" w16cid:durableId="1938324132">
    <w:abstractNumId w:val="0"/>
  </w:num>
  <w:num w:numId="16" w16cid:durableId="1050153759">
    <w:abstractNumId w:val="1"/>
  </w:num>
  <w:num w:numId="17" w16cid:durableId="466895866">
    <w:abstractNumId w:val="2"/>
  </w:num>
  <w:num w:numId="18" w16cid:durableId="156506645">
    <w:abstractNumId w:val="3"/>
  </w:num>
  <w:num w:numId="19" w16cid:durableId="764543310">
    <w:abstractNumId w:val="8"/>
  </w:num>
  <w:num w:numId="20" w16cid:durableId="602881958">
    <w:abstractNumId w:val="4"/>
  </w:num>
  <w:num w:numId="21" w16cid:durableId="1237011966">
    <w:abstractNumId w:val="5"/>
  </w:num>
  <w:num w:numId="22" w16cid:durableId="1685087115">
    <w:abstractNumId w:val="6"/>
  </w:num>
  <w:num w:numId="23" w16cid:durableId="319309142">
    <w:abstractNumId w:val="7"/>
  </w:num>
  <w:num w:numId="24" w16cid:durableId="425421214">
    <w:abstractNumId w:val="9"/>
  </w:num>
  <w:num w:numId="25" w16cid:durableId="79109607">
    <w:abstractNumId w:val="0"/>
  </w:num>
  <w:num w:numId="26" w16cid:durableId="752777038">
    <w:abstractNumId w:val="1"/>
  </w:num>
  <w:num w:numId="27" w16cid:durableId="744765941">
    <w:abstractNumId w:val="2"/>
  </w:num>
  <w:num w:numId="28" w16cid:durableId="1044791554">
    <w:abstractNumId w:val="3"/>
  </w:num>
  <w:num w:numId="29" w16cid:durableId="2975860">
    <w:abstractNumId w:val="8"/>
  </w:num>
  <w:num w:numId="30" w16cid:durableId="1112094876">
    <w:abstractNumId w:val="4"/>
  </w:num>
  <w:num w:numId="31" w16cid:durableId="539980915">
    <w:abstractNumId w:val="5"/>
  </w:num>
  <w:num w:numId="32" w16cid:durableId="30150653">
    <w:abstractNumId w:val="6"/>
  </w:num>
  <w:num w:numId="33" w16cid:durableId="734857596">
    <w:abstractNumId w:val="7"/>
  </w:num>
  <w:num w:numId="34" w16cid:durableId="2132282296">
    <w:abstractNumId w:val="9"/>
  </w:num>
  <w:num w:numId="35" w16cid:durableId="569967893">
    <w:abstractNumId w:val="0"/>
  </w:num>
  <w:num w:numId="36" w16cid:durableId="2086487892">
    <w:abstractNumId w:val="1"/>
  </w:num>
  <w:num w:numId="37" w16cid:durableId="226503682">
    <w:abstractNumId w:val="2"/>
  </w:num>
  <w:num w:numId="38" w16cid:durableId="56365403">
    <w:abstractNumId w:val="3"/>
  </w:num>
  <w:num w:numId="39" w16cid:durableId="176113977">
    <w:abstractNumId w:val="8"/>
  </w:num>
  <w:num w:numId="40" w16cid:durableId="1142380295">
    <w:abstractNumId w:val="4"/>
  </w:num>
  <w:num w:numId="41" w16cid:durableId="1812869001">
    <w:abstractNumId w:val="5"/>
  </w:num>
  <w:num w:numId="42" w16cid:durableId="1715813398">
    <w:abstractNumId w:val="6"/>
  </w:num>
  <w:num w:numId="43" w16cid:durableId="1252159958">
    <w:abstractNumId w:val="7"/>
  </w:num>
  <w:num w:numId="44" w16cid:durableId="428475498">
    <w:abstractNumId w:val="9"/>
  </w:num>
  <w:num w:numId="45" w16cid:durableId="1345400869">
    <w:abstractNumId w:val="0"/>
  </w:num>
  <w:num w:numId="46" w16cid:durableId="1161771737">
    <w:abstractNumId w:val="1"/>
  </w:num>
  <w:num w:numId="47" w16cid:durableId="480149073">
    <w:abstractNumId w:val="2"/>
  </w:num>
  <w:num w:numId="48" w16cid:durableId="540946968">
    <w:abstractNumId w:val="3"/>
  </w:num>
  <w:num w:numId="49" w16cid:durableId="1086881455">
    <w:abstractNumId w:val="8"/>
  </w:num>
  <w:num w:numId="50" w16cid:durableId="1197425872">
    <w:abstractNumId w:val="4"/>
  </w:num>
  <w:num w:numId="51" w16cid:durableId="2006933440">
    <w:abstractNumId w:val="5"/>
  </w:num>
  <w:num w:numId="52" w16cid:durableId="1186479749">
    <w:abstractNumId w:val="6"/>
  </w:num>
  <w:num w:numId="53" w16cid:durableId="867986538">
    <w:abstractNumId w:val="7"/>
  </w:num>
  <w:num w:numId="54" w16cid:durableId="529992342">
    <w:abstractNumId w:val="9"/>
  </w:num>
  <w:num w:numId="55" w16cid:durableId="1110667697">
    <w:abstractNumId w:val="0"/>
  </w:num>
  <w:num w:numId="56" w16cid:durableId="1887642917">
    <w:abstractNumId w:val="1"/>
  </w:num>
  <w:num w:numId="57" w16cid:durableId="1555314977">
    <w:abstractNumId w:val="2"/>
  </w:num>
  <w:num w:numId="58" w16cid:durableId="1625454283">
    <w:abstractNumId w:val="3"/>
  </w:num>
  <w:num w:numId="59" w16cid:durableId="1523593980">
    <w:abstractNumId w:val="8"/>
  </w:num>
  <w:num w:numId="60" w16cid:durableId="951715569">
    <w:abstractNumId w:val="4"/>
  </w:num>
  <w:num w:numId="61" w16cid:durableId="318734244">
    <w:abstractNumId w:val="5"/>
  </w:num>
  <w:num w:numId="62" w16cid:durableId="1368137174">
    <w:abstractNumId w:val="6"/>
  </w:num>
  <w:num w:numId="63" w16cid:durableId="1465851437">
    <w:abstractNumId w:val="7"/>
  </w:num>
  <w:num w:numId="64" w16cid:durableId="712272457">
    <w:abstractNumId w:val="9"/>
  </w:num>
  <w:num w:numId="65" w16cid:durableId="70389757">
    <w:abstractNumId w:val="0"/>
  </w:num>
  <w:num w:numId="66" w16cid:durableId="1189292390">
    <w:abstractNumId w:val="1"/>
  </w:num>
  <w:num w:numId="67" w16cid:durableId="2022002951">
    <w:abstractNumId w:val="2"/>
  </w:num>
  <w:num w:numId="68" w16cid:durableId="638152141">
    <w:abstractNumId w:val="3"/>
  </w:num>
  <w:num w:numId="69" w16cid:durableId="1374843056">
    <w:abstractNumId w:val="8"/>
  </w:num>
  <w:num w:numId="70" w16cid:durableId="1625888660">
    <w:abstractNumId w:val="4"/>
  </w:num>
  <w:num w:numId="71" w16cid:durableId="1327317523">
    <w:abstractNumId w:val="5"/>
  </w:num>
  <w:num w:numId="72" w16cid:durableId="357243732">
    <w:abstractNumId w:val="6"/>
  </w:num>
  <w:num w:numId="73" w16cid:durableId="1956323085">
    <w:abstractNumId w:val="7"/>
  </w:num>
  <w:num w:numId="74" w16cid:durableId="921178859">
    <w:abstractNumId w:val="9"/>
  </w:num>
  <w:num w:numId="75" w16cid:durableId="1340279628">
    <w:abstractNumId w:val="0"/>
  </w:num>
  <w:num w:numId="76" w16cid:durableId="1970361088">
    <w:abstractNumId w:val="1"/>
  </w:num>
  <w:num w:numId="77" w16cid:durableId="567570952">
    <w:abstractNumId w:val="2"/>
  </w:num>
  <w:num w:numId="78" w16cid:durableId="507906377">
    <w:abstractNumId w:val="3"/>
  </w:num>
  <w:num w:numId="79" w16cid:durableId="1466048513">
    <w:abstractNumId w:val="8"/>
  </w:num>
  <w:num w:numId="80" w16cid:durableId="1796413267">
    <w:abstractNumId w:val="4"/>
  </w:num>
  <w:num w:numId="81" w16cid:durableId="121312226">
    <w:abstractNumId w:val="5"/>
  </w:num>
  <w:num w:numId="82" w16cid:durableId="168756996">
    <w:abstractNumId w:val="6"/>
  </w:num>
  <w:num w:numId="83" w16cid:durableId="739718">
    <w:abstractNumId w:val="7"/>
  </w:num>
  <w:num w:numId="84" w16cid:durableId="52891276">
    <w:abstractNumId w:val="9"/>
  </w:num>
  <w:num w:numId="85" w16cid:durableId="1233731209">
    <w:abstractNumId w:val="0"/>
  </w:num>
  <w:num w:numId="86" w16cid:durableId="384649011">
    <w:abstractNumId w:val="1"/>
  </w:num>
  <w:num w:numId="87" w16cid:durableId="790053174">
    <w:abstractNumId w:val="2"/>
  </w:num>
  <w:num w:numId="88" w16cid:durableId="1413353094">
    <w:abstractNumId w:val="3"/>
  </w:num>
  <w:num w:numId="89" w16cid:durableId="552892464">
    <w:abstractNumId w:val="8"/>
  </w:num>
  <w:num w:numId="90" w16cid:durableId="1503548585">
    <w:abstractNumId w:val="4"/>
  </w:num>
  <w:num w:numId="91" w16cid:durableId="1497573979">
    <w:abstractNumId w:val="5"/>
  </w:num>
  <w:num w:numId="92" w16cid:durableId="1894384394">
    <w:abstractNumId w:val="6"/>
  </w:num>
  <w:num w:numId="93" w16cid:durableId="706880100">
    <w:abstractNumId w:val="7"/>
  </w:num>
  <w:num w:numId="94" w16cid:durableId="288708880">
    <w:abstractNumId w:val="9"/>
  </w:num>
  <w:num w:numId="95" w16cid:durableId="398210839">
    <w:abstractNumId w:val="0"/>
  </w:num>
  <w:num w:numId="96" w16cid:durableId="757562999">
    <w:abstractNumId w:val="1"/>
  </w:num>
  <w:num w:numId="97" w16cid:durableId="1564949310">
    <w:abstractNumId w:val="2"/>
  </w:num>
  <w:num w:numId="98" w16cid:durableId="805661031">
    <w:abstractNumId w:val="3"/>
  </w:num>
  <w:num w:numId="99" w16cid:durableId="390269292">
    <w:abstractNumId w:val="8"/>
  </w:num>
  <w:num w:numId="100" w16cid:durableId="1148932722">
    <w:abstractNumId w:val="4"/>
  </w:num>
  <w:num w:numId="101" w16cid:durableId="482161112">
    <w:abstractNumId w:val="5"/>
  </w:num>
  <w:num w:numId="102" w16cid:durableId="630094901">
    <w:abstractNumId w:val="6"/>
  </w:num>
  <w:num w:numId="103" w16cid:durableId="1081834598">
    <w:abstractNumId w:val="7"/>
  </w:num>
  <w:num w:numId="104" w16cid:durableId="212874060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727B"/>
    <w:rsid w:val="00040903"/>
    <w:rsid w:val="00040A9E"/>
    <w:rsid w:val="00042DBD"/>
    <w:rsid w:val="000448C8"/>
    <w:rsid w:val="00046479"/>
    <w:rsid w:val="00047F7C"/>
    <w:rsid w:val="00051418"/>
    <w:rsid w:val="000545CB"/>
    <w:rsid w:val="000709F4"/>
    <w:rsid w:val="00075847"/>
    <w:rsid w:val="00076600"/>
    <w:rsid w:val="00077EA9"/>
    <w:rsid w:val="000900D4"/>
    <w:rsid w:val="000A67A0"/>
    <w:rsid w:val="000C20B7"/>
    <w:rsid w:val="000D5B81"/>
    <w:rsid w:val="000E55B9"/>
    <w:rsid w:val="00113E7D"/>
    <w:rsid w:val="00137E9F"/>
    <w:rsid w:val="00140FE2"/>
    <w:rsid w:val="0014506D"/>
    <w:rsid w:val="0015662F"/>
    <w:rsid w:val="00163DB1"/>
    <w:rsid w:val="0016517D"/>
    <w:rsid w:val="00184A40"/>
    <w:rsid w:val="00195B7F"/>
    <w:rsid w:val="00197597"/>
    <w:rsid w:val="001B5127"/>
    <w:rsid w:val="001B6835"/>
    <w:rsid w:val="001C126D"/>
    <w:rsid w:val="001D0768"/>
    <w:rsid w:val="001D090E"/>
    <w:rsid w:val="002103E0"/>
    <w:rsid w:val="00212495"/>
    <w:rsid w:val="00212B6E"/>
    <w:rsid w:val="0021377C"/>
    <w:rsid w:val="002303D8"/>
    <w:rsid w:val="00230602"/>
    <w:rsid w:val="00237D40"/>
    <w:rsid w:val="00263AC9"/>
    <w:rsid w:val="00291237"/>
    <w:rsid w:val="00291290"/>
    <w:rsid w:val="002A2772"/>
    <w:rsid w:val="002A3343"/>
    <w:rsid w:val="002A636E"/>
    <w:rsid w:val="002B052A"/>
    <w:rsid w:val="002B204B"/>
    <w:rsid w:val="002B3754"/>
    <w:rsid w:val="002C4619"/>
    <w:rsid w:val="002D7D7C"/>
    <w:rsid w:val="002E55D5"/>
    <w:rsid w:val="00312CF3"/>
    <w:rsid w:val="00347FBD"/>
    <w:rsid w:val="0035230D"/>
    <w:rsid w:val="0036234B"/>
    <w:rsid w:val="0036280F"/>
    <w:rsid w:val="0038090E"/>
    <w:rsid w:val="00397878"/>
    <w:rsid w:val="003A6940"/>
    <w:rsid w:val="003B1661"/>
    <w:rsid w:val="003B2EC0"/>
    <w:rsid w:val="003B6391"/>
    <w:rsid w:val="003E55BD"/>
    <w:rsid w:val="003E5E15"/>
    <w:rsid w:val="003F421D"/>
    <w:rsid w:val="0042089A"/>
    <w:rsid w:val="00427B7F"/>
    <w:rsid w:val="00432494"/>
    <w:rsid w:val="00443CF3"/>
    <w:rsid w:val="00452B57"/>
    <w:rsid w:val="00484B67"/>
    <w:rsid w:val="0048545D"/>
    <w:rsid w:val="00490770"/>
    <w:rsid w:val="00493E13"/>
    <w:rsid w:val="00495F11"/>
    <w:rsid w:val="004A2EA0"/>
    <w:rsid w:val="004A53C1"/>
    <w:rsid w:val="004B65C4"/>
    <w:rsid w:val="004C1479"/>
    <w:rsid w:val="004C33D6"/>
    <w:rsid w:val="004C5982"/>
    <w:rsid w:val="004E2488"/>
    <w:rsid w:val="004E29B3"/>
    <w:rsid w:val="004E4C4D"/>
    <w:rsid w:val="004F32A7"/>
    <w:rsid w:val="004F3AC3"/>
    <w:rsid w:val="004F447D"/>
    <w:rsid w:val="005043B1"/>
    <w:rsid w:val="005076D6"/>
    <w:rsid w:val="00514493"/>
    <w:rsid w:val="00520EFD"/>
    <w:rsid w:val="00532972"/>
    <w:rsid w:val="00535CA6"/>
    <w:rsid w:val="00541CCA"/>
    <w:rsid w:val="00546BA8"/>
    <w:rsid w:val="00547E7B"/>
    <w:rsid w:val="0057037B"/>
    <w:rsid w:val="00590D07"/>
    <w:rsid w:val="00591DE3"/>
    <w:rsid w:val="005C28F3"/>
    <w:rsid w:val="005D398F"/>
    <w:rsid w:val="0060796A"/>
    <w:rsid w:val="00624AF5"/>
    <w:rsid w:val="00630058"/>
    <w:rsid w:val="0064379B"/>
    <w:rsid w:val="006B74D2"/>
    <w:rsid w:val="006E0378"/>
    <w:rsid w:val="0071416F"/>
    <w:rsid w:val="00717146"/>
    <w:rsid w:val="00784D58"/>
    <w:rsid w:val="007B0571"/>
    <w:rsid w:val="007B6ADE"/>
    <w:rsid w:val="007D4864"/>
    <w:rsid w:val="007E1DF3"/>
    <w:rsid w:val="007E61CE"/>
    <w:rsid w:val="00804EC5"/>
    <w:rsid w:val="00813458"/>
    <w:rsid w:val="00835EC9"/>
    <w:rsid w:val="008415F3"/>
    <w:rsid w:val="00852C80"/>
    <w:rsid w:val="00855D11"/>
    <w:rsid w:val="0088351E"/>
    <w:rsid w:val="00896A05"/>
    <w:rsid w:val="008B36B3"/>
    <w:rsid w:val="008D6863"/>
    <w:rsid w:val="008E2312"/>
    <w:rsid w:val="008E472C"/>
    <w:rsid w:val="00900993"/>
    <w:rsid w:val="00952440"/>
    <w:rsid w:val="00963C6E"/>
    <w:rsid w:val="00965DD4"/>
    <w:rsid w:val="00967807"/>
    <w:rsid w:val="00984DFF"/>
    <w:rsid w:val="0099081B"/>
    <w:rsid w:val="009A6120"/>
    <w:rsid w:val="009A6F35"/>
    <w:rsid w:val="009B7891"/>
    <w:rsid w:val="009C694A"/>
    <w:rsid w:val="009D5663"/>
    <w:rsid w:val="00A025FE"/>
    <w:rsid w:val="00A20C73"/>
    <w:rsid w:val="00A3434B"/>
    <w:rsid w:val="00A762C1"/>
    <w:rsid w:val="00A84421"/>
    <w:rsid w:val="00AA0F39"/>
    <w:rsid w:val="00AA62AB"/>
    <w:rsid w:val="00AD0F7A"/>
    <w:rsid w:val="00AD38B7"/>
    <w:rsid w:val="00AD6B78"/>
    <w:rsid w:val="00AF0978"/>
    <w:rsid w:val="00AF54F3"/>
    <w:rsid w:val="00B22AF7"/>
    <w:rsid w:val="00B3580B"/>
    <w:rsid w:val="00B64A3C"/>
    <w:rsid w:val="00B71132"/>
    <w:rsid w:val="00B73D40"/>
    <w:rsid w:val="00B86A00"/>
    <w:rsid w:val="00B86B75"/>
    <w:rsid w:val="00B86F39"/>
    <w:rsid w:val="00B9164D"/>
    <w:rsid w:val="00B96B27"/>
    <w:rsid w:val="00BA2056"/>
    <w:rsid w:val="00BA35C4"/>
    <w:rsid w:val="00BA505A"/>
    <w:rsid w:val="00BA5095"/>
    <w:rsid w:val="00BC1CD5"/>
    <w:rsid w:val="00BC48D5"/>
    <w:rsid w:val="00BE14F8"/>
    <w:rsid w:val="00BE6B84"/>
    <w:rsid w:val="00BF34E2"/>
    <w:rsid w:val="00BF557A"/>
    <w:rsid w:val="00C31362"/>
    <w:rsid w:val="00C34D09"/>
    <w:rsid w:val="00C36279"/>
    <w:rsid w:val="00C40751"/>
    <w:rsid w:val="00C627E3"/>
    <w:rsid w:val="00C67801"/>
    <w:rsid w:val="00C764D4"/>
    <w:rsid w:val="00C76FCD"/>
    <w:rsid w:val="00C87477"/>
    <w:rsid w:val="00C90EC7"/>
    <w:rsid w:val="00CA4579"/>
    <w:rsid w:val="00CA4CB0"/>
    <w:rsid w:val="00CF167B"/>
    <w:rsid w:val="00CF36A4"/>
    <w:rsid w:val="00D12AAE"/>
    <w:rsid w:val="00D20739"/>
    <w:rsid w:val="00D3491E"/>
    <w:rsid w:val="00D63515"/>
    <w:rsid w:val="00D65CB3"/>
    <w:rsid w:val="00D9582A"/>
    <w:rsid w:val="00DA2792"/>
    <w:rsid w:val="00DD07C8"/>
    <w:rsid w:val="00DD3129"/>
    <w:rsid w:val="00DE04AF"/>
    <w:rsid w:val="00DF4AA5"/>
    <w:rsid w:val="00DF5401"/>
    <w:rsid w:val="00DF6366"/>
    <w:rsid w:val="00E06FD0"/>
    <w:rsid w:val="00E142DB"/>
    <w:rsid w:val="00E315A3"/>
    <w:rsid w:val="00E33665"/>
    <w:rsid w:val="00E3660D"/>
    <w:rsid w:val="00E56BA9"/>
    <w:rsid w:val="00EA3A75"/>
    <w:rsid w:val="00EB391C"/>
    <w:rsid w:val="00EC3225"/>
    <w:rsid w:val="00EE15CA"/>
    <w:rsid w:val="00EF7BCB"/>
    <w:rsid w:val="00F2751E"/>
    <w:rsid w:val="00F36151"/>
    <w:rsid w:val="00F5129C"/>
    <w:rsid w:val="00F71303"/>
    <w:rsid w:val="00F76718"/>
    <w:rsid w:val="00F83289"/>
    <w:rsid w:val="00F862E4"/>
    <w:rsid w:val="00F97BAE"/>
    <w:rsid w:val="00FA5007"/>
    <w:rsid w:val="00FC54D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08567"/>
  <w15:docId w15:val="{64F5E99A-73FA-E441-BD16-5700C9A8F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93368"/>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9611D7"/>
    <w:pPr>
      <w:keepNext/>
      <w:keepLines/>
      <w:spacing w:before="200" w:after="0"/>
      <w:outlineLvl w:val="1"/>
    </w:pPr>
    <w:rPr>
      <w:rFonts w:ascii="Times New Roman" w:eastAsiaTheme="majorEastAsia" w:hAnsi="Times New Roman" w:cstheme="majorBidi"/>
      <w:bCs/>
      <w:i/>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3368"/>
    <w:pPr>
      <w:spacing w:before="180" w:after="180"/>
    </w:pPr>
    <w:rPr>
      <w:rFonts w:ascii="Times New Roman" w:hAnsi="Times New Roman"/>
    </w:rPr>
  </w:style>
  <w:style w:type="paragraph" w:customStyle="1" w:styleId="FirstParagraph">
    <w:name w:val="First Paragraph"/>
    <w:basedOn w:val="BodyText"/>
    <w:next w:val="BodyText"/>
    <w:qFormat/>
    <w:rsid w:val="00393368"/>
  </w:style>
  <w:style w:type="paragraph" w:customStyle="1" w:styleId="Compact">
    <w:name w:val="Compact"/>
    <w:basedOn w:val="BodyText"/>
    <w:qFormat/>
    <w:pPr>
      <w:spacing w:before="36" w:after="36"/>
    </w:pPr>
  </w:style>
  <w:style w:type="paragraph" w:styleId="Title">
    <w:name w:val="Title"/>
    <w:basedOn w:val="Normal"/>
    <w:next w:val="BodyText"/>
    <w:qFormat/>
    <w:rsid w:val="00393368"/>
    <w:pPr>
      <w:keepNext/>
      <w:keepLines/>
      <w:spacing w:before="480" w:after="240"/>
      <w:jc w:val="center"/>
    </w:pPr>
    <w:rPr>
      <w:rFonts w:ascii="Palatino" w:eastAsiaTheme="majorEastAsia" w:hAnsi="Palatino"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93368"/>
    <w:pPr>
      <w:keepNext/>
      <w:keepLines/>
      <w:jc w:val="center"/>
    </w:pPr>
    <w:rPr>
      <w:rFonts w:ascii="Arial" w:hAnsi="Arial"/>
    </w:rPr>
  </w:style>
  <w:style w:type="paragraph" w:styleId="Date">
    <w:name w:val="Date"/>
    <w:next w:val="BodyText"/>
    <w:qFormat/>
    <w:rsid w:val="00393368"/>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393368"/>
    <w:rPr>
      <w:rFonts w:ascii="Times New Roman" w:hAnsi="Times New Roman"/>
    </w:rPr>
  </w:style>
  <w:style w:type="paragraph" w:styleId="BalloonText">
    <w:name w:val="Balloon Text"/>
    <w:basedOn w:val="Normal"/>
    <w:link w:val="BalloonTextChar"/>
    <w:semiHidden/>
    <w:unhideWhenUsed/>
    <w:rsid w:val="006B74D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B74D2"/>
    <w:rPr>
      <w:rFonts w:ascii="Times New Roman" w:hAnsi="Times New Roman" w:cs="Times New Roman"/>
      <w:sz w:val="18"/>
      <w:szCs w:val="18"/>
    </w:rPr>
  </w:style>
  <w:style w:type="character" w:styleId="PlaceholderText">
    <w:name w:val="Placeholder Text"/>
    <w:basedOn w:val="DefaultParagraphFont"/>
    <w:semiHidden/>
    <w:rsid w:val="006B74D2"/>
    <w:rPr>
      <w:color w:val="808080"/>
    </w:rPr>
  </w:style>
  <w:style w:type="paragraph" w:customStyle="1" w:styleId="Thesissubheading">
    <w:name w:val="Thesis subheading"/>
    <w:basedOn w:val="Heading2"/>
    <w:qFormat/>
    <w:rsid w:val="00140FE2"/>
    <w:pPr>
      <w:spacing w:before="40"/>
    </w:pPr>
    <w:rPr>
      <w:bCs w:val="0"/>
      <w:color w:val="000000" w:themeColor="text1"/>
      <w:sz w:val="26"/>
      <w:szCs w:val="26"/>
      <w:lang w:val="en-GB"/>
    </w:rPr>
  </w:style>
  <w:style w:type="character" w:styleId="CommentReference">
    <w:name w:val="annotation reference"/>
    <w:basedOn w:val="DefaultParagraphFont"/>
    <w:uiPriority w:val="99"/>
    <w:semiHidden/>
    <w:unhideWhenUsed/>
    <w:rsid w:val="00900993"/>
    <w:rPr>
      <w:sz w:val="16"/>
      <w:szCs w:val="16"/>
    </w:rPr>
  </w:style>
  <w:style w:type="paragraph" w:styleId="CommentText">
    <w:name w:val="annotation text"/>
    <w:basedOn w:val="Normal"/>
    <w:link w:val="CommentTextChar"/>
    <w:uiPriority w:val="99"/>
    <w:semiHidden/>
    <w:unhideWhenUsed/>
    <w:rsid w:val="00900993"/>
    <w:pPr>
      <w:spacing w:after="0"/>
    </w:pPr>
    <w:rPr>
      <w:rFonts w:ascii="Times New Roman" w:hAnsi="Times New Roman"/>
      <w:sz w:val="20"/>
      <w:szCs w:val="20"/>
      <w:lang w:val="en-GB"/>
    </w:rPr>
  </w:style>
  <w:style w:type="character" w:customStyle="1" w:styleId="CommentTextChar">
    <w:name w:val="Comment Text Char"/>
    <w:basedOn w:val="DefaultParagraphFont"/>
    <w:link w:val="CommentText"/>
    <w:uiPriority w:val="99"/>
    <w:semiHidden/>
    <w:rsid w:val="00900993"/>
    <w:rPr>
      <w:rFonts w:ascii="Times New Roman" w:hAnsi="Times New Roman"/>
      <w:sz w:val="20"/>
      <w:szCs w:val="20"/>
      <w:lang w:val="en-GB"/>
    </w:rPr>
  </w:style>
  <w:style w:type="paragraph" w:styleId="CommentSubject">
    <w:name w:val="annotation subject"/>
    <w:basedOn w:val="CommentText"/>
    <w:next w:val="CommentText"/>
    <w:link w:val="CommentSubjectChar"/>
    <w:semiHidden/>
    <w:unhideWhenUsed/>
    <w:rsid w:val="00493E13"/>
    <w:pPr>
      <w:spacing w:after="200"/>
    </w:pPr>
    <w:rPr>
      <w:rFonts w:asciiTheme="minorHAnsi" w:hAnsiTheme="minorHAnsi"/>
      <w:b/>
      <w:bCs/>
      <w:lang w:val="en-US"/>
    </w:rPr>
  </w:style>
  <w:style w:type="character" w:customStyle="1" w:styleId="CommentSubjectChar">
    <w:name w:val="Comment Subject Char"/>
    <w:basedOn w:val="CommentTextChar"/>
    <w:link w:val="CommentSubject"/>
    <w:semiHidden/>
    <w:rsid w:val="00493E13"/>
    <w:rPr>
      <w:rFonts w:ascii="Times New Roman" w:hAnsi="Times New Roman"/>
      <w:b/>
      <w:bCs/>
      <w:sz w:val="20"/>
      <w:szCs w:val="20"/>
      <w:lang w:val="en-GB"/>
    </w:rPr>
  </w:style>
  <w:style w:type="paragraph" w:styleId="Revision">
    <w:name w:val="Revision"/>
    <w:hidden/>
    <w:semiHidden/>
    <w:rsid w:val="00B22AF7"/>
    <w:pPr>
      <w:spacing w:after="0"/>
    </w:pPr>
  </w:style>
  <w:style w:type="character" w:styleId="LineNumber">
    <w:name w:val="line number"/>
    <w:basedOn w:val="DefaultParagraphFont"/>
    <w:semiHidden/>
    <w:unhideWhenUsed/>
    <w:rsid w:val="009A6120"/>
  </w:style>
  <w:style w:type="paragraph" w:styleId="Footer">
    <w:name w:val="footer"/>
    <w:basedOn w:val="Normal"/>
    <w:link w:val="FooterChar"/>
    <w:unhideWhenUsed/>
    <w:rsid w:val="009A6120"/>
    <w:pPr>
      <w:tabs>
        <w:tab w:val="center" w:pos="4680"/>
        <w:tab w:val="right" w:pos="9360"/>
      </w:tabs>
      <w:spacing w:after="0"/>
    </w:pPr>
  </w:style>
  <w:style w:type="character" w:customStyle="1" w:styleId="FooterChar">
    <w:name w:val="Footer Char"/>
    <w:basedOn w:val="DefaultParagraphFont"/>
    <w:link w:val="Footer"/>
    <w:rsid w:val="009A6120"/>
  </w:style>
  <w:style w:type="character" w:styleId="PageNumber">
    <w:name w:val="page number"/>
    <w:basedOn w:val="DefaultParagraphFont"/>
    <w:semiHidden/>
    <w:unhideWhenUsed/>
    <w:rsid w:val="009A6120"/>
  </w:style>
  <w:style w:type="paragraph" w:customStyle="1" w:styleId="FigureorTabletext">
    <w:name w:val="Figure or Table text"/>
    <w:basedOn w:val="Normal"/>
    <w:link w:val="FigureorTabletextChar"/>
    <w:qFormat/>
    <w:rsid w:val="00AA62AB"/>
    <w:pPr>
      <w:spacing w:after="0" w:line="276" w:lineRule="auto"/>
      <w:contextualSpacing/>
    </w:pPr>
    <w:rPr>
      <w:rFonts w:ascii="Avenir Book" w:eastAsia="Times New Roman" w:hAnsi="Avenir Book" w:cs="Times New Roman"/>
      <w:bCs/>
      <w:lang w:val="en-AU"/>
    </w:rPr>
  </w:style>
  <w:style w:type="character" w:customStyle="1" w:styleId="FigureorTabletextChar">
    <w:name w:val="Figure or Table text Char"/>
    <w:basedOn w:val="DefaultParagraphFont"/>
    <w:link w:val="FigureorTabletext"/>
    <w:rsid w:val="00AA62AB"/>
    <w:rPr>
      <w:rFonts w:ascii="Avenir Book" w:eastAsia="Times New Roman" w:hAnsi="Avenir Book" w:cs="Times New Roman"/>
      <w:bCs/>
      <w:lang w:val="en-AU"/>
    </w:rPr>
  </w:style>
  <w:style w:type="paragraph" w:customStyle="1" w:styleId="AppendixFigureTableHeader">
    <w:name w:val="Appendix Figure/Table Header"/>
    <w:basedOn w:val="FigureorTabletext"/>
    <w:link w:val="AppendixFigureTableHeaderChar"/>
    <w:qFormat/>
    <w:rsid w:val="00AA62AB"/>
    <w:rPr>
      <w:b/>
      <w:bCs w:val="0"/>
    </w:rPr>
  </w:style>
  <w:style w:type="character" w:customStyle="1" w:styleId="AppendixFigureTableHeaderChar">
    <w:name w:val="Appendix Figure/Table Header Char"/>
    <w:basedOn w:val="DefaultParagraphFont"/>
    <w:link w:val="AppendixFigureTableHeader"/>
    <w:rsid w:val="00AA62AB"/>
    <w:rPr>
      <w:rFonts w:ascii="Avenir Book" w:eastAsia="Times New Roman" w:hAnsi="Avenir Book" w:cs="Times New Roman"/>
      <w:b/>
      <w:lang w:val="en-AU"/>
    </w:rPr>
  </w:style>
  <w:style w:type="table" w:customStyle="1" w:styleId="Table1">
    <w:name w:val="Table1"/>
    <w:semiHidden/>
    <w:unhideWhenUsed/>
    <w:qFormat/>
    <w:rsid w:val="00AA62AB"/>
    <w:tblPr>
      <w:tblInd w:w="0" w:type="dxa"/>
      <w:tblCellMar>
        <w:top w:w="0" w:type="dxa"/>
        <w:left w:w="108" w:type="dxa"/>
        <w:bottom w:w="0" w:type="dxa"/>
        <w:right w:w="108" w:type="dxa"/>
      </w:tblCellMar>
    </w:tblPr>
  </w:style>
  <w:style w:type="table" w:customStyle="1" w:styleId="Table2">
    <w:name w:val="Table2"/>
    <w:semiHidden/>
    <w:unhideWhenUsed/>
    <w:qFormat/>
    <w:rsid w:val="0071416F"/>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3">
    <w:name w:val="Table3"/>
    <w:semiHidden/>
    <w:unhideWhenUsed/>
    <w:qFormat/>
    <w:rsid w:val="00397878"/>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6803">
      <w:bodyDiv w:val="1"/>
      <w:marLeft w:val="0"/>
      <w:marRight w:val="0"/>
      <w:marTop w:val="0"/>
      <w:marBottom w:val="0"/>
      <w:divBdr>
        <w:top w:val="none" w:sz="0" w:space="0" w:color="auto"/>
        <w:left w:val="none" w:sz="0" w:space="0" w:color="auto"/>
        <w:bottom w:val="none" w:sz="0" w:space="0" w:color="auto"/>
        <w:right w:val="none" w:sz="0" w:space="0" w:color="auto"/>
      </w:divBdr>
    </w:div>
    <w:div w:id="130249321">
      <w:bodyDiv w:val="1"/>
      <w:marLeft w:val="0"/>
      <w:marRight w:val="0"/>
      <w:marTop w:val="0"/>
      <w:marBottom w:val="0"/>
      <w:divBdr>
        <w:top w:val="none" w:sz="0" w:space="0" w:color="auto"/>
        <w:left w:val="none" w:sz="0" w:space="0" w:color="auto"/>
        <w:bottom w:val="none" w:sz="0" w:space="0" w:color="auto"/>
        <w:right w:val="none" w:sz="0" w:space="0" w:color="auto"/>
      </w:divBdr>
    </w:div>
    <w:div w:id="364135318">
      <w:bodyDiv w:val="1"/>
      <w:marLeft w:val="0"/>
      <w:marRight w:val="0"/>
      <w:marTop w:val="0"/>
      <w:marBottom w:val="0"/>
      <w:divBdr>
        <w:top w:val="none" w:sz="0" w:space="0" w:color="auto"/>
        <w:left w:val="none" w:sz="0" w:space="0" w:color="auto"/>
        <w:bottom w:val="none" w:sz="0" w:space="0" w:color="auto"/>
        <w:right w:val="none" w:sz="0" w:space="0" w:color="auto"/>
      </w:divBdr>
    </w:div>
    <w:div w:id="438599196">
      <w:bodyDiv w:val="1"/>
      <w:marLeft w:val="0"/>
      <w:marRight w:val="0"/>
      <w:marTop w:val="0"/>
      <w:marBottom w:val="0"/>
      <w:divBdr>
        <w:top w:val="none" w:sz="0" w:space="0" w:color="auto"/>
        <w:left w:val="none" w:sz="0" w:space="0" w:color="auto"/>
        <w:bottom w:val="none" w:sz="0" w:space="0" w:color="auto"/>
        <w:right w:val="none" w:sz="0" w:space="0" w:color="auto"/>
      </w:divBdr>
    </w:div>
    <w:div w:id="1001661088">
      <w:bodyDiv w:val="1"/>
      <w:marLeft w:val="0"/>
      <w:marRight w:val="0"/>
      <w:marTop w:val="0"/>
      <w:marBottom w:val="0"/>
      <w:divBdr>
        <w:top w:val="none" w:sz="0" w:space="0" w:color="auto"/>
        <w:left w:val="none" w:sz="0" w:space="0" w:color="auto"/>
        <w:bottom w:val="none" w:sz="0" w:space="0" w:color="auto"/>
        <w:right w:val="none" w:sz="0" w:space="0" w:color="auto"/>
      </w:divBdr>
    </w:div>
    <w:div w:id="1073704138">
      <w:bodyDiv w:val="1"/>
      <w:marLeft w:val="0"/>
      <w:marRight w:val="0"/>
      <w:marTop w:val="0"/>
      <w:marBottom w:val="0"/>
      <w:divBdr>
        <w:top w:val="none" w:sz="0" w:space="0" w:color="auto"/>
        <w:left w:val="none" w:sz="0" w:space="0" w:color="auto"/>
        <w:bottom w:val="none" w:sz="0" w:space="0" w:color="auto"/>
        <w:right w:val="none" w:sz="0" w:space="0" w:color="auto"/>
      </w:divBdr>
    </w:div>
    <w:div w:id="1469124118">
      <w:bodyDiv w:val="1"/>
      <w:marLeft w:val="0"/>
      <w:marRight w:val="0"/>
      <w:marTop w:val="0"/>
      <w:marBottom w:val="0"/>
      <w:divBdr>
        <w:top w:val="none" w:sz="0" w:space="0" w:color="auto"/>
        <w:left w:val="none" w:sz="0" w:space="0" w:color="auto"/>
        <w:bottom w:val="none" w:sz="0" w:space="0" w:color="auto"/>
        <w:right w:val="none" w:sz="0" w:space="0" w:color="auto"/>
      </w:divBdr>
    </w:div>
    <w:div w:id="1602881712">
      <w:bodyDiv w:val="1"/>
      <w:marLeft w:val="0"/>
      <w:marRight w:val="0"/>
      <w:marTop w:val="0"/>
      <w:marBottom w:val="0"/>
      <w:divBdr>
        <w:top w:val="none" w:sz="0" w:space="0" w:color="auto"/>
        <w:left w:val="none" w:sz="0" w:space="0" w:color="auto"/>
        <w:bottom w:val="none" w:sz="0" w:space="0" w:color="auto"/>
        <w:right w:val="none" w:sz="0" w:space="0" w:color="auto"/>
      </w:divBdr>
    </w:div>
    <w:div w:id="1677342602">
      <w:bodyDiv w:val="1"/>
      <w:marLeft w:val="0"/>
      <w:marRight w:val="0"/>
      <w:marTop w:val="0"/>
      <w:marBottom w:val="0"/>
      <w:divBdr>
        <w:top w:val="none" w:sz="0" w:space="0" w:color="auto"/>
        <w:left w:val="none" w:sz="0" w:space="0" w:color="auto"/>
        <w:bottom w:val="none" w:sz="0" w:space="0" w:color="auto"/>
        <w:right w:val="none" w:sz="0" w:space="0" w:color="auto"/>
      </w:divBdr>
    </w:div>
    <w:div w:id="1794902482">
      <w:bodyDiv w:val="1"/>
      <w:marLeft w:val="0"/>
      <w:marRight w:val="0"/>
      <w:marTop w:val="0"/>
      <w:marBottom w:val="0"/>
      <w:divBdr>
        <w:top w:val="none" w:sz="0" w:space="0" w:color="auto"/>
        <w:left w:val="none" w:sz="0" w:space="0" w:color="auto"/>
        <w:bottom w:val="none" w:sz="0" w:space="0" w:color="auto"/>
        <w:right w:val="none" w:sz="0" w:space="0" w:color="auto"/>
      </w:divBdr>
    </w:div>
    <w:div w:id="1809588396">
      <w:bodyDiv w:val="1"/>
      <w:marLeft w:val="0"/>
      <w:marRight w:val="0"/>
      <w:marTop w:val="0"/>
      <w:marBottom w:val="0"/>
      <w:divBdr>
        <w:top w:val="none" w:sz="0" w:space="0" w:color="auto"/>
        <w:left w:val="none" w:sz="0" w:space="0" w:color="auto"/>
        <w:bottom w:val="none" w:sz="0" w:space="0" w:color="auto"/>
        <w:right w:val="none" w:sz="0" w:space="0" w:color="auto"/>
      </w:divBdr>
    </w:div>
    <w:div w:id="18757314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13</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ESM text for ldeli growth</vt:lpstr>
    </vt:vector>
  </TitlesOfParts>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text for ldeli growth</dc:title>
  <dc:creator>Fonti Kar</dc:creator>
  <cp:keywords/>
  <cp:lastModifiedBy>Daniel Noble</cp:lastModifiedBy>
  <cp:revision>160</cp:revision>
  <dcterms:created xsi:type="dcterms:W3CDTF">2020-06-11T07:52:00Z</dcterms:created>
  <dcterms:modified xsi:type="dcterms:W3CDTF">2023-09-04T01:20:00Z</dcterms:modified>
</cp:coreProperties>
</file>