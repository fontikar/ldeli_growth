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EF36" w14:textId="51249237" w:rsidR="00FE606F" w:rsidRDefault="00665FC8" w:rsidP="00841599">
      <w:pPr>
        <w:pStyle w:val="Heading1"/>
        <w:contextualSpacing/>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156FFCDF" w:rsidR="00A248E1" w:rsidRPr="00B0332F" w:rsidRDefault="00A248E1" w:rsidP="00841599">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xml:space="preserve">, </w:t>
      </w:r>
      <w:del w:id="0" w:author="Daniel Noble" w:date="2023-06-23T11:20:00Z">
        <w:r w:rsidR="000E13AB" w:rsidDel="00004B06">
          <w:rPr>
            <w:lang w:val="en-AU"/>
          </w:rPr>
          <w:delText>Scott Keogh</w:delText>
        </w:r>
        <w:r w:rsidR="000E13AB" w:rsidDel="00004B06">
          <w:rPr>
            <w:vertAlign w:val="superscript"/>
            <w:lang w:val="en-AU"/>
          </w:rPr>
          <w:delText>3</w:delText>
        </w:r>
        <w:r w:rsidR="000E13AB" w:rsidDel="00004B06">
          <w:rPr>
            <w:lang w:val="en-AU"/>
          </w:rPr>
          <w:delText xml:space="preserve">, </w:delText>
        </w:r>
      </w:del>
      <w:r w:rsidRPr="00B0332F">
        <w:rPr>
          <w:lang w:val="en-AU"/>
        </w:rPr>
        <w:t>Daniel W.A. Noble</w:t>
      </w:r>
      <w:r w:rsidR="006D0B22">
        <w:rPr>
          <w:vertAlign w:val="superscript"/>
          <w:lang w:val="en-AU"/>
        </w:rPr>
        <w:t>1,</w:t>
      </w:r>
      <w:r>
        <w:rPr>
          <w:vertAlign w:val="superscript"/>
          <w:lang w:val="en-AU"/>
        </w:rPr>
        <w:t>3</w:t>
      </w:r>
    </w:p>
    <w:p w14:paraId="30DE0692" w14:textId="77777777" w:rsidR="00A248E1" w:rsidRPr="00B0332F" w:rsidRDefault="00A248E1" w:rsidP="00841599">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841599">
      <w:pPr>
        <w:ind w:left="284" w:hanging="284"/>
        <w:contextualSpacing/>
      </w:pPr>
      <w:r w:rsidRPr="00B0332F">
        <w:rPr>
          <w:lang w:val="en-AU"/>
        </w:rPr>
        <w:t xml:space="preserve">2 </w:t>
      </w:r>
      <w:r w:rsidRPr="00B0332F">
        <w:rPr>
          <w:i/>
        </w:rPr>
        <w:t xml:space="preserve">Diabetes and Metabolism Division, </w:t>
      </w:r>
      <w:proofErr w:type="spellStart"/>
      <w:r w:rsidRPr="00B0332F">
        <w:rPr>
          <w:i/>
        </w:rPr>
        <w:t>Garvan</w:t>
      </w:r>
      <w:proofErr w:type="spellEnd"/>
      <w:r w:rsidRPr="00B0332F">
        <w:rPr>
          <w:i/>
        </w:rPr>
        <w:t xml:space="preserve"> Institute of Medical Research, 384 Victoria Street, Darlinghurst, Sydney, NSW 2010, Australia</w:t>
      </w:r>
    </w:p>
    <w:p w14:paraId="58F2B126" w14:textId="74E39B0E" w:rsidR="00A248E1" w:rsidRPr="00B0332F" w:rsidRDefault="006D0B22" w:rsidP="00841599">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841599">
      <w:pPr>
        <w:contextualSpacing/>
        <w:rPr>
          <w:lang w:val="en-AU"/>
        </w:rPr>
      </w:pPr>
    </w:p>
    <w:p w14:paraId="43876612" w14:textId="38C68F19" w:rsidR="00A248E1" w:rsidRPr="00B0332F" w:rsidRDefault="00A248E1" w:rsidP="00841599">
      <w:pPr>
        <w:contextualSpacing/>
        <w:rPr>
          <w:lang w:val="en-AU"/>
        </w:rPr>
      </w:pPr>
      <w:r w:rsidRPr="00B0332F">
        <w:rPr>
          <w:lang w:val="en-AU"/>
        </w:rPr>
        <w:t xml:space="preserve">Corresponding author: </w:t>
      </w:r>
      <w:del w:id="1" w:author="Daniel Noble" w:date="2023-06-23T09:56:00Z">
        <w:r w:rsidRPr="00B0332F" w:rsidDel="00914DBA">
          <w:rPr>
            <w:lang w:val="en-AU"/>
          </w:rPr>
          <w:delText>Fonti Kar</w:delText>
        </w:r>
      </w:del>
      <w:ins w:id="2" w:author="Daniel Noble" w:date="2023-06-23T09:56:00Z">
        <w:r w:rsidR="00914DBA">
          <w:rPr>
            <w:lang w:val="en-AU"/>
          </w:rPr>
          <w:t>Daniel Noble</w:t>
        </w:r>
      </w:ins>
    </w:p>
    <w:p w14:paraId="3C639B94" w14:textId="1890403B" w:rsidR="00A248E1" w:rsidRPr="00B0332F" w:rsidRDefault="00A248E1" w:rsidP="00841599">
      <w:pPr>
        <w:contextualSpacing/>
        <w:rPr>
          <w:lang w:val="en-AU"/>
        </w:rPr>
      </w:pPr>
      <w:r w:rsidRPr="00B0332F">
        <w:rPr>
          <w:lang w:val="en-AU"/>
        </w:rPr>
        <w:t xml:space="preserve">Correspondence email: </w:t>
      </w:r>
      <w:del w:id="3" w:author="Daniel Noble" w:date="2023-06-23T09:56:00Z">
        <w:r w:rsidR="006566F2" w:rsidDel="00914DBA">
          <w:fldChar w:fldCharType="begin"/>
        </w:r>
        <w:r w:rsidR="006566F2" w:rsidDel="00914DBA">
          <w:delInstrText>HYPERLINK "mailto:fonti.kar@gmail.com"</w:delInstrText>
        </w:r>
        <w:r w:rsidR="006566F2" w:rsidDel="00914DBA">
          <w:fldChar w:fldCharType="separate"/>
        </w:r>
        <w:r w:rsidRPr="00B0332F" w:rsidDel="00914DBA">
          <w:rPr>
            <w:rStyle w:val="Hyperlink"/>
            <w:lang w:val="en-AU"/>
          </w:rPr>
          <w:delText>fonti.kar@gmail.com</w:delText>
        </w:r>
        <w:r w:rsidR="006566F2" w:rsidDel="00914DBA">
          <w:rPr>
            <w:rStyle w:val="Hyperlink"/>
            <w:lang w:val="en-AU"/>
          </w:rPr>
          <w:fldChar w:fldCharType="end"/>
        </w:r>
      </w:del>
      <w:ins w:id="4" w:author="Daniel Noble" w:date="2023-06-23T09:56:00Z">
        <w:r w:rsidR="00914DBA">
          <w:fldChar w:fldCharType="begin"/>
        </w:r>
        <w:r w:rsidR="00914DBA">
          <w:instrText>HYPERLINK "mailto:fonti.kar@gmail.com"</w:instrText>
        </w:r>
        <w:r w:rsidR="00914DBA">
          <w:fldChar w:fldCharType="separate"/>
        </w:r>
        <w:r w:rsidR="00914DBA">
          <w:rPr>
            <w:rStyle w:val="Hyperlink"/>
            <w:lang w:val="en-AU"/>
          </w:rPr>
          <w:t>daniel.noble@anu.edu.au</w:t>
        </w:r>
        <w:r w:rsidR="00914DBA">
          <w:rPr>
            <w:rStyle w:val="Hyperlink"/>
            <w:lang w:val="en-AU"/>
          </w:rPr>
          <w:fldChar w:fldCharType="end"/>
        </w:r>
      </w:ins>
    </w:p>
    <w:p w14:paraId="01A2FEBD" w14:textId="77777777" w:rsidR="00A248E1" w:rsidRDefault="00A248E1" w:rsidP="00841599">
      <w:pPr>
        <w:pStyle w:val="Thesisnormal"/>
        <w:contextualSpacing/>
      </w:pPr>
    </w:p>
    <w:p w14:paraId="31722DEC" w14:textId="1F0AEFEC" w:rsidR="00FE606F" w:rsidRDefault="00FE606F" w:rsidP="00841599">
      <w:pPr>
        <w:pStyle w:val="Heading1"/>
        <w:contextualSpacing/>
      </w:pPr>
      <w:r>
        <w:t>Abstract</w:t>
      </w:r>
    </w:p>
    <w:p w14:paraId="0B6306EE" w14:textId="7B5C3409" w:rsidR="003215AA" w:rsidRDefault="00B2563C" w:rsidP="00841599">
      <w:pPr>
        <w:contextualSpacing/>
      </w:pPr>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w:t>
      </w:r>
      <w:del w:id="5" w:author="Daniel Noble" w:date="2023-06-23T10:40:00Z">
        <w:r w:rsidR="00E33E9B" w:rsidDel="006F2611">
          <w:delText xml:space="preserve">a </w:delText>
        </w:r>
      </w:del>
      <w:ins w:id="6" w:author="Daniel Noble" w:date="2023-06-23T10:40:00Z">
        <w:r w:rsidR="006F2611">
          <w:t xml:space="preserve">consistently </w:t>
        </w:r>
      </w:ins>
      <w:r w:rsidR="00E33E9B">
        <w:t xml:space="preserve">higher mass </w:t>
      </w:r>
      <w:ins w:id="7" w:author="Daniel Noble" w:date="2023-06-23T10:40:00Z">
        <w:r w:rsidR="006F2611">
          <w:t xml:space="preserve">across development </w:t>
        </w:r>
      </w:ins>
      <w:r w:rsidR="00E33E9B">
        <w:t xml:space="preserve">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w:t>
      </w:r>
      <w:proofErr w:type="gramStart"/>
      <w:r w:rsidR="00385F73">
        <w:t>effects</w:t>
      </w:r>
      <w:proofErr w:type="gramEnd"/>
      <w:r w:rsidR="00385F73">
        <w:t xml:space="preserve"> </w:t>
      </w:r>
      <w:r>
        <w:t xml:space="preserve">and heritability </w:t>
      </w:r>
      <w:r w:rsidR="00385F73">
        <w:t xml:space="preserve">were higher in hot developmental temperature treatment, however these differences were not statistically significant. </w:t>
      </w:r>
      <w:r w:rsidR="00DA3EC8">
        <w:t>Heritability increased with age, whereas maternal effects decreased upon hatching but increased again at a later age</w:t>
      </w:r>
      <w:ins w:id="8" w:author="Daniel Noble" w:date="2023-07-12T13:58:00Z">
        <w:r w:rsidR="00666616">
          <w:t xml:space="preserve"> which could be driven by social competition or intrinsic changes in the expression of variation as </w:t>
        </w:r>
      </w:ins>
      <w:ins w:id="9" w:author="Daniel Noble" w:date="2023-07-12T14:15:00Z">
        <w:r w:rsidR="00CF7754">
          <w:t>individual</w:t>
        </w:r>
      </w:ins>
      <w:ins w:id="10" w:author="Daniel Noble" w:date="2023-07-14T09:43:00Z">
        <w:r w:rsidR="00226EE5">
          <w:t>’</w:t>
        </w:r>
      </w:ins>
      <w:ins w:id="11" w:author="Daniel Noble" w:date="2023-07-12T14:15:00Z">
        <w:r w:rsidR="00CF7754">
          <w:t>s</w:t>
        </w:r>
      </w:ins>
      <w:ins w:id="12" w:author="Daniel Noble" w:date="2023-07-12T13:58:00Z">
        <w:r w:rsidR="00666616">
          <w:t xml:space="preserve"> growth</w:t>
        </w:r>
      </w:ins>
      <w:r w:rsidR="00DA3EC8">
        <w:t xml:space="preserve">. Our work suggests that evolutionary potential of growth is </w:t>
      </w:r>
      <w:r w:rsidR="009231A1">
        <w:t xml:space="preserve">complex, </w:t>
      </w:r>
      <w:r w:rsidR="00DA3EC8">
        <w:t>age</w:t>
      </w:r>
      <w:ins w:id="13" w:author="Daniel Noble" w:date="2023-06-30T08:38:00Z">
        <w:r w:rsidR="00ED494A">
          <w:t>–</w:t>
        </w:r>
      </w:ins>
      <w:del w:id="14" w:author="Daniel Noble" w:date="2023-06-30T08:38:00Z">
        <w:r w:rsidR="00DA3EC8" w:rsidDel="00ED494A">
          <w:delText xml:space="preserve"> </w:delText>
        </w:r>
      </w:del>
      <w:r w:rsidR="00DA3EC8">
        <w:t>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841599">
      <w:pPr>
        <w:contextualSpacing/>
      </w:pPr>
    </w:p>
    <w:p w14:paraId="51104AB4" w14:textId="6877E522" w:rsidR="00FE606F" w:rsidRDefault="00FE606F" w:rsidP="00841599">
      <w:pPr>
        <w:pStyle w:val="Heading1"/>
        <w:contextualSpacing/>
      </w:pPr>
      <w:r>
        <w:t>Keywords</w:t>
      </w:r>
    </w:p>
    <w:p w14:paraId="5A9E47E7" w14:textId="3D9AED1A" w:rsidR="00F71A57" w:rsidRDefault="00665FC8" w:rsidP="00841599">
      <w:pPr>
        <w:contextualSpacing/>
      </w:pPr>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sidP="00841599">
      <w:pPr>
        <w:contextualSpacing/>
      </w:pPr>
      <w:r>
        <w:br w:type="page"/>
      </w:r>
    </w:p>
    <w:p w14:paraId="37AD7B0C" w14:textId="3258C2C5" w:rsidR="003030DA" w:rsidRPr="00C13E80" w:rsidRDefault="003030DA" w:rsidP="00841599">
      <w:pPr>
        <w:pStyle w:val="Heading1"/>
        <w:contextualSpacing/>
      </w:pPr>
      <w:r>
        <w:lastRenderedPageBreak/>
        <w:t>Introduction</w:t>
      </w:r>
    </w:p>
    <w:p w14:paraId="3697C90B" w14:textId="52227E6D" w:rsidR="002B0ED6" w:rsidRDefault="003030DA" w:rsidP="00841599">
      <w:pPr>
        <w:ind w:firstLine="720"/>
        <w:contextualSpacing/>
      </w:pPr>
      <w:r>
        <w:t>Developmental plasticity plays a key role in generating phenotypic variation</w:t>
      </w:r>
      <w:r w:rsidR="00AE0DED">
        <w:t xml:space="preserve"> </w:t>
      </w:r>
      <w:r w:rsidR="00841599">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 </w:instrText>
      </w:r>
      <w:r w:rsidR="006D328F">
        <w:fldChar w:fldCharType="begin">
          <w:fldData xml:space="preserve">PEVuZE5vdGU+PENpdGU+PEF1dGhvcj5HaGFsYW1ib3I8L0F1dGhvcj48WWVhcj4yMDA3PC9ZZWFy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</w:fldData>
        </w:fldChar>
      </w:r>
      <w:r w:rsidR="006D328F">
        <w:instrText xml:space="preserve"> ADDIN EN.CITE.DATA </w:instrText>
      </w:r>
      <w:r w:rsidR="006D328F">
        <w:fldChar w:fldCharType="end"/>
      </w:r>
      <w:r w:rsidR="00841599">
        <w:fldChar w:fldCharType="separate"/>
      </w:r>
      <w:r w:rsidR="006D328F">
        <w:rPr>
          <w:noProof/>
        </w:rPr>
        <w:t>(</w:t>
      </w:r>
      <w:hyperlink w:anchor="_ENREF_49" w:tooltip="West-Eberhard, 2003 #2" w:history="1">
        <w:r w:rsidR="00056790" w:rsidRPr="00056790">
          <w:rPr>
            <w:rStyle w:val="Hyperlink"/>
          </w:rPr>
          <w:t>West-Eberhard 2003</w:t>
        </w:r>
      </w:hyperlink>
      <w:r w:rsidR="006D328F">
        <w:rPr>
          <w:noProof/>
        </w:rPr>
        <w:t xml:space="preserve">, </w:t>
      </w:r>
      <w:hyperlink w:anchor="_ENREF_20" w:tooltip="Ghalambor, 2007 #5" w:history="1">
        <w:r w:rsidR="00056790" w:rsidRPr="00056790">
          <w:rPr>
            <w:rStyle w:val="Hyperlink"/>
          </w:rPr>
          <w:t>Ghalambor, McKay et al. 2007</w:t>
        </w:r>
      </w:hyperlink>
      <w:r w:rsidR="006D328F">
        <w:rPr>
          <w:noProof/>
        </w:rPr>
        <w:t xml:space="preserve">, </w:t>
      </w:r>
      <w:hyperlink w:anchor="_ENREF_34" w:tooltip="Noble, 2018 #3" w:history="1">
        <w:r w:rsidR="00056790" w:rsidRPr="00056790">
          <w:rPr>
            <w:rStyle w:val="Hyperlink"/>
          </w:rPr>
          <w:t>Noble, Stenhouse et al. 2018</w:t>
        </w:r>
      </w:hyperlink>
      <w:r w:rsidR="006D328F">
        <w:rPr>
          <w:noProof/>
        </w:rPr>
        <w:t>)</w:t>
      </w:r>
      <w:r w:rsidR="00841599">
        <w:fldChar w:fldCharType="end"/>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w:t>
      </w:r>
      <w:del w:id="15" w:author="Daniel Noble" w:date="2023-07-12T14:36:00Z">
        <w:r w:rsidR="00D17807" w:rsidDel="006456F8">
          <w:delText>give rise</w:delText>
        </w:r>
      </w:del>
      <w:ins w:id="16" w:author="Daniel Noble" w:date="2023-07-12T14:36:00Z">
        <w:r w:rsidR="006456F8">
          <w:t>arise</w:t>
        </w:r>
      </w:ins>
      <w:r w:rsidR="00D17807">
        <w:t xml:space="preserve"> </w:t>
      </w:r>
      <w:r w:rsidR="00841599">
        <w:fldChar w:fldCharType="begin"/>
      </w:r>
      <w:r w:rsidR="00841599">
        <w:instrText xml:space="preserve"> ADDIN EN.CITE &lt;EndNote&gt;&lt;Cite&gt;&lt;Author&gt;Monaghan&lt;/Author&gt;&lt;Year&gt;2008&lt;/Year&gt;&lt;RecNum&gt;1&lt;/RecNum&gt;&lt;DisplayText&gt;(West-Eberhard 2003, Monaghan 2008)&lt;/DisplayText&gt;&lt;record&gt;&lt;rec-number&gt;1&lt;/rec-number&gt;&lt;foreign-keys&gt;&lt;key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West-Eberhard&lt;/Author&gt;&lt;Year&gt;2003&lt;/Year&gt;&lt;RecNum&gt;2&lt;/RecNum&gt;&lt;record&gt;&lt;rec-number&gt;2&lt;/rec-number&gt;&lt;foreign-keys&gt;&lt;key app="EN" db-id="t5xpwvss9tf0a5ersfo5r5a30tzt00edvxz9" timestamp="1687414393"&gt;2&lt;/key&gt;&lt;/foreign-keys&gt;&lt;ref-type name="Book"&gt;6&lt;/ref-type&gt;&lt;contributors&gt;&lt;authors&gt;&lt;author&gt;West-Eberhard, Mary Jane&lt;/author&gt;&lt;/authors&gt;&lt;/contributors&gt;&lt;titles&gt;&lt;title&gt;Developmental Plasticity and Evolution&lt;/title&gt;&lt;/titles&gt;&lt;dates&gt;&lt;year&gt;2003&lt;/year&gt;&lt;/dates&gt;&lt;publisher&gt;Oxford University Press&lt;/publisher&gt;&lt;isbn&gt;978-0-19-802856-7&lt;/isbn&gt;&lt;urls&gt;&lt;/urls&gt;&lt;access-date&gt;3&lt;/access-date&gt;&lt;/record&gt;&lt;/Cite&gt;&lt;/EndNote&gt;</w:instrText>
      </w:r>
      <w:r w:rsidR="00841599">
        <w:fldChar w:fldCharType="separate"/>
      </w:r>
      <w:r w:rsidR="00841599">
        <w:rPr>
          <w:noProof/>
        </w:rPr>
        <w:t>(</w:t>
      </w:r>
      <w:hyperlink w:anchor="_ENREF_49" w:tooltip="West-Eberhard, 2003 #2" w:history="1">
        <w:r w:rsidR="00056790" w:rsidRPr="00056790">
          <w:rPr>
            <w:rStyle w:val="Hyperlink"/>
          </w:rPr>
          <w:t>West-Eberhard 2003</w:t>
        </w:r>
      </w:hyperlink>
      <w:r w:rsidR="00841599">
        <w:rPr>
          <w:noProof/>
        </w:rPr>
        <w:t xml:space="preserve">, </w:t>
      </w:r>
      <w:hyperlink w:anchor="_ENREF_30" w:tooltip="Monaghan, 2008 #1" w:history="1">
        <w:r w:rsidR="00056790" w:rsidRPr="00056790">
          <w:rPr>
            <w:rStyle w:val="Hyperlink"/>
          </w:rPr>
          <w:t>Monaghan 2008</w:t>
        </w:r>
      </w:hyperlink>
      <w:r w:rsidR="00841599">
        <w:rPr>
          <w:noProof/>
        </w:rPr>
        <w:t>)</w:t>
      </w:r>
      <w:r w:rsidR="00841599">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357133">
        <w:fldChar w:fldCharType="begin"/>
      </w:r>
      <w:r w:rsidR="006D328F">
        <w:instrText xml:space="preserve"> ADDIN EN.CITE &lt;EndNote&gt;&lt;Cite&gt;&lt;Author&gt;Monaghan&lt;/Author&gt;&lt;Year&gt;2008&lt;/Year&gt;&lt;RecNum&gt;1&lt;/RecNum&gt;&lt;DisplayText&gt;(Monaghan 2008, Noble, Stenhouse et al. 2018)&lt;/DisplayText&gt;&lt;record&gt;&lt;rec-number&gt;1&lt;/rec-number&gt;&lt;foreign-keys&gt;&lt;key app="EN" db-id="t5xpwvss9tf0a5ersfo5r5a30tzt00edvxz9" timestamp="1687414393"&gt;1&lt;/key&gt;&lt;/foreign-keys&gt;&lt;ref-type name="Journal Article"&gt;17&lt;/ref-type&gt;&lt;contributors&gt;&lt;authors&gt;&lt;author&gt;Monaghan, P.&lt;/author&gt;&lt;/authors&gt;&lt;/contributors&gt;&lt;titles&gt;&lt;title&gt;Early growth conditions, phenotypic development and environmental change&lt;/title&gt;&lt;secondary-title&gt;Philosophical Transactions of the Royal Society B: Biological Sciences&lt;/secondary-title&gt;&lt;/titles&gt;&lt;periodical&gt;&lt;full-title&gt;Philosophical Transactions of the Royal Society B: Biological Sciences&lt;/full-title&gt;&lt;/periodical&gt;&lt;pages&gt;1635–1645&lt;/pages&gt;&lt;volume&gt;363&lt;/volume&gt;&lt;number&gt;1497&lt;/number&gt;&lt;dates&gt;&lt;year&gt;2008&lt;/year&gt;&lt;/dates&gt;&lt;urls&gt;&lt;/urls&gt;&lt;electronic-resource-num&gt;10.1098/rstb.2007.0011&lt;/electronic-resource-num&gt;&lt;access-date&gt;5&lt;/access-date&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357133">
        <w:fldChar w:fldCharType="separate"/>
      </w:r>
      <w:r w:rsidR="006D328F">
        <w:rPr>
          <w:noProof/>
        </w:rPr>
        <w:t>(</w:t>
      </w:r>
      <w:hyperlink w:anchor="_ENREF_30" w:tooltip="Monaghan, 2008 #1" w:history="1">
        <w:r w:rsidR="00056790" w:rsidRPr="00056790">
          <w:rPr>
            <w:rStyle w:val="Hyperlink"/>
          </w:rPr>
          <w:t>Monaghan 2008</w:t>
        </w:r>
      </w:hyperlink>
      <w:r w:rsidR="006D328F">
        <w:rPr>
          <w:noProof/>
        </w:rPr>
        <w:t xml:space="preserve">, </w:t>
      </w:r>
      <w:hyperlink w:anchor="_ENREF_34" w:tooltip="Noble, 2018 #3" w:history="1">
        <w:r w:rsidR="00056790" w:rsidRPr="00056790">
          <w:rPr>
            <w:rStyle w:val="Hyperlink"/>
          </w:rPr>
          <w:t>Noble, Stenhouse et al. 2018</w:t>
        </w:r>
      </w:hyperlink>
      <w:r w:rsidR="006D328F">
        <w:rPr>
          <w:noProof/>
        </w:rPr>
        <w:t>)</w:t>
      </w:r>
      <w:r w:rsidR="00357133">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w:t>
      </w:r>
      <w:ins w:id="17" w:author="Daniel Noble" w:date="2023-07-12T14:36:00Z">
        <w:r w:rsidR="006456F8">
          <w:t>,</w:t>
        </w:r>
      </w:ins>
      <w:r w:rsidR="00203D94">
        <w:t xml:space="preserve">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rsidR="00357133">
        <w:fldChar w:fldCharType="begin"/>
      </w:r>
      <w:r w:rsidR="00357133">
        <w:instrText xml:space="preserve"> ADDIN EN.CITE &lt;EndNote&gt;&lt;Cite&gt;&lt;Author&gt;Beaman&lt;/Author&gt;&lt;Year&gt;2016&lt;/Year&gt;&lt;RecNum&gt;4&lt;/RecNum&gt;&lt;DisplayText&gt;(Ghalambor, McKay et al. 2007, Beaman, White et al. 2016)&lt;/DisplayText&gt;&lt;record&gt;&lt;rec-number&gt;4&lt;/rec-number&gt;&lt;foreign-keys&gt;&lt;key app="EN" db-id="t5xpwvss9tf0a5ersfo5r5a30tzt00edvxz9" timestamp="1687414393"&gt;4&lt;/key&gt;&lt;/foreign-keys&gt;&lt;ref-type name="Journal Article"&gt;17&lt;/ref-type&gt;&lt;contributors&gt;&lt;authors&gt;&lt;author&gt;Beaman, Julian E.&lt;/author&gt;&lt;author&gt;White, Craig R.&lt;/author&gt;&lt;author&gt;Seebacher, Frank&lt;/author&gt;&lt;/authors&gt;&lt;/contributors&gt;&lt;titles&gt;&lt;title&gt;Evolution of Plasticity: Mechanistic Link between Development and Reversible Acclimation&lt;/title&gt;&lt;secondary-title&gt;Trends in Ecology &amp;amp; Evolution&lt;/secondary-title&gt;&lt;/titles&gt;&lt;periodical&gt;&lt;full-title&gt;Trends in Ecology &amp;amp; Evolution&lt;/full-title&gt;&lt;/periodical&gt;&lt;pages&gt;237--249&lt;/pages&gt;&lt;volume&gt;31&lt;/volume&gt;&lt;number&gt;3&lt;/number&gt;&lt;dates&gt;&lt;year&gt;2016&lt;/year&gt;&lt;/dates&gt;&lt;urls&gt;&lt;/urls&gt;&lt;electronic-resource-num&gt;10.1016/j.tree.2016.01.004&lt;/electronic-resource-num&gt;&lt;access-date&gt;3&lt;/access-date&gt;&lt;/record&gt;&lt;/Cite&gt;&lt;Cite&gt;&lt;Author&gt;Ghalambor&lt;/Author&gt;&lt;Year&gt;2007&lt;/Year&gt;&lt;RecNum&gt;5&lt;/RecNum&gt;&lt;record&gt;&lt;rec-number&gt;5&lt;/rec-number&gt;&lt;foreign-keys&gt;&lt;key app="EN" db-id="t5xpwvss9tf0a5ersfo5r5a30tzt00edvxz9" timestamp="1687414393"&gt;5&lt;/key&gt;&lt;/foreign-keys&gt;&lt;ref-type name="Journal Article"&gt;17&lt;/ref-type&gt;&lt;contributors&gt;&lt;authors&gt;&lt;author&gt;Ghalambor, C. K.&lt;/author&gt;&lt;author&gt;McKay, J. K.&lt;/author&gt;&lt;author&gt;Carroll, S. P.&lt;/author&gt;&lt;author&gt;Reznick, D. N.&lt;/author&gt;&lt;/authors&gt;&lt;/contributors&gt;&lt;titles&gt;&lt;title&gt;Adaptive versus non-adaptive phenotypic plasticity and the potential for contemporary adaptation in new environments&lt;/title&gt;&lt;secondary-title&gt;Functional Ecology&lt;/secondary-title&gt;&lt;/titles&gt;&lt;periodical&gt;&lt;full-title&gt;Functional Ecology&lt;/full-title&gt;&lt;/periodical&gt;&lt;pages&gt;394–407&lt;/pages&gt;&lt;volume&gt;21&lt;/volume&gt;&lt;number&gt;3&lt;/number&gt;&lt;dates&gt;&lt;year&gt;2007&lt;/year&gt;&lt;/dates&gt;&lt;urls&gt;&lt;/urls&gt;&lt;electronic-resource-num&gt;10.1111/j.1365-2435.2007.01283.x&lt;/electronic-resource-num&gt;&lt;access-date&gt;6&lt;/access-date&gt;&lt;/record&gt;&lt;/Cite&gt;&lt;/EndNote&gt;</w:instrText>
      </w:r>
      <w:r w:rsidR="00357133">
        <w:fldChar w:fldCharType="separate"/>
      </w:r>
      <w:r w:rsidR="00357133">
        <w:rPr>
          <w:noProof/>
        </w:rPr>
        <w:t>(</w:t>
      </w:r>
      <w:hyperlink w:anchor="_ENREF_20" w:tooltip="Ghalambor, 2007 #5" w:history="1">
        <w:r w:rsidR="00056790" w:rsidRPr="00056790">
          <w:rPr>
            <w:rStyle w:val="Hyperlink"/>
          </w:rPr>
          <w:t>Ghalambor, McKay et al. 2007</w:t>
        </w:r>
      </w:hyperlink>
      <w:r w:rsidR="00357133">
        <w:rPr>
          <w:noProof/>
        </w:rPr>
        <w:t xml:space="preserve">, </w:t>
      </w:r>
      <w:hyperlink w:anchor="_ENREF_2" w:tooltip="Beaman, 2016 #4" w:history="1">
        <w:r w:rsidR="00056790" w:rsidRPr="00056790">
          <w:rPr>
            <w:rStyle w:val="Hyperlink"/>
          </w:rPr>
          <w:t>Beaman, White et al. 2016</w:t>
        </w:r>
      </w:hyperlink>
      <w:r w:rsidR="00357133">
        <w:rPr>
          <w:noProof/>
        </w:rPr>
        <w:t>)</w:t>
      </w:r>
      <w:r w:rsidR="00357133">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rsidR="00841599" w:rsidRPr="00841599">
        <w:t xml:space="preserve"> </w:t>
      </w:r>
      <w:r w:rsidR="00841599">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 </w:instrText>
      </w:r>
      <w:r w:rsidR="00357133">
        <w:fldChar w:fldCharType="begin">
          <w:fldData xml:space="preserve">PEVuZE5vdGU+PENpdGU+PEF1dGhvcj5DaGV2aW48L0F1dGhvcj48WWVhcj4yMDEwPC9ZZWFyPjxS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</w:fldData>
        </w:fldChar>
      </w:r>
      <w:r w:rsidR="00357133">
        <w:instrText xml:space="preserve"> ADDIN EN.CITE.DATA </w:instrText>
      </w:r>
      <w:r w:rsidR="00357133">
        <w:fldChar w:fldCharType="end"/>
      </w:r>
      <w:r w:rsidR="00841599">
        <w:fldChar w:fldCharType="separate"/>
      </w:r>
      <w:r w:rsidR="00357133">
        <w:rPr>
          <w:noProof/>
        </w:rPr>
        <w:t>(</w:t>
      </w:r>
      <w:hyperlink w:anchor="_ENREF_49" w:tooltip="West-Eberhard, 2003 #2" w:history="1">
        <w:r w:rsidR="00056790" w:rsidRPr="00056790">
          <w:rPr>
            <w:rStyle w:val="Hyperlink"/>
          </w:rPr>
          <w:t>West-Eberhard 2003</w:t>
        </w:r>
      </w:hyperlink>
      <w:r w:rsidR="00357133">
        <w:rPr>
          <w:noProof/>
        </w:rPr>
        <w:t xml:space="preserve">, </w:t>
      </w:r>
      <w:hyperlink w:anchor="_ENREF_12" w:tooltip="Chevin, 2010 #81" w:history="1">
        <w:r w:rsidR="00056790" w:rsidRPr="00056790">
          <w:rPr>
            <w:rStyle w:val="Hyperlink"/>
          </w:rPr>
          <w:t>Chevin 2010</w:t>
        </w:r>
      </w:hyperlink>
      <w:r w:rsidR="00357133">
        <w:rPr>
          <w:noProof/>
        </w:rPr>
        <w:t xml:space="preserve">, </w:t>
      </w:r>
      <w:hyperlink w:anchor="_ENREF_3" w:tooltip="Beldade, 2011 #6" w:history="1">
        <w:r w:rsidR="00056790" w:rsidRPr="00056790">
          <w:rPr>
            <w:rStyle w:val="Hyperlink"/>
          </w:rPr>
          <w:t>Beldade, Mateus et al. 2011</w:t>
        </w:r>
      </w:hyperlink>
      <w:r w:rsidR="00357133">
        <w:rPr>
          <w:noProof/>
        </w:rPr>
        <w:t xml:space="preserve">, </w:t>
      </w:r>
      <w:hyperlink w:anchor="_ENREF_33" w:tooltip="Noble, 2019 #7" w:history="1">
        <w:r w:rsidR="00056790" w:rsidRPr="00056790">
          <w:rPr>
            <w:rStyle w:val="Hyperlink"/>
          </w:rPr>
          <w:t>Noble, Radersma et al. 2019</w:t>
        </w:r>
      </w:hyperlink>
      <w:r w:rsidR="00357133">
        <w:rPr>
          <w:noProof/>
        </w:rPr>
        <w:t>)</w:t>
      </w:r>
      <w:r w:rsidR="00841599">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 </w:instrText>
      </w:r>
      <w:r w:rsidR="00357133">
        <w:fldChar w:fldCharType="begin">
          <w:fldData xml:space="preserve">PEVuZE5vdGU+PENpdGU+PEF1dGhvcj5Cb3Rlcm88L0F1dGhvcj48WWVhcj4yMDE1PC9ZZWFyPjxS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</w:fldData>
        </w:fldChar>
      </w:r>
      <w:r w:rsidR="00357133">
        <w:instrText xml:space="preserve"> ADDIN EN.CITE.DATA </w:instrText>
      </w:r>
      <w:r w:rsidR="00357133">
        <w:fldChar w:fldCharType="end"/>
      </w:r>
      <w:r w:rsidR="00357133">
        <w:fldChar w:fldCharType="separate"/>
      </w:r>
      <w:r w:rsidR="00357133">
        <w:rPr>
          <w:noProof/>
        </w:rPr>
        <w:t>(</w:t>
      </w:r>
      <w:hyperlink w:anchor="_ENREF_38" w:tooltip="Reed, 2010 #9" w:history="1">
        <w:r w:rsidR="00056790" w:rsidRPr="00056790">
          <w:rPr>
            <w:rStyle w:val="Hyperlink"/>
          </w:rPr>
          <w:t>Reed, Waples et al. 2010</w:t>
        </w:r>
      </w:hyperlink>
      <w:r w:rsidR="00357133">
        <w:rPr>
          <w:noProof/>
        </w:rPr>
        <w:t xml:space="preserve">, </w:t>
      </w:r>
      <w:hyperlink w:anchor="_ENREF_5" w:tooltip="Botero, 2015 #8" w:history="1">
        <w:r w:rsidR="00056790" w:rsidRPr="00056790">
          <w:rPr>
            <w:rStyle w:val="Hyperlink"/>
          </w:rPr>
          <w:t>Botero, Weissing et al. 2015</w:t>
        </w:r>
      </w:hyperlink>
      <w:r w:rsidR="00357133">
        <w:rPr>
          <w:noProof/>
        </w:rPr>
        <w:t>)</w:t>
      </w:r>
      <w:r w:rsidR="00357133">
        <w:fldChar w:fldCharType="end"/>
      </w:r>
      <w:r w:rsidR="00357133">
        <w:t xml:space="preserve">. </w:t>
      </w:r>
    </w:p>
    <w:p w14:paraId="75FA4428" w14:textId="77777777" w:rsidR="002B0ED6" w:rsidRDefault="002B0ED6" w:rsidP="00841599">
      <w:pPr>
        <w:contextualSpacing/>
      </w:pPr>
    </w:p>
    <w:p w14:paraId="5DFB89D5" w14:textId="76E3DE75" w:rsidR="003030DA" w:rsidRPr="002179BE" w:rsidRDefault="005D27B5" w:rsidP="00841599">
      <w:pPr>
        <w:ind w:firstLine="720"/>
        <w:contextualSpacing/>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w:t>
      </w:r>
      <w:ins w:id="18" w:author="Daniel Noble" w:date="2023-06-23T09:29:00Z">
        <w:r w:rsidR="00AD4621" w:rsidRPr="00AD4621">
          <w:t xml:space="preserve"> </w:t>
        </w:r>
      </w:ins>
      <w:r w:rsidR="00AD4621">
        <w:fldChar w:fldCharType="begin"/>
      </w:r>
      <w:r w:rsidR="00AD4621">
        <w:instrText xml:space="preserve"> ADDIN EN.CITE &lt;EndNote&gt;&lt;Cite&gt;&lt;Author&gt;Lynch&lt;/Author&gt;&lt;Year&gt;1998&lt;/Year&gt;&lt;RecNum&gt;10&lt;/RecNum&gt;&lt;DisplayText&gt;(Lynch and Walsh 1998)&lt;/DisplayText&gt;&lt;record&gt;&lt;rec-number&gt;10&lt;/rec-number&gt;&lt;foreign-keys&gt;&lt;key app="EN" db-id="t5xpwvss9tf0a5ersfo5r5a30tzt00edvxz9" timestamp="1687414393"&gt;10&lt;/key&gt;&lt;/foreign-keys&gt;&lt;ref-type name="Book"&gt;6&lt;/ref-type&gt;&lt;contributors&gt;&lt;authors&gt;&lt;author&gt;Lynch, Michael&lt;/author&gt;&lt;author&gt;Walsh, Bruce&lt;/author&gt;&lt;/authors&gt;&lt;/contributors&gt;&lt;auth-address&gt;USA&lt;/auth-address&gt;&lt;titles&gt;&lt;title&gt;Genetics And Analysis Of Quantitative Traits&lt;/title&gt;&lt;/titles&gt;&lt;dates&gt;&lt;year&gt;1998&lt;/year&gt;&lt;/dates&gt;&lt;publisher&gt;Oxford University Press&lt;/publisher&gt;&lt;urls&gt;&lt;/urls&gt;&lt;access-date&gt;1&lt;/access-date&gt;&lt;/record&gt;&lt;/Cite&gt;&lt;/EndNote&gt;</w:instrText>
      </w:r>
      <w:r w:rsidR="00AD4621">
        <w:fldChar w:fldCharType="separate"/>
      </w:r>
      <w:r w:rsidR="00AD4621">
        <w:rPr>
          <w:noProof/>
        </w:rPr>
        <w:t>(</w:t>
      </w:r>
      <w:hyperlink w:anchor="_ENREF_28" w:tooltip="Lynch, 1998 #10" w:history="1">
        <w:r w:rsidR="00056790" w:rsidRPr="00056790">
          <w:rPr>
            <w:rStyle w:val="Hyperlink"/>
          </w:rPr>
          <w:t>Lynch and Walsh 1998</w:t>
        </w:r>
      </w:hyperlink>
      <w:r w:rsidR="00AD4621">
        <w:rPr>
          <w:noProof/>
        </w:rPr>
        <w:t>)</w:t>
      </w:r>
      <w:r w:rsidR="00AD4621">
        <w:fldChar w:fldCharType="end"/>
      </w:r>
      <w:del w:id="19" w:author="Daniel Noble" w:date="2023-06-23T09:29:00Z">
        <w:r w:rsidR="003030DA" w:rsidDel="00AD4621">
          <w:delText xml:space="preserve"> </w:delText>
        </w:r>
        <w:r w:rsidR="00D61D8E" w:rsidDel="00AD4621">
          <w:fldChar w:fldCharType="begin"/>
        </w:r>
        <w:r w:rsidR="00590398" w:rsidDel="00AD4621">
          <w:del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delInstrText>
        </w:r>
        <w:r w:rsidR="00D61D8E" w:rsidDel="00AD4621">
          <w:fldChar w:fldCharType="separate"/>
        </w:r>
        <w:r w:rsidR="00590398" w:rsidDel="00AD4621">
          <w:rPr>
            <w:rFonts w:cs="Times New Roman"/>
          </w:rPr>
          <w:delText>(Lynch &amp; Walsh, 1998)</w:delText>
        </w:r>
        <w:r w:rsidR="00D61D8E" w:rsidDel="00AD4621">
          <w:fldChar w:fldCharType="end"/>
        </w:r>
      </w:del>
      <w:r w:rsidR="003030DA">
        <w:t xml:space="preserve">. </w:t>
      </w:r>
      <w:r w:rsidR="001C5D32">
        <w:t>I</w:t>
      </w:r>
      <w:r w:rsidR="00405EB1">
        <w:t xml:space="preserve">t </w:t>
      </w:r>
      <w:r w:rsidR="00241FE0">
        <w:t>has long been</w:t>
      </w:r>
      <w:r w:rsidR="00405EB1">
        <w:t xml:space="preserve"> recognised that </w:t>
      </w:r>
      <w:ins w:id="20" w:author="Daniel Noble" w:date="2023-07-12T14:37:00Z">
        <w:r w:rsidR="006456F8">
          <w:t xml:space="preserve">both </w:t>
        </w:r>
      </w:ins>
      <w:r w:rsidR="005E6420">
        <w:t xml:space="preserve">selection and genetic variation </w:t>
      </w:r>
      <w:r w:rsidR="00E9778A">
        <w:t>change</w:t>
      </w:r>
      <w:del w:id="21" w:author="Daniel Noble" w:date="2023-07-12T14:37:00Z">
        <w:r w:rsidR="004D6425" w:rsidDel="006456F8">
          <w:delText>s</w:delText>
        </w:r>
      </w:del>
      <w:r w:rsidR="005E6420">
        <w:t xml:space="preserve"> across environments</w:t>
      </w:r>
      <w:r w:rsidR="001C5D32">
        <w:t xml:space="preserve"> </w:t>
      </w:r>
      <w:r w:rsidR="00AD4621">
        <w:fldChar w:fldCharType="begin"/>
      </w:r>
      <w:r w:rsidR="00AD4621">
        <w:instrText xml:space="preserve"> ADDIN EN.CITE &lt;EndNote&gt;&lt;Cite&gt;&lt;Author&gt;Falconer&lt;/Author&gt;&lt;Year&gt;1996&lt;/Year&gt;&lt;RecNum&gt;11&lt;/RecNum&gt;&lt;DisplayText&gt;(Falconer and Mackay 1996)&lt;/DisplayText&gt;&lt;record&gt;&lt;rec-number&gt;11&lt;/rec-number&gt;&lt;foreign-keys&gt;&lt;key app="EN" db-id="t5xpwvss9tf0a5ersfo5r5a30tzt00edvxz9" timestamp="1687414393"&gt;11&lt;/key&gt;&lt;/foreign-keys&gt;&lt;ref-type name="Book"&gt;6&lt;/ref-type&gt;&lt;contributors&gt;&lt;authors&gt;&lt;author&gt;Falconer, D. S.&lt;/author&gt;&lt;author&gt;Mackay, Trudy F. C.&lt;/author&gt;&lt;/authors&gt;&lt;/contributors&gt;&lt;titles&gt;&lt;title&gt;Introduction to Quantitative Genetics&lt;/title&gt;&lt;/titles&gt;&lt;edition&gt;4&lt;/edition&gt;&lt;dates&gt;&lt;year&gt;1996&lt;/year&gt;&lt;/dates&gt;&lt;publisher&gt;Pearson Education&lt;/publisher&gt;&lt;urls&gt;&lt;/urls&gt;&lt;access-date&gt;1&lt;/access-date&gt;&lt;/record&gt;&lt;/Cite&gt;&lt;/EndNote&gt;</w:instrText>
      </w:r>
      <w:r w:rsidR="00AD4621">
        <w:fldChar w:fldCharType="separate"/>
      </w:r>
      <w:r w:rsidR="00AD4621">
        <w:rPr>
          <w:noProof/>
        </w:rPr>
        <w:t>(</w:t>
      </w:r>
      <w:hyperlink w:anchor="_ENREF_16" w:tooltip="Falconer, 1996 #11" w:history="1">
        <w:r w:rsidR="00056790" w:rsidRPr="00056790">
          <w:rPr>
            <w:rStyle w:val="Hyperlink"/>
          </w:rPr>
          <w:t>Falconer and Mackay 1996</w:t>
        </w:r>
      </w:hyperlink>
      <w:r w:rsidR="00AD4621">
        <w:rPr>
          <w:noProof/>
        </w:rPr>
        <w:t>)</w:t>
      </w:r>
      <w:r w:rsidR="00AD4621">
        <w:fldChar w:fldCharType="end"/>
      </w:r>
      <w:del w:id="22" w:author="Daniel Noble" w:date="2023-06-23T09:30:00Z">
        <w:r w:rsidR="001C5D32" w:rsidDel="00AD4621">
          <w:fldChar w:fldCharType="begin"/>
        </w:r>
        <w:r w:rsidR="00590398" w:rsidDel="00AD4621">
          <w:delInstrText xml:space="preserve"> ADDIN ZOTERO_ITEM CSL_CITATION {"citationID":"Ia42ZUT7","properties":{"formattedCitation":"(Falconer &amp; Mackay, 1996)","plainCitation":"(Falconer &amp; Mackay, 1996)","noteIndex":0},"citationItems":[{"id":"pGCSFfLm/9RJqLESo","uris":["http://zotero.org/users/1379426/items/KZU3WB8H"],"uri":["http://zotero.org/users/1379426/items/KZU3WB8H"],"itemData":{"id":3989,"type":"book","edition":"4","publisher":"Pearson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delInstrText>
        </w:r>
        <w:r w:rsidR="001C5D32" w:rsidDel="00AD4621">
          <w:fldChar w:fldCharType="separate"/>
        </w:r>
        <w:r w:rsidR="00590398" w:rsidDel="00AD4621">
          <w:rPr>
            <w:rFonts w:cs="Times New Roman"/>
          </w:rPr>
          <w:delText>(Falconer &amp; Mackay, 1996)</w:delText>
        </w:r>
        <w:r w:rsidR="001C5D32" w:rsidDel="00AD4621">
          <w:fldChar w:fldCharType="end"/>
        </w:r>
      </w:del>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 </w:instrText>
      </w:r>
      <w:r w:rsidR="00AD4621">
        <w:fldChar w:fldCharType="begin">
          <w:fldData xml:space="preserve">PEVuZE5vdGU+PENpdGU+PEF1dGhvcj5DaGFybWFudGllcjwvQXV0aG9yPjxZZWFyPjIwMDU8L1ll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</w:fldData>
        </w:fldChar>
      </w:r>
      <w:r w:rsidR="00AD4621">
        <w:instrText xml:space="preserve"> ADDIN EN.CITE.DATA </w:instrText>
      </w:r>
      <w:r w:rsidR="00AD4621">
        <w:fldChar w:fldCharType="end"/>
      </w:r>
      <w:r w:rsidR="00AD4621">
        <w:fldChar w:fldCharType="separate"/>
      </w:r>
      <w:r w:rsidR="00AD4621">
        <w:rPr>
          <w:noProof/>
        </w:rPr>
        <w:t>(</w:t>
      </w:r>
      <w:hyperlink w:anchor="_ENREF_24" w:tooltip="Hoffmann, 1999 #14" w:history="1">
        <w:r w:rsidR="00056790" w:rsidRPr="00056790">
          <w:rPr>
            <w:rStyle w:val="Hyperlink"/>
          </w:rPr>
          <w:t>Hoffmann and Merilä 1999</w:t>
        </w:r>
      </w:hyperlink>
      <w:r w:rsidR="00AD4621">
        <w:rPr>
          <w:noProof/>
        </w:rPr>
        <w:t xml:space="preserve">, </w:t>
      </w:r>
      <w:hyperlink w:anchor="_ENREF_9" w:tooltip="Charmantier, 2005 #12" w:history="1">
        <w:r w:rsidR="00056790" w:rsidRPr="00056790">
          <w:rPr>
            <w:rStyle w:val="Hyperlink"/>
          </w:rPr>
          <w:t>Charmantier and Garant 2005</w:t>
        </w:r>
      </w:hyperlink>
      <w:r w:rsidR="00AD4621">
        <w:rPr>
          <w:noProof/>
        </w:rPr>
        <w:t xml:space="preserve">, </w:t>
      </w:r>
      <w:hyperlink w:anchor="_ENREF_53" w:tooltip="Wood, 2015 #15" w:history="1">
        <w:r w:rsidR="00056790" w:rsidRPr="00056790">
          <w:rPr>
            <w:rStyle w:val="Hyperlink"/>
          </w:rPr>
          <w:t>Wood and Brodie 2015</w:t>
        </w:r>
      </w:hyperlink>
      <w:r w:rsidR="00AD4621">
        <w:rPr>
          <w:noProof/>
        </w:rPr>
        <w:t xml:space="preserve">, </w:t>
      </w:r>
      <w:hyperlink w:history="1">
        <w:r w:rsidR="00056790" w:rsidRPr="00056790">
          <w:rPr>
            <w:rStyle w:val="Hyperlink"/>
          </w:rPr>
          <w:t>Rowiński and Rogell 2017</w:t>
        </w:r>
      </w:hyperlink>
      <w:r w:rsidR="00AD4621">
        <w:rPr>
          <w:noProof/>
        </w:rPr>
        <w:t xml:space="preserve">, </w:t>
      </w:r>
      <w:hyperlink w:anchor="_ENREF_33" w:tooltip="Noble, 2019 #7" w:history="1">
        <w:r w:rsidR="00056790" w:rsidRPr="00056790">
          <w:rPr>
            <w:rStyle w:val="Hyperlink"/>
          </w:rPr>
          <w:t>Noble, Radersma et al. 2019</w:t>
        </w:r>
      </w:hyperlink>
      <w:r w:rsidR="00AD4621">
        <w:rPr>
          <w:noProof/>
        </w:rPr>
        <w:t xml:space="preserve">, </w:t>
      </w:r>
      <w:hyperlink w:anchor="_ENREF_17" w:tooltip="Fischer, 2020 #13" w:history="1">
        <w:r w:rsidR="00056790" w:rsidRPr="00056790">
          <w:rPr>
            <w:rStyle w:val="Hyperlink"/>
          </w:rPr>
          <w:t>Fischer, Kreyling et al. 2020</w:t>
        </w:r>
      </w:hyperlink>
      <w:r w:rsidR="00AD4621">
        <w:rPr>
          <w:noProof/>
        </w:rPr>
        <w:t>)</w:t>
      </w:r>
      <w:r w:rsidR="00AD4621">
        <w:fldChar w:fldCharType="end"/>
      </w:r>
      <w:del w:id="23" w:author="Daniel Noble" w:date="2023-06-23T09:32:00Z">
        <w:r w:rsidR="00203D94" w:rsidDel="00AD4621">
          <w:fldChar w:fldCharType="begin"/>
        </w:r>
        <w:r w:rsidR="00590398" w:rsidDel="00AD4621">
          <w:del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delInstrText>
        </w:r>
        <w:r w:rsidR="00203D94" w:rsidDel="00AD4621">
          <w:fldChar w:fldCharType="separate"/>
        </w:r>
        <w:r w:rsidR="00590398" w:rsidRPr="00590398" w:rsidDel="00AD4621">
          <w:rPr>
            <w:rFonts w:cs="Times New Roman"/>
          </w:rPr>
          <w:delText>(Charmantier &amp; Garant, 2005; Fischer et al., 2020; Hoffmann &amp; Merilä, 1999; Noble et al., 2019; Rowiński &amp; Rogell, 2017; Wood &amp; Brodie, 2015)</w:delText>
        </w:r>
        <w:r w:rsidR="00203D94" w:rsidDel="00AD4621">
          <w:fldChar w:fldCharType="end"/>
        </w:r>
      </w:del>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2A7E72">
        <w:fldChar w:fldCharType="begin"/>
      </w:r>
      <w:r w:rsidR="002A7E72">
        <w:instrText xml:space="preserve"> ADDIN EN.CITE &lt;EndNote&gt;&lt;Cite&gt;&lt;Author&gt;Hoffman&lt;/Author&gt;&lt;Year&gt;1991&lt;/Year&gt;&lt;RecNum&gt;16&lt;/RecNum&gt;&lt;DisplayText&gt;(Hoffman and Parsons 1991, Hoffmann and Merilä 1999)&lt;/DisplayText&gt;&lt;record&gt;&lt;rec-number&gt;16&lt;/rec-number&gt;&lt;foreign-keys&gt;&lt;key app="EN" db-id="t5xpwvss9tf0a5ersfo5r5a30tzt00edvxz9" timestamp="1687414394"&gt;16&lt;/key&gt;&lt;/foreign-keys&gt;&lt;ref-type name="Book"&gt;6&lt;/ref-type&gt;&lt;contributors&gt;&lt;authors&gt;&lt;author&gt;Hoffman, A. A.&lt;/author&gt;&lt;author&gt;Parsons, P. A.&lt;/author&gt;&lt;/authors&gt;&lt;/contributors&gt;&lt;auth-address&gt;Oxford&lt;/auth-address&gt;&lt;titles&gt;&lt;title&gt;Evolutionary genetics and evolutionary stress&lt;/title&gt;&lt;/titles&gt;&lt;dates&gt;&lt;year&gt;1991&lt;/year&gt;&lt;/dates&gt;&lt;publisher&gt;Oxford University Press&lt;/publisher&gt;&lt;urls&gt;&lt;/urls&gt;&lt;/record&gt;&lt;/Cite&gt;&lt;Cite&gt;&lt;Author&gt;Hoffmann&lt;/Author&gt;&lt;Year&gt;1999&lt;/Year&gt;&lt;RecNum&gt;14&lt;/RecNum&gt;&lt;record&gt;&lt;rec-number&gt;14&lt;/rec-number&gt;&lt;foreign-keys&gt;&lt;key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2A7E72">
        <w:fldChar w:fldCharType="separate"/>
      </w:r>
      <w:r w:rsidR="002A7E72">
        <w:rPr>
          <w:noProof/>
        </w:rPr>
        <w:t>(</w:t>
      </w:r>
      <w:hyperlink w:anchor="_ENREF_23" w:tooltip="Hoffman, 1991 #16" w:history="1">
        <w:r w:rsidR="00056790" w:rsidRPr="00056790">
          <w:rPr>
            <w:rStyle w:val="Hyperlink"/>
          </w:rPr>
          <w:t>Hoffman and Parsons 1991</w:t>
        </w:r>
      </w:hyperlink>
      <w:r w:rsidR="002A7E72">
        <w:rPr>
          <w:noProof/>
        </w:rPr>
        <w:t xml:space="preserve">, </w:t>
      </w:r>
      <w:hyperlink w:anchor="_ENREF_24" w:tooltip="Hoffmann, 1999 #14" w:history="1">
        <w:r w:rsidR="00056790" w:rsidRPr="00056790">
          <w:rPr>
            <w:rStyle w:val="Hyperlink"/>
          </w:rPr>
          <w:t>Hoffmann and Merilä 1999</w:t>
        </w:r>
      </w:hyperlink>
      <w:r w:rsidR="002A7E72">
        <w:rPr>
          <w:noProof/>
        </w:rPr>
        <w:t>)</w:t>
      </w:r>
      <w:r w:rsidR="002A7E72">
        <w:fldChar w:fldCharType="end"/>
      </w:r>
      <w:del w:id="24" w:author="Daniel Noble" w:date="2023-06-23T09:42:00Z">
        <w:r w:rsidR="003030DA" w:rsidDel="00374A75">
          <w:fldChar w:fldCharType="begin"/>
        </w:r>
        <w:r w:rsidR="00590398" w:rsidDel="00374A75">
          <w:del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R="003030DA" w:rsidDel="00374A75">
          <w:fldChar w:fldCharType="separate"/>
        </w:r>
        <w:r w:rsidR="00590398" w:rsidRPr="00590398" w:rsidDel="00374A75">
          <w:rPr>
            <w:rFonts w:cs="Times New Roman"/>
          </w:rPr>
          <w:delText>(Hoffman &amp; Parsons, 1991; Hoffmann &amp; Merilä, 1999)</w:delText>
        </w:r>
        <w:r w:rsidR="003030DA" w:rsidDel="00374A75">
          <w:fldChar w:fldCharType="end"/>
        </w:r>
      </w:del>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del w:id="25" w:author="Daniel Noble" w:date="2023-07-12T14:37:00Z">
        <w:r w:rsidR="00981D3A" w:rsidDel="00CD277F">
          <w:delText>in</w:delText>
        </w:r>
        <w:r w:rsidR="003030DA" w:rsidDel="00CD277F">
          <w:delText xml:space="preserve"> stressful </w:delText>
        </w:r>
        <w:r w:rsidR="004D6425" w:rsidDel="00CD277F">
          <w:delText xml:space="preserve">conditions </w:delText>
        </w:r>
      </w:del>
      <w:r w:rsidR="002A7E72">
        <w:fldChar w:fldCharType="begin"/>
      </w:r>
      <w:r w:rsidR="002A7E72">
        <w:instrText xml:space="preserve"> ADDIN EN.CITE &lt;EndNote&gt;&lt;Cite&gt;&lt;Author&gt;Paaby&lt;/Author&gt;&lt;Year&gt;2014&lt;/Year&gt;&lt;RecNum&gt;17&lt;/RecNum&gt;&lt;DisplayText&gt;(Paaby and Rockman 2014)&lt;/DisplayText&gt;&lt;record&gt;&lt;rec-number&gt;17&lt;/rec-number&gt;&lt;foreign-keys&gt;&lt;key app="EN" db-id="t5xpwvss9tf0a5ersfo5r5a30tzt00edvxz9" timestamp="1687414394"&gt;17&lt;/key&gt;&lt;/foreign-keys&gt;&lt;ref-type name="Journal Article"&gt;17&lt;/ref-type&gt;&lt;contributors&gt;&lt;authors&gt;&lt;author&gt;Paaby, Annalise B.&lt;/author&gt;&lt;author&gt;Rockman, Matthew V.&lt;/author&gt;&lt;/authors&gt;&lt;/contributors&gt;&lt;titles&gt;&lt;title&gt;Cryptic genetic variation: evolution&amp;apos;s hidden substrate&lt;/title&gt;&lt;secondary-title&gt;Nature Reviews Genetics&lt;/secondary-title&gt;&lt;/titles&gt;&lt;periodical&gt;&lt;full-title&gt;Nature Reviews Genetics&lt;/full-title&gt;&lt;/periodical&gt;&lt;pages&gt;247--258&lt;/pages&gt;&lt;volume&gt;15&lt;/volume&gt;&lt;number&gt;4&lt;/number&gt;&lt;dates&gt;&lt;year&gt;2014&lt;/year&gt;&lt;/dates&gt;&lt;urls&gt;&lt;/urls&gt;&lt;electronic-resource-num&gt;10.1038/nrg3688&lt;/electronic-resource-num&gt;&lt;access-date&gt;4&lt;/access-date&gt;&lt;/record&gt;&lt;/Cite&gt;&lt;/EndNote&gt;</w:instrText>
      </w:r>
      <w:r w:rsidR="002A7E72">
        <w:fldChar w:fldCharType="separate"/>
      </w:r>
      <w:r w:rsidR="002A7E72">
        <w:rPr>
          <w:noProof/>
        </w:rPr>
        <w:t>(</w:t>
      </w:r>
      <w:hyperlink w:anchor="_ENREF_36" w:tooltip="Paaby, 2014 #17" w:history="1">
        <w:r w:rsidR="00056790" w:rsidRPr="00056790">
          <w:rPr>
            <w:rStyle w:val="Hyperlink"/>
          </w:rPr>
          <w:t>Paaby and Rockman 2014</w:t>
        </w:r>
      </w:hyperlink>
      <w:r w:rsidR="002A7E72">
        <w:rPr>
          <w:noProof/>
        </w:rPr>
        <w:t>)</w:t>
      </w:r>
      <w:r w:rsidR="002A7E72">
        <w:fldChar w:fldCharType="end"/>
      </w:r>
      <w:del w:id="26" w:author="Daniel Noble" w:date="2023-06-23T09:42:00Z">
        <w:r w:rsidR="003030DA" w:rsidDel="00374A75">
          <w:fldChar w:fldCharType="begin"/>
        </w:r>
        <w:r w:rsidR="00590398" w:rsidDel="00374A75">
          <w:delInstrText xml:space="preserve"> ADDIN ZOTERO_ITEM CSL_CITATION {"citationID":"8InbjA87","properties":{"formattedCitation":"(Paaby &amp; Rockman, 2014)","plainCitation":"(Paaby &amp; Rockman, 2014)","noteIndex":0},"citationItems":[{"id":"pGCSFfLm/I2VkFwBX","uris":["http://zotero.org/users/1379426/items/L8RKS7SG"],"uri":["http://zotero.org/users/1379426/items/L8RKS7SG"],"itemData":{"id":3197,"type":"article-journal","abstract":"Cryptic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delInstrText>
        </w:r>
        <w:r w:rsidR="003030DA" w:rsidDel="00374A75">
          <w:fldChar w:fldCharType="separate"/>
        </w:r>
        <w:r w:rsidR="00590398" w:rsidDel="00374A75">
          <w:rPr>
            <w:rFonts w:cs="Times New Roman"/>
          </w:rPr>
          <w:delText>(Paaby &amp; Rockman, 2014)</w:delText>
        </w:r>
        <w:r w:rsidR="003030DA" w:rsidDel="00374A75">
          <w:fldChar w:fldCharType="end"/>
        </w:r>
      </w:del>
      <w:r w:rsidR="003030DA">
        <w:t xml:space="preserve">. </w:t>
      </w:r>
      <w:r w:rsidR="00402A81">
        <w:t>However, other</w:t>
      </w:r>
      <w:del w:id="27" w:author="Daniel Noble" w:date="2023-07-12T14:37:00Z">
        <w:r w:rsidR="00402A81" w:rsidDel="00CD277F">
          <w:delText>s</w:delText>
        </w:r>
      </w:del>
      <w:r w:rsidR="00402A81">
        <w:t xml:space="preserve"> mechanisms</w:t>
      </w:r>
      <w:ins w:id="28" w:author="Daniel Noble" w:date="2023-07-12T14:37:00Z">
        <w:r w:rsidR="00CD277F">
          <w:t>,</w:t>
        </w:r>
      </w:ins>
      <w:r w:rsidR="00402A81">
        <w:t xml:space="preserve">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2A7E72">
        <w:fldChar w:fldCharType="begin"/>
      </w:r>
      <w:r w:rsidR="002A7E72">
        <w:instrText xml:space="preserve"> ADDIN EN.CITE &lt;EndNote&gt;&lt;Cite&gt;&lt;Author&gt;Charmantier&lt;/Author&gt;&lt;Year&gt;2005&lt;/Year&gt;&lt;RecNum&gt;12&lt;/RecNum&gt;&lt;DisplayText&gt;(Coltman, Pilkington et al. 2001,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Coltman&lt;/Author&gt;&lt;Year&gt;2001&lt;/Year&gt;&lt;RecNum&gt;18&lt;/RecNum&gt;&lt;record&gt;&lt;rec-number&gt;18&lt;/rec-number&gt;&lt;foreign-keys&gt;&lt;key app="EN" db-id="t5xpwvss9tf0a5ersfo5r5a30tzt00edvxz9" timestamp="1687414394"&gt;18&lt;/key&gt;&lt;/foreign-keys&gt;&lt;ref-type name="Journal Article"&gt;17&lt;/ref-type&gt;&lt;contributors&gt;&lt;authors&gt;&lt;author&gt;Coltman, D. W.&lt;/author&gt;&lt;author&gt;Pilkington, J.&lt;/author&gt;&lt;author&gt;Kruuk, L. E. B.&lt;/author&gt;&lt;author&gt;Wilson, K.&lt;/author&gt;&lt;author&gt;Pemberton, J. M.&lt;/author&gt;&lt;/authors&gt;&lt;/contributors&gt;&lt;titles&gt;&lt;title&gt;Positive Genetic Correlation Between Parasite Resistance and Body Size in a Free-Living Ungulate Population&lt;/title&gt;&lt;secondary-title&gt;Evolution&lt;/secondary-title&gt;&lt;/titles&gt;&lt;periodical&gt;&lt;full-title&gt;Evolution&lt;/full-title&gt;&lt;/periodical&gt;&lt;pages&gt;2116--2125&lt;/pages&gt;&lt;volume&gt;55&lt;/volume&gt;&lt;number&gt;10&lt;/number&gt;&lt;dates&gt;&lt;year&gt;2001&lt;/year&gt;&lt;/dates&gt;&lt;urls&gt;&lt;/urls&gt;&lt;electronic-resource-num&gt;10.1111/j.0014-3820.2001.tb01326.x&lt;/electronic-resource-num&gt;&lt;/record&gt;&lt;/Cite&gt;&lt;/EndNote&gt;</w:instrText>
      </w:r>
      <w:r w:rsidR="002A7E72">
        <w:fldChar w:fldCharType="separate"/>
      </w:r>
      <w:r w:rsidR="002A7E72">
        <w:rPr>
          <w:noProof/>
        </w:rPr>
        <w:t>(</w:t>
      </w:r>
      <w:hyperlink w:anchor="_ENREF_13" w:tooltip="Coltman, 2001 #18" w:history="1">
        <w:r w:rsidR="00056790" w:rsidRPr="00056790">
          <w:rPr>
            <w:rStyle w:val="Hyperlink"/>
          </w:rPr>
          <w:t>Coltman, Pilkington et al. 2001</w:t>
        </w:r>
      </w:hyperlink>
      <w:r w:rsidR="002A7E72">
        <w:rPr>
          <w:noProof/>
        </w:rPr>
        <w:t xml:space="preserve">, </w:t>
      </w:r>
      <w:hyperlink w:anchor="_ENREF_9" w:tooltip="Charmantier, 2005 #12" w:history="1">
        <w:r w:rsidR="00056790" w:rsidRPr="00056790">
          <w:rPr>
            <w:rStyle w:val="Hyperlink"/>
          </w:rPr>
          <w:t>Charmantier and Garant 2005</w:t>
        </w:r>
      </w:hyperlink>
      <w:r w:rsidR="002A7E72">
        <w:rPr>
          <w:noProof/>
        </w:rPr>
        <w:t>)</w:t>
      </w:r>
      <w:r w:rsidR="002A7E72">
        <w:fldChar w:fldCharType="end"/>
      </w:r>
      <w:del w:id="29" w:author="Daniel Noble" w:date="2023-06-23T09:43:00Z">
        <w:r w:rsidR="003030DA" w:rsidDel="00374A75">
          <w:fldChar w:fldCharType="begin"/>
        </w:r>
        <w:r w:rsidR="00590398" w:rsidDel="00374A75">
          <w:del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delInstrText>
        </w:r>
        <w:r w:rsidR="003030DA" w:rsidDel="00374A75">
          <w:fldChar w:fldCharType="separate"/>
        </w:r>
        <w:r w:rsidR="00590398" w:rsidDel="00374A75">
          <w:rPr>
            <w:rFonts w:cs="Times New Roman"/>
          </w:rPr>
          <w:delText>(Charmantier &amp; Garant, 2005; Coltman et al., 2001)</w:delText>
        </w:r>
        <w:r w:rsidR="003030DA" w:rsidDel="00374A75">
          <w:fldChar w:fldCharType="end"/>
        </w:r>
      </w:del>
      <w:r w:rsidR="00402A81">
        <w:t xml:space="preserve">. </w:t>
      </w:r>
      <w:del w:id="30" w:author="Daniel Noble" w:date="2023-07-12T14:39:00Z">
        <w:r w:rsidR="00DB7E5B" w:rsidDel="00CD277F">
          <w:delText xml:space="preserve">Environmental dependence of </w:delText>
        </w:r>
        <w:r w:rsidR="00AD24C8" w:rsidDel="00CD277F">
          <w:delText>genetic variance implies that u</w:delText>
        </w:r>
      </w:del>
      <w:ins w:id="31" w:author="Daniel Noble" w:date="2023-07-12T14:39:00Z">
        <w:r w:rsidR="00CD277F">
          <w:t>U</w:t>
        </w:r>
      </w:ins>
      <w:r w:rsidR="00AD24C8">
        <w:t>nder the same selection pressure</w:t>
      </w:r>
      <w:r w:rsidR="00AF4596">
        <w:t>,</w:t>
      </w:r>
      <w:r w:rsidR="00AD24C8">
        <w:t xml:space="preserve"> the speed of evolutionary </w:t>
      </w:r>
      <w:ins w:id="32" w:author="Daniel Noble" w:date="2023-07-14T09:44:00Z">
        <w:r w:rsidR="00F86DE0">
          <w:t xml:space="preserve">responses </w:t>
        </w:r>
      </w:ins>
      <w:del w:id="33" w:author="Daniel Noble" w:date="2023-07-12T14:38:00Z">
        <w:r w:rsidR="00AD24C8" w:rsidDel="00CD277F">
          <w:delText xml:space="preserve">change </w:delText>
        </w:r>
      </w:del>
      <w:ins w:id="34" w:author="Daniel Noble" w:date="2023-07-12T14:38:00Z">
        <w:r w:rsidR="00CD277F">
          <w:t xml:space="preserve">can </w:t>
        </w:r>
      </w:ins>
      <w:del w:id="35" w:author="Daniel Noble" w:date="2023-07-12T14:38:00Z">
        <w:r w:rsidR="00AD24C8" w:rsidDel="00CD277F">
          <w:delText xml:space="preserve">would likely </w:delText>
        </w:r>
      </w:del>
      <w:r w:rsidR="00AF4596">
        <w:t xml:space="preserve">change </w:t>
      </w:r>
      <w:ins w:id="36" w:author="Daniel Noble" w:date="2023-07-12T14:39:00Z">
        <w:r w:rsidR="00CD277F">
          <w:t xml:space="preserve">depending on the environment </w:t>
        </w:r>
      </w:ins>
      <w:del w:id="37" w:author="Daniel Noble" w:date="2023-07-12T14:38:00Z">
        <w:r w:rsidR="00AF4596" w:rsidDel="00CD277F">
          <w:delText>thus</w:delText>
        </w:r>
        <w:r w:rsidR="00AD24C8" w:rsidDel="00CD277F">
          <w:delText xml:space="preserve"> </w:delText>
        </w:r>
      </w:del>
      <w:r w:rsidR="00AD24C8">
        <w:t xml:space="preserve">making it </w:t>
      </w:r>
      <w:ins w:id="38" w:author="Daniel Noble" w:date="2023-07-12T14:39:00Z">
        <w:r w:rsidR="00CD277F">
          <w:t xml:space="preserve">potentially </w:t>
        </w:r>
      </w:ins>
      <w:r w:rsidR="00AD24C8">
        <w:t>difficult to predict genetic adaptation</w:t>
      </w:r>
      <w:r w:rsidR="00AD24C8">
        <w:rPr>
          <w:lang w:val="en-AU"/>
        </w:rPr>
        <w:t>.</w:t>
      </w:r>
    </w:p>
    <w:p w14:paraId="15E38A85" w14:textId="77777777" w:rsidR="003030DA" w:rsidRDefault="003030DA" w:rsidP="00841599">
      <w:pPr>
        <w:contextualSpacing/>
      </w:pPr>
    </w:p>
    <w:p w14:paraId="5545D77F" w14:textId="5FA3FFC2" w:rsidR="003030DA" w:rsidRPr="00E64B49" w:rsidRDefault="003030DA" w:rsidP="00841599">
      <w:pPr>
        <w:ind w:firstLine="720"/>
        <w:contextualSpacing/>
      </w:pPr>
      <w:r>
        <w:t xml:space="preserve">Comparative studies have shown that the </w:t>
      </w:r>
      <w:ins w:id="39" w:author="Daniel Noble" w:date="2023-07-12T14:39:00Z">
        <w:r w:rsidR="006A3B9E">
          <w:t xml:space="preserve">environmental impacts </w:t>
        </w:r>
      </w:ins>
      <w:del w:id="40" w:author="Daniel Noble" w:date="2023-07-12T14:40:00Z">
        <w:r w:rsidDel="006A3B9E">
          <w:delText xml:space="preserve">influence of </w:delText>
        </w:r>
        <w:r w:rsidR="0085156C" w:rsidDel="006A3B9E">
          <w:delText xml:space="preserve">environmental stress </w:delText>
        </w:r>
      </w:del>
      <w:r w:rsidR="0085156C">
        <w:t xml:space="preserve">on genetic variance </w:t>
      </w:r>
      <w:del w:id="41" w:author="Daniel Noble" w:date="2023-07-12T14:40:00Z">
        <w:r w:rsidR="0085156C" w:rsidDel="006A3B9E">
          <w:delText xml:space="preserve">during </w:delText>
        </w:r>
        <w:r w:rsidDel="006A3B9E">
          <w:delText xml:space="preserve">development </w:delText>
        </w:r>
      </w:del>
      <w:r>
        <w:t xml:space="preserve">is not straightforward </w: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 </w:instrText>
      </w:r>
      <w:r w:rsidR="001F6758">
        <w:fldChar w:fldCharType="begin">
          <w:fldData xml:space="preserve">PEVuZE5vdGU+PENpdGU+PEF1dGhvcj5DaGFybWFudGllcjwvQXV0aG9yPjxZZWFyPjIwMDU8L1ll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</w:fldData>
        </w:fldChar>
      </w:r>
      <w:r w:rsidR="001F6758">
        <w:instrText xml:space="preserve"> ADDIN EN.CITE.DATA </w:instrText>
      </w:r>
      <w:r w:rsidR="001F6758">
        <w:fldChar w:fldCharType="end"/>
      </w:r>
      <w:r w:rsidR="001F6758">
        <w:fldChar w:fldCharType="separate"/>
      </w:r>
      <w:r w:rsidR="001F6758">
        <w:rPr>
          <w:noProof/>
        </w:rPr>
        <w:t>(</w:t>
      </w:r>
      <w:hyperlink w:anchor="_ENREF_24" w:tooltip="Hoffmann, 1999 #14" w:history="1">
        <w:r w:rsidR="00056790" w:rsidRPr="00056790">
          <w:rPr>
            <w:rStyle w:val="Hyperlink"/>
          </w:rPr>
          <w:t>Hoffmann and Merilä 1999</w:t>
        </w:r>
      </w:hyperlink>
      <w:r w:rsidR="001F6758">
        <w:rPr>
          <w:noProof/>
        </w:rPr>
        <w:t xml:space="preserve">, </w:t>
      </w:r>
      <w:hyperlink w:anchor="_ENREF_9" w:tooltip="Charmantier, 2005 #12" w:history="1">
        <w:r w:rsidR="00056790" w:rsidRPr="00056790">
          <w:rPr>
            <w:rStyle w:val="Hyperlink"/>
          </w:rPr>
          <w:t>Charmantier and Garant 2005</w:t>
        </w:r>
      </w:hyperlink>
      <w:r w:rsidR="001F6758">
        <w:rPr>
          <w:noProof/>
        </w:rPr>
        <w:t xml:space="preserve">, </w:t>
      </w:r>
      <w:hyperlink w:history="1">
        <w:r w:rsidR="00056790" w:rsidRPr="00056790">
          <w:rPr>
            <w:rStyle w:val="Hyperlink"/>
          </w:rPr>
          <w:t>Rowiński and Rogell 2017</w:t>
        </w:r>
      </w:hyperlink>
      <w:r w:rsidR="001F6758">
        <w:rPr>
          <w:noProof/>
        </w:rPr>
        <w:t>)</w:t>
      </w:r>
      <w:r w:rsidR="001F6758">
        <w:fldChar w:fldCharType="end"/>
      </w:r>
      <w:del w:id="42" w:author="Daniel Noble" w:date="2023-06-23T09:49:00Z">
        <w:r w:rsidDel="002A7E72">
          <w:fldChar w:fldCharType="begin"/>
        </w:r>
        <w:r w:rsidR="00590398" w:rsidDel="002A7E72">
          <w:del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Del="002A7E72">
          <w:fldChar w:fldCharType="separate"/>
        </w:r>
        <w:r w:rsidR="00590398" w:rsidRPr="00590398" w:rsidDel="002A7E72">
          <w:rPr>
            <w:rFonts w:cs="Times New Roman"/>
          </w:rPr>
          <w:delText>(Charmantier &amp; Garant, 2005; Hoffmann &amp; Merilä, 1999; Rowiński &amp; Rogell, 2017)</w:delText>
        </w:r>
        <w:r w:rsidDel="002A7E72">
          <w:fldChar w:fldCharType="end"/>
        </w:r>
      </w:del>
      <w:r>
        <w:t xml:space="preserve">. In lab studies, </w:t>
      </w:r>
      <w:r w:rsidR="00BC51E9">
        <w:t xml:space="preserve">elevated </w:t>
      </w:r>
      <w:r>
        <w:t>developmental stress ha</w:t>
      </w:r>
      <w:r w:rsidR="00475A8F">
        <w:t>s</w:t>
      </w:r>
      <w:r>
        <w:t xml:space="preserve"> been shown to increase the heritability of morphological traits</w:t>
      </w:r>
      <w:ins w:id="43" w:author="Daniel Noble" w:date="2023-06-23T09:49:00Z">
        <w:r w:rsidR="002A7E72" w:rsidRPr="002A7E72">
          <w:t xml:space="preserve"> </w:t>
        </w:r>
      </w:ins>
      <w:r w:rsidR="001F6758">
        <w:fldChar w:fldCharType="begin"/>
      </w:r>
      <w:r w:rsidR="001F6758">
        <w:instrText xml:space="preserve"> ADDIN EN.CITE &lt;EndNote&gt;&lt;Cite&gt;&lt;Author&gt;Hoffmann&lt;/Author&gt;&lt;Year&gt;1999&lt;/Year&gt;&lt;RecNum&gt;14&lt;/RecNum&gt;&lt;DisplayText&gt;(Hoffmann and Merilä 1999)&lt;/DisplayText&gt;&lt;record&gt;&lt;rec-number&gt;14&lt;/rec-number&gt;&lt;foreign-keys&gt;&lt;key app="EN" db-id="t5xpwvss9tf0a5ersfo5r5a30tzt00edvxz9" timestamp="1687414393"&gt;14&lt;/key&gt;&lt;/foreign-keys&gt;&lt;ref-type name="Journal Article"&gt;17&lt;/ref-type&gt;&lt;contributors&gt;&lt;authors&gt;&lt;author&gt;Hoffmann, Ary A.&lt;/author&gt;&lt;author&gt;Merilä, Juha&lt;/author&gt;&lt;/authors&gt;&lt;/contributors&gt;&lt;titles&gt;&lt;title&gt;Heritable variation and evolution under favourable and unfavourable conditions&lt;/title&gt;&lt;secondary-title&gt;Trends in Ecology &amp;amp; Evolution&lt;/secondary-title&gt;&lt;/titles&gt;&lt;periodical&gt;&lt;full-title&gt;Trends in Ecology &amp;amp; Evolution&lt;/full-title&gt;&lt;/periodical&gt;&lt;pages&gt;96--101&lt;/pages&gt;&lt;volume&gt;14&lt;/volume&gt;&lt;number&gt;3&lt;/number&gt;&lt;dates&gt;&lt;year&gt;1999&lt;/year&gt;&lt;/dates&gt;&lt;urls&gt;&lt;/urls&gt;&lt;electronic-resource-num&gt;10.1016/S0169-5347(99)01595-5&lt;/electronic-resource-num&gt;&lt;access-date&gt;3&lt;/access-date&gt;&lt;/record&gt;&lt;/Cite&gt;&lt;/EndNote&gt;</w:instrText>
      </w:r>
      <w:r w:rsidR="001F6758">
        <w:fldChar w:fldCharType="separate"/>
      </w:r>
      <w:r w:rsidR="001F6758">
        <w:rPr>
          <w:noProof/>
        </w:rPr>
        <w:t>(</w:t>
      </w:r>
      <w:hyperlink w:anchor="_ENREF_24" w:tooltip="Hoffmann, 1999 #14" w:history="1">
        <w:r w:rsidR="00056790" w:rsidRPr="00056790">
          <w:rPr>
            <w:rStyle w:val="Hyperlink"/>
          </w:rPr>
          <w:t>Hoffmann and Merilä 1999</w:t>
        </w:r>
      </w:hyperlink>
      <w:r w:rsidR="001F6758">
        <w:rPr>
          <w:noProof/>
        </w:rPr>
        <w:t>)</w:t>
      </w:r>
      <w:r w:rsidR="001F6758">
        <w:fldChar w:fldCharType="end"/>
      </w:r>
      <w:del w:id="44" w:author="Daniel Noble" w:date="2023-06-23T09:49:00Z">
        <w:r w:rsidDel="002A7E72">
          <w:delText xml:space="preserve"> </w:delText>
        </w:r>
        <w:r w:rsidDel="002A7E72">
          <w:fldChar w:fldCharType="begin"/>
        </w:r>
        <w:r w:rsidR="00590398" w:rsidDel="002A7E72">
          <w:del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delInstrText>
        </w:r>
        <w:r w:rsidDel="002A7E72">
          <w:fldChar w:fldCharType="separate"/>
        </w:r>
        <w:r w:rsidR="00590398" w:rsidRPr="00590398" w:rsidDel="002A7E72">
          <w:rPr>
            <w:rFonts w:cs="Times New Roman"/>
          </w:rPr>
          <w:delText>(Hoffmann &amp; Merilä, 1999)</w:delText>
        </w:r>
        <w:r w:rsidDel="002A7E72">
          <w:fldChar w:fldCharType="end"/>
        </w:r>
      </w:del>
      <w:r>
        <w:t>,</w:t>
      </w:r>
      <w:r w:rsidRPr="0049629B">
        <w:t xml:space="preserve"> </w:t>
      </w:r>
      <w:r>
        <w:t xml:space="preserve">whereas wild, non-domestic populations tend to have higher heritability in favourable environments </w:t>
      </w:r>
      <w:r w:rsidR="0079708C">
        <w:fldChar w:fldCharType="begin"/>
      </w:r>
      <w:r w:rsidR="0079708C">
        <w:instrText xml:space="preserve"> ADDIN EN.CITE &lt;EndNote&gt;&lt;Cite&gt;&lt;Author&gt;Charmantier&lt;/Author&gt;&lt;Year&gt;2005&lt;/Year&gt;&lt;RecNum&gt;12&lt;/RecNum&gt;&lt;DisplayText&gt;(Charmantier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EndNote&gt;</w:instrText>
      </w:r>
      <w:r w:rsidR="0079708C">
        <w:fldChar w:fldCharType="separate"/>
      </w:r>
      <w:r w:rsidR="0079708C">
        <w:rPr>
          <w:noProof/>
        </w:rPr>
        <w:t>(</w:t>
      </w:r>
      <w:hyperlink w:anchor="_ENREF_9" w:tooltip="Charmantier, 2005 #12" w:history="1">
        <w:r w:rsidR="00056790" w:rsidRPr="00056790">
          <w:rPr>
            <w:rStyle w:val="Hyperlink"/>
          </w:rPr>
          <w:t>Charmantier and Garant 2005</w:t>
        </w:r>
      </w:hyperlink>
      <w:r w:rsidR="0079708C">
        <w:rPr>
          <w:noProof/>
        </w:rPr>
        <w:t>)</w:t>
      </w:r>
      <w:r w:rsidR="0079708C">
        <w:fldChar w:fldCharType="end"/>
      </w:r>
      <w:del w:id="45" w:author="Daniel Noble" w:date="2023-06-23T09:49:00Z">
        <w:r w:rsidDel="002A7E72">
          <w:fldChar w:fldCharType="begin"/>
        </w:r>
        <w:r w:rsidR="00590398" w:rsidDel="002A7E72">
          <w:del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delInstrText>
        </w:r>
        <w:r w:rsidDel="002A7E72">
          <w:fldChar w:fldCharType="separate"/>
        </w:r>
        <w:r w:rsidR="00590398" w:rsidDel="002A7E72">
          <w:rPr>
            <w:rFonts w:cs="Times New Roman"/>
          </w:rPr>
          <w:delText>(Charmantier &amp; Garant, 2005)</w:delText>
        </w:r>
        <w:r w:rsidDel="002A7E72">
          <w:fldChar w:fldCharType="end"/>
        </w:r>
      </w:del>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rsidR="001F6758">
        <w:fldChar w:fldCharType="begin"/>
      </w:r>
      <w:r w:rsidR="001F6758">
        <w:instrText xml:space="preserve"> ADDIN EN.CITE &lt;EndNote&gt;&lt;Cite&gt;&lt;Author&gt;Charmantier&lt;/Author&gt;&lt;Year&gt;2005&lt;/Year&gt;&lt;RecNum&gt;12&lt;/RecNum&gt;&lt;DisplayText&gt;(Dahlgaard and Hoffmann 2000, Charmantier and Garant 2005)&lt;/DisplayText&gt;&lt;record&gt;&lt;rec-number&gt;12&lt;/rec-number&gt;&lt;foreign-keys&gt;&lt;key app="EN" db-id="t5xpwvss9tf0a5ersfo5r5a30tzt00edvxz9" timestamp="1687414393"&gt;12&lt;/key&gt;&lt;/foreign-keys&gt;&lt;ref-type name="Journal Article"&gt;17&lt;/ref-type&gt;&lt;contributors&gt;&lt;authors&gt;&lt;author&gt;Charmantier, A.&lt;/author&gt;&lt;author&gt;Garant, Dany&lt;/author&gt;&lt;/authors&gt;&lt;/contributors&gt;&lt;titles&gt;&lt;title&gt;Environmental quality and evolutionary potential: lessons from wild populations&lt;/title&gt;&lt;secondary-title&gt;Proceedings of the Royal Society B: Biological Sciences&lt;/secondary-title&gt;&lt;/titles&gt;&lt;periodical&gt;&lt;full-title&gt;Proceedings of the Royal Society B: Biological Sciences&lt;/full-title&gt;&lt;/periodical&gt;&lt;pages&gt;1415--1425&lt;/pages&gt;&lt;volume&gt;272&lt;/volume&gt;&lt;number&gt;1571&lt;/number&gt;&lt;dates&gt;&lt;year&gt;2005&lt;/year&gt;&lt;/dates&gt;&lt;urls&gt;&lt;/urls&gt;&lt;electronic-resource-num&gt;10.1098/rspb.2005.3117&lt;/electronic-resource-num&gt;&lt;access-date&gt;7&lt;/access-date&gt;&lt;/record&gt;&lt;/Cite&gt;&lt;Cite&gt;&lt;Author&gt;Dahlgaard&lt;/Author&gt;&lt;Year&gt;2000&lt;/Year&gt;&lt;RecNum&gt;19&lt;/RecNum&gt;&lt;record&gt;&lt;rec-number&gt;19&lt;/rec-number&gt;&lt;foreign-keys&gt;&lt;key app="EN" db-id="t5xpwvss9tf0a5ersfo5r5a30tzt00edvxz9" timestamp="1687414394"&gt;19&lt;/key&gt;&lt;/foreign-keys&gt;&lt;ref-type name="Journal Article"&gt;17&lt;/ref-type&gt;&lt;contributors&gt;&lt;authors&gt;&lt;author&gt;Dahlgaard, Jesper&lt;/author&gt;&lt;author&gt;Hoffmann, Ary A.&lt;/author&gt;&lt;/authors&gt;&lt;/contributors&gt;&lt;titles&gt;&lt;title&gt;Stress Resistance and Environmental Dependency of Inbreeding Depression in Drosophila melanogaster&lt;/title&gt;&lt;secondary-title&gt;Conservation Biology&lt;/secondary-title&gt;&lt;/titles&gt;&lt;periodical&gt;&lt;full-title&gt;Conservation Biology&lt;/full-title&gt;&lt;/periodical&gt;&lt;pages&gt;1187--1192&lt;/pages&gt;&lt;volume&gt;14&lt;/volume&gt;&lt;number&gt;4&lt;/number&gt;&lt;dates&gt;&lt;year&gt;2000&lt;/year&gt;&lt;/dates&gt;&lt;urls&gt;&lt;/urls&gt;&lt;electronic-resource-num&gt;10.1046/j.1523-1739.2000.99206.x&lt;/electronic-resource-num&gt;&lt;/record&gt;&lt;/Cite&gt;&lt;/EndNote&gt;</w:instrText>
      </w:r>
      <w:r w:rsidR="001F6758">
        <w:fldChar w:fldCharType="separate"/>
      </w:r>
      <w:r w:rsidR="001F6758">
        <w:rPr>
          <w:noProof/>
        </w:rPr>
        <w:t>(</w:t>
      </w:r>
      <w:hyperlink w:anchor="_ENREF_14" w:tooltip="Dahlgaard, 2000 #19" w:history="1">
        <w:r w:rsidR="00056790" w:rsidRPr="00056790">
          <w:rPr>
            <w:rStyle w:val="Hyperlink"/>
          </w:rPr>
          <w:t>Dahlgaard and Hoffmann 2000</w:t>
        </w:r>
      </w:hyperlink>
      <w:r w:rsidR="001F6758">
        <w:rPr>
          <w:noProof/>
        </w:rPr>
        <w:t xml:space="preserve">, </w:t>
      </w:r>
      <w:hyperlink w:anchor="_ENREF_9" w:tooltip="Charmantier, 2005 #12" w:history="1">
        <w:r w:rsidR="00056790" w:rsidRPr="00056790">
          <w:rPr>
            <w:rStyle w:val="Hyperlink"/>
          </w:rPr>
          <w:t>Charmantier and Garant 2005</w:t>
        </w:r>
      </w:hyperlink>
      <w:r w:rsidR="001F6758">
        <w:rPr>
          <w:noProof/>
        </w:rPr>
        <w:t>)</w:t>
      </w:r>
      <w:r w:rsidR="001F6758">
        <w:fldChar w:fldCharType="end"/>
      </w:r>
      <w:del w:id="46" w:author="Daniel Noble" w:date="2023-06-23T09:57:00Z">
        <w:r w:rsidDel="00C31F1D">
          <w:fldChar w:fldCharType="begin"/>
        </w:r>
        <w:r w:rsidR="00590398" w:rsidDel="00C31F1D">
          <w:del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delInstrText>
        </w:r>
        <w:r w:rsidDel="00C31F1D">
          <w:fldChar w:fldCharType="separate"/>
        </w:r>
        <w:r w:rsidR="00590398" w:rsidDel="00C31F1D">
          <w:rPr>
            <w:rFonts w:cs="Times New Roman"/>
          </w:rPr>
          <w:delText>(Charmantier &amp; Garant, 2005; Dahlgaard &amp; Hoffmann, 2000)</w:delText>
        </w:r>
        <w:r w:rsidDel="00C31F1D">
          <w:fldChar w:fldCharType="end"/>
        </w:r>
      </w:del>
      <w:r>
        <w:t>.</w:t>
      </w:r>
      <w:r w:rsidR="007C535A">
        <w:t xml:space="preserve"> Importantly, e</w:t>
      </w:r>
      <w:r>
        <w:t xml:space="preserve">nvironmental comparisons of heritability have been criticised </w:t>
      </w:r>
      <w:del w:id="47" w:author="Daniel Noble" w:date="2023-06-23T09:16:00Z">
        <w:r w:rsidDel="00357133">
          <w:delText xml:space="preserve">as </w:delText>
        </w:r>
        <w:r w:rsidR="007C535A" w:rsidDel="00357133">
          <w:delText>the</w:delText>
        </w:r>
        <w:r w:rsidR="009867E0" w:rsidDel="00357133">
          <w:delText xml:space="preserve"> ratio nature of </w:delText>
        </w:r>
        <w:r w:rsidR="00F8101C" w:rsidDel="00357133">
          <w:delText>its</w:delText>
        </w:r>
        <w:r w:rsidR="009867E0" w:rsidDel="00357133">
          <w:delText xml:space="preserve"> calculations</w:delText>
        </w:r>
        <w:r w:rsidR="004171FC" w:rsidDel="00357133">
          <w:delText xml:space="preserve"> </w:delText>
        </w:r>
        <w:r w:rsidR="009867E0" w:rsidDel="00357133">
          <w:delText>can</w:delText>
        </w:r>
      </w:del>
      <w:ins w:id="48" w:author="Daniel Noble" w:date="2023-06-23T09:16:00Z">
        <w:r w:rsidR="00357133">
          <w:t>because they</w:t>
        </w:r>
      </w:ins>
      <w:r w:rsidR="009867E0">
        <w:t xml:space="preserve"> mask</w:t>
      </w:r>
      <w:r w:rsidR="00326D46">
        <w:t xml:space="preserve"> changes in the</w:t>
      </w:r>
      <w:r>
        <w:t xml:space="preserve"> relative contributions of non-genetic </w:t>
      </w:r>
      <w:r w:rsidR="00326D46">
        <w:t xml:space="preserve">and genetic </w:t>
      </w:r>
      <w:r>
        <w:t>variance</w:t>
      </w:r>
      <w:r w:rsidR="00326D46">
        <w:t xml:space="preserve"> </w:t>
      </w:r>
      <w:r w:rsidR="00374A75">
        <w:fldChar w:fldCharType="begin"/>
      </w:r>
      <w:r w:rsidR="00374A75">
        <w:instrText xml:space="preserve"> ADDIN EN.CITE &lt;EndNote&gt;&lt;Cite&gt;&lt;Author&gt;Hansen&lt;/Author&gt;&lt;Year&gt;2011&lt;/Year&gt;&lt;RecNum&gt;82&lt;/RecNum&gt;&lt;DisplayText&gt;(Hansen, Pélabon et al. 2011, Rowiński and Rogell 2017)&lt;/DisplayText&gt;&lt;record&gt;&lt;rec-number&gt;82&lt;/rec-number&gt;&lt;foreign-keys&gt;&lt;key app="EN" db-id="t5xpwvss9tf0a5ersfo5r5a30tzt00edvxz9" timestamp="1687476532"&gt;82&lt;/key&gt;&lt;/foreign-keys&gt;&lt;ref-type name="Journal Article"&gt;17&lt;/ref-type&gt;&lt;contributors&gt;&lt;authors&gt;&lt;author&gt;Hansen, T.F.&lt;/author&gt;&lt;author&gt;Pélabon, C.&lt;/author&gt;&lt;author&gt;Houle, D.&lt;/author&gt;&lt;/authors&gt;&lt;/contributors&gt;&lt;titles&gt;&lt;title&gt;Heritability is not Evolvability&lt;/title&gt;&lt;secondary-title&gt;Evolutionary Biology&lt;/secondary-title&gt;&lt;/titles&gt;&lt;periodical&gt;&lt;full-title&gt;Evolutionary Biology&lt;/full-title&gt;&lt;/periodical&gt;&lt;pages&gt;258–277&lt;/pages&gt;&lt;volume&gt;38&lt;/volume&gt;&lt;dates&gt;&lt;year&gt;2011&lt;/year&gt;&lt;/dates&gt;&lt;urls&gt;&lt;/urls&gt;&lt;/record&gt;&lt;/Cite&gt;&lt;Cite&gt;&lt;Author&gt;Rowiński&lt;/Author&gt;&lt;Year&gt;2017&lt;/Year&gt;&lt;RecNum&gt;83&lt;/RecNum&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374A75">
        <w:fldChar w:fldCharType="separate"/>
      </w:r>
      <w:r w:rsidR="00374A75">
        <w:rPr>
          <w:noProof/>
        </w:rPr>
        <w:t>(</w:t>
      </w:r>
      <w:hyperlink w:anchor="_ENREF_22" w:tooltip="Hansen, 2011 #82" w:history="1">
        <w:r w:rsidR="00056790" w:rsidRPr="00056790">
          <w:rPr>
            <w:rStyle w:val="Hyperlink"/>
          </w:rPr>
          <w:t>Hansen, Pélabon et al. 2011</w:t>
        </w:r>
      </w:hyperlink>
      <w:r w:rsidR="00374A75">
        <w:rPr>
          <w:noProof/>
        </w:rPr>
        <w:t xml:space="preserve">, </w:t>
      </w:r>
      <w:hyperlink w:history="1">
        <w:r w:rsidR="00056790" w:rsidRPr="00056790">
          <w:rPr>
            <w:rStyle w:val="Hyperlink"/>
          </w:rPr>
          <w:t>Rowiński and Rogell 2017</w:t>
        </w:r>
      </w:hyperlink>
      <w:r w:rsidR="00374A75">
        <w:rPr>
          <w:noProof/>
        </w:rPr>
        <w:t>)</w:t>
      </w:r>
      <w:r w:rsidR="00374A75">
        <w:fldChar w:fldCharType="end"/>
      </w:r>
      <w:del w:id="49" w:author="Daniel Noble" w:date="2023-06-23T09:41:00Z">
        <w:r w:rsidR="0085156C" w:rsidDel="00D71422">
          <w:fldChar w:fldCharType="begin"/>
        </w:r>
        <w:r w:rsidR="00590398" w:rsidDel="00D71422">
          <w:del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85156C" w:rsidDel="00D71422">
          <w:fldChar w:fldCharType="separate"/>
        </w:r>
        <w:r w:rsidR="00590398" w:rsidRPr="00590398" w:rsidDel="00D71422">
          <w:rPr>
            <w:rFonts w:cs="Times New Roman"/>
          </w:rPr>
          <w:delText>(Rowiński &amp; Rogell, 2017)</w:delText>
        </w:r>
        <w:r w:rsidR="0085156C" w:rsidDel="00D71422">
          <w:fldChar w:fldCharType="end"/>
        </w:r>
      </w:del>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of life history traits</w:t>
      </w:r>
      <w:ins w:id="50" w:author="Daniel Noble" w:date="2023-06-30T08:39:00Z">
        <w:r w:rsidR="00ED494A">
          <w:t>,</w:t>
        </w:r>
      </w:ins>
      <w:r w:rsidR="007C535A">
        <w:t xml:space="preserve"> </w:t>
      </w:r>
      <w:r w:rsidR="00F8101C">
        <w:t>which</w:t>
      </w:r>
      <w:r w:rsidR="007C535A">
        <w:t xml:space="preserve"> </w:t>
      </w:r>
      <w:del w:id="51" w:author="Daniel Noble" w:date="2023-06-30T08:39:00Z">
        <w:r w:rsidR="00EF1492" w:rsidDel="00ED494A">
          <w:delText xml:space="preserve">has </w:delText>
        </w:r>
      </w:del>
      <w:ins w:id="52" w:author="Daniel Noble" w:date="2023-06-30T08:39:00Z">
        <w:r w:rsidR="00ED494A">
          <w:t xml:space="preserve">have </w:t>
        </w:r>
      </w:ins>
      <w:r w:rsidR="00EF1492">
        <w:t xml:space="preserve">been argued </w:t>
      </w:r>
      <w:r w:rsidR="007C535A">
        <w:t xml:space="preserve">to be more important to </w:t>
      </w:r>
      <w:r w:rsidR="007C535A">
        <w:lastRenderedPageBreak/>
        <w:t>fitness</w:t>
      </w:r>
      <w:r w:rsidR="00EF1492">
        <w:t>,</w:t>
      </w:r>
      <w:r w:rsidR="0085156C">
        <w:t xml:space="preserve"> did not change between control and stressful conditions</w:t>
      </w:r>
      <w:r w:rsidR="00EF1492">
        <w:t xml:space="preserve"> </w:t>
      </w:r>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hyperlink w:history="1">
        <w:r w:rsidR="00056790" w:rsidRPr="00056790">
          <w:rPr>
            <w:rStyle w:val="Hyperlink"/>
          </w:rPr>
          <w:t>Rowiński and Rogell 2017</w:t>
        </w:r>
      </w:hyperlink>
      <w:r w:rsidR="00DA0CF2">
        <w:rPr>
          <w:noProof/>
        </w:rPr>
        <w:t>)</w:t>
      </w:r>
      <w:r w:rsidR="00DA0CF2">
        <w:fldChar w:fldCharType="end"/>
      </w:r>
      <w:del w:id="53" w:author="Daniel Noble" w:date="2023-06-23T12:02:00Z">
        <w:r w:rsidR="00EF1492" w:rsidDel="00DA0CF2">
          <w:fldChar w:fldCharType="begin"/>
        </w:r>
        <w:r w:rsidR="00590398" w:rsidDel="00DA0CF2">
          <w:del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delInstrText>
        </w:r>
        <w:r w:rsidR="00EF1492" w:rsidDel="00DA0CF2">
          <w:fldChar w:fldCharType="separate"/>
        </w:r>
        <w:r w:rsidR="00590398" w:rsidRPr="00590398" w:rsidDel="00DA0CF2">
          <w:rPr>
            <w:rFonts w:cs="Times New Roman"/>
          </w:rPr>
          <w:delText>(Rowiński &amp; Rogell, 2017)</w:delText>
        </w:r>
        <w:r w:rsidR="00EF1492" w:rsidDel="00DA0CF2">
          <w:fldChar w:fldCharType="end"/>
        </w:r>
      </w:del>
      <w:r w:rsidR="0085156C">
        <w:t>. The</w:t>
      </w:r>
      <w:r w:rsidR="00EF1492">
        <w:t xml:space="preserve"> same</w:t>
      </w:r>
      <w:r w:rsidR="0085156C">
        <w:t xml:space="preserve"> pattern was observed for morphological traits</w:t>
      </w:r>
      <w:r w:rsidR="00F8101C">
        <w:t xml:space="preserve"> </w:t>
      </w:r>
      <w:r w:rsidR="00DA0CF2">
        <w:fldChar w:fldCharType="begin"/>
      </w:r>
      <w:r w:rsidR="00DA0CF2">
        <w:instrText xml:space="preserve"> ADDIN EN.CITE &lt;EndNote&gt;&lt;Cite&gt;&lt;Author&gt;Fischer&lt;/Author&gt;&lt;Year&gt;2020&lt;/Year&gt;&lt;RecNum&gt;13&lt;/RecNum&gt;&lt;DisplayText&gt;(Fischer, Kreyling et al. 2020)&lt;/DisplayText&gt;&lt;record&gt;&lt;rec-number&gt;13&lt;/rec-number&gt;&lt;foreign-keys&gt;&lt;key app="EN" db-id="t5xpwvss9tf0a5ersfo5r5a30tzt00edvxz9" timestamp="1687414393"&gt;13&lt;/key&gt;&lt;/foreign-keys&gt;&lt;ref-type name="Journal Article"&gt;17&lt;/ref-type&gt;&lt;contributors&gt;&lt;authors&gt;&lt;author&gt;Fischer, Klaus&lt;/author&gt;&lt;author&gt;Kreyling, Jürgen&lt;/author&gt;&lt;author&gt;Beaulieu, Michaël&lt;/author&gt;&lt;author&gt;Beil, Ilka&lt;/author&gt;&lt;author&gt;Bog, Manuela&lt;/author&gt;&lt;author&gt;Bonte, Dries&lt;/author&gt;&lt;author&gt;Holm, Stefanie&lt;/author&gt;&lt;author&gt;Knoblauch, Sabine&lt;/author&gt;&lt;author&gt;Koch, Dustin&lt;/author&gt;&lt;author&gt;Muffler, Lena&lt;/author&gt;&lt;author&gt;Mouginot, Pierick&lt;/author&gt;&lt;author&gt;Paulinich, Maria&lt;/author&gt;&lt;author&gt;Scheepens, J. F.&lt;/author&gt;&lt;author&gt;Schiemann, Raijana&lt;/author&gt;&lt;author&gt;Schmeddes, Jonas&lt;/author&gt;&lt;author&gt;Schnittler, Martin&lt;/author&gt;&lt;author&gt;Uhl, Gabriele&lt;/author&gt;&lt;author&gt;van der Maaten-Theunissen, Marieke&lt;/author&gt;&lt;author&gt;Weier, Julia M.&lt;/author&gt;&lt;author&gt;Wilmking, Martin&lt;/author&gt;&lt;author&gt;Weigel, Robert&lt;/author&gt;&lt;author&gt;Gienapp, Phillip&lt;/author&gt;&lt;/authors&gt;&lt;/contributors&gt;&lt;titles&gt;&lt;title&gt;Species-specific effects of thermal stress on the expression of genetic variation across a diverse group of plant and animal taxa under experimental conditions&lt;/title&gt;&lt;secondary-title&gt;Heredity&lt;/secondary-title&gt;&lt;/titles&gt;&lt;periodical&gt;&lt;full-title&gt;Heredity&lt;/full-title&gt;&lt;/periodical&gt;&lt;pages&gt;1--15&lt;/pages&gt;&lt;dates&gt;&lt;year&gt;2020&lt;/year&gt;&lt;/dates&gt;&lt;urls&gt;&lt;/urls&gt;&lt;electronic-resource-num&gt;10.1038/s41437-020-0338-4&lt;/electronic-resource-num&gt;&lt;access-date&gt;7&lt;/access-date&gt;&lt;/record&gt;&lt;/Cite&gt;&lt;/EndNote&gt;</w:instrText>
      </w:r>
      <w:r w:rsidR="00DA0CF2">
        <w:fldChar w:fldCharType="separate"/>
      </w:r>
      <w:r w:rsidR="00DA0CF2">
        <w:rPr>
          <w:noProof/>
        </w:rPr>
        <w:t>(</w:t>
      </w:r>
      <w:hyperlink w:anchor="_ENREF_17" w:tooltip="Fischer, 2020 #13" w:history="1">
        <w:r w:rsidR="00056790" w:rsidRPr="00056790">
          <w:rPr>
            <w:rStyle w:val="Hyperlink"/>
          </w:rPr>
          <w:t>Fischer, Kreyling et al. 2020</w:t>
        </w:r>
      </w:hyperlink>
      <w:r w:rsidR="00DA0CF2">
        <w:rPr>
          <w:noProof/>
        </w:rPr>
        <w:t>)</w:t>
      </w:r>
      <w:r w:rsidR="00DA0CF2">
        <w:fldChar w:fldCharType="end"/>
      </w:r>
      <w:del w:id="54" w:author="Daniel Noble" w:date="2023-06-23T12:02:00Z">
        <w:r w:rsidR="00F8101C" w:rsidDel="00DA0CF2">
          <w:fldChar w:fldCharType="begin"/>
        </w:r>
        <w:r w:rsidR="00590398" w:rsidDel="00DA0CF2">
          <w:del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delInstrText>
        </w:r>
        <w:r w:rsidR="00F8101C" w:rsidDel="00DA0CF2">
          <w:fldChar w:fldCharType="separate"/>
        </w:r>
        <w:r w:rsidR="00590398" w:rsidDel="00DA0CF2">
          <w:rPr>
            <w:rFonts w:cs="Times New Roman"/>
          </w:rPr>
          <w:delText>(Fischer et al., 2020)</w:delText>
        </w:r>
        <w:r w:rsidR="00F8101C" w:rsidDel="00DA0CF2">
          <w:fldChar w:fldCharType="end"/>
        </w:r>
      </w:del>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w:t>
      </w:r>
      <w:ins w:id="55" w:author="Daniel Noble" w:date="2023-06-23T12:03:00Z">
        <w:r w:rsidR="00DA0CF2">
          <w:t xml:space="preserve"> </w:t>
        </w:r>
      </w:ins>
      <w:ins w:id="56" w:author="Daniel Noble" w:date="2023-06-23T12:02:00Z">
        <w:r w:rsidR="00DA0CF2">
          <w:fldChar w:fldCharType="begin"/>
        </w:r>
        <w:r w:rsidR="00DA0CF2">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DA0CF2">
          <w:fldChar w:fldCharType="separate"/>
        </w:r>
        <w:r w:rsidR="00DA0CF2">
          <w:rPr>
            <w:noProof/>
          </w:rPr>
          <w:t>(</w:t>
        </w:r>
      </w:ins>
      <w:hyperlink w:history="1">
        <w:r w:rsidR="00056790" w:rsidRPr="00056790">
          <w:rPr>
            <w:rStyle w:val="Hyperlink"/>
          </w:rPr>
          <w:t>Rowiński and Rogell 2017</w:t>
        </w:r>
      </w:hyperlink>
      <w:ins w:id="57" w:author="Daniel Noble" w:date="2023-06-23T12:02:00Z">
        <w:r w:rsidR="00DA0CF2">
          <w:rPr>
            <w:noProof/>
          </w:rPr>
          <w:t>)</w:t>
        </w:r>
        <w:r w:rsidR="00DA0CF2">
          <w:fldChar w:fldCharType="end"/>
        </w:r>
      </w:ins>
      <w:del w:id="58" w:author="Daniel Noble" w:date="2023-06-23T12:02:00Z">
        <w:r w:rsidR="0085156C" w:rsidDel="00DA0CF2">
          <w:delText xml:space="preserve"> (</w:delText>
        </w:r>
        <w:r w:rsidR="0085156C" w:rsidRPr="005810ED" w:rsidDel="00DA0CF2">
          <w:rPr>
            <w:rFonts w:cs="Times New Roman"/>
          </w:rPr>
          <w:delText>Rowiński &amp; Rogell, 2017</w:delText>
        </w:r>
        <w:r w:rsidR="0085156C" w:rsidDel="00DA0CF2">
          <w:rPr>
            <w:rFonts w:cs="Times New Roman"/>
          </w:rPr>
          <w:delText>)</w:delText>
        </w:r>
      </w:del>
      <w:r w:rsidR="0085156C">
        <w:rPr>
          <w:rFonts w:cs="Times New Roman"/>
        </w:rPr>
        <w:t>.</w:t>
      </w:r>
      <w:r>
        <w:t xml:space="preserve"> </w:t>
      </w:r>
      <w:r w:rsidR="00CD0190">
        <w:t xml:space="preserve">The </w:t>
      </w:r>
      <w:del w:id="59" w:author="Daniel Noble" w:date="2023-07-06T16:06:00Z">
        <w:r w:rsidR="00CD0190" w:rsidDel="00FC211B">
          <w:delText xml:space="preserve">dynamics </w:delText>
        </w:r>
      </w:del>
      <w:ins w:id="60" w:author="Daniel Noble" w:date="2023-07-06T16:06:00Z">
        <w:r w:rsidR="00FC211B">
          <w:t xml:space="preserve">expression of </w:t>
        </w:r>
      </w:ins>
      <w:del w:id="61" w:author="Daniel Noble" w:date="2023-07-06T16:05:00Z">
        <w:r w:rsidR="00CD0190" w:rsidDel="00FC211B">
          <w:delText>of</w:delText>
        </w:r>
        <w:r w:rsidR="00F85072" w:rsidDel="00FC211B">
          <w:delText xml:space="preserve"> both </w:delText>
        </w:r>
      </w:del>
      <w:r w:rsidR="007C535A">
        <w:t xml:space="preserve">genetic </w:t>
      </w:r>
      <w:del w:id="62" w:author="Daniel Noble" w:date="2023-07-06T16:05:00Z">
        <w:r w:rsidR="007C535A" w:rsidDel="00FC211B">
          <w:delText>and non-genetic sources of</w:delText>
        </w:r>
        <w:r w:rsidR="00F85072" w:rsidDel="00FC211B">
          <w:delText xml:space="preserve"> </w:delText>
        </w:r>
      </w:del>
      <w:r w:rsidR="00F85072">
        <w:t xml:space="preserve">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841599">
      <w:pPr>
        <w:contextualSpacing/>
      </w:pPr>
    </w:p>
    <w:p w14:paraId="49380BE4" w14:textId="05CD8E82" w:rsidR="003030DA" w:rsidRDefault="003030DA" w:rsidP="00841599">
      <w:pPr>
        <w:ind w:firstLine="720"/>
        <w:contextualSpacing/>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604B3C">
        <w:fldChar w:fldCharType="begin"/>
      </w:r>
      <w:r w:rsidR="00604B3C">
        <w:instrText xml:space="preserve"> ADDIN EN.CITE &lt;EndNote&gt;&lt;Cite&gt;&lt;Author&gt;Noordwijk&lt;/Author&gt;&lt;Year&gt;1988&lt;/Year&gt;&lt;RecNum&gt;20&lt;/RecNum&gt;&lt;DisplayText&gt;(Noordwijk, Balen et al. 1988, Stillwell and Fox 2009)&lt;/DisplayText&gt;&lt;record&gt;&lt;rec-number&gt;20&lt;/rec-number&gt;&lt;foreign-keys&gt;&lt;key app="EN" db-id="t5xpwvss9tf0a5ersfo5r5a30tzt00edvxz9" timestamp="1687414394"&gt;20&lt;/key&gt;&lt;/foreign-keys&gt;&lt;ref-type name="Journal Article"&gt;17&lt;/ref-type&gt;&lt;contributors&gt;&lt;authors&gt;&lt;author&gt;Noordwijk, A. J. Van&lt;/author&gt;&lt;author&gt;Balen, J. H. Van&lt;/author&gt;&lt;author&gt;Scharloo, W.&lt;/author&gt;&lt;/authors&gt;&lt;/contributors&gt;&lt;titles&gt;&lt;title&gt;Heritability of body size in a natural population of the Great Tit (Parus major) and its relation to age and environmental conditions during growth&lt;/title&gt;&lt;secondary-title&gt;Genetical Research&lt;/secondary-title&gt;&lt;/titles&gt;&lt;periodical&gt;&lt;full-title&gt;Genetical Research&lt;/full-title&gt;&lt;/periodical&gt;&lt;pages&gt;149--162&lt;/pages&gt;&lt;volume&gt;51&lt;/volume&gt;&lt;number&gt;2&lt;/number&gt;&lt;dates&gt;&lt;year&gt;1988&lt;/year&gt;&lt;/dates&gt;&lt;urls&gt;&lt;/urls&gt;&lt;electronic-resource-num&gt;10.1017/S0016672300024162&lt;/electronic-resource-num&gt;&lt;access-date&gt;4&lt;/access-date&gt;&lt;/record&gt;&lt;/Cite&gt;&lt;Cite&gt;&lt;Author&gt;Stillwell&lt;/Author&gt;&lt;Year&gt;2009&lt;/Year&gt;&lt;RecNum&gt;21&lt;/RecNum&gt;&lt;record&gt;&lt;rec-number&gt;21&lt;/rec-number&gt;&lt;foreign-keys&gt;&lt;key app="EN" db-id="t5xpwvss9tf0a5ersfo5r5a30tzt00edvxz9" timestamp="1687414394"&gt;21&lt;/key&gt;&lt;/foreign-keys&gt;&lt;ref-type name="Journal Article"&gt;17&lt;/ref-type&gt;&lt;contributors&gt;&lt;authors&gt;&lt;author&gt;Stillwell, R. Craig&lt;/author&gt;&lt;author&gt;Fox, Charles W.&lt;/author&gt;&lt;/authors&gt;&lt;/contributors&gt;&lt;titles&gt;&lt;title&gt;Geographic variation in body size, sexual size dimorphism and fitness components of a seed beetle: local adaptation versus phenotypic plasticity&lt;/title&gt;&lt;secondary-title&gt;Oikos&lt;/secondary-title&gt;&lt;/titles&gt;&lt;periodical&gt;&lt;full-title&gt;Oikos&lt;/full-title&gt;&lt;/periodical&gt;&lt;pages&gt;703--712&lt;/pages&gt;&lt;volume&gt;118&lt;/volume&gt;&lt;number&gt;5&lt;/number&gt;&lt;dates&gt;&lt;year&gt;2009&lt;/year&gt;&lt;/dates&gt;&lt;urls&gt;&lt;/urls&gt;&lt;electronic-resource-num&gt;10.1111/j.1600-0706.2008.17327.x&lt;/electronic-resource-num&gt;&lt;/record&gt;&lt;/Cite&gt;&lt;/EndNote&gt;</w:instrText>
      </w:r>
      <w:r w:rsidR="00604B3C">
        <w:fldChar w:fldCharType="separate"/>
      </w:r>
      <w:r w:rsidR="00604B3C">
        <w:rPr>
          <w:noProof/>
        </w:rPr>
        <w:t>(</w:t>
      </w:r>
      <w:hyperlink w:anchor="_ENREF_35" w:tooltip="Noordwijk, 1988 #20" w:history="1">
        <w:r w:rsidR="00056790" w:rsidRPr="00056790">
          <w:rPr>
            <w:rStyle w:val="Hyperlink"/>
          </w:rPr>
          <w:t>Noordwijk, Balen et al. 1988</w:t>
        </w:r>
      </w:hyperlink>
      <w:r w:rsidR="00604B3C">
        <w:rPr>
          <w:noProof/>
        </w:rPr>
        <w:t xml:space="preserve">, </w:t>
      </w:r>
      <w:hyperlink w:anchor="_ENREF_45" w:tooltip="Stillwell, 2009 #21" w:history="1">
        <w:r w:rsidR="00056790" w:rsidRPr="00056790">
          <w:rPr>
            <w:rStyle w:val="Hyperlink"/>
          </w:rPr>
          <w:t>Stillwell and Fox 2009</w:t>
        </w:r>
      </w:hyperlink>
      <w:r w:rsidR="00604B3C">
        <w:rPr>
          <w:noProof/>
        </w:rPr>
        <w:t>)</w:t>
      </w:r>
      <w:r w:rsidR="00604B3C">
        <w:fldChar w:fldCharType="end"/>
      </w:r>
      <w:del w:id="63" w:author="Daniel Noble" w:date="2023-06-23T16:04:00Z">
        <w:r w:rsidR="0098547C" w:rsidDel="006D328F">
          <w:fldChar w:fldCharType="begin"/>
        </w:r>
        <w:r w:rsidR="00590398" w:rsidDel="006D328F">
          <w:del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delInstrText>
        </w:r>
        <w:r w:rsidR="0098547C" w:rsidDel="006D328F">
          <w:fldChar w:fldCharType="separate"/>
        </w:r>
        <w:r w:rsidR="00590398" w:rsidDel="006D328F">
          <w:rPr>
            <w:rFonts w:cs="Times New Roman"/>
          </w:rPr>
          <w:delText>(Noordwijk et al., 1988; Stillwell &amp; Fox, 2009)</w:delText>
        </w:r>
        <w:r w:rsidR="0098547C" w:rsidDel="006D328F">
          <w:fldChar w:fldCharType="end"/>
        </w:r>
      </w:del>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rsidR="006D328F">
        <w:fldChar w:fldCharType="begin"/>
      </w:r>
      <w:r w:rsidR="006D328F">
        <w:instrText xml:space="preserve"> ADDIN EN.CITE &lt;EndNote&gt;&lt;Cite&gt;&lt;Author&gt;Eyck&lt;/Author&gt;&lt;Year&gt;2019&lt;/Year&gt;&lt;RecNum&gt;22&lt;/RecNum&gt;&lt;DisplayText&gt;(Noble, Stenhouse et al. 2018, Eyck, Buchanan et al. 2019)&lt;/DisplayText&gt;&lt;record&gt;&lt;rec-number&gt;22&lt;/rec-number&gt;&lt;foreign-keys&gt;&lt;key app="EN" db-id="t5xpwvss9tf0a5ersfo5r5a30tzt00edvxz9" timestamp="1687414394"&gt;22&lt;/key&gt;&lt;/foreign-keys&gt;&lt;ref-type name="Journal Article"&gt;17&lt;/ref-type&gt;&lt;contributors&gt;&lt;authors&gt;&lt;author&gt;Eyck, Harrison J. F.&lt;/author&gt;&lt;author&gt;Buchanan, Katherine L.&lt;/author&gt;&lt;author&gt;Crino, Ondi L.&lt;/author&gt;&lt;author&gt;Jessop, Tim S.&lt;/author&gt;&lt;/authors&gt;&lt;/contributors&gt;&lt;titles&gt;&lt;title&gt;Effects of developmental stress on animal phenotype and performance: a quantitative review&lt;/title&gt;&lt;secondary-title&gt;Biological Reviews&lt;/secondary-title&gt;&lt;/titles&gt;&lt;periodical&gt;&lt;full-title&gt;Biological Reviews&lt;/full-title&gt;&lt;/periodical&gt;&lt;pages&gt;1143--1160&lt;/pages&gt;&lt;volume&gt;94&lt;/volume&gt;&lt;number&gt;3&lt;/number&gt;&lt;dates&gt;&lt;year&gt;2019&lt;/year&gt;&lt;/dates&gt;&lt;urls&gt;&lt;/urls&gt;&lt;electronic-resource-num&gt;10.1111/brv.12496&lt;/electronic-resource-num&gt;&lt;/record&gt;&lt;/Cite&gt;&lt;Cite&gt;&lt;Author&gt;Noble&lt;/Author&gt;&lt;Year&gt;2018&lt;/Year&gt;&lt;RecNum&gt;3&lt;/RecNum&gt;&lt;record&gt;&lt;rec-number&gt;3&lt;/rec-number&gt;&lt;foreign-keys&gt;&lt;key app="EN" db-id="t5xpwvss9tf0a5ersfo5r5a30tzt00edvxz9" timestamp="1687414393"&gt;3&lt;/key&gt;&lt;/foreign-keys&gt;&lt;ref-type name="Journal Article"&gt;17&lt;/ref-type&gt;&lt;contributors&gt;&lt;authors&gt;&lt;author&gt;Noble, Daniel W. A.&lt;/author&gt;&lt;author&gt;Stenhouse, Vaughn&lt;/author&gt;&lt;author&gt;Schwanz, Lisa E.&lt;/author&gt;&lt;/authors&gt;&lt;/contributors&gt;&lt;titles&gt;&lt;title&gt;Developmental temperatures and phenotypic plasticity in reptiles: a systematic review and meta-analysis&lt;/title&gt;&lt;secondary-title&gt;Biological Reviews&lt;/secondary-title&gt;&lt;/titles&gt;&lt;periodical&gt;&lt;full-title&gt;Biological Reviews&lt;/full-title&gt;&lt;/periodical&gt;&lt;pages&gt;72–97&lt;/pages&gt;&lt;volume&gt;93&lt;/volume&gt;&lt;number&gt;1&lt;/number&gt;&lt;dates&gt;&lt;year&gt;2018&lt;/year&gt;&lt;/dates&gt;&lt;urls&gt;&lt;/urls&gt;&lt;electronic-resource-num&gt;10.1111/brv.12333&lt;/electronic-resource-num&gt;&lt;access-date&gt;5&lt;/access-date&gt;&lt;/record&gt;&lt;/Cite&gt;&lt;/EndNote&gt;</w:instrText>
      </w:r>
      <w:r w:rsidR="006D328F">
        <w:fldChar w:fldCharType="separate"/>
      </w:r>
      <w:r w:rsidR="006D328F">
        <w:rPr>
          <w:noProof/>
        </w:rPr>
        <w:t>(</w:t>
      </w:r>
      <w:hyperlink w:anchor="_ENREF_34" w:tooltip="Noble, 2018 #3" w:history="1">
        <w:r w:rsidR="00056790" w:rsidRPr="00056790">
          <w:rPr>
            <w:rStyle w:val="Hyperlink"/>
          </w:rPr>
          <w:t>Noble, Stenhouse et al. 2018</w:t>
        </w:r>
      </w:hyperlink>
      <w:r w:rsidR="006D328F">
        <w:rPr>
          <w:noProof/>
        </w:rPr>
        <w:t xml:space="preserve">, </w:t>
      </w:r>
      <w:hyperlink w:anchor="_ENREF_15" w:tooltip="Eyck, 2019 #22" w:history="1">
        <w:r w:rsidR="00056790" w:rsidRPr="00056790">
          <w:rPr>
            <w:rStyle w:val="Hyperlink"/>
          </w:rPr>
          <w:t>Eyck, Buchanan et al. 2019</w:t>
        </w:r>
      </w:hyperlink>
      <w:r w:rsidR="006D328F">
        <w:rPr>
          <w:noProof/>
        </w:rPr>
        <w:t>)</w:t>
      </w:r>
      <w:r w:rsidR="006D328F">
        <w:fldChar w:fldCharType="end"/>
      </w:r>
      <w:del w:id="64" w:author="Daniel Noble" w:date="2023-06-23T16:05:00Z">
        <w:r w:rsidDel="006D328F">
          <w:fldChar w:fldCharType="begin"/>
        </w:r>
        <w:r w:rsidR="00590398" w:rsidDel="006D328F">
          <w:delInstrText xml:space="preserve"> ADDIN ZOTERO_ITEM CSL_CITATION {"citationID":"8Gi3sJZA","properties":{"formattedCitation":"(Eyck et al., 2019; Noble et al., 2018)","plainCitation":"(Eyck et al., 2019; Noble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delInstrText>
        </w:r>
        <w:r w:rsidDel="006D328F">
          <w:fldChar w:fldCharType="separate"/>
        </w:r>
        <w:r w:rsidR="00590398" w:rsidDel="006D328F">
          <w:rPr>
            <w:rFonts w:cs="Times New Roman"/>
          </w:rPr>
          <w:delText>(Eyck et al., 2019; Noble et al., 2018)</w:delText>
        </w:r>
        <w:r w:rsidDel="006D328F">
          <w:fldChar w:fldCharType="end"/>
        </w:r>
      </w:del>
      <w:r>
        <w:t xml:space="preserve">. </w:t>
      </w:r>
      <w:r w:rsidR="004729E4">
        <w:t>M</w:t>
      </w:r>
      <w:r>
        <w:t xml:space="preserve">aternal </w:t>
      </w:r>
      <w:r w:rsidR="00E15365">
        <w:t xml:space="preserve">investment in </w:t>
      </w:r>
      <w:r>
        <w:t>offspring</w:t>
      </w:r>
      <w:r w:rsidR="004729E4">
        <w:t xml:space="preserve"> are also important sources of body size variation</w:t>
      </w:r>
      <w:r w:rsidR="00790FEB">
        <w:fldChar w:fldCharType="begin"/>
      </w:r>
      <w:r w:rsidR="00790FEB">
        <w:instrText xml:space="preserve"> ADDIN EN.CITE &lt;EndNote&gt;&lt;Cite&gt;&lt;Author&gt;Noble&lt;/Author&gt;&lt;Year&gt;2014&lt;/Year&gt;&lt;RecNum&gt;23&lt;/RecNum&gt;&lt;DisplayText&gt;(Wilson and Réale 2006, Noble, McFarlane et al. 2014)&lt;/DisplayText&gt;&lt;record&gt;&lt;rec-number&gt;23&lt;/rec-number&gt;&lt;foreign-keys&gt;&lt;key app="EN" db-id="t5xpwvss9tf0a5ersfo5r5a30tzt00edvxz9" timestamp="1687414394"&gt;23&lt;/key&gt;&lt;/foreign-keys&gt;&lt;ref-type name="Journal Article"&gt;17&lt;/ref-type&gt;&lt;contributors&gt;&lt;authors&gt;&lt;author&gt;Noble, Daniel W. A.&lt;/author&gt;&lt;author&gt;McFarlane, S. E.&lt;/author&gt;&lt;author&gt;Keogh, J. S.&lt;/author&gt;&lt;author&gt;Whiting, M. J.&lt;/author&gt;&lt;/authors&gt;&lt;/contributors&gt;&lt;titles&gt;&lt;title&gt;Maternal and additive genetic effects contribute to variation in offspring traits in a lizard&lt;/title&gt;&lt;secondary-title&gt;Behavioral Ecology&lt;/secondary-title&gt;&lt;/titles&gt;&lt;periodical&gt;&lt;full-title&gt;Behavioral Ecology&lt;/full-title&gt;&lt;/periodical&gt;&lt;pages&gt;633--640&lt;/pages&gt;&lt;volume&gt;25&lt;/volume&gt;&lt;number&gt;3&lt;/number&gt;&lt;dates&gt;&lt;year&gt;2014&lt;/year&gt;&lt;/dates&gt;&lt;urls&gt;&lt;/urls&gt;&lt;electronic-resource-num&gt;10.1093/beheco/aru032&lt;/electronic-resource-num&gt;&lt;access-date&gt;5&lt;/access-date&gt;&lt;/record&gt;&lt;/Cite&gt;&lt;Cite&gt;&lt;Author&gt;Wilson&lt;/Author&gt;&lt;Year&gt;2006&lt;/Year&gt;&lt;RecNum&gt;24&lt;/RecNum&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790FEB">
        <w:fldChar w:fldCharType="separate"/>
      </w:r>
      <w:r w:rsidR="00790FEB">
        <w:rPr>
          <w:noProof/>
        </w:rPr>
        <w:t>(</w:t>
      </w:r>
      <w:hyperlink w:anchor="_ENREF_51" w:tooltip="Wilson, 2006 #24" w:history="1">
        <w:r w:rsidR="00056790" w:rsidRPr="00056790">
          <w:rPr>
            <w:rStyle w:val="Hyperlink"/>
          </w:rPr>
          <w:t>Wilson and Réale 2006</w:t>
        </w:r>
      </w:hyperlink>
      <w:r w:rsidR="00790FEB">
        <w:rPr>
          <w:noProof/>
        </w:rPr>
        <w:t xml:space="preserve">, </w:t>
      </w:r>
      <w:hyperlink w:anchor="_ENREF_32" w:tooltip="Noble, 2014 #23" w:history="1">
        <w:r w:rsidR="00056790" w:rsidRPr="00056790">
          <w:rPr>
            <w:rStyle w:val="Hyperlink"/>
          </w:rPr>
          <w:t>Noble, McFarlane et al. 2014</w:t>
        </w:r>
      </w:hyperlink>
      <w:r w:rsidR="00790FEB">
        <w:rPr>
          <w:noProof/>
        </w:rPr>
        <w:t>)</w:t>
      </w:r>
      <w:r w:rsidR="00790FEB">
        <w:fldChar w:fldCharType="end"/>
      </w:r>
      <w:del w:id="65" w:author="Daniel Noble" w:date="2023-07-12T14:18:00Z">
        <w:r w:rsidR="0098547C" w:rsidDel="00790FEB">
          <w:delText xml:space="preserve"> </w:delText>
        </w:r>
        <w:r w:rsidR="0098547C" w:rsidDel="00790FEB">
          <w:fldChar w:fldCharType="begin"/>
        </w:r>
        <w:r w:rsidR="00590398" w:rsidDel="00790FEB">
          <w:del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98547C" w:rsidDel="00790FEB">
          <w:fldChar w:fldCharType="separate"/>
        </w:r>
        <w:r w:rsidR="00590398" w:rsidRPr="00590398" w:rsidDel="00790FEB">
          <w:rPr>
            <w:rFonts w:cs="Times New Roman"/>
          </w:rPr>
          <w:delText>(Noble et al., 2014; Wilson &amp; Réale, 2006)</w:delText>
        </w:r>
        <w:r w:rsidR="0098547C" w:rsidDel="00790FEB">
          <w:fldChar w:fldCharType="end"/>
        </w:r>
      </w:del>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 </w:instrText>
      </w:r>
      <w:r w:rsidR="00790FEB">
        <w:fldChar w:fldCharType="begin">
          <w:fldData xml:space="preserve">PEVuZE5vdGU+PENpdGU+PEF1dGhvcj5NaXRjaGVsbDwvQXV0aG9yPjxZZWFyPjIwMTg8L1llYXI+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</w:fldData>
        </w:fldChar>
      </w:r>
      <w:r w:rsidR="00790FEB">
        <w:instrText xml:space="preserve"> ADDIN EN.CITE.DATA </w:instrText>
      </w:r>
      <w:r w:rsidR="00790FEB">
        <w:fldChar w:fldCharType="end"/>
      </w:r>
      <w:r w:rsidR="00790FEB">
        <w:fldChar w:fldCharType="separate"/>
      </w:r>
      <w:r w:rsidR="00790FEB">
        <w:rPr>
          <w:noProof/>
        </w:rPr>
        <w:t>(</w:t>
      </w:r>
      <w:hyperlink w:anchor="_ENREF_43" w:tooltip="Shine, 1996 #26" w:history="1">
        <w:r w:rsidR="00056790" w:rsidRPr="00056790">
          <w:rPr>
            <w:rStyle w:val="Hyperlink"/>
          </w:rPr>
          <w:t>Shine and Harlow 1996</w:t>
        </w:r>
      </w:hyperlink>
      <w:r w:rsidR="00790FEB">
        <w:rPr>
          <w:noProof/>
        </w:rPr>
        <w:t xml:space="preserve">, </w:t>
      </w:r>
      <w:hyperlink w:anchor="_ENREF_47" w:tooltip="Uller, 2010 #27" w:history="1">
        <w:r w:rsidR="00056790" w:rsidRPr="00056790">
          <w:rPr>
            <w:rStyle w:val="Hyperlink"/>
          </w:rPr>
          <w:t>Uller and Olsson 2010</w:t>
        </w:r>
      </w:hyperlink>
      <w:r w:rsidR="00790FEB">
        <w:rPr>
          <w:noProof/>
        </w:rPr>
        <w:t xml:space="preserve">, </w:t>
      </w:r>
      <w:hyperlink w:anchor="_ENREF_29" w:tooltip="Mitchell, 2018 #25" w:history="1">
        <w:r w:rsidR="00056790" w:rsidRPr="00056790">
          <w:rPr>
            <w:rStyle w:val="Hyperlink"/>
          </w:rPr>
          <w:t>Mitchell, Hall et al. 2018</w:t>
        </w:r>
      </w:hyperlink>
      <w:r w:rsidR="00790FEB">
        <w:rPr>
          <w:noProof/>
        </w:rPr>
        <w:t>)</w:t>
      </w:r>
      <w:r w:rsidR="00790FEB">
        <w:fldChar w:fldCharType="end"/>
      </w:r>
      <w:r w:rsidR="008C6442">
        <w:t xml:space="preserve"> </w:t>
      </w:r>
      <w:del w:id="66" w:author="Daniel Noble" w:date="2023-07-12T14:20:00Z">
        <w:r w:rsidR="0098547C" w:rsidDel="00790FEB">
          <w:fldChar w:fldCharType="begin"/>
        </w:r>
        <w:r w:rsidR="00590398" w:rsidDel="00790FEB">
          <w:del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delInstrText>
        </w:r>
        <w:r w:rsidR="0098547C" w:rsidDel="00790FEB">
          <w:fldChar w:fldCharType="separate"/>
        </w:r>
        <w:r w:rsidR="00590398" w:rsidDel="00790FEB">
          <w:rPr>
            <w:rFonts w:cs="Times New Roman"/>
          </w:rPr>
          <w:delText>(Mitchell et al., 2018; Shine &amp; Harlow, 1996; Uller &amp; Olsson, 2010)</w:delText>
        </w:r>
        <w:r w:rsidR="0098547C" w:rsidDel="00790FEB">
          <w:fldChar w:fldCharType="end"/>
        </w:r>
      </w:del>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early in development</w:t>
      </w:r>
      <w:r w:rsidR="00790FEB">
        <w:fldChar w:fldCharType="begin"/>
      </w:r>
      <w:r w:rsidR="00790FEB">
        <w:instrText xml:space="preserve"> ADDIN EN.CITE &lt;EndNote&gt;&lt;Cite&gt;&lt;Author&gt;Mousseau&lt;/Author&gt;&lt;Year&gt;1998&lt;/Year&gt;&lt;RecNum&gt;28&lt;/RecNum&gt;&lt;DisplayText&gt;(Mousseau and Fox 1998)&lt;/DisplayText&gt;&lt;record&gt;&lt;rec-number&gt;28&lt;/rec-number&gt;&lt;foreign-keys&gt;&lt;key app="EN" db-id="t5xpwvss9tf0a5ersfo5r5a30tzt00edvxz9" timestamp="1687414394"&gt;28&lt;/key&gt;&lt;/foreign-keys&gt;&lt;ref-type name="Journal Article"&gt;17&lt;/ref-type&gt;&lt;contributors&gt;&lt;authors&gt;&lt;author&gt;Mousseau, Timothy A.&lt;/author&gt;&lt;author&gt;Fox, Charles W.&lt;/author&gt;&lt;/authors&gt;&lt;/contributors&gt;&lt;titles&gt;&lt;title&gt;The adaptive significance of maternal effects&lt;/title&gt;&lt;secondary-title&gt;Trends in Ecology &amp;amp; Evolution&lt;/secondary-title&gt;&lt;/titles&gt;&lt;periodical&gt;&lt;full-title&gt;Trends in Ecology &amp;amp; Evolution&lt;/full-title&gt;&lt;/periodical&gt;&lt;pages&gt;403--407&lt;/pages&gt;&lt;volume&gt;13&lt;/volume&gt;&lt;number&gt;10&lt;/number&gt;&lt;dates&gt;&lt;year&gt;1998&lt;/year&gt;&lt;/dates&gt;&lt;urls&gt;&lt;/urls&gt;&lt;electronic-resource-num&gt;10.1016/S0169-5347(98)01472-4&lt;/electronic-resource-num&gt;&lt;access-date&gt;10&lt;/access-date&gt;&lt;/record&gt;&lt;/Cite&gt;&lt;/EndNote&gt;</w:instrText>
      </w:r>
      <w:r w:rsidR="00790FEB">
        <w:fldChar w:fldCharType="separate"/>
      </w:r>
      <w:r w:rsidR="00790FEB">
        <w:rPr>
          <w:noProof/>
        </w:rPr>
        <w:t>(</w:t>
      </w:r>
      <w:hyperlink w:anchor="_ENREF_31" w:tooltip="Mousseau, 1998 #28" w:history="1">
        <w:r w:rsidR="00056790" w:rsidRPr="00056790">
          <w:rPr>
            <w:rStyle w:val="Hyperlink"/>
          </w:rPr>
          <w:t>Mousseau and Fox 1998</w:t>
        </w:r>
      </w:hyperlink>
      <w:r w:rsidR="00790FEB">
        <w:rPr>
          <w:noProof/>
        </w:rPr>
        <w:t>)</w:t>
      </w:r>
      <w:r w:rsidR="00790FEB">
        <w:fldChar w:fldCharType="end"/>
      </w:r>
      <w:ins w:id="67" w:author="Daniel Noble" w:date="2023-07-12T14:24:00Z">
        <w:r w:rsidR="00790FEB">
          <w:t xml:space="preserve">. </w:t>
        </w:r>
      </w:ins>
      <w:del w:id="68" w:author="Daniel Noble" w:date="2023-07-12T14:24:00Z">
        <w:r w:rsidR="00090C79" w:rsidDel="00790FEB">
          <w:delText xml:space="preserve"> </w:delText>
        </w:r>
        <w:r w:rsidR="0098547C" w:rsidDel="00790FEB">
          <w:fldChar w:fldCharType="begin"/>
        </w:r>
        <w:r w:rsidR="00590398" w:rsidDel="00790FEB">
          <w:del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Ecology and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delInstrText>
        </w:r>
        <w:r w:rsidR="0098547C" w:rsidDel="00790FEB">
          <w:fldChar w:fldCharType="separate"/>
        </w:r>
        <w:r w:rsidR="00590398" w:rsidDel="00790FEB">
          <w:rPr>
            <w:rFonts w:cs="Times New Roman"/>
          </w:rPr>
          <w:delText>(Mousseau &amp; Fox, 1998)</w:delText>
        </w:r>
        <w:r w:rsidR="0098547C" w:rsidDel="00790FEB">
          <w:fldChar w:fldCharType="end"/>
        </w:r>
        <w:r w:rsidR="008C6442" w:rsidDel="00790FEB">
          <w:rPr>
            <w:lang w:val="en-AU"/>
          </w:rPr>
          <w:delText xml:space="preserve">. </w:delText>
        </w:r>
      </w:del>
      <w:r w:rsidR="008C6442">
        <w:rPr>
          <w:lang w:val="en-AU"/>
        </w:rPr>
        <w:t>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as maternal investment subside</w:t>
      </w:r>
      <w:ins w:id="69" w:author="Daniel Noble" w:date="2023-07-12T14:26:00Z">
        <w:r w:rsidR="00790FEB">
          <w:t xml:space="preserve"> </w:t>
        </w:r>
      </w:ins>
      <w:r w:rsidR="00790FEB">
        <w:fldChar w:fldCharType="begin"/>
      </w:r>
      <w:r w:rsidR="00790FEB">
        <w:instrText xml:space="preserve"> ADDIN EN.CITE &lt;EndNote&gt;&lt;Cite&gt;&lt;Author&gt;Krist&lt;/Author&gt;&lt;Year&gt;2010&lt;/Year&gt;&lt;RecNum&gt;29&lt;/RecNum&gt;&lt;DisplayText&gt;(Wilson, Kruuk et al. 2005, Krist 2010)&lt;/DisplayText&gt;&lt;record&gt;&lt;rec-number&gt;29&lt;/rec-number&gt;&lt;foreign-keys&gt;&lt;key app="EN" db-id="t5xpwvss9tf0a5ersfo5r5a30tzt00edvxz9" timestamp="1687414394"&gt;29&lt;/key&gt;&lt;/foreign-keys&gt;&lt;ref-type name="Journal Article"&gt;17&lt;/ref-type&gt;&lt;contributors&gt;&lt;authors&gt;&lt;author&gt;Krist, Miloš&lt;/author&gt;&lt;/authors&gt;&lt;/contributors&gt;&lt;titles&gt;&lt;title&gt;Egg size and offspring quality: a meta-analysis in birds&lt;/title&gt;&lt;secondary-title&gt;Biological Reviews&lt;/secondary-title&gt;&lt;/titles&gt;&lt;periodical&gt;&lt;full-title&gt;Biological Reviews&lt;/full-title&gt;&lt;/periodical&gt;&lt;pages&gt;692–716&lt;/pages&gt;&lt;volume&gt;86&lt;/volume&gt;&lt;number&gt;3&lt;/number&gt;&lt;dates&gt;&lt;year&gt;2010&lt;/year&gt;&lt;/dates&gt;&lt;urls&gt;&lt;/urls&gt;&lt;electronic-resource-num&gt;10.1111/j.1469-185X.2010.00166.x&lt;/electronic-resource-num&gt;&lt;access-date&gt;11&lt;/access-date&gt;&lt;/record&gt;&lt;/Cite&gt;&lt;Cite&gt;&lt;Author&gt;Wilson&lt;/Author&gt;&lt;Year&gt;2005&lt;/Year&gt;&lt;RecNum&gt;30&lt;/RecNum&gt;&lt;record&gt;&lt;rec-number&gt;30&lt;/rec-number&gt;&lt;foreign-keys&gt;&lt;key app="EN" db-id="t5xpwvss9tf0a5ersfo5r5a30tzt00edvxz9" timestamp="1687414394"&gt;30&lt;/key&gt;&lt;/foreign-keys&gt;&lt;ref-type name="Journal Article"&gt;17&lt;/ref-type&gt;&lt;contributors&gt;&lt;authors&gt;&lt;author&gt;Wilson, Alastair J.&lt;/author&gt;&lt;author&gt;Kruuk, L. E. B.&lt;/author&gt;&lt;author&gt;Coltman, David W.&lt;/author&gt;&lt;/authors&gt;&lt;/contributors&gt;&lt;titles&gt;&lt;title&gt;Ontogenetic Patterns in Heritable Variation for Body Size: Using Random Regression Models in a Wild Ungulate Population&lt;/title&gt;&lt;secondary-title&gt;The American Naturalist&lt;/secondary-title&gt;&lt;/titles&gt;&lt;periodical&gt;&lt;full-title&gt;The American Naturalist&lt;/full-title&gt;&lt;/periodical&gt;&lt;pages&gt;E177--E192&lt;/pages&gt;&lt;volume&gt;166&lt;/volume&gt;&lt;number&gt;6&lt;/number&gt;&lt;dates&gt;&lt;year&gt;2005&lt;/year&gt;&lt;/dates&gt;&lt;urls&gt;&lt;/urls&gt;&lt;electronic-resource-num&gt;10.1086/497441&lt;/electronic-resource-num&gt;&lt;access-date&gt;12&lt;/access-date&gt;&lt;/record&gt;&lt;/Cite&gt;&lt;/EndNote&gt;</w:instrText>
      </w:r>
      <w:r w:rsidR="00790FEB">
        <w:fldChar w:fldCharType="separate"/>
      </w:r>
      <w:r w:rsidR="00790FEB">
        <w:rPr>
          <w:noProof/>
        </w:rPr>
        <w:t>(</w:t>
      </w:r>
      <w:hyperlink w:anchor="_ENREF_50" w:tooltip="Wilson, 2005 #30" w:history="1">
        <w:r w:rsidR="00056790" w:rsidRPr="00056790">
          <w:rPr>
            <w:rStyle w:val="Hyperlink"/>
          </w:rPr>
          <w:t>Wilson, Kruuk et al. 2005</w:t>
        </w:r>
      </w:hyperlink>
      <w:r w:rsidR="00790FEB">
        <w:rPr>
          <w:noProof/>
        </w:rPr>
        <w:t xml:space="preserve">, </w:t>
      </w:r>
      <w:hyperlink w:anchor="_ENREF_26" w:tooltip="Krist, 2010 #29" w:history="1">
        <w:r w:rsidR="00056790" w:rsidRPr="00056790">
          <w:rPr>
            <w:rStyle w:val="Hyperlink"/>
          </w:rPr>
          <w:t>Krist 2010</w:t>
        </w:r>
      </w:hyperlink>
      <w:r w:rsidR="00790FEB">
        <w:rPr>
          <w:noProof/>
        </w:rPr>
        <w:t>)</w:t>
      </w:r>
      <w:r w:rsidR="00790FEB">
        <w:fldChar w:fldCharType="end"/>
      </w:r>
      <w:del w:id="70" w:author="Daniel Noble" w:date="2023-07-12T14:25:00Z">
        <w:r w:rsidR="00423B2E" w:rsidDel="00790FEB">
          <w:delText xml:space="preserve"> </w:delText>
        </w:r>
        <w:r w:rsidR="008C73F4" w:rsidDel="00790FEB">
          <w:fldChar w:fldCharType="begin"/>
        </w:r>
        <w:r w:rsidR="00590398" w:rsidDel="00790FEB">
          <w:del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delInstrText>
        </w:r>
        <w:r w:rsidR="008C73F4" w:rsidDel="00790FEB">
          <w:fldChar w:fldCharType="separate"/>
        </w:r>
        <w:r w:rsidR="00590398" w:rsidDel="00790FEB">
          <w:rPr>
            <w:rFonts w:cs="Times New Roman"/>
          </w:rPr>
          <w:delText>(Krist, 2010; Wilson, Kruuk, et al., 2005)</w:delText>
        </w:r>
        <w:r w:rsidR="008C73F4" w:rsidDel="00790FEB">
          <w:fldChar w:fldCharType="end"/>
        </w:r>
      </w:del>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ins w:id="71" w:author="Daniel Noble" w:date="2023-07-12T14:26:00Z">
        <w:r w:rsidR="00790FEB">
          <w:t xml:space="preserve"> </w:t>
        </w:r>
      </w:ins>
      <w:r w:rsidR="00790FEB">
        <w:fldChar w:fldCharType="begin"/>
      </w:r>
      <w:r w:rsidR="00790FEB">
        <w:instrText xml:space="preserve"> ADDIN EN.CITE &lt;EndNote&gt;&lt;Cite&gt;&lt;Author&gt;Kruuk&lt;/Author&gt;&lt;Year&gt;2004&lt;/Year&gt;&lt;RecNum&gt;31&lt;/RecNum&gt;&lt;DisplayText&gt;(Kruuk 2004)&lt;/DisplayText&gt;&lt;record&gt;&lt;rec-number&gt;31&lt;/rec-number&gt;&lt;foreign-keys&gt;&lt;key app="EN" db-id="t5xpwvss9tf0a5ersfo5r5a30tzt00edvxz9" timestamp="1687414394"&gt;31&lt;/key&gt;&lt;/foreign-keys&gt;&lt;ref-type name="Journal Article"&gt;17&lt;/ref-type&gt;&lt;contributors&gt;&lt;authors&gt;&lt;author&gt;Kruuk, L. E. B.&lt;/author&gt;&lt;/authors&gt;&lt;/contributors&gt;&lt;titles&gt;&lt;title&gt;Estimating genetic parameters in natural populations using the ‘animal model’&lt;/title&gt;&lt;secondary-title&gt;Philosophical transactions of the Royal Society of London. Series B, Biological sciences&lt;/secondary-title&gt;&lt;/titles&gt;&lt;periodical&gt;&lt;full-title&gt;Philosophical transactions of the Royal Society of London. Series B, Biological sciences&lt;/full-title&gt;&lt;/periodical&gt;&lt;pages&gt;873–890&lt;/pages&gt;&lt;volume&gt;359&lt;/volume&gt;&lt;number&gt;1446&lt;/number&gt;&lt;dates&gt;&lt;year&gt;2004&lt;/year&gt;&lt;/dates&gt;&lt;urls&gt;&lt;/urls&gt;&lt;electronic-resource-num&gt;10.1098/rstb.2003.1437&lt;/electronic-resource-num&gt;&lt;access-date&gt;6&lt;/access-date&gt;&lt;/record&gt;&lt;/Cite&gt;&lt;/EndNote&gt;</w:instrText>
      </w:r>
      <w:r w:rsidR="00790FEB">
        <w:fldChar w:fldCharType="separate"/>
      </w:r>
      <w:r w:rsidR="00790FEB">
        <w:rPr>
          <w:noProof/>
        </w:rPr>
        <w:t>(</w:t>
      </w:r>
      <w:hyperlink w:anchor="_ENREF_27" w:tooltip="Kruuk, 2004 #31" w:history="1">
        <w:r w:rsidR="00056790" w:rsidRPr="00056790">
          <w:rPr>
            <w:rStyle w:val="Hyperlink"/>
          </w:rPr>
          <w:t>Kruuk 2004</w:t>
        </w:r>
      </w:hyperlink>
      <w:r w:rsidR="00790FEB">
        <w:rPr>
          <w:noProof/>
        </w:rPr>
        <w:t>)</w:t>
      </w:r>
      <w:r w:rsidR="00790FEB">
        <w:fldChar w:fldCharType="end"/>
      </w:r>
      <w:del w:id="72" w:author="Daniel Noble" w:date="2023-07-12T14:25:00Z">
        <w:r w:rsidR="00A2753A" w:rsidDel="00790FEB">
          <w:delText xml:space="preserve"> </w:delText>
        </w:r>
        <w:r w:rsidR="00A2753A" w:rsidDel="00790FEB">
          <w:fldChar w:fldCharType="begin"/>
        </w:r>
        <w:r w:rsidR="00590398" w:rsidDel="00790FEB">
          <w:del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delInstrText>
        </w:r>
        <w:r w:rsidR="00A2753A" w:rsidDel="00790FEB">
          <w:fldChar w:fldCharType="separate"/>
        </w:r>
        <w:r w:rsidR="00590398" w:rsidDel="00790FEB">
          <w:rPr>
            <w:rFonts w:cs="Times New Roman"/>
          </w:rPr>
          <w:delText>(Kruuk, 2004)</w:delText>
        </w:r>
        <w:r w:rsidR="00A2753A" w:rsidDel="00790FEB">
          <w:fldChar w:fldCharType="end"/>
        </w:r>
      </w:del>
      <w:r w:rsidR="002128F6">
        <w:t>. For example</w:t>
      </w:r>
      <w:r w:rsidR="00735EAD">
        <w:t xml:space="preserve">, </w:t>
      </w:r>
      <w:r w:rsidR="00350C4D">
        <w:t>permanent environmental effects that varied across years explained 26% – 35% of body size variation in bighorn sheep</w:t>
      </w:r>
      <w:ins w:id="73" w:author="Daniel Noble" w:date="2023-07-12T14:29:00Z">
        <w:r w:rsidR="006456F8" w:rsidRPr="006456F8">
          <w:t xml:space="preserve"> </w:t>
        </w:r>
      </w:ins>
      <w:r w:rsidR="006456F8">
        <w:fldChar w:fldCharType="begin"/>
      </w:r>
      <w:r w:rsidR="006456F8">
        <w:instrText xml:space="preserve"> ADDIN EN.CITE &lt;EndNote&gt;&lt;Cite&gt;&lt;Author&gt;Réale&lt;/Author&gt;&lt;Year&gt;1999&lt;/Year&gt;&lt;RecNum&gt;88&lt;/RecNum&gt;&lt;DisplayText&gt;(Réale, Festa‐Bianchet et al. 1999)&lt;/DisplayText&gt;&lt;record&gt;&lt;rec-number&gt;88&lt;/rec-number&gt;&lt;foreign-keys&gt;&lt;key app="EN" db-id="t5xpwvss9tf0a5ersfo5r5a30tzt00edvxz9" timestamp="1689136121"&gt;88&lt;/key&gt;&lt;/foreign-keys&gt;&lt;ref-type name="Journal Article"&gt;17&lt;/ref-type&gt;&lt;contributors&gt;&lt;authors&gt;&lt;author&gt;Réale, D. &lt;/author&gt;&lt;author&gt;Festa‐Bianchet, M.&lt;/author&gt;&lt;author&gt;Jorgenson, J. T.&lt;/author&gt;&lt;/authors&gt;&lt;/contributors&gt;&lt;titles&gt;&lt;title&gt;Heritability of body mass varies with age and season in wild bighorn sheep&lt;/title&gt;&lt;secondary-title&gt;Heredity&lt;/secondary-title&gt;&lt;/titles&gt;&lt;periodical&gt;&lt;full-title&gt;Heredity&lt;/full-title&gt;&lt;/periodical&gt;&lt;pages&gt;526–532&lt;/pages&gt;&lt;volume&gt;83 &lt;/volume&gt;&lt;dates&gt;&lt;year&gt;1999&lt;/year&gt;&lt;/dates&gt;&lt;urls&gt;&lt;/urls&gt;&lt;electronic-resource-num&gt;https://doi.org/10.1046/j.1365-2540.1999.00543.x&lt;/electronic-resource-num&gt;&lt;/record&gt;&lt;/Cite&gt;&lt;/EndNote&gt;</w:instrText>
      </w:r>
      <w:r w:rsidR="006456F8">
        <w:fldChar w:fldCharType="separate"/>
      </w:r>
      <w:r w:rsidR="006456F8">
        <w:rPr>
          <w:noProof/>
        </w:rPr>
        <w:t>(</w:t>
      </w:r>
      <w:hyperlink w:anchor="_ENREF_37" w:tooltip="Réale, 1999 #88" w:history="1">
        <w:r w:rsidR="00056790" w:rsidRPr="00056790">
          <w:rPr>
            <w:rStyle w:val="Hyperlink"/>
          </w:rPr>
          <w:t>Réale, Festa‐Bianchet et al. 1999</w:t>
        </w:r>
      </w:hyperlink>
      <w:r w:rsidR="006456F8">
        <w:rPr>
          <w:noProof/>
        </w:rPr>
        <w:t>)</w:t>
      </w:r>
      <w:r w:rsidR="006456F8">
        <w:fldChar w:fldCharType="end"/>
      </w:r>
      <w:del w:id="74" w:author="Daniel Noble" w:date="2023-07-12T14:29:00Z">
        <w:r w:rsidR="00350C4D" w:rsidDel="006456F8">
          <w:delText xml:space="preserve"> </w:delText>
        </w:r>
        <w:r w:rsidR="00350C4D" w:rsidDel="006456F8">
          <w:fldChar w:fldCharType="begin"/>
        </w:r>
        <w:r w:rsidR="00590398" w:rsidDel="006456F8">
          <w:del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delInstrText>
        </w:r>
        <w:r w:rsidR="00350C4D" w:rsidDel="006456F8">
          <w:fldChar w:fldCharType="separate"/>
        </w:r>
        <w:r w:rsidR="00590398" w:rsidRPr="00590398" w:rsidDel="006456F8">
          <w:rPr>
            <w:rFonts w:cs="Times New Roman"/>
          </w:rPr>
          <w:delText>(Réale et al., 1999)</w:delText>
        </w:r>
        <w:r w:rsidR="00350C4D" w:rsidDel="006456F8">
          <w:fldChar w:fldCharType="end"/>
        </w:r>
      </w:del>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ins w:id="75" w:author="Daniel Noble" w:date="2023-07-12T14:30:00Z">
        <w:r w:rsidR="006456F8" w:rsidRPr="006456F8">
          <w:t xml:space="preserve"> </w:t>
        </w:r>
      </w:ins>
      <w:r w:rsidR="006456F8">
        <w:fldChar w:fldCharType="begin"/>
      </w:r>
      <w:r w:rsidR="006456F8">
        <w:instrText xml:space="preserve"> ADDIN EN.CITE &lt;EndNote&gt;&lt;Cite&gt;&lt;Author&gt;Charmantier&lt;/Author&gt;&lt;Year&gt;2004&lt;/Year&gt;&lt;RecNum&gt;32&lt;/RecNum&gt;&lt;DisplayText&gt;(Charmantier, Kruuk et al. 2004)&lt;/DisplayText&gt;&lt;record&gt;&lt;rec-number&gt;32&lt;/rec-number&gt;&lt;foreign-keys&gt;&lt;key app="EN" db-id="t5xpwvss9tf0a5ersfo5r5a30tzt00edvxz9" timestamp="1687414394"&gt;32&lt;/key&gt;&lt;/foreign-keys&gt;&lt;ref-type name="Journal Article"&gt;17&lt;/ref-type&gt;&lt;contributors&gt;&lt;authors&gt;&lt;author&gt;Charmantier, A.&lt;/author&gt;&lt;author&gt;Kruuk, L. E. B.&lt;/author&gt;&lt;author&gt;Blondel, J.&lt;/author&gt;&lt;author&gt;Lambrechts, M. M.&lt;/author&gt;&lt;/authors&gt;&lt;/contributors&gt;&lt;titles&gt;&lt;title&gt;Testing for microevolution in body size in three blue tit populations&lt;/title&gt;&lt;secondary-title&gt;Journal of Evolutionary Biology&lt;/secondary-title&gt;&lt;/titles&gt;&lt;periodical&gt;&lt;full-title&gt;Journal of Evolutionary Biology&lt;/full-title&gt;&lt;/periodical&gt;&lt;pages&gt;732--743&lt;/pages&gt;&lt;volume&gt;17&lt;/volume&gt;&lt;number&gt;4&lt;/number&gt;&lt;dates&gt;&lt;year&gt;2004&lt;/year&gt;&lt;/dates&gt;&lt;urls&gt;&lt;/urls&gt;&lt;electronic-resource-num&gt;10.1111/j.1420-9101.2004.00734.x&lt;/electronic-resource-num&gt;&lt;/record&gt;&lt;/Cite&gt;&lt;/EndNote&gt;</w:instrText>
      </w:r>
      <w:r w:rsidR="006456F8">
        <w:fldChar w:fldCharType="separate"/>
      </w:r>
      <w:r w:rsidR="006456F8">
        <w:rPr>
          <w:noProof/>
        </w:rPr>
        <w:t>(</w:t>
      </w:r>
      <w:hyperlink w:anchor="_ENREF_10" w:tooltip="Charmantier, 2004 #32" w:history="1">
        <w:r w:rsidR="00056790" w:rsidRPr="00056790">
          <w:rPr>
            <w:rStyle w:val="Hyperlink"/>
          </w:rPr>
          <w:t>Charmantier, Kruuk et al. 2004</w:t>
        </w:r>
      </w:hyperlink>
      <w:r w:rsidR="006456F8">
        <w:rPr>
          <w:noProof/>
        </w:rPr>
        <w:t>)</w:t>
      </w:r>
      <w:r w:rsidR="006456F8">
        <w:fldChar w:fldCharType="end"/>
      </w:r>
      <w:del w:id="76" w:author="Daniel Noble" w:date="2023-07-12T14:31:00Z">
        <w:r w:rsidR="00624B66" w:rsidDel="006456F8">
          <w:delText xml:space="preserve"> </w:delText>
        </w:r>
        <w:r w:rsidR="00624B66" w:rsidDel="006456F8">
          <w:fldChar w:fldCharType="begin"/>
        </w:r>
        <w:r w:rsidR="00590398" w:rsidDel="006456F8">
          <w:del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delInstrText>
        </w:r>
        <w:r w:rsidR="00624B66" w:rsidDel="006456F8">
          <w:fldChar w:fldCharType="separate"/>
        </w:r>
        <w:r w:rsidR="00590398" w:rsidDel="006456F8">
          <w:rPr>
            <w:rFonts w:cs="Times New Roman"/>
          </w:rPr>
          <w:delText>(Charmantier et al., 2004)</w:delText>
        </w:r>
        <w:r w:rsidR="00624B66" w:rsidDel="006456F8">
          <w:fldChar w:fldCharType="end"/>
        </w:r>
      </w:del>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w:t>
      </w:r>
      <w:del w:id="77" w:author="Daniel Noble" w:date="2023-07-06T16:04:00Z">
        <w:r w:rsidR="00350C4D" w:rsidDel="00EB67E5">
          <w:delText xml:space="preserve">therefore </w:delText>
        </w:r>
      </w:del>
      <w:r w:rsidR="00350C4D">
        <w:t xml:space="preserve">needed in order to evaluate </w:t>
      </w:r>
      <w:del w:id="78" w:author="Daniel Noble" w:date="2023-07-06T16:04:00Z">
        <w:r w:rsidR="00350C4D" w:rsidDel="00EB67E5">
          <w:delText xml:space="preserve">when </w:delText>
        </w:r>
      </w:del>
      <w:ins w:id="79" w:author="Daniel Noble" w:date="2023-07-06T16:04:00Z">
        <w:r w:rsidR="00EB67E5">
          <w:t xml:space="preserve">age-specific </w:t>
        </w:r>
      </w:ins>
      <w:r w:rsidR="00350C4D">
        <w:t xml:space="preserve">evolutionary potential of body size </w:t>
      </w:r>
      <w:del w:id="80" w:author="Daniel Noble" w:date="2023-07-06T16:04:00Z">
        <w:r w:rsidR="00350C4D" w:rsidDel="00EB67E5">
          <w:delText>is greatest</w:delText>
        </w:r>
      </w:del>
      <w:ins w:id="81" w:author="Daniel Noble" w:date="2023-07-06T16:04:00Z">
        <w:r w:rsidR="00EB67E5">
          <w:t>– </w:t>
        </w:r>
        <w:r w:rsidR="00EB67E5">
          <w:rPr>
            <w:rFonts w:eastAsia="Times New Roman" w:cs="Times New Roman"/>
            <w:color w:val="4472C4" w:themeColor="accent1"/>
            <w:shd w:val="clear" w:color="auto" w:fill="FFFFFF"/>
            <w:lang w:eastAsia="en-GB"/>
          </w:rPr>
          <w:t>higher genetic variation at a given age would imply that, if selection were to operate, it would be more likely to lead to an evolutionary response</w:t>
        </w:r>
      </w:ins>
      <w:r w:rsidR="00350C4D">
        <w:t xml:space="preserve">. </w:t>
      </w:r>
    </w:p>
    <w:p w14:paraId="476C607A" w14:textId="77777777" w:rsidR="00350C4D" w:rsidRDefault="00350C4D" w:rsidP="00841599">
      <w:pPr>
        <w:ind w:firstLine="720"/>
        <w:contextualSpacing/>
      </w:pPr>
    </w:p>
    <w:p w14:paraId="6EB3FE54" w14:textId="266D34DC" w:rsidR="00496477" w:rsidRDefault="003030DA" w:rsidP="00841599">
      <w:pPr>
        <w:ind w:firstLine="720"/>
        <w:contextualSpacing/>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w:t>
      </w:r>
      <w:del w:id="82" w:author="Daniel Noble" w:date="2023-07-12T14:32:00Z">
        <w:r w:rsidDel="006456F8">
          <w:delText xml:space="preserve"> </w:delText>
        </w:r>
      </w:del>
      <w:ins w:id="83" w:author="Daniel Noble" w:date="2023-07-12T14:32:00Z">
        <w:r w:rsidR="006456F8">
          <w:t xml:space="preserve"> </w:t>
        </w:r>
      </w:ins>
      <w:r w:rsidR="006456F8">
        <w:fldChar w:fldCharType="begin"/>
      </w:r>
      <w:r w:rsidR="006456F8">
        <w:instrText xml:space="preserve"> ADDIN EN.CITE &lt;EndNote&gt;&lt;Cite&gt;&lt;Author&gt;Angilletta Jr&lt;/Author&gt;&lt;Year&gt;2017&lt;/Year&gt;&lt;RecNum&gt;89&lt;/RecNum&gt;&lt;DisplayText&gt;(Angilletta Jr, Steury et al. 2017)&lt;/DisplayText&gt;&lt;record&gt;&lt;rec-number&gt;89&lt;/rec-number&gt;&lt;foreign-keys&gt;&lt;key app="EN" db-id="t5xpwvss9tf0a5ersfo5r5a30tzt00edvxz9" timestamp="1689136349"&gt;89&lt;/key&gt;&lt;/foreign-keys&gt;&lt;ref-type name="Journal Article"&gt;17&lt;/ref-type&gt;&lt;contributors&gt;&lt;authors&gt;&lt;author&gt;Angilletta Jr, M. J., &lt;/author&gt;&lt;author&gt;Steury, T. D.,&lt;/author&gt;&lt;author&gt;Sears, M. W&lt;/author&gt;&lt;/authors&gt;&lt;/contributors&gt;&lt;titles&gt;&lt;title&gt;Temperature, Growth Rate, and Body Size in Ectotherms: Fitting Pieces of a Life-History Puzzle&lt;/title&gt;&lt;secondary-title&gt;Integrative and Comparative Biology&lt;/secondary-title&gt;&lt;/titles&gt;&lt;periodical&gt;&lt;full-title&gt;Integrative and Comparative Biology&lt;/full-title&gt;&lt;/periodical&gt;&lt;pages&gt;1-12&lt;/pages&gt;&lt;dates&gt;&lt;year&gt;2017&lt;/year&gt;&lt;/dates&gt;&lt;urls&gt;&lt;/urls&gt;&lt;/record&gt;&lt;/Cite&gt;&lt;/EndNote&gt;</w:instrText>
      </w:r>
      <w:r w:rsidR="006456F8">
        <w:fldChar w:fldCharType="separate"/>
      </w:r>
      <w:r w:rsidR="006456F8">
        <w:rPr>
          <w:noProof/>
        </w:rPr>
        <w:t>(</w:t>
      </w:r>
      <w:hyperlink w:anchor="_ENREF_1" w:tooltip="Angilletta Jr, 2017 #89" w:history="1">
        <w:r w:rsidR="00056790" w:rsidRPr="00056790">
          <w:rPr>
            <w:rStyle w:val="Hyperlink"/>
          </w:rPr>
          <w:t>Angilletta Jr, Steury et al. 2017</w:t>
        </w:r>
      </w:hyperlink>
      <w:r w:rsidR="006456F8">
        <w:rPr>
          <w:noProof/>
        </w:rPr>
        <w:t>)</w:t>
      </w:r>
      <w:r w:rsidR="006456F8">
        <w:fldChar w:fldCharType="end"/>
      </w:r>
      <w:del w:id="84" w:author="Daniel Noble" w:date="2023-07-12T14:32:00Z">
        <w:r w:rsidDel="006456F8">
          <w:fldChar w:fldCharType="begin"/>
        </w:r>
        <w:r w:rsidR="00590398" w:rsidDel="006456F8">
          <w:del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delInstrText>
        </w:r>
        <w:r w:rsidDel="006456F8">
          <w:fldChar w:fldCharType="separate"/>
        </w:r>
        <w:r w:rsidR="00590398" w:rsidDel="006456F8">
          <w:rPr>
            <w:rFonts w:cs="Times New Roman"/>
          </w:rPr>
          <w:delText>(Angilletta Jr et al., 2017)</w:delText>
        </w:r>
        <w:r w:rsidDel="006456F8">
          <w:fldChar w:fldCharType="end"/>
        </w:r>
      </w:del>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w:t>
      </w:r>
      <w:ins w:id="85" w:author="Daniel Noble" w:date="2023-07-06T15:58:00Z">
        <w:r w:rsidR="00EB67E5">
          <w:t xml:space="preserve">, as higher temperatures </w:t>
        </w:r>
      </w:ins>
      <w:ins w:id="86" w:author="Daniel Noble" w:date="2023-07-06T15:59:00Z">
        <w:r w:rsidR="00EB67E5">
          <w:t xml:space="preserve">may release ‘cryptic genetic variation’ </w:t>
        </w:r>
      </w:ins>
      <w:r w:rsidR="00EB67E5">
        <w:fldChar w:fldCharType="begin"/>
      </w:r>
      <w:r w:rsidR="00EB67E5">
        <w:instrText xml:space="preserve"> ADDIN EN.CITE &lt;EndNote&gt;&lt;Cite&gt;&lt;Author&gt;Rowiński&lt;/Author&gt;&lt;Year&gt;2017&lt;/Year&gt;&lt;RecNum&gt;83&lt;/RecNum&gt;&lt;DisplayText&gt;(Rowiński and Rogell 2017)&lt;/DisplayText&gt;&lt;record&gt;&lt;rec-number&gt;83&lt;/rec-number&gt;&lt;foreign-keys&gt;&lt;key app="EN" db-id="t5xpwvss9tf0a5ersfo5r5a30tzt00edvxz9" timestamp="1687476728"&gt;83&lt;/key&gt;&lt;/foreign-keys&gt;&lt;ref-type name="Journal Article"&gt;17&lt;/ref-type&gt;&lt;contributors&gt;&lt;authors&gt;&lt;author&gt;Rowiński, P. K., &lt;/author&gt;&lt;author&gt;Rogell, B. &lt;/author&gt;&lt;/authors&gt;&lt;/contributors&gt;&lt;titles&gt;&lt;title&gt;Environmental stress correlates with increases in both genetic and residual variances: A meta-analysis of animal studies&lt;/title&gt;&lt;secondary-title&gt;Evolution&lt;/secondary-title&gt;&lt;/titles&gt;&lt;periodical&gt;&lt;full-title&gt;Evolution&lt;/full-title&gt;&lt;/periodical&gt;&lt;pages&gt;1339–1351. https://doi.org/10.1111/evo.13201&lt;/pages&gt;&lt;volume&gt;71&lt;/volume&gt;&lt;dates&gt;&lt;year&gt;2017&lt;/year&gt;&lt;/dates&gt;&lt;urls&gt;&lt;/urls&gt;&lt;/record&gt;&lt;/Cite&gt;&lt;/EndNote&gt;</w:instrText>
      </w:r>
      <w:r w:rsidR="00EB67E5">
        <w:fldChar w:fldCharType="separate"/>
      </w:r>
      <w:r w:rsidR="00EB67E5">
        <w:rPr>
          <w:noProof/>
        </w:rPr>
        <w:t>(</w:t>
      </w:r>
      <w:hyperlink w:history="1">
        <w:r w:rsidR="00056790" w:rsidRPr="00056790">
          <w:rPr>
            <w:rStyle w:val="Hyperlink"/>
          </w:rPr>
          <w:t>Rowiński and Rogell 2017</w:t>
        </w:r>
      </w:hyperlink>
      <w:r w:rsidR="00EB67E5">
        <w:rPr>
          <w:noProof/>
        </w:rPr>
        <w:t>)</w:t>
      </w:r>
      <w:r w:rsidR="00EB67E5">
        <w:fldChar w:fldCharType="end"/>
      </w:r>
      <w:r w:rsidR="00F6122D">
        <w:t>. We expected maternal effects and permanent environment effects to manifest early in development and dissipate over time.</w:t>
      </w:r>
    </w:p>
    <w:p w14:paraId="0A30CD83" w14:textId="77777777" w:rsidR="00496477" w:rsidRPr="00AA1C83" w:rsidRDefault="00496477" w:rsidP="00841599">
      <w:pPr>
        <w:pStyle w:val="Heading1"/>
        <w:contextualSpacing/>
      </w:pPr>
      <w:r>
        <w:lastRenderedPageBreak/>
        <w:t>Materials and Methods</w:t>
      </w:r>
    </w:p>
    <w:p w14:paraId="0D48CAC6" w14:textId="10BE18A8" w:rsidR="00496477" w:rsidRDefault="005B39E9" w:rsidP="00841599">
      <w:pPr>
        <w:pStyle w:val="Heading2"/>
        <w:contextualSpacing/>
      </w:pPr>
      <w:r>
        <w:t>Lizard collection and husbandry</w:t>
      </w:r>
    </w:p>
    <w:p w14:paraId="3C97B98A" w14:textId="16A99204" w:rsidR="00496477" w:rsidRPr="00AE21AE" w:rsidRDefault="00496477">
      <w:pPr>
        <w:rPr>
          <w:rFonts w:eastAsia="Times New Roman" w:cs="Times New Roman"/>
          <w:color w:val="000000"/>
          <w:shd w:val="clear" w:color="auto" w:fill="FFFFFF"/>
          <w:lang w:eastAsia="en-GB"/>
          <w:rPrChange w:id="87" w:author="Daniel Noble" w:date="2023-06-23T10:54:00Z">
            <w:rPr/>
          </w:rPrChange>
        </w:rPr>
        <w:pPrChange w:id="88" w:author="Daniel Noble" w:date="2023-06-23T10:54:00Z">
          <w:pPr>
            <w:ind w:firstLine="720"/>
            <w:contextualSpacing/>
          </w:pPr>
        </w:pPrChange>
      </w:pPr>
      <w:del w:id="89" w:author="Daniel Noble" w:date="2023-06-23T10:45:00Z">
        <w:r w:rsidDel="00B34F02">
          <w:delText>From 2015 – 2017, we</w:delText>
        </w:r>
      </w:del>
      <w:ins w:id="90" w:author="Daniel Noble" w:date="2023-06-23T10:45:00Z">
        <w:r w:rsidR="00B34F02">
          <w:t>We</w:t>
        </w:r>
      </w:ins>
      <w:r>
        <w:t xml:space="preserv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ins w:id="91" w:author="Daniel Noble" w:date="2023-06-23T10:50:00Z">
        <w:r w:rsidR="00B34F02">
          <w:t xml:space="preserve">While we collected from five different sites in Sydney, biogeographic data suggests high gene-flow across the Sydney region </w:t>
        </w:r>
      </w:ins>
      <w:r w:rsidR="00AE21AE">
        <w:fldChar w:fldCharType="begin"/>
      </w:r>
      <w:r w:rsidR="00AE21AE">
        <w:instrText xml:space="preserve"> ADDIN EN.CITE &lt;EndNote&gt;&lt;Cite&gt;&lt;Author&gt;Chapple&lt;/Author&gt;&lt;Year&gt;2013&lt;/Year&gt;&lt;RecNum&gt;84&lt;/RecNum&gt;&lt;DisplayText&gt;(Chapple, Miller et al. 2013)&lt;/DisplayText&gt;&lt;record&gt;&lt;rec-number&gt;84&lt;/rec-number&gt;&lt;foreign-keys&gt;&lt;key app="EN" db-id="t5xpwvss9tf0a5ersfo5r5a30tzt00edvxz9" timestamp="1687481527"&gt;84&lt;/key&gt;&lt;/foreign-keys&gt;&lt;ref-type name="Journal Article"&gt;17&lt;/ref-type&gt;&lt;contributors&gt;&lt;authors&gt;&lt;author&gt;Chapple, David G.&lt;/author&gt;&lt;author&gt;Miller, Kimberly A. &lt;/author&gt;&lt;author&gt;Kraus, Fred&lt;/author&gt;&lt;author&gt;Thompson, Michael B.&lt;/author&gt;&lt;/authors&gt;&lt;/contributors&gt;&lt;titles&gt;&lt;title&gt;&lt;style face="normal" font="default" size="100%"&gt;Divergent introduction histories among invasive populations of the delicate skink (&lt;/style&gt;&lt;style face="italic" font="default" size="100%"&gt;Lampropholis delicata&lt;/style&gt;&lt;style face="normal" font="default" size="100%"&gt;): has the importance of genetic admixture in the success of biological invasions been overemphasized?&lt;/style&gt;&lt;/title&gt;&lt;secondary-title&gt;Diversity and Distributions&lt;/secondary-title&gt;&lt;/titles&gt;&lt;periodical&gt;&lt;full-title&gt;Diversity and Distributions&lt;/full-title&gt;&lt;/periodical&gt;&lt;pages&gt;134–146&lt;/pages&gt;&lt;volume&gt;19&lt;/volume&gt;&lt;dates&gt;&lt;year&gt;2013&lt;/year&gt;&lt;/dates&gt;&lt;urls&gt;&lt;/urls&gt;&lt;/record&gt;&lt;/Cite&gt;&lt;/EndNote&gt;</w:instrText>
      </w:r>
      <w:r w:rsidR="00AE21AE">
        <w:fldChar w:fldCharType="separate"/>
      </w:r>
      <w:r w:rsidR="00AE21AE">
        <w:rPr>
          <w:noProof/>
        </w:rPr>
        <w:t>(</w:t>
      </w:r>
      <w:r w:rsidR="00056790">
        <w:fldChar w:fldCharType="begin"/>
      </w:r>
      <w:r w:rsidR="00056790">
        <w:instrText xml:space="preserve"> HYPERLINK \l "_ENREF_8" \o "Chapple, 2013 #84" </w:instrText>
      </w:r>
      <w:r w:rsidR="00056790">
        <w:fldChar w:fldCharType="separate"/>
      </w:r>
      <w:r w:rsidR="00056790" w:rsidRPr="00056790">
        <w:rPr>
          <w:rStyle w:val="Hyperlink"/>
        </w:rPr>
        <w:t>Chapple, Miller et al. 2013</w:t>
      </w:r>
      <w:r w:rsidR="00056790">
        <w:fldChar w:fldCharType="end"/>
      </w:r>
      <w:r w:rsidR="00AE21AE">
        <w:rPr>
          <w:noProof/>
        </w:rPr>
        <w:t>)</w:t>
      </w:r>
      <w:r w:rsidR="00AE21AE">
        <w:fldChar w:fldCharType="end"/>
      </w:r>
      <w:ins w:id="92" w:author="Daniel Noble" w:date="2023-06-23T10:52:00Z">
        <w:r w:rsidR="00B34F02">
          <w:t>.</w:t>
        </w:r>
        <w:r w:rsidR="00B34F02" w:rsidRPr="00B34F02">
          <w:t xml:space="preserve"> </w:t>
        </w:r>
      </w:ins>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w:t>
      </w:r>
      <w:ins w:id="93" w:author="Daniel Noble" w:date="2023-06-23T10:54:00Z">
        <w:r w:rsidR="00AE21AE">
          <w:rPr>
            <w:rFonts w:eastAsia="Times New Roman" w:cs="Times New Roman"/>
            <w:color w:val="4472C4" w:themeColor="accent1"/>
            <w:shd w:val="clear" w:color="auto" w:fill="FFFFFF"/>
            <w:lang w:eastAsia="en-GB"/>
          </w:rPr>
          <w:t xml:space="preserve">We choose </w:t>
        </w:r>
      </w:ins>
      <w:ins w:id="94" w:author="Daniel Noble" w:date="2023-06-23T10:55:00Z">
        <w:r w:rsidR="00AE21AE">
          <w:rPr>
            <w:rFonts w:eastAsia="Times New Roman" w:cs="Times New Roman"/>
            <w:color w:val="4472C4" w:themeColor="accent1"/>
            <w:shd w:val="clear" w:color="auto" w:fill="FFFFFF"/>
            <w:lang w:eastAsia="en-GB"/>
          </w:rPr>
          <w:t>a paternal half-sib</w:t>
        </w:r>
      </w:ins>
      <w:ins w:id="95" w:author="Daniel Noble" w:date="2023-06-23T10:54:00Z">
        <w:r w:rsidR="00AE21AE">
          <w:rPr>
            <w:rFonts w:eastAsia="Times New Roman" w:cs="Times New Roman"/>
            <w:color w:val="4472C4" w:themeColor="accent1"/>
            <w:shd w:val="clear" w:color="auto" w:fill="FFFFFF"/>
            <w:lang w:eastAsia="en-GB"/>
          </w:rPr>
          <w:t xml:space="preserve"> design because maternal half-sibs </w:t>
        </w:r>
      </w:ins>
      <w:ins w:id="96" w:author="Daniel Noble" w:date="2023-06-23T10:55:00Z">
        <w:r w:rsidR="00AE21AE">
          <w:rPr>
            <w:rFonts w:eastAsia="Times New Roman" w:cs="Times New Roman"/>
            <w:color w:val="4472C4" w:themeColor="accent1"/>
            <w:shd w:val="clear" w:color="auto" w:fill="FFFFFF"/>
            <w:lang w:eastAsia="en-GB"/>
          </w:rPr>
          <w:t xml:space="preserve">are difficult to generate </w:t>
        </w:r>
      </w:ins>
      <w:ins w:id="97" w:author="Daniel Noble" w:date="2023-06-23T10:54:00Z">
        <w:r w:rsidR="00AE21AE">
          <w:rPr>
            <w:rFonts w:eastAsia="Times New Roman" w:cs="Times New Roman"/>
            <w:color w:val="4472C4" w:themeColor="accent1"/>
            <w:shd w:val="clear" w:color="auto" w:fill="FFFFFF"/>
            <w:lang w:eastAsia="en-GB"/>
          </w:rPr>
          <w:t>given that females in our colony only produced a single clutch in a year</w:t>
        </w:r>
      </w:ins>
      <w:ins w:id="98" w:author="Daniel Noble" w:date="2023-06-23T10:55:00Z">
        <w:r w:rsidR="00AE21AE">
          <w:rPr>
            <w:rFonts w:eastAsia="Times New Roman" w:cs="Times New Roman"/>
            <w:color w:val="4472C4" w:themeColor="accent1"/>
            <w:shd w:val="clear" w:color="auto" w:fill="FFFFFF"/>
            <w:lang w:eastAsia="en-GB"/>
          </w:rPr>
          <w:t xml:space="preserve"> (see below)</w:t>
        </w:r>
      </w:ins>
      <w:ins w:id="99" w:author="Daniel Noble" w:date="2023-06-23T10:54:00Z">
        <w:r w:rsidR="00AE21AE">
          <w:rPr>
            <w:rFonts w:eastAsia="Times New Roman" w:cs="Times New Roman"/>
            <w:color w:val="4472C4" w:themeColor="accent1"/>
            <w:shd w:val="clear" w:color="auto" w:fill="FFFFFF"/>
            <w:lang w:eastAsia="en-GB"/>
          </w:rPr>
          <w:t xml:space="preserve">. </w:t>
        </w:r>
      </w:ins>
      <w:r>
        <w:t xml:space="preserve">Enclosures were kept under UV lights (12L:12D) in a </w:t>
      </w:r>
      <w:del w:id="100" w:author="Daniel Noble" w:date="2023-06-23T15:57:00Z">
        <w:r w:rsidDel="006C3944">
          <w:delText>temperature control</w:delText>
        </w:r>
        <w:r w:rsidR="005B39E9" w:rsidDel="006C3944">
          <w:delText>led</w:delText>
        </w:r>
      </w:del>
      <w:ins w:id="101" w:author="Daniel Noble" w:date="2023-06-23T15:57:00Z">
        <w:r w:rsidR="006C3944">
          <w:t>temperature-controlled</w:t>
        </w:r>
      </w:ins>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841599">
      <w:pPr>
        <w:pStyle w:val="Thesisnormal"/>
        <w:contextualSpacing/>
      </w:pPr>
    </w:p>
    <w:p w14:paraId="0C7BC104" w14:textId="5596681F" w:rsidR="00496477" w:rsidRDefault="00496477" w:rsidP="00841599">
      <w:pPr>
        <w:pStyle w:val="Heading2"/>
        <w:contextualSpacing/>
      </w:pPr>
      <w:r>
        <w:t xml:space="preserve">Developmental Temperature </w:t>
      </w:r>
      <w:r w:rsidR="005B39E9">
        <w:t>Manipulations</w:t>
      </w:r>
    </w:p>
    <w:p w14:paraId="02A85D58" w14:textId="733FEDC1" w:rsidR="00496477" w:rsidRDefault="00496477" w:rsidP="00841599">
      <w:pPr>
        <w:ind w:firstLine="720"/>
        <w:contextualSpacing/>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w:t>
      </w:r>
      <w:ins w:id="102" w:author="Daniel Noble" w:date="2023-06-23T12:25:00Z">
        <w:r w:rsidR="00EF043D">
          <w:t>(~ 2 standard deviations above and below the mean - ~27</w:t>
        </w:r>
        <w:r w:rsidR="00EF043D" w:rsidRPr="00EF043D">
          <w:t xml:space="preserve"> </w:t>
        </w:r>
        <w:r w:rsidR="00EF043D">
          <w:t xml:space="preserve">ºC) </w:t>
        </w:r>
      </w:ins>
      <w:r>
        <w:t xml:space="preserve">sites </w:t>
      </w:r>
      <w:r w:rsidR="007E12BE">
        <w:t xml:space="preserve">for </w:t>
      </w:r>
      <w:r>
        <w:rPr>
          <w:i/>
          <w:iCs/>
        </w:rPr>
        <w:t xml:space="preserve">L. </w:t>
      </w:r>
      <w:proofErr w:type="spellStart"/>
      <w:r>
        <w:rPr>
          <w:i/>
          <w:iCs/>
        </w:rPr>
        <w:t>delicata</w:t>
      </w:r>
      <w:proofErr w:type="spellEnd"/>
      <w:ins w:id="103" w:author="Daniel Noble" w:date="2023-07-12T15:18:00Z">
        <w:r w:rsidR="00AC310F" w:rsidRPr="00AC310F">
          <w:t xml:space="preserve"> </w:t>
        </w:r>
      </w:ins>
      <w:r w:rsidR="009477D7">
        <w:fldChar w:fldCharType="begin"/>
      </w:r>
      <w:r w:rsidR="009477D7">
        <w:instrText xml:space="preserve"> ADDIN EN.CITE &lt;EndNote&gt;&lt;Cite&gt;&lt;Author&gt;Cheetham&lt;/Author&gt;&lt;Year&gt;2011&lt;/Year&gt;&lt;RecNum&gt;33&lt;/RecNum&gt;&lt;DisplayText&gt;(Cheetham, Doody et al. 2011)&lt;/DisplayText&gt;&lt;record&gt;&lt;rec-number&gt;33&lt;/rec-number&gt;&lt;foreign-keys&gt;&lt;key app="EN" db-id="t5xpwvss9tf0a5ersfo5r5a30tzt00edvxz9" timestamp="1687414394"&gt;33&lt;/key&gt;&lt;/foreign-keys&gt;&lt;ref-type name="Journal Article"&gt;17&lt;/ref-type&gt;&lt;contributors&gt;&lt;authors&gt;&lt;author&gt;Cheetham, E.&lt;/author&gt;&lt;author&gt;Doody, J. S.&lt;/author&gt;&lt;author&gt;Stewart, B.&lt;/author&gt;&lt;author&gt;Harlow, P.&lt;/author&gt;&lt;/authors&gt;&lt;/contributors&gt;&lt;titles&gt;&lt;title&gt;Embryonic mortality as a cost of communal nesting in the delicate skink&lt;/title&gt;&lt;secondary-title&gt;Journal of Zoology&lt;/secondary-title&gt;&lt;/titles&gt;&lt;periodical&gt;&lt;full-title&gt;Journal of Zoology&lt;/full-title&gt;&lt;/periodical&gt;&lt;pages&gt;234–242&lt;/pages&gt;&lt;volume&gt;283&lt;/volume&gt;&lt;number&gt;4&lt;/number&gt;&lt;dates&gt;&lt;year&gt;2011&lt;/year&gt;&lt;/dates&gt;&lt;urls&gt;&lt;/urls&gt;&lt;electronic-resource-num&gt;10.1111/j.1469-7998.2010.00764.x&lt;/electronic-resource-num&gt;&lt;access-date&gt;4&lt;/access-date&gt;&lt;/record&gt;&lt;/Cite&gt;&lt;/EndNote&gt;</w:instrText>
      </w:r>
      <w:r w:rsidR="009477D7">
        <w:fldChar w:fldCharType="separate"/>
      </w:r>
      <w:r w:rsidR="009477D7">
        <w:rPr>
          <w:noProof/>
        </w:rPr>
        <w:t>(</w:t>
      </w:r>
      <w:hyperlink w:anchor="_ENREF_11" w:tooltip="Cheetham, 2011 #33" w:history="1">
        <w:r w:rsidR="00056790" w:rsidRPr="00056790">
          <w:rPr>
            <w:rStyle w:val="Hyperlink"/>
          </w:rPr>
          <w:t>Cheetham, Doody et al. 2011</w:t>
        </w:r>
      </w:hyperlink>
      <w:r w:rsidR="009477D7">
        <w:rPr>
          <w:noProof/>
        </w:rPr>
        <w:t>)</w:t>
      </w:r>
      <w:r w:rsidR="009477D7">
        <w:fldChar w:fldCharType="end"/>
      </w:r>
      <w:del w:id="104" w:author="Daniel Noble" w:date="2023-07-12T15:18:00Z">
        <w:r w:rsidDel="00AC310F">
          <w:delText xml:space="preserve"> </w:delText>
        </w:r>
        <w:r w:rsidDel="00AC310F">
          <w:fldChar w:fldCharType="begin"/>
        </w:r>
        <w:r w:rsidR="00590398" w:rsidDel="00AC310F">
          <w:del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delInstrText>
        </w:r>
        <w:r w:rsidDel="00AC310F">
          <w:fldChar w:fldCharType="separate"/>
        </w:r>
        <w:r w:rsidR="00590398" w:rsidDel="00AC310F">
          <w:rPr>
            <w:rFonts w:cs="Times New Roman"/>
          </w:rPr>
          <w:delText>(Cheetham et al., 2011)</w:delText>
        </w:r>
        <w:r w:rsidDel="00AC310F">
          <w:fldChar w:fldCharType="end"/>
        </w:r>
      </w:del>
      <w:r>
        <w:t xml:space="preserve">. </w:t>
      </w:r>
      <w:ins w:id="105" w:author="Daniel Noble" w:date="2023-06-23T12:33:00Z">
        <w:r w:rsidR="0025490A">
          <w:t>We chose these temperatures because were expect thermal environments to become more extreme and variable in the future making it of interest in knowing how the expression of genetic variation is likel</w:t>
        </w:r>
      </w:ins>
      <w:ins w:id="106" w:author="Daniel Noble" w:date="2023-06-23T12:34:00Z">
        <w:r w:rsidR="0025490A">
          <w:t>y to manifest in abnormal thermal conditions</w:t>
        </w:r>
      </w:ins>
      <w:ins w:id="107" w:author="Daniel Noble" w:date="2023-06-23T12:33:00Z">
        <w:r w:rsidR="0025490A">
          <w:t xml:space="preserve">. </w:t>
        </w:r>
      </w:ins>
      <w:ins w:id="108" w:author="Daniel Noble" w:date="2023-06-23T15:58:00Z">
        <w:r w:rsidR="006C3944">
          <w:t>While it is challenging to determine if an environment is ‘stressful’ or not</w:t>
        </w:r>
      </w:ins>
      <w:ins w:id="109" w:author="Daniel Noble" w:date="2023-06-23T15:59:00Z">
        <w:r w:rsidR="006C3944">
          <w:t xml:space="preserve"> without data on </w:t>
        </w:r>
      </w:ins>
      <w:ins w:id="110" w:author="Daniel Noble" w:date="2023-06-23T16:00:00Z">
        <w:r w:rsidR="006C3944">
          <w:t>egg mortality</w:t>
        </w:r>
      </w:ins>
      <w:ins w:id="111" w:author="Daniel Noble" w:date="2023-06-23T15:59:00Z">
        <w:r w:rsidR="006C3944">
          <w:t xml:space="preserve"> </w:t>
        </w:r>
      </w:ins>
      <w:r w:rsidR="006C3944">
        <w:fldChar w:fldCharType="begin"/>
      </w:r>
      <w:r w:rsidR="006C3944">
        <w:instrText xml:space="preserve"> ADDIN EN.CITE &lt;EndNote&gt;&lt;Cite&gt;&lt;Author&gt;Roelofs&lt;/Author&gt;&lt;Year&gt;2010&lt;/Year&gt;&lt;RecNum&gt;64&lt;/RecNum&gt;&lt;DisplayText&gt;(Roelofs, Morgan et al. 2010)&lt;/DisplayText&gt;&lt;record&gt;&lt;rec-number&gt;64&lt;/rec-number&gt;&lt;foreign-keys&gt;&lt;key app="EN" db-id="t5xpwvss9tf0a5ersfo5r5a30tzt00edvxz9" timestamp="1687414394"&gt;64&lt;/key&gt;&lt;/foreign-keys&gt;&lt;ref-type name="Journal Article"&gt;17&lt;/ref-type&gt;&lt;contributors&gt;&lt;authors&gt;&lt;author&gt;Roelofs, Dick&lt;/author&gt;&lt;author&gt;Morgan, John&lt;/author&gt;&lt;author&gt;Stürzenbaum, Stephen&lt;/author&gt;&lt;/authors&gt;&lt;/contributors&gt;&lt;titles&gt;&lt;title&gt;The significance of genome-wide transcriptional regulation in the evolution of stress tolerance&lt;/title&gt;&lt;secondary-title&gt;Evolutionary Ecology&lt;/secondary-title&gt;&lt;/titles&gt;&lt;periodical&gt;&lt;full-title&gt;Evolutionary Ecology&lt;/full-title&gt;&lt;/periodical&gt;&lt;pages&gt;527--539&lt;/pages&gt;&lt;volume&gt;24&lt;/volume&gt;&lt;number&gt;3&lt;/number&gt;&lt;dates&gt;&lt;year&gt;2010&lt;/year&gt;&lt;/dates&gt;&lt;urls&gt;&lt;/urls&gt;&lt;electronic-resource-num&gt;10.1007/s10682-009-9345-x&lt;/electronic-resource-num&gt;&lt;access-date&gt;5&lt;/access-date&gt;&lt;/record&gt;&lt;/Cite&gt;&lt;/EndNote&gt;</w:instrText>
      </w:r>
      <w:r w:rsidR="006C3944">
        <w:fldChar w:fldCharType="separate"/>
      </w:r>
      <w:r w:rsidR="006C3944">
        <w:rPr>
          <w:noProof/>
        </w:rPr>
        <w:t>(</w:t>
      </w:r>
      <w:hyperlink w:anchor="_ENREF_39" w:tooltip="Roelofs, 2010 #64" w:history="1">
        <w:r w:rsidR="00056790" w:rsidRPr="00056790">
          <w:rPr>
            <w:rStyle w:val="Hyperlink"/>
          </w:rPr>
          <w:t>Roelofs, Morgan et al. 2010</w:t>
        </w:r>
      </w:hyperlink>
      <w:r w:rsidR="006C3944">
        <w:rPr>
          <w:noProof/>
        </w:rPr>
        <w:t>)</w:t>
      </w:r>
      <w:r w:rsidR="006C3944">
        <w:fldChar w:fldCharType="end"/>
      </w:r>
      <w:ins w:id="112" w:author="Daniel Noble" w:date="2023-06-23T15:58:00Z">
        <w:r w:rsidR="006C3944">
          <w:t xml:space="preserve">, we viewed this as </w:t>
        </w:r>
      </w:ins>
      <w:ins w:id="113" w:author="Daniel Noble" w:date="2023-06-23T15:59:00Z">
        <w:r w:rsidR="006C3944">
          <w:t>atypical of what is commonly encountered</w:t>
        </w:r>
      </w:ins>
      <w:ins w:id="114" w:author="Daniel Noble" w:date="2023-06-23T16:00:00Z">
        <w:r w:rsidR="006C3944">
          <w:t xml:space="preserve"> in nature</w:t>
        </w:r>
      </w:ins>
      <w:ins w:id="115" w:author="Daniel Noble" w:date="2023-06-23T15:59:00Z">
        <w:r w:rsidR="006C3944">
          <w:t xml:space="preserve">. </w:t>
        </w:r>
      </w:ins>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841599">
      <w:pPr>
        <w:contextualSpacing/>
      </w:pPr>
    </w:p>
    <w:p w14:paraId="12A0F11D" w14:textId="77777777" w:rsidR="00496477" w:rsidRDefault="00496477" w:rsidP="00841599">
      <w:pPr>
        <w:pStyle w:val="Heading2"/>
        <w:contextualSpacing/>
      </w:pPr>
      <w:r>
        <w:t>Quantifying Growth Rate</w:t>
      </w:r>
    </w:p>
    <w:p w14:paraId="3D16AE4F" w14:textId="03E0FE22" w:rsidR="00496477" w:rsidRDefault="00496477" w:rsidP="00841599">
      <w:pPr>
        <w:ind w:firstLine="720"/>
        <w:contextualSpacing/>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w:t>
      </w:r>
      <w:ins w:id="116" w:author="Daniel Noble" w:date="2023-07-12T15:19:00Z">
        <w:r w:rsidR="009477D7">
          <w:t xml:space="preserve"> </w:t>
        </w:r>
      </w:ins>
      <w:r w:rsidR="009477D7">
        <w:fldChar w:fldCharType="begin"/>
      </w:r>
      <w:r w:rsidR="009477D7">
        <w:instrText xml:space="preserve"> ADDIN EN.CITE &lt;EndNote&gt;&lt;Cite&gt;&lt;Author&gt;Chapple&lt;/Author&gt;&lt;Year&gt;2014&lt;/Year&gt;&lt;RecNum&gt;34&lt;/RecNum&gt;&lt;DisplayText&gt;(Chapple, Miller et al. 2014)&lt;/DisplayText&gt;&lt;record&gt;&lt;rec-number&gt;34&lt;/rec-number&gt;&lt;foreign-keys&gt;&lt;key app="EN" db-id="t5xpwvss9tf0a5ersfo5r5a30tzt00edvxz9" timestamp="1687414394"&gt;34&lt;/key&gt;&lt;/foreign-keys&gt;&lt;ref-type name="Journal Article"&gt;17&lt;/ref-type&gt;&lt;contributors&gt;&lt;authors&gt;&lt;author&gt;Chapple, David G.&lt;/author&gt;&lt;author&gt;Miller, Kimberly A.&lt;/author&gt;&lt;author&gt;Chaplin, Kirilee&lt;/author&gt;&lt;author&gt;Barnett, Louise&lt;/author&gt;&lt;author&gt;Thompson, Michael B.&lt;/author&gt;&lt;author&gt;Bray, Rebecca D.&lt;/author&gt;&lt;/authors&gt;&lt;/contributors&gt;&lt;titles&gt;&lt;title&gt;Biology of the invasive delicate skink (Lampropholis delicata) on Lord Howe Island&lt;/title&gt;&lt;secondary-title&gt;Australian Journal of Zoology&lt;/secondary-title&gt;&lt;/titles&gt;&lt;periodical&gt;&lt;full-title&gt;Australian Journal of Zoology&lt;/full-title&gt;&lt;/periodical&gt;&lt;pages&gt;498–506&lt;/pages&gt;&lt;volume&gt;62&lt;/volume&gt;&lt;number&gt;6&lt;/number&gt;&lt;dates&gt;&lt;year&gt;2014&lt;/year&gt;&lt;/dates&gt;&lt;urls&gt;&lt;/urls&gt;&lt;electronic-resource-num&gt;10.1071/ZO14098&lt;/electronic-resource-num&gt;&lt;access-date&gt;1&lt;/access-date&gt;&lt;/record&gt;&lt;/Cite&gt;&lt;/EndNote&gt;</w:instrText>
      </w:r>
      <w:r w:rsidR="009477D7">
        <w:fldChar w:fldCharType="separate"/>
      </w:r>
      <w:r w:rsidR="009477D7">
        <w:rPr>
          <w:noProof/>
        </w:rPr>
        <w:t>(</w:t>
      </w:r>
      <w:hyperlink w:anchor="_ENREF_7" w:tooltip="Chapple, 2014 #34" w:history="1">
        <w:r w:rsidR="00056790" w:rsidRPr="00056790">
          <w:rPr>
            <w:rStyle w:val="Hyperlink"/>
          </w:rPr>
          <w:t>Chapple, Miller et al. 2014</w:t>
        </w:r>
      </w:hyperlink>
      <w:r w:rsidR="009477D7">
        <w:rPr>
          <w:noProof/>
        </w:rPr>
        <w:t>)</w:t>
      </w:r>
      <w:r w:rsidR="009477D7">
        <w:fldChar w:fldCharType="end"/>
      </w:r>
      <w:del w:id="117" w:author="Daniel Noble" w:date="2023-07-12T15:19:00Z">
        <w:r w:rsidR="00F86910" w:rsidDel="009477D7">
          <w:delText xml:space="preserve"> </w:delText>
        </w:r>
        <w:r w:rsidR="00F86910" w:rsidDel="009477D7">
          <w:fldChar w:fldCharType="begin"/>
        </w:r>
        <w:r w:rsidR="00590398" w:rsidDel="009477D7">
          <w:del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delInstrText>
        </w:r>
        <w:r w:rsidR="00F86910" w:rsidDel="009477D7">
          <w:fldChar w:fldCharType="separate"/>
        </w:r>
        <w:r w:rsidR="00590398" w:rsidDel="009477D7">
          <w:rPr>
            <w:rFonts w:cs="Times New Roman"/>
          </w:rPr>
          <w:delText>(Chapple et al., 2014)</w:delText>
        </w:r>
        <w:r w:rsidR="00F86910" w:rsidDel="009477D7">
          <w:fldChar w:fldCharType="end"/>
        </w:r>
      </w:del>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using ImageJ software</w:t>
      </w:r>
      <w:ins w:id="118" w:author="Daniel Noble" w:date="2023-07-12T15:19:00Z">
        <w:r w:rsidR="009477D7">
          <w:t xml:space="preserve"> </w:t>
        </w:r>
      </w:ins>
      <w:r w:rsidR="008E697B">
        <w:fldChar w:fldCharType="begin"/>
      </w:r>
      <w:r w:rsidR="008E697B">
        <w:instrText xml:space="preserve"> ADDIN EN.CITE &lt;EndNote&gt;&lt;Cite&gt;&lt;Author&gt;Rueden&lt;/Author&gt;&lt;Year&gt;2017&lt;/Year&gt;&lt;RecNum&gt;35&lt;/RecNum&gt;&lt;DisplayText&gt;(Rueden, Schindelin et al. 2017)&lt;/DisplayText&gt;&lt;record&gt;&lt;rec-number&gt;35&lt;/rec-number&gt;&lt;foreign-keys&gt;&lt;key app="EN" db-id="t5xpwvss9tf0a5ersfo5r5a30tzt00edvxz9" timestamp="1687414394"&gt;35&lt;/key&gt;&lt;/foreign-keys&gt;&lt;ref-type name="Journal Article"&gt;17&lt;/ref-type&gt;&lt;contributors&gt;&lt;authors&gt;&lt;author&gt;Rueden, Curtis T.&lt;/author&gt;&lt;author&gt;Schindelin, Johannes&lt;/author&gt;&lt;author&gt;Hiner, Mark C.&lt;/author&gt;&lt;author&gt;DeZonia, Barry E.&lt;/author&gt;&lt;author&gt;Walter, Alison E.&lt;/author&gt;&lt;author&gt;Arena, Ellen T.&lt;/author&gt;&lt;author&gt;Eliceiri, Kevin W.&lt;/author&gt;&lt;/authors&gt;&lt;/contributors&gt;&lt;titles&gt;&lt;title&gt;ImageJ2: ImageJ for the next generation of scientific image data&lt;/title&gt;&lt;secondary-title&gt;BMC Bioinformatics&lt;/secondary-title&gt;&lt;/titles&gt;&lt;periodical&gt;&lt;full-title&gt;BMC Bioinformatics&lt;/full-title&gt;&lt;/periodical&gt;&lt;pages&gt;529&lt;/pages&gt;&lt;volume&gt;18&lt;/volume&gt;&lt;number&gt;1&lt;/number&gt;&lt;dates&gt;&lt;year&gt;2017&lt;/year&gt;&lt;/dates&gt;&lt;urls&gt;&lt;/urls&gt;&lt;electronic-resource-num&gt;10.1186/s12859-017-1934-z&lt;/electronic-resource-num&gt;&lt;access-date&gt;12&lt;/access-date&gt;&lt;/record&gt;&lt;/Cite&gt;&lt;/EndNote&gt;</w:instrText>
      </w:r>
      <w:r w:rsidR="008E697B">
        <w:fldChar w:fldCharType="separate"/>
      </w:r>
      <w:r w:rsidR="008E697B">
        <w:rPr>
          <w:noProof/>
        </w:rPr>
        <w:t>(</w:t>
      </w:r>
      <w:hyperlink w:anchor="_ENREF_41" w:tooltip="Rueden, 2017 #35" w:history="1">
        <w:r w:rsidR="00056790" w:rsidRPr="00056790">
          <w:rPr>
            <w:rStyle w:val="Hyperlink"/>
          </w:rPr>
          <w:t>Rueden, Schindelin et al. 2017</w:t>
        </w:r>
      </w:hyperlink>
      <w:r w:rsidR="008E697B">
        <w:rPr>
          <w:noProof/>
        </w:rPr>
        <w:t>)</w:t>
      </w:r>
      <w:r w:rsidR="008E697B">
        <w:fldChar w:fldCharType="end"/>
      </w:r>
      <w:del w:id="119" w:author="Daniel Noble" w:date="2023-07-12T15:19:00Z">
        <w:r w:rsidDel="009477D7">
          <w:delText xml:space="preserve"> </w:delText>
        </w:r>
        <w:r w:rsidDel="009477D7">
          <w:fldChar w:fldCharType="begin"/>
        </w:r>
        <w:r w:rsidR="00590398" w:rsidDel="009477D7">
          <w:del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delInstrText>
        </w:r>
        <w:r w:rsidDel="009477D7">
          <w:fldChar w:fldCharType="separate"/>
        </w:r>
        <w:r w:rsidR="00590398" w:rsidDel="009477D7">
          <w:rPr>
            <w:rFonts w:cs="Times New Roman"/>
          </w:rPr>
          <w:delText>(Rueden et al., 2017)</w:delText>
        </w:r>
        <w:r w:rsidDel="009477D7">
          <w:fldChar w:fldCharType="end"/>
        </w:r>
      </w:del>
      <w:r>
        <w:t xml:space="preserve">. </w:t>
      </w:r>
      <w:r>
        <w:rPr>
          <w:rFonts w:eastAsia="Times New Roman" w:cs="Times New Roman"/>
          <w:sz w:val="23"/>
          <w:szCs w:val="23"/>
          <w:shd w:val="clear" w:color="auto" w:fill="FFFFFF"/>
          <w:lang w:val="en-HK" w:eastAsia="en-GB"/>
        </w:rPr>
        <w:t xml:space="preserve">For the first initial nine months, </w:t>
      </w:r>
      <w:r>
        <w:t>hatchlings were housed individually in opaque 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ins w:id="120" w:author="Daniel Noble" w:date="2023-07-07T09:12:00Z">
        <w:r w:rsidR="00CF7E54">
          <w:t>Social housing conditions may result in additive genetic and maternal ef</w:t>
        </w:r>
      </w:ins>
      <w:ins w:id="121" w:author="Daniel Noble" w:date="2023-07-07T09:13:00Z">
        <w:r w:rsidR="00CF7E54">
          <w:t xml:space="preserve">fects becoming more apparent because of competition and social stress that may drive greater variation among individuals. Our modelling approaches estimate changes in variance </w:t>
        </w:r>
      </w:ins>
      <w:ins w:id="122" w:author="Daniel Noble" w:date="2023-07-07T09:14:00Z">
        <w:r w:rsidR="00CF7E54">
          <w:t>components</w:t>
        </w:r>
      </w:ins>
      <w:ins w:id="123" w:author="Daniel Noble" w:date="2023-07-07T09:13:00Z">
        <w:r w:rsidR="00CF7E54">
          <w:t xml:space="preserve"> across age </w:t>
        </w:r>
      </w:ins>
      <w:ins w:id="124" w:author="Daniel Noble" w:date="2023-07-12T11:07:00Z">
        <w:r w:rsidR="002A1C8F">
          <w:t xml:space="preserve">and </w:t>
        </w:r>
      </w:ins>
      <w:ins w:id="125" w:author="Daniel Noble" w:date="2023-07-07T09:13:00Z">
        <w:r w:rsidR="00CF7E54">
          <w:t>should be able to detect</w:t>
        </w:r>
      </w:ins>
      <w:ins w:id="126" w:author="Daniel Noble" w:date="2023-07-07T09:14:00Z">
        <w:r w:rsidR="00CF7E54">
          <w:t xml:space="preserve"> any changes brought about by the release of variation (see below).</w:t>
        </w:r>
      </w:ins>
      <w:ins w:id="127" w:author="Daniel Noble" w:date="2023-07-07T09:12:00Z">
        <w:r w:rsidR="00CF7E54">
          <w:t xml:space="preserve"> </w:t>
        </w:r>
      </w:ins>
    </w:p>
    <w:p w14:paraId="2A29E27E" w14:textId="06280D89" w:rsidR="00496477" w:rsidRPr="00D92F42" w:rsidRDefault="00496477" w:rsidP="00841599">
      <w:pPr>
        <w:pStyle w:val="Thesissubheading"/>
        <w:contextualSpacing/>
        <w:rPr>
          <w:iCs/>
        </w:rPr>
      </w:pPr>
      <w:r w:rsidRPr="00D92F42">
        <w:t>Genomic Relatedness</w:t>
      </w:r>
      <w:r w:rsidR="003F0035">
        <w:t xml:space="preserve"> Matrix</w:t>
      </w:r>
    </w:p>
    <w:p w14:paraId="500A1B21" w14:textId="665127E6" w:rsidR="00496477" w:rsidRDefault="006A796C" w:rsidP="00841599">
      <w:pPr>
        <w:ind w:firstLine="720"/>
        <w:contextualSpacing/>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w:t>
      </w:r>
      <w:del w:id="128" w:author="Daniel Noble" w:date="2023-06-23T10:44:00Z">
        <w:r w:rsidR="00496477" w:rsidDel="006F2611">
          <w:delText xml:space="preserve">females </w:delText>
        </w:r>
      </w:del>
      <w:ins w:id="129" w:author="Daniel Noble" w:date="2023-06-23T10:44:00Z">
        <w:r w:rsidR="006F2611">
          <w:t xml:space="preserve">offspring </w:t>
        </w:r>
      </w:ins>
      <w:r w:rsidR="00496477">
        <w:t>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w:t>
      </w:r>
      <w:ins w:id="130" w:author="Daniel Noble" w:date="2023-07-12T15:23:00Z">
        <w:r w:rsidR="009477D7" w:rsidRPr="009477D7">
          <w:t xml:space="preserve"> </w:t>
        </w:r>
      </w:ins>
      <w:r w:rsidR="008E697B">
        <w:fldChar w:fldCharType="begin"/>
      </w:r>
      <w:r w:rsidR="008E697B">
        <w:instrText xml:space="preserve"> ADDIN EN.CITE &lt;EndNote&gt;&lt;Cite&gt;&lt;Author&gt;Huisman&lt;/Author&gt;&lt;Year&gt;2017&lt;/Year&gt;&lt;RecNum&gt;36&lt;/RecNum&gt;&lt;DisplayText&gt;(Bérénos, Ellis et al.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8E697B">
        <w:rPr>
          <w:noProof/>
        </w:rPr>
        <w:t>(</w:t>
      </w:r>
      <w:hyperlink w:anchor="_ENREF_4" w:tooltip="Bérénos, 2014 #90" w:history="1">
        <w:r w:rsidR="00056790" w:rsidRPr="00056790">
          <w:rPr>
            <w:rStyle w:val="Hyperlink"/>
          </w:rPr>
          <w:t>Bérénos, Ellis et al. 2014</w:t>
        </w:r>
      </w:hyperlink>
      <w:r w:rsidR="008E697B">
        <w:rPr>
          <w:noProof/>
        </w:rPr>
        <w:t xml:space="preserve">, </w:t>
      </w:r>
      <w:hyperlink w:anchor="_ENREF_25" w:tooltip="Huisman, 2017 #36" w:history="1">
        <w:r w:rsidR="00056790" w:rsidRPr="00056790">
          <w:rPr>
            <w:rStyle w:val="Hyperlink"/>
          </w:rPr>
          <w:t>Huisman 2017</w:t>
        </w:r>
      </w:hyperlink>
      <w:r w:rsidR="008E697B">
        <w:rPr>
          <w:noProof/>
        </w:rPr>
        <w:t>)</w:t>
      </w:r>
      <w:r w:rsidR="008E697B">
        <w:fldChar w:fldCharType="end"/>
      </w:r>
      <w:del w:id="131" w:author="Daniel Noble" w:date="2023-07-12T15:23:00Z">
        <w:r w:rsidR="00496477" w:rsidDel="009477D7">
          <w:delText xml:space="preserve"> </w:delText>
        </w:r>
        <w:r w:rsidR="00496477" w:rsidDel="009477D7">
          <w:fldChar w:fldCharType="begin"/>
        </w:r>
        <w:r w:rsidR="00590398" w:rsidDel="009477D7">
          <w:del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Moreover, both relatedness and heritability values estimated from a GRM</w:t>
      </w:r>
      <w:r w:rsidR="002A7E5F">
        <w:t xml:space="preserve"> </w:t>
      </w:r>
      <w:ins w:id="132" w:author="Daniel Noble" w:date="2023-06-23T12:16:00Z">
        <w:r w:rsidR="002212C5">
          <w:t xml:space="preserve">can be </w:t>
        </w:r>
      </w:ins>
      <w:r w:rsidR="002A7E5F">
        <w:t xml:space="preserve">very similar </w:t>
      </w:r>
      <w:r w:rsidR="00496477">
        <w:t xml:space="preserve">to those inferred using a pedigree </w:t>
      </w:r>
      <w:r w:rsidR="008E697B">
        <w:fldChar w:fldCharType="begin"/>
      </w:r>
      <w:r w:rsidR="008E697B">
        <w:instrText xml:space="preserve"> ADDIN EN.CITE &lt;EndNote&gt;&lt;Cite&gt;&lt;Author&gt;Huisman&lt;/Author&gt;&lt;Year&gt;2017&lt;/Year&gt;&lt;RecNum&gt;36&lt;/RecNum&gt;&lt;DisplayText&gt;(Bérénos, Ellis et al. 2014, Huisman 2017)&lt;/DisplayText&gt;&lt;record&gt;&lt;rec-number&gt;36&lt;/rec-number&gt;&lt;foreign-keys&gt;&lt;key app="EN" db-id="t5xpwvss9tf0a5ersfo5r5a30tzt00edvxz9" timestamp="1687414394"&gt;36&lt;/key&gt;&lt;/foreign-keys&gt;&lt;ref-type name="Journal Article"&gt;17&lt;/ref-type&gt;&lt;contributors&gt;&lt;authors&gt;&lt;author&gt;Huisman, Jisca&lt;/author&gt;&lt;/authors&gt;&lt;/contributors&gt;&lt;titles&gt;&lt;title&gt;Pedigree reconstruction from SNP data: parentage assignment, sibship clustering and beyond&lt;/title&gt;&lt;secondary-title&gt;Molecular Ecology Resources&lt;/secondary-title&gt;&lt;/titles&gt;&lt;periodical&gt;&lt;full-title&gt;Molecular Ecology Resources&lt;/full-title&gt;&lt;/periodical&gt;&lt;pages&gt;1009--1024&lt;/pages&gt;&lt;volume&gt;17&lt;/volume&gt;&lt;number&gt;5&lt;/number&gt;&lt;dates&gt;&lt;year&gt;2017&lt;/year&gt;&lt;/dates&gt;&lt;urls&gt;&lt;/urls&gt;&lt;electronic-resource-num&gt;10.1111/1755-0998.12665&lt;/electronic-resource-num&gt;&lt;access-date&gt;9&lt;/access-date&gt;&lt;/record&gt;&lt;/Cite&gt;&lt;Cite&gt;&lt;Author&gt;Bérénos&lt;/Author&gt;&lt;Year&gt;2014&lt;/Year&gt;&lt;RecNum&gt;90&lt;/RecNum&gt;&lt;record&gt;&lt;rec-number&gt;90&lt;/rec-number&gt;&lt;foreign-keys&gt;&lt;key app="EN" db-id="t5xpwvss9tf0a5ersfo5r5a30tzt00edvxz9" timestamp="1689139360"&gt;90&lt;/key&gt;&lt;/foreign-keys&gt;&lt;ref-type name="Journal Article"&gt;17&lt;/ref-type&gt;&lt;contributors&gt;&lt;authors&gt;&lt;author&gt;Bérénos, C., &lt;/author&gt;&lt;author&gt;Ellis, P. A., &lt;/author&gt;&lt;author&gt;Pilkington, J. G.,&lt;/author&gt;&lt;author&gt;Pemberton, J. M.&lt;/author&gt;&lt;/authors&gt;&lt;/contributors&gt;&lt;titles&gt;&lt;title&gt;Estimating quantitative genetic parameters in wild populations: A comparison of pedigree and genomic approaches.&lt;/title&gt;&lt;secondary-title&gt;Molecular Ecology&lt;/secondary-title&gt;&lt;/titles&gt;&lt;periodical&gt;&lt;full-title&gt;Molecular Ecology&lt;/full-title&gt;&lt;/periodical&gt;&lt;pages&gt;3434–3451&lt;/pages&gt;&lt;volume&gt;23&lt;/volume&gt;&lt;dates&gt;&lt;year&gt;2014&lt;/year&gt;&lt;/dates&gt;&lt;urls&gt;&lt;/urls&gt;&lt;electronic-resource-num&gt;https://doi.org/10.1111/mec.12827&lt;/electronic-resource-num&gt;&lt;/record&gt;&lt;/Cite&gt;&lt;/EndNote&gt;</w:instrText>
      </w:r>
      <w:r w:rsidR="008E697B">
        <w:fldChar w:fldCharType="separate"/>
      </w:r>
      <w:r w:rsidR="008E697B">
        <w:rPr>
          <w:noProof/>
        </w:rPr>
        <w:t>(</w:t>
      </w:r>
      <w:hyperlink w:anchor="_ENREF_4" w:tooltip="Bérénos, 2014 #90" w:history="1">
        <w:r w:rsidR="00056790" w:rsidRPr="00056790">
          <w:rPr>
            <w:rStyle w:val="Hyperlink"/>
          </w:rPr>
          <w:t>Bérénos, Ellis et al. 2014</w:t>
        </w:r>
      </w:hyperlink>
      <w:r w:rsidR="008E697B">
        <w:rPr>
          <w:noProof/>
        </w:rPr>
        <w:t xml:space="preserve">, </w:t>
      </w:r>
      <w:hyperlink w:anchor="_ENREF_25" w:tooltip="Huisman, 2017 #36" w:history="1">
        <w:r w:rsidR="00056790" w:rsidRPr="00056790">
          <w:rPr>
            <w:rStyle w:val="Hyperlink"/>
          </w:rPr>
          <w:t>Huisman 2017</w:t>
        </w:r>
      </w:hyperlink>
      <w:r w:rsidR="008E697B">
        <w:rPr>
          <w:noProof/>
        </w:rPr>
        <w:t>)</w:t>
      </w:r>
      <w:r w:rsidR="008E697B">
        <w:fldChar w:fldCharType="end"/>
      </w:r>
      <w:del w:id="133" w:author="Daniel Noble" w:date="2023-07-12T15:23:00Z">
        <w:r w:rsidR="00496477" w:rsidDel="009477D7">
          <w:fldChar w:fldCharType="begin"/>
        </w:r>
        <w:r w:rsidR="00590398" w:rsidDel="009477D7">
          <w:del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delInstrText>
        </w:r>
        <w:r w:rsidR="00496477" w:rsidDel="009477D7">
          <w:fldChar w:fldCharType="separate"/>
        </w:r>
        <w:r w:rsidR="00590398" w:rsidRPr="00590398" w:rsidDel="009477D7">
          <w:rPr>
            <w:rFonts w:cs="Times New Roman"/>
          </w:rPr>
          <w:delText>(Bérénos et al., 2014; Huisman, 2017)</w:delText>
        </w:r>
        <w:r w:rsidR="00496477" w:rsidDel="009477D7">
          <w:fldChar w:fldCharType="end"/>
        </w:r>
      </w:del>
      <w:r w:rsidR="00496477">
        <w:t xml:space="preserve">. </w:t>
      </w:r>
      <w:r>
        <w:rPr>
          <w:rFonts w:cs="Times New Roman"/>
        </w:rPr>
        <w:t xml:space="preserve">Single nucleotide polymorphism libraries were </w:t>
      </w:r>
      <w:proofErr w:type="gramStart"/>
      <w:r>
        <w:rPr>
          <w:rFonts w:cs="Times New Roman"/>
        </w:rPr>
        <w:t>designed</w:t>
      </w:r>
      <w:proofErr w:type="gramEnd"/>
      <w:r>
        <w:rPr>
          <w:rFonts w:cs="Times New Roman"/>
        </w:rPr>
        <w:t xml:space="preserve">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del w:id="134" w:author="Daniel Noble" w:date="2023-06-23T12:04:00Z">
        <w:r w:rsidRPr="005D3EB4" w:rsidDel="008426C1">
          <w:rPr>
            <w:rFonts w:cs="Times New Roman"/>
          </w:rPr>
          <w:delText xml:space="preserve"> </w:delText>
        </w:r>
      </w:del>
      <w:r w:rsidRPr="005D3EB4">
        <w:rPr>
          <w:rFonts w:cs="Times New Roman"/>
        </w:rPr>
        <w:t>Diversity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1F2D06A0" w:rsidR="00496477" w:rsidRDefault="00496477" w:rsidP="00841599">
      <w:pPr>
        <w:ind w:firstLine="720"/>
        <w:contextualSpacing/>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rsidR="00590398">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sidR="00590398">
        <w:rPr>
          <w:rFonts w:cs="Times New Roman"/>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loci with an average call rate of 98.5% (see ESM and provided code). Using these 8,438 loci we derived a GRM, which describes the proportion of the genome that is identical by descent</w:t>
      </w:r>
      <w:ins w:id="135" w:author="Daniel Noble" w:date="2023-07-13T14:12:00Z">
        <w:r w:rsidR="00A47FD5">
          <w:t xml:space="preserve"> </w:t>
        </w:r>
      </w:ins>
      <w:r w:rsidR="00056790">
        <w:fldChar w:fldCharType="begin"/>
      </w:r>
      <w:r w:rsidR="00056790">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056790">
        <w:fldChar w:fldCharType="separate"/>
      </w:r>
      <w:r w:rsidR="00056790">
        <w:rPr>
          <w:noProof/>
        </w:rPr>
        <w:t>(</w:t>
      </w:r>
      <w:hyperlink w:anchor="_ENREF_48" w:tooltip="VanRaden, 2008 #38" w:history="1">
        <w:r w:rsidR="00056790" w:rsidRPr="00056790">
          <w:rPr>
            <w:rStyle w:val="Hyperlink"/>
          </w:rPr>
          <w:t>VanRaden 2008</w:t>
        </w:r>
      </w:hyperlink>
      <w:r w:rsidR="00056790">
        <w:rPr>
          <w:noProof/>
        </w:rPr>
        <w:t>)</w:t>
      </w:r>
      <w:r w:rsidR="00056790">
        <w:fldChar w:fldCharType="end"/>
      </w:r>
      <w:ins w:id="136" w:author="Daniel Noble" w:date="2023-07-13T14:12:00Z">
        <w:r w:rsidR="00A47FD5">
          <w:t xml:space="preserve">. </w:t>
        </w:r>
      </w:ins>
      <w:del w:id="137" w:author="Daniel Noble" w:date="2023-07-13T14:12:00Z">
        <w:r w:rsidDel="00A47FD5">
          <w:delText xml:space="preserve"> </w:delText>
        </w:r>
      </w:del>
      <w:del w:id="138" w:author="Daniel Noble" w:date="2023-07-12T15:23:00Z">
        <w:r w:rsidDel="008E697B">
          <w:fldChar w:fldCharType="begin"/>
        </w:r>
        <w:r w:rsidR="00590398" w:rsidDel="008E697B">
          <w:del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delInstrText>
        </w:r>
        <w:r w:rsidDel="008E697B">
          <w:fldChar w:fldCharType="separate"/>
        </w:r>
        <w:r w:rsidR="00590398" w:rsidDel="008E697B">
          <w:rPr>
            <w:rFonts w:cs="Times New Roman"/>
          </w:rPr>
          <w:delText>(VanRaden, 2008)</w:delText>
        </w:r>
        <w:r w:rsidDel="008E697B">
          <w:fldChar w:fldCharType="end"/>
        </w:r>
      </w:del>
      <w:del w:id="139" w:author="Daniel Noble" w:date="2023-07-13T14:12:00Z">
        <w:r w:rsidDel="00A47FD5">
          <w:delText xml:space="preserve">. </w:delText>
        </w:r>
      </w:del>
      <w:r>
        <w:t xml:space="preserve">We calculated a GRM for all hatchlings using the </w:t>
      </w:r>
      <w:proofErr w:type="spellStart"/>
      <w:r w:rsidRPr="00211263">
        <w:rPr>
          <w:i/>
          <w:iCs/>
        </w:rPr>
        <w:t>snpReady</w:t>
      </w:r>
      <w:proofErr w:type="spellEnd"/>
      <w:r>
        <w:t xml:space="preserve"> R package</w:t>
      </w:r>
      <w:ins w:id="140" w:author="Daniel Noble" w:date="2023-07-13T14:11:00Z">
        <w:r w:rsidR="00A47FD5">
          <w:t xml:space="preserve"> </w:t>
        </w:r>
      </w:ins>
      <w:r w:rsidR="008E697B">
        <w:fldChar w:fldCharType="begin"/>
      </w:r>
      <w:r w:rsidR="008E697B">
        <w:instrText xml:space="preserve"> ADDIN EN.CITE &lt;EndNote&gt;&lt;Cite&gt;&lt;Author&gt;Granato&lt;/Author&gt;&lt;Year&gt;2018&lt;/Year&gt;&lt;RecNum&gt;39&lt;/RecNum&gt;&lt;DisplayText&gt;(Granato, Galli et al. 2018)&lt;/DisplayText&gt;&lt;record&gt;&lt;rec-number&gt;39&lt;/rec-number&gt;&lt;foreign-keys&gt;&lt;key app="EN" db-id="t5xpwvss9tf0a5ersfo5r5a30tzt00edvxz9" timestamp="1687414394"&gt;39&lt;/key&gt;&lt;/foreign-keys&gt;&lt;ref-type name="Journal Article"&gt;17&lt;/ref-type&gt;&lt;contributors&gt;&lt;authors&gt;&lt;author&gt;Granato, Italo S. C.&lt;/author&gt;&lt;author&gt;Galli, Giovanni&lt;/author&gt;&lt;author&gt;de Oliveira Couto, Evellyn Giselly&lt;/author&gt;&lt;author&gt;e Souza, Massaine Bandeira&lt;/author&gt;&lt;author&gt;Mendonça, Leandro Freitas&lt;/author&gt;&lt;author&gt;Fritsche-Neto, Roberto&lt;/author&gt;&lt;/authors&gt;&lt;/contributors&gt;&lt;titles&gt;&lt;title&gt;snpReady: a tool to assist breeders in genomic analysis&lt;/title&gt;&lt;secondary-title&gt;Molecular Breeding&lt;/secondary-title&gt;&lt;/titles&gt;&lt;periodical&gt;&lt;full-title&gt;Molecular Breeding&lt;/full-title&gt;&lt;/periodical&gt;&lt;pages&gt;102&lt;/pages&gt;&lt;volume&gt;38&lt;/volume&gt;&lt;number&gt;8&lt;/number&gt;&lt;dates&gt;&lt;year&gt;2018&lt;/year&gt;&lt;/dates&gt;&lt;urls&gt;&lt;/urls&gt;&lt;electronic-resource-num&gt;10.1007/s11032-018-0844-8&lt;/electronic-resource-num&gt;&lt;access-date&gt;7&lt;/access-date&gt;&lt;/record&gt;&lt;/Cite&gt;&lt;/EndNote&gt;</w:instrText>
      </w:r>
      <w:r w:rsidR="008E697B">
        <w:fldChar w:fldCharType="separate"/>
      </w:r>
      <w:r w:rsidR="008E697B">
        <w:rPr>
          <w:noProof/>
        </w:rPr>
        <w:t>(</w:t>
      </w:r>
      <w:hyperlink w:anchor="_ENREF_21" w:tooltip="Granato, 2018 #39" w:history="1">
        <w:r w:rsidR="00056790" w:rsidRPr="00056790">
          <w:rPr>
            <w:rStyle w:val="Hyperlink"/>
          </w:rPr>
          <w:t>Granato, Galli et al. 2018</w:t>
        </w:r>
      </w:hyperlink>
      <w:r w:rsidR="008E697B">
        <w:rPr>
          <w:noProof/>
        </w:rPr>
        <w:t>)</w:t>
      </w:r>
      <w:r w:rsidR="008E697B">
        <w:fldChar w:fldCharType="end"/>
      </w:r>
      <w:r>
        <w:t xml:space="preserve"> </w:t>
      </w:r>
      <w:del w:id="141" w:author="Daniel Noble" w:date="2023-07-12T15:24:00Z">
        <w:r w:rsidDel="008E697B">
          <w:fldChar w:fldCharType="begin"/>
        </w:r>
        <w:r w:rsidR="00590398" w:rsidDel="008E697B">
          <w:del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delInstrText>
        </w:r>
        <w:r w:rsidDel="008E697B">
          <w:fldChar w:fldCharType="separate"/>
        </w:r>
        <w:r w:rsidR="00590398" w:rsidDel="008E697B">
          <w:rPr>
            <w:rFonts w:cs="Times New Roman"/>
          </w:rPr>
          <w:delText>(Granato et al., 2018)</w:delText>
        </w:r>
        <w:r w:rsidDel="008E697B">
          <w:fldChar w:fldCharType="end"/>
        </w:r>
        <w:r w:rsidDel="008E697B">
          <w:delText xml:space="preserve"> </w:delText>
        </w:r>
      </w:del>
      <w:r>
        <w:t xml:space="preserve">following methods described by </w:t>
      </w:r>
      <w:r w:rsidR="008426C1">
        <w:fldChar w:fldCharType="begin"/>
      </w:r>
      <w:r w:rsidR="008426C1">
        <w:instrText xml:space="preserve"> ADDIN EN.CITE &lt;EndNote&gt;&lt;Cite&gt;&lt;Author&gt;VanRaden&lt;/Author&gt;&lt;Year&gt;2008&lt;/Year&gt;&lt;RecNum&gt;38&lt;/RecNum&gt;&lt;DisplayText&gt;(VanRaden 2008)&lt;/DisplayText&gt;&lt;record&gt;&lt;rec-number&gt;38&lt;/rec-number&gt;&lt;foreign-keys&gt;&lt;key app="EN" db-id="t5xpwvss9tf0a5ersfo5r5a30tzt00edvxz9" timestamp="1687414394"&gt;38&lt;/key&gt;&lt;/foreign-keys&gt;&lt;ref-type name="Journal Article"&gt;17&lt;/ref-type&gt;&lt;contributors&gt;&lt;authors&gt;&lt;author&gt;VanRaden, P. M.&lt;/author&gt;&lt;/authors&gt;&lt;/contributors&gt;&lt;titles&gt;&lt;title&gt;Efficient Methods to Compute Genomic Predictions&lt;/title&gt;&lt;secondary-title&gt;Journal of Dairy Science&lt;/secondary-title&gt;&lt;/titles&gt;&lt;periodical&gt;&lt;full-title&gt;Journal of Dairy Science&lt;/full-title&gt;&lt;/periodical&gt;&lt;pages&gt;4414--4423&lt;/pages&gt;&lt;volume&gt;91&lt;/volume&gt;&lt;number&gt;11&lt;/number&gt;&lt;dates&gt;&lt;year&gt;2008&lt;/year&gt;&lt;/dates&gt;&lt;urls&gt;&lt;/urls&gt;&lt;electronic-resource-num&gt;10.3168/jds.2007-0980&lt;/electronic-resource-num&gt;&lt;access-date&gt;11&lt;/access-date&gt;&lt;/record&gt;&lt;/Cite&gt;&lt;/EndNote&gt;</w:instrText>
      </w:r>
      <w:r w:rsidR="008426C1">
        <w:fldChar w:fldCharType="separate"/>
      </w:r>
      <w:r w:rsidR="008426C1">
        <w:rPr>
          <w:noProof/>
        </w:rPr>
        <w:t>(</w:t>
      </w:r>
      <w:hyperlink w:anchor="_ENREF_48" w:tooltip="VanRaden, 2008 #38" w:history="1">
        <w:r w:rsidR="00056790" w:rsidRPr="00056790">
          <w:rPr>
            <w:rStyle w:val="Hyperlink"/>
          </w:rPr>
          <w:t>VanRaden 2008</w:t>
        </w:r>
      </w:hyperlink>
      <w:r w:rsidR="008426C1">
        <w:rPr>
          <w:noProof/>
        </w:rPr>
        <w:t>)</w:t>
      </w:r>
      <w:r w:rsidR="008426C1">
        <w:fldChar w:fldCharType="end"/>
      </w:r>
      <w:del w:id="142" w:author="Daniel Noble" w:date="2023-06-23T12:04:00Z">
        <w:r w:rsidDel="008426C1">
          <w:delText>VanRaden, 2008</w:delText>
        </w:r>
      </w:del>
      <w:r>
        <w:t xml:space="preserve">: </w:t>
      </w:r>
    </w:p>
    <w:p w14:paraId="089D9D71" w14:textId="77777777" w:rsidR="00496477" w:rsidRDefault="00496477" w:rsidP="00841599">
      <w:pPr>
        <w:contextualSpacing/>
      </w:pPr>
    </w:p>
    <w:p w14:paraId="21AD9DD1" w14:textId="77777777" w:rsidR="00496477" w:rsidRDefault="00496477" w:rsidP="00841599">
      <w:pPr>
        <w:contextualSpacing/>
      </w:pPr>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841599">
      <w:pPr>
        <w:contextualSpacing/>
      </w:pPr>
    </w:p>
    <w:p w14:paraId="473632E1" w14:textId="61FDF821" w:rsidR="00496477" w:rsidRDefault="00496477" w:rsidP="00841599">
      <w:pPr>
        <w:contextualSpacing/>
      </w:pPr>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w:t>
      </w:r>
      <w:del w:id="143" w:author="Daniel Noble" w:date="2023-07-13T14:12:00Z">
        <w:r w:rsidDel="00A47FD5">
          <w:delText xml:space="preserve">The GRM was then inverted for modelling fitting (see ESM and provided code). </w:delText>
        </w:r>
      </w:del>
    </w:p>
    <w:p w14:paraId="054AB822" w14:textId="77777777" w:rsidR="00496477" w:rsidRDefault="00496477" w:rsidP="00841599">
      <w:pPr>
        <w:pStyle w:val="Heading1"/>
        <w:contextualSpacing/>
      </w:pPr>
      <w:r>
        <w:t>Statistical Analyses</w:t>
      </w:r>
    </w:p>
    <w:p w14:paraId="1E86B464" w14:textId="16954D75" w:rsidR="00496477" w:rsidRPr="0013470E" w:rsidRDefault="00496477" w:rsidP="00841599">
      <w:pPr>
        <w:pStyle w:val="BodyText"/>
        <w:ind w:firstLine="720"/>
        <w:contextualSpacing/>
      </w:pPr>
      <w:r w:rsidRPr="00471098">
        <w:t xml:space="preserve">All analyses were performed using </w:t>
      </w:r>
      <w:r w:rsidRPr="00471098">
        <w:rPr>
          <w:i/>
          <w:iCs/>
        </w:rPr>
        <w:t>R</w:t>
      </w:r>
      <w:r w:rsidRPr="00471098">
        <w:t xml:space="preserve"> </w:t>
      </w:r>
      <w:r w:rsidR="00056790">
        <w:fldChar w:fldCharType="begin"/>
      </w:r>
      <w:r w:rsidR="00056790">
        <w:instrText xml:space="preserve"> ADDIN EN.CITE &lt;EndNote&gt;&lt;Cite&gt;&lt;Author&gt;Team&lt;/Author&gt;&lt;Year&gt;2023&lt;/Year&gt;&lt;RecNum&gt;91&lt;/RecNum&gt;&lt;DisplayText&gt;(Team 2023)&lt;/DisplayText&gt;&lt;record&gt;&lt;rec-number&gt;91&lt;/rec-number&gt;&lt;foreign-keys&gt;&lt;key app="EN" db-id="t5xpwvss9tf0a5ersfo5r5a30tzt00edvxz9" timestamp="1689221653"&gt;91&lt;/key&gt;&lt;/foreign-keys&gt;&lt;ref-type name="Journal Article"&gt;17&lt;/ref-type&gt;&lt;contributors&gt;&lt;authors&gt;&lt;author&gt;R Core Team&lt;/author&gt;&lt;/authors&gt;&lt;/contributors&gt;&lt;titles&gt;&lt;title&gt;R: A language and environment for statistical&amp;#xD;  computing.&lt;/title&gt;&lt;secondary-title&gt;R Foundation for Statistical Computing, Vienna, Austria.&amp;#xD;  URL https://www.R-project.org/.&lt;/secondary-title&gt;&lt;/titles&gt;&lt;dates&gt;&lt;year&gt;2023&lt;/year&gt;&lt;/dates&gt;&lt;urls&gt;&lt;/urls&gt;&lt;/record&gt;&lt;/Cite&gt;&lt;/EndNote&gt;</w:instrText>
      </w:r>
      <w:r w:rsidR="00056790">
        <w:fldChar w:fldCharType="separate"/>
      </w:r>
      <w:r w:rsidR="00056790">
        <w:rPr>
          <w:noProof/>
        </w:rPr>
        <w:t>(</w:t>
      </w:r>
      <w:hyperlink w:anchor="_ENREF_46" w:tooltip="Team, 2023 #91" w:history="1">
        <w:r w:rsidR="00056790" w:rsidRPr="00056790">
          <w:rPr>
            <w:rStyle w:val="Hyperlink"/>
            <w:lang w:val="en-GB"/>
          </w:rPr>
          <w:t>Team 2023</w:t>
        </w:r>
      </w:hyperlink>
      <w:r w:rsidR="00056790">
        <w:rPr>
          <w:noProof/>
        </w:rPr>
        <w:t>)</w:t>
      </w:r>
      <w:r w:rsidR="00056790">
        <w:fldChar w:fldCharType="end"/>
      </w:r>
      <w:del w:id="144" w:author="Daniel Noble" w:date="2023-07-13T14:14:00Z">
        <w:r w:rsidRPr="00471098" w:rsidDel="00433696">
          <w:fldChar w:fldCharType="begin"/>
        </w:r>
        <w:r w:rsidR="00590398" w:rsidDel="00433696">
          <w:del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Austria","author":[{"family":"Core Team","given":"R"}],"issued":{"date-parts":[["2013"]]}}}],"schema":"https://github.com/citation-style-language/schema/raw/master/csl-citation.json"} </w:delInstrText>
        </w:r>
        <w:r w:rsidRPr="00471098" w:rsidDel="00433696">
          <w:fldChar w:fldCharType="separate"/>
        </w:r>
        <w:r w:rsidR="00590398" w:rsidDel="00433696">
          <w:rPr>
            <w:rFonts w:cs="Times New Roman"/>
            <w:lang w:val="en-GB"/>
          </w:rPr>
          <w:delText>(Core Team, 2013)</w:delText>
        </w:r>
        <w:r w:rsidRPr="00471098" w:rsidDel="00433696">
          <w:fldChar w:fldCharType="end"/>
        </w:r>
      </w:del>
      <w:r w:rsidRPr="00471098">
        <w:t xml:space="preserve">. We checked the data for potential input errors using histograms, </w:t>
      </w:r>
      <w:del w:id="145" w:author="Daniel Noble" w:date="2023-07-06T13:33:00Z">
        <w:r w:rsidRPr="00471098" w:rsidDel="00DD5878">
          <w:delText>scatterplots</w:delText>
        </w:r>
      </w:del>
      <w:ins w:id="146" w:author="Daniel Noble" w:date="2023-07-06T13:33:00Z">
        <w:r w:rsidR="00DD5878" w:rsidRPr="00471098">
          <w:t>scatterplots,</w:t>
        </w:r>
      </w:ins>
      <w:r w:rsidRPr="00471098">
        <w:t xml:space="preserve"> and Cleveland plots. We fitted Bayesian linear mixed effects models (LMM) in </w:t>
      </w:r>
      <w:r w:rsidR="00471098" w:rsidRPr="00471098">
        <w:rPr>
          <w:i/>
          <w:iCs/>
        </w:rPr>
        <w:t>brms</w:t>
      </w:r>
      <w:r w:rsidR="00632C0E">
        <w:t xml:space="preserve"> with interfaces with Stan</w:t>
      </w:r>
      <w:ins w:id="147" w:author="Daniel Noble" w:date="2023-07-13T14:16:00Z">
        <w:r w:rsidR="00433696" w:rsidRPr="00433696">
          <w:t xml:space="preserve"> </w:t>
        </w:r>
      </w:ins>
      <w:r w:rsidR="00056790">
        <w:fldChar w:fldCharType="begin"/>
      </w:r>
      <w:r w:rsidR="00056790">
        <w:instrText xml:space="preserve"> ADDIN EN.CITE &lt;EndNote&gt;&lt;Cite&gt;&lt;Author&gt;Gelman&lt;/Author&gt;&lt;Year&gt;2015&lt;/Year&gt;&lt;RecNum&gt;40&lt;/RecNum&gt;&lt;DisplayText&gt;(Gelman, Lee et al. 2015, Bürkner 2017)&lt;/DisplayText&gt;&lt;record&gt;&lt;rec-number&gt;40&lt;/rec-number&gt;&lt;foreign-keys&gt;&lt;key app="EN" db-id="t5xpwvss9tf0a5ersfo5r5a30tzt00edvxz9" timestamp="1687414394"&gt;40&lt;/key&gt;&lt;/foreign-keys&gt;&lt;ref-type name="Journal Article"&gt;17&lt;/ref-type&gt;&lt;contributors&gt;&lt;authors&gt;&lt;author&gt;Gelman, Andrew&lt;/author&gt;&lt;author&gt;Lee, Daniel&lt;/author&gt;&lt;author&gt;Guo, Jiqiang&lt;/author&gt;&lt;/authors&gt;&lt;/contributors&gt;&lt;titles&gt;&lt;title&gt;Stan: A Probabilistic Programming Language for Bayesian Inference and Optimization&lt;/title&gt;&lt;secondary-title&gt;Journal of Educational and Behavioral Statistics&lt;/secondary-title&gt;&lt;/titles&gt;&lt;periodical&gt;&lt;full-title&gt;Journal of Educational and Behavioral Statistics&lt;/full-title&gt;&lt;/periodical&gt;&lt;pages&gt;530--543&lt;/pages&gt;&lt;volume&gt;40&lt;/volume&gt;&lt;number&gt;5&lt;/number&gt;&lt;dates&gt;&lt;year&gt;2015&lt;/year&gt;&lt;/dates&gt;&lt;urls&gt;&lt;/urls&gt;&lt;electronic-resource-num&gt;10.3102/1076998615606113&lt;/electronic-resource-num&gt;&lt;access-date&gt;10&lt;/access-date&gt;&lt;/record&gt;&lt;/Cite&gt;&lt;Cite&gt;&lt;Author&gt;Bürkner&lt;/Author&gt;&lt;Year&gt;2017&lt;/Year&gt;&lt;RecNum&gt;92&lt;/RecNum&gt;&lt;record&gt;&lt;rec-number&gt;92&lt;/rec-number&gt;&lt;foreign-keys&gt;&lt;key app="EN" db-id="t5xpwvss9tf0a5ersfo5r5a30tzt00edvxz9" timestamp="1689221737"&gt;92&lt;/key&gt;&lt;/foreign-keys&gt;&lt;ref-type name="Journal Article"&gt;17&lt;/ref-type&gt;&lt;contributors&gt;&lt;authors&gt;&lt;author&gt;Bürkner, P. C.&lt;/author&gt;&lt;/authors&gt;&lt;/contributors&gt;&lt;titles&gt;&lt;title&gt;brms: An R package for Bayesian multilevel models using Stan&lt;/title&gt;&lt;secondary-title&gt;Journal of Statistical Software&lt;/secondary-title&gt;&lt;/titles&gt;&lt;periodical&gt;&lt;full-title&gt;Journal of Statistical Software&lt;/full-title&gt;&lt;/periodical&gt;&lt;volume&gt;80(1). https://doi.org/10.18637/jss.v080.i01&lt;/volume&gt;&lt;dates&gt;&lt;year&gt;2017&lt;/year&gt;&lt;/dates&gt;&lt;urls&gt;&lt;/urls&gt;&lt;/record&gt;&lt;/Cite&gt;&lt;/EndNote&gt;</w:instrText>
      </w:r>
      <w:r w:rsidR="00056790">
        <w:fldChar w:fldCharType="separate"/>
      </w:r>
      <w:r w:rsidR="00056790">
        <w:rPr>
          <w:noProof/>
        </w:rPr>
        <w:t>(</w:t>
      </w:r>
      <w:hyperlink w:anchor="_ENREF_19" w:tooltip="Gelman, 2015 #40" w:history="1">
        <w:r w:rsidR="00056790" w:rsidRPr="00056790">
          <w:rPr>
            <w:rStyle w:val="Hyperlink"/>
            <w:lang w:val="en-GB"/>
          </w:rPr>
          <w:t>Gelman, Lee et al. 2015</w:t>
        </w:r>
      </w:hyperlink>
      <w:r w:rsidR="00056790">
        <w:rPr>
          <w:noProof/>
        </w:rPr>
        <w:t xml:space="preserve">, </w:t>
      </w:r>
      <w:hyperlink w:anchor="_ENREF_6" w:tooltip="Bürkner, 2017 #92" w:history="1">
        <w:r w:rsidR="00056790" w:rsidRPr="00056790">
          <w:rPr>
            <w:rStyle w:val="Hyperlink"/>
            <w:lang w:val="en-GB"/>
          </w:rPr>
          <w:t>Bürkner 2017</w:t>
        </w:r>
      </w:hyperlink>
      <w:r w:rsidR="00056790">
        <w:rPr>
          <w:noProof/>
        </w:rPr>
        <w:t>)</w:t>
      </w:r>
      <w:r w:rsidR="00056790">
        <w:fldChar w:fldCharType="end"/>
      </w:r>
      <w:ins w:id="148" w:author="Daniel Noble" w:date="2023-07-13T14:16:00Z">
        <w:r w:rsidR="00433696">
          <w:rPr>
            <w:i/>
            <w:iCs/>
          </w:rPr>
          <w:t xml:space="preserve">. </w:t>
        </w:r>
      </w:ins>
      <w:del w:id="149" w:author="Daniel Noble" w:date="2023-07-13T14:16:00Z">
        <w:r w:rsidR="00471098" w:rsidRPr="00471098" w:rsidDel="00433696">
          <w:rPr>
            <w:i/>
            <w:iCs/>
          </w:rPr>
          <w:delText xml:space="preserve"> </w:delText>
        </w:r>
        <w:r w:rsidR="00471098" w:rsidRPr="00471098" w:rsidDel="00433696">
          <w:rPr>
            <w:i/>
            <w:iCs/>
          </w:rPr>
          <w:fldChar w:fldCharType="begin"/>
        </w:r>
        <w:r w:rsidR="00590398" w:rsidDel="00433696">
          <w:rPr>
            <w:i/>
            <w:iCs/>
          </w:rPr>
          <w:del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delInstrText>
        </w:r>
        <w:r w:rsidR="00471098" w:rsidRPr="00471098" w:rsidDel="00433696">
          <w:rPr>
            <w:i/>
            <w:iCs/>
          </w:rPr>
          <w:fldChar w:fldCharType="separate"/>
        </w:r>
        <w:r w:rsidR="00590398" w:rsidRPr="00590398" w:rsidDel="00433696">
          <w:rPr>
            <w:rFonts w:cs="Times New Roman"/>
            <w:lang w:val="en-GB"/>
          </w:rPr>
          <w:delText>(Bürkner, 2017; Gelman et al., 2015)</w:delText>
        </w:r>
        <w:r w:rsidR="00471098" w:rsidRPr="00471098" w:rsidDel="00433696">
          <w:rPr>
            <w:i/>
            <w:iCs/>
          </w:rPr>
          <w:fldChar w:fldCharType="end"/>
        </w:r>
        <w:r w:rsidRPr="00471098" w:rsidDel="00433696">
          <w:delText>.</w:delText>
        </w:r>
      </w:del>
      <w:r w:rsidRPr="00471098">
        <w:t xml:space="preserve"> Mass was log-transformed, and age was z-transformed. For all models we </w:t>
      </w:r>
      <w:del w:id="150" w:author="Daniel Noble" w:date="2023-06-23T11:00:00Z">
        <w:r w:rsidRPr="00471098" w:rsidDel="00AE21AE">
          <w:delText>used noninformative priors with</w:delText>
        </w:r>
      </w:del>
      <w:ins w:id="151" w:author="Daniel Noble" w:date="2023-06-23T11:00:00Z">
        <w:r w:rsidR="00AE21AE">
          <w:t>ran</w:t>
        </w:r>
      </w:ins>
      <w:r w:rsidRPr="00471098">
        <w:t xml:space="preserve"> </w:t>
      </w:r>
      <w:del w:id="152" w:author="Daniel Noble" w:date="2023-07-06T13:32:00Z">
        <w:r w:rsidR="00471098" w:rsidDel="00DD5878">
          <w:delText>4000</w:delText>
        </w:r>
        <w:r w:rsidRPr="00471098" w:rsidDel="00DD5878">
          <w:delText xml:space="preserve"> </w:delText>
        </w:r>
      </w:del>
      <w:ins w:id="153" w:author="Daniel Noble" w:date="2023-07-06T13:32:00Z">
        <w:r w:rsidR="00DD5878">
          <w:t>6000</w:t>
        </w:r>
        <w:r w:rsidR="00DD5878" w:rsidRPr="00471098">
          <w:t xml:space="preserve"> </w:t>
        </w:r>
      </w:ins>
      <w:r w:rsidRPr="00471098">
        <w:t xml:space="preserve">iterations with a burn in of </w:t>
      </w:r>
      <w:del w:id="154" w:author="Daniel Noble" w:date="2023-07-06T13:32:00Z">
        <w:r w:rsidR="00471098" w:rsidDel="00DD5878">
          <w:delText>1500</w:delText>
        </w:r>
      </w:del>
      <w:ins w:id="155" w:author="Daniel Noble" w:date="2023-07-06T13:32:00Z">
        <w:r w:rsidR="00DD5878">
          <w:t>1000</w:t>
        </w:r>
      </w:ins>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w:t>
      </w:r>
      <w:del w:id="156" w:author="Daniel Noble" w:date="2023-07-06T13:32:00Z">
        <w:r w:rsidR="00471098" w:rsidDel="00DD5878">
          <w:delText xml:space="preserve">fifth </w:delText>
        </w:r>
      </w:del>
      <w:ins w:id="157" w:author="Daniel Noble" w:date="2023-07-06T13:32:00Z">
        <w:r w:rsidR="00DD5878">
          <w:t xml:space="preserve">10 </w:t>
        </w:r>
      </w:ins>
      <w:r>
        <w:t>iteration</w:t>
      </w:r>
      <w:ins w:id="158" w:author="Daniel Noble" w:date="2023-07-06T13:32:00Z">
        <w:r w:rsidR="00DD5878">
          <w:t>s</w:t>
        </w:r>
      </w:ins>
      <w:r>
        <w:t xml:space="preserve">. We ensured proper mixing by inspecting trace 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841599">
      <w:pPr>
        <w:pStyle w:val="Thesissubheading"/>
        <w:contextualSpac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7638D36E" w:rsidR="00496477" w:rsidRDefault="00496477" w:rsidP="00841599">
      <w:pPr>
        <w:ind w:firstLine="720"/>
        <w:contextualSpacing/>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as we had repeated measures of the same individuals</w:t>
      </w:r>
      <w:ins w:id="159" w:author="Daniel Noble" w:date="2023-07-13T14:16:00Z">
        <w:r w:rsidR="0084605D">
          <w:t xml:space="preserve"> </w:t>
        </w:r>
      </w:ins>
      <w:r w:rsidR="00056790">
        <w:fldChar w:fldCharType="begin"/>
      </w:r>
      <w:r w:rsidR="00056790">
        <w:instrText xml:space="preserve"> ADDIN EN.CITE &lt;EndNote&gt;&lt;Cite&gt;&lt;Author&gt;Wilson&lt;/Author&gt;&lt;Year&gt;2010&lt;/Year&gt;&lt;RecNum&gt;41&lt;/RecNum&gt;&lt;DisplayText&gt;(Wilson, Reale et al. 2010)&lt;/DisplayText&gt;&lt;record&gt;&lt;rec-number&gt;41&lt;/rec-number&gt;&lt;foreign-keys&gt;&lt;key app="EN" db-id="t5xpwvss9tf0a5ersfo5r5a30tzt00edvxz9" timestamp="1687414394"&gt;41&lt;/key&gt;&lt;/foreign-keys&gt;&lt;ref-type name="Journal Article"&gt;17&lt;/ref-type&gt;&lt;contributors&gt;&lt;authors&gt;&lt;author&gt;Wilson, Alastair J.&lt;/author&gt;&lt;author&gt;Reale, Denis&lt;/author&gt;&lt;author&gt;Clements, Michelle N.&lt;/author&gt;&lt;author&gt;Morrissey, Michael M.&lt;/author&gt;&lt;author&gt;Postma, Erik&lt;/author&gt;&lt;author&gt;Walling, Craig A.&lt;/author&gt;&lt;author&gt;Kruuk, L. E. B.&lt;/author&gt;&lt;author&gt;Nussey, Daniel H.&lt;/author&gt;&lt;/authors&gt;&lt;/contributors&gt;&lt;titles&gt;&lt;title&gt;An ecologist&amp;apos;s guide to the animal model&lt;/title&gt;&lt;secondary-title&gt;Journal of Animal Ecology&lt;/secondary-title&gt;&lt;/titles&gt;&lt;periodical&gt;&lt;full-title&gt;Journal of Animal Ecology&lt;/full-title&gt;&lt;/periodical&gt;&lt;pages&gt;13–26&lt;/pages&gt;&lt;volume&gt;79&lt;/volume&gt;&lt;number&gt;1&lt;/number&gt;&lt;dates&gt;&lt;year&gt;2010&lt;/year&gt;&lt;/dates&gt;&lt;urls&gt;&lt;/urls&gt;&lt;electronic-resource-num&gt;10.1111/j.1365-2656.2009.01639.x&lt;/electronic-resource-num&gt;&lt;access-date&gt;1&lt;/access-date&gt;&lt;/record&gt;&lt;/Cite&gt;&lt;/EndNote&gt;</w:instrText>
      </w:r>
      <w:r w:rsidR="00056790">
        <w:fldChar w:fldCharType="separate"/>
      </w:r>
      <w:r w:rsidR="00056790">
        <w:rPr>
          <w:noProof/>
        </w:rPr>
        <w:t>(</w:t>
      </w:r>
      <w:hyperlink w:anchor="_ENREF_52" w:tooltip="Wilson, 2010 #41" w:history="1">
        <w:r w:rsidR="00056790" w:rsidRPr="00056790">
          <w:rPr>
            <w:rStyle w:val="Hyperlink"/>
          </w:rPr>
          <w:t>Wilson, Reale et al. 2010</w:t>
        </w:r>
      </w:hyperlink>
      <w:r w:rsidR="00056790">
        <w:rPr>
          <w:noProof/>
        </w:rPr>
        <w:t>)</w:t>
      </w:r>
      <w:r w:rsidR="00056790">
        <w:fldChar w:fldCharType="end"/>
      </w:r>
      <w:del w:id="160" w:author="Daniel Noble" w:date="2023-07-13T14:16:00Z">
        <w:r w:rsidDel="0084605D">
          <w:delText xml:space="preserve"> </w:delText>
        </w:r>
        <w:r w:rsidDel="0084605D">
          <w:fldChar w:fldCharType="begin"/>
        </w:r>
        <w:r w:rsidR="00590398" w:rsidDel="0084605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delInstrText>
        </w:r>
        <w:r w:rsidDel="0084605D">
          <w:fldChar w:fldCharType="separate"/>
        </w:r>
        <w:r w:rsidR="00590398" w:rsidDel="0084605D">
          <w:rPr>
            <w:rFonts w:cs="Times New Roman"/>
          </w:rPr>
          <w:delText>(Wilson et al., 2010)</w:delText>
        </w:r>
        <w:r w:rsidDel="0084605D">
          <w:fldChar w:fldCharType="end"/>
        </w:r>
      </w:del>
      <w:r>
        <w:t>. The model also estimated residual variance (</w:t>
      </w:r>
      <w:r w:rsidRPr="00B760A0">
        <w:rPr>
          <w:i/>
          <w:iCs/>
        </w:rPr>
        <w:t>R</w:t>
      </w:r>
      <w:r>
        <w:t xml:space="preserve">). </w:t>
      </w:r>
      <w:r w:rsidR="00A17F06">
        <w:t xml:space="preserve">We included our GRM to estimate additive genetic variation. </w:t>
      </w:r>
      <w:r>
        <w:t>Overall</w:t>
      </w:r>
      <w:del w:id="161" w:author="Daniel Noble" w:date="2023-06-23T11:01:00Z">
        <w:r w:rsidDel="00AE21AE">
          <w:delText>.</w:delText>
        </w:r>
      </w:del>
      <w:r>
        <w:t xml:space="preserve"> </w:t>
      </w:r>
      <w:del w:id="162" w:author="Daniel Noble" w:date="2023-06-23T11:01:00Z">
        <w:r w:rsidDel="00AE21AE">
          <w:delText xml:space="preserve">Heritability </w:delText>
        </w:r>
      </w:del>
      <w:ins w:id="163" w:author="Daniel Noble" w:date="2023-06-23T11:01:00Z">
        <w:r w:rsidR="00AE21AE">
          <w:t xml:space="preserve">heritability </w:t>
        </w:r>
      </w:ins>
      <w:r>
        <w:t>(</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000000" w:rsidP="00841599">
      <w:pPr>
        <w:pStyle w:val="BodyText"/>
        <w:contextualSpacing/>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304D691D" w:rsidR="00C563B4" w:rsidRDefault="00496477" w:rsidP="00841599">
      <w:pPr>
        <w:pStyle w:val="Thesisnormal"/>
        <w:contextualSpacing/>
      </w:pPr>
      <w:r>
        <w:t xml:space="preserve">To then test how </w:t>
      </w:r>
      <w:ins w:id="164" w:author="Daniel Noble" w:date="2023-07-13T14:17:00Z">
        <w:r w:rsidR="0084605D" w:rsidRPr="0084605D">
          <w:rPr>
            <w:i/>
            <w:iCs/>
            <w:rPrChange w:id="165" w:author="Daniel Noble" w:date="2023-07-13T14:17:00Z">
              <w:rPr/>
            </w:rPrChange>
          </w:rPr>
          <w:t>PE</w:t>
        </w:r>
        <w:r w:rsidR="0084605D">
          <w:t xml:space="preserve">, </w:t>
        </w:r>
      </w:ins>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ins w:id="166" w:author="Daniel Noble" w:date="2023-07-13T14:20:00Z">
        <w:r w:rsidR="00056790">
          <w:t xml:space="preserve"> </w:t>
        </w:r>
      </w:ins>
      <w:r w:rsidR="00056790">
        <w:fldChar w:fldCharType="begin"/>
      </w:r>
      <w:r w:rsidR="00056790">
        <w:instrText xml:space="preserve"> ADDIN EN.CITE &lt;EndNote&gt;&lt;Cite&gt;&lt;Author&gt;Wilson&lt;/Author&gt;&lt;Year&gt;2006&lt;/Year&gt;&lt;RecNum&gt;24&lt;/RecNum&gt;&lt;DisplayText&gt;(Wilson and Réale 2006)&lt;/DisplayText&gt;&lt;record&gt;&lt;rec-number&gt;24&lt;/rec-number&gt;&lt;foreign-keys&gt;&lt;key app="EN" db-id="t5xpwvss9tf0a5ersfo5r5a30tzt00edvxz9" timestamp="1687414394"&gt;24&lt;/key&gt;&lt;/foreign-keys&gt;&lt;ref-type name="Journal Article"&gt;17&lt;/ref-type&gt;&lt;contributors&gt;&lt;authors&gt;&lt;author&gt;Wilson, Alastair J.&lt;/author&gt;&lt;author&gt;Réale, Denis&lt;/author&gt;&lt;/authors&gt;&lt;/contributors&gt;&lt;titles&gt;&lt;title&gt;Ontogeny of Additive and Maternal Genetic Effects: Lessons from Domestic Mammals&lt;/title&gt;&lt;secondary-title&gt;The American Naturalist&lt;/secondary-title&gt;&lt;/titles&gt;&lt;periodical&gt;&lt;full-title&gt;The American Naturalist&lt;/full-title&gt;&lt;/periodical&gt;&lt;pages&gt;E23--E38&lt;/pages&gt;&lt;volume&gt;167&lt;/volume&gt;&lt;number&gt;1&lt;/number&gt;&lt;dates&gt;&lt;year&gt;2006&lt;/year&gt;&lt;/dates&gt;&lt;urls&gt;&lt;/urls&gt;&lt;electronic-resource-num&gt;10.1086/498138&lt;/electronic-resource-num&gt;&lt;access-date&gt;1&lt;/access-date&gt;&lt;/record&gt;&lt;/Cite&gt;&lt;/EndNote&gt;</w:instrText>
      </w:r>
      <w:r w:rsidR="00056790">
        <w:fldChar w:fldCharType="separate"/>
      </w:r>
      <w:r w:rsidR="00056790">
        <w:rPr>
          <w:noProof/>
        </w:rPr>
        <w:t>(</w:t>
      </w:r>
      <w:hyperlink w:anchor="_ENREF_51" w:tooltip="Wilson, 2006 #24" w:history="1">
        <w:r w:rsidR="00056790" w:rsidRPr="00056790">
          <w:rPr>
            <w:rStyle w:val="Hyperlink"/>
          </w:rPr>
          <w:t>Wilson and Réale 2006</w:t>
        </w:r>
      </w:hyperlink>
      <w:r w:rsidR="00056790">
        <w:rPr>
          <w:noProof/>
        </w:rPr>
        <w:t>)</w:t>
      </w:r>
      <w:r w:rsidR="00056790">
        <w:fldChar w:fldCharType="end"/>
      </w:r>
      <w:del w:id="167" w:author="Daniel Noble" w:date="2023-07-13T14:20:00Z">
        <w:r w:rsidR="00632C0E" w:rsidDel="00056790">
          <w:delText xml:space="preserve"> </w:delText>
        </w:r>
        <w:r w:rsidR="00632C0E" w:rsidDel="00056790">
          <w:fldChar w:fldCharType="begin"/>
        </w:r>
        <w:r w:rsidR="00590398" w:rsidDel="00056790">
          <w:del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delInstrText>
        </w:r>
        <w:r w:rsidR="00632C0E" w:rsidDel="00056790">
          <w:fldChar w:fldCharType="separate"/>
        </w:r>
        <w:r w:rsidR="00590398" w:rsidRPr="00590398" w:rsidDel="00056790">
          <w:rPr>
            <w:rFonts w:cs="Times New Roman"/>
          </w:rPr>
          <w:delText>(Wilson &amp; Réale, 2006)</w:delText>
        </w:r>
        <w:r w:rsidR="00632C0E" w:rsidDel="00056790">
          <w:fldChar w:fldCharType="end"/>
        </w:r>
      </w:del>
      <w:r>
        <w:t xml:space="preserve">. We fitted </w:t>
      </w:r>
      <w:del w:id="168" w:author="Daniel Noble" w:date="2023-07-12T11:07:00Z">
        <w:r w:rsidDel="002277CC">
          <w:delText>s</w:delText>
        </w:r>
        <w:r w:rsidR="001140C3" w:rsidDel="002277CC">
          <w:delText>even</w:delText>
        </w:r>
        <w:r w:rsidDel="002277CC">
          <w:delText xml:space="preserve"> </w:delText>
        </w:r>
      </w:del>
      <w:r>
        <w:t xml:space="preserve">models with varying complexity in their random effects and </w:t>
      </w:r>
      <w:ins w:id="169" w:author="Daniel Noble" w:date="2023-07-07T11:04:00Z">
        <w:r w:rsidR="00FA139E">
          <w:t xml:space="preserve">used Leave-One Out (LOO) cross validation to compare model fit and select the model with </w:t>
        </w:r>
      </w:ins>
      <w:ins w:id="170" w:author="Daniel Noble" w:date="2023-07-07T11:05:00Z">
        <w:r w:rsidR="00FA139E">
          <w:t xml:space="preserve">best predictive </w:t>
        </w:r>
      </w:ins>
      <w:ins w:id="171" w:author="Daniel Noble" w:date="2023-07-07T11:09:00Z">
        <w:r w:rsidR="00474157">
          <w:t>performance</w:t>
        </w:r>
      </w:ins>
      <w:ins w:id="172" w:author="Daniel Noble" w:date="2023-07-07T11:05:00Z">
        <w:r w:rsidR="00FA139E">
          <w:t xml:space="preserve">. </w:t>
        </w:r>
      </w:ins>
      <w:ins w:id="173" w:author="Daniel Noble" w:date="2023-07-07T11:07:00Z">
        <w:r w:rsidR="0018143B">
          <w:t>Using LOO</w:t>
        </w:r>
      </w:ins>
      <w:ins w:id="174" w:author="Daniel Noble" w:date="2023-07-07T11:09:00Z">
        <w:r w:rsidR="007B52DE">
          <w:t>,</w:t>
        </w:r>
      </w:ins>
      <w:ins w:id="175" w:author="Daniel Noble" w:date="2023-07-07T11:07:00Z">
        <w:r w:rsidR="0018143B">
          <w:t xml:space="preserve"> the expected log </w:t>
        </w:r>
      </w:ins>
      <w:ins w:id="176" w:author="Daniel Noble" w:date="2023-07-07T11:08:00Z">
        <w:r w:rsidR="0018143B">
          <w:t>pointwise</w:t>
        </w:r>
      </w:ins>
      <w:ins w:id="177" w:author="Daniel Noble" w:date="2023-07-07T11:07:00Z">
        <w:r w:rsidR="0018143B">
          <w:t xml:space="preserve"> predictive density for a model can be calculated, and these can be used to compare model</w:t>
        </w:r>
      </w:ins>
      <w:ins w:id="178" w:author="Daniel Noble" w:date="2023-07-07T11:08:00Z">
        <w:r w:rsidR="0018143B">
          <w:t xml:space="preserve"> performance – by calculating the difference between expected log pointwise predictive density of </w:t>
        </w:r>
      </w:ins>
      <w:ins w:id="179" w:author="Daniel Noble" w:date="2023-07-07T11:09:00Z">
        <w:r w:rsidR="0018143B">
          <w:t>various</w:t>
        </w:r>
      </w:ins>
      <w:ins w:id="180" w:author="Daniel Noble" w:date="2023-07-07T11:08:00Z">
        <w:r w:rsidR="0018143B">
          <w:t xml:space="preserve"> models. Differences of </w:t>
        </w:r>
        <w:r w:rsidR="0018143B">
          <w:rPr>
            <w:rFonts w:eastAsia="Times New Roman" w:cs="Times New Roman"/>
            <w:color w:val="4472C4" w:themeColor="accent1"/>
            <w:shd w:val="clear" w:color="auto" w:fill="FFFFFF"/>
            <w:lang w:eastAsia="en-GB"/>
          </w:rPr>
          <w:t>less than 4 mean that models are comparable</w:t>
        </w:r>
      </w:ins>
      <w:ins w:id="181" w:author="Daniel Noble" w:date="2023-07-07T11:12:00Z">
        <w:r w:rsidR="00BA5BF4">
          <w:rPr>
            <w:rFonts w:eastAsia="Times New Roman" w:cs="Times New Roman"/>
            <w:color w:val="4472C4" w:themeColor="accent1"/>
            <w:shd w:val="clear" w:color="auto" w:fill="FFFFFF"/>
            <w:lang w:eastAsia="en-GB"/>
          </w:rPr>
          <w:t xml:space="preserve"> </w:t>
        </w:r>
      </w:ins>
      <w:r w:rsidR="00BA5BF4">
        <w:rPr>
          <w:rFonts w:eastAsia="Times New Roman" w:cs="Times New Roman"/>
          <w:color w:val="4472C4" w:themeColor="accent1"/>
          <w:shd w:val="clear" w:color="auto" w:fill="FFFFFF"/>
          <w:lang w:eastAsia="en-GB"/>
        </w:rPr>
        <w:fldChar w:fldCharType="begin"/>
      </w:r>
      <w:r w:rsidR="00BA5BF4">
        <w:rPr>
          <w:rFonts w:eastAsia="Times New Roman" w:cs="Times New Roman"/>
          <w:color w:val="4472C4" w:themeColor="accent1"/>
          <w:shd w:val="clear" w:color="auto" w:fill="FFFFFF"/>
          <w:lang w:eastAsia="en-GB"/>
        </w:rPr>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rPr>
          <w:rFonts w:eastAsia="Times New Roman" w:cs="Times New Roman"/>
          <w:color w:val="4472C4" w:themeColor="accent1"/>
          <w:shd w:val="clear" w:color="auto" w:fill="FFFFFF"/>
          <w:lang w:eastAsia="en-GB"/>
        </w:rPr>
        <w:fldChar w:fldCharType="separate"/>
      </w:r>
      <w:r w:rsidR="00BA5BF4">
        <w:rPr>
          <w:rFonts w:eastAsia="Times New Roman" w:cs="Times New Roman"/>
          <w:noProof/>
          <w:color w:val="4472C4" w:themeColor="accent1"/>
          <w:shd w:val="clear" w:color="auto" w:fill="FFFFFF"/>
          <w:lang w:eastAsia="en-GB"/>
        </w:rPr>
        <w:t>(</w:t>
      </w:r>
      <w:hyperlink w:anchor="_ENREF_44" w:tooltip="Sivula, 2020 #87" w:history="1">
        <w:r w:rsidR="00056790" w:rsidRPr="00056790">
          <w:rPr>
            <w:rStyle w:val="Hyperlink"/>
          </w:rPr>
          <w:t>Sivula, Magnusson et al. 2020</w:t>
        </w:r>
      </w:hyperlink>
      <w:r w:rsidR="00BA5BF4">
        <w:rPr>
          <w:rFonts w:eastAsia="Times New Roman" w:cs="Times New Roman"/>
          <w:noProof/>
          <w:color w:val="4472C4" w:themeColor="accent1"/>
          <w:shd w:val="clear" w:color="auto" w:fill="FFFFFF"/>
          <w:lang w:eastAsia="en-GB"/>
        </w:rPr>
        <w:t>)</w:t>
      </w:r>
      <w:r w:rsidR="00BA5BF4">
        <w:rPr>
          <w:rFonts w:eastAsia="Times New Roman" w:cs="Times New Roman"/>
          <w:color w:val="4472C4" w:themeColor="accent1"/>
          <w:shd w:val="clear" w:color="auto" w:fill="FFFFFF"/>
          <w:lang w:eastAsia="en-GB"/>
        </w:rPr>
        <w:fldChar w:fldCharType="end"/>
      </w:r>
      <w:ins w:id="182" w:author="Daniel Noble" w:date="2023-07-07T11:08:00Z">
        <w:r w:rsidR="0018143B">
          <w:rPr>
            <w:rFonts w:eastAsia="Times New Roman" w:cs="Times New Roman"/>
            <w:color w:val="4472C4" w:themeColor="accent1"/>
            <w:shd w:val="clear" w:color="auto" w:fill="FFFFFF"/>
            <w:lang w:eastAsia="en-GB"/>
          </w:rPr>
          <w:t xml:space="preserve">. </w:t>
        </w:r>
      </w:ins>
      <w:ins w:id="183" w:author="Daniel Noble" w:date="2023-07-07T11:10:00Z">
        <w:r w:rsidR="007B52DE">
          <w:rPr>
            <w:rFonts w:eastAsia="Times New Roman" w:cs="Times New Roman"/>
            <w:color w:val="4472C4" w:themeColor="accent1"/>
            <w:shd w:val="clear" w:color="auto" w:fill="FFFFFF"/>
            <w:lang w:eastAsia="en-GB"/>
          </w:rPr>
          <w:t>For differences greater than 4, then the standard error (SE)</w:t>
        </w:r>
      </w:ins>
      <w:ins w:id="184" w:author="Daniel Noble" w:date="2023-07-07T11:11:00Z">
        <w:r w:rsidR="007B52DE">
          <w:rPr>
            <w:rFonts w:eastAsia="Times New Roman" w:cs="Times New Roman"/>
            <w:color w:val="4472C4" w:themeColor="accent1"/>
            <w:shd w:val="clear" w:color="auto" w:fill="FFFFFF"/>
            <w:lang w:eastAsia="en-GB"/>
          </w:rPr>
          <w:t xml:space="preserve"> of the differences in </w:t>
        </w:r>
        <w:r w:rsidR="007B52DE">
          <w:t xml:space="preserve">expected log pointwise predictive density should be compared. If the standard error of the differences are </w:t>
        </w:r>
        <w:r w:rsidR="006643DA">
          <w:t>much larger than the point estimate of the difference then the model closer to zero is pr</w:t>
        </w:r>
      </w:ins>
      <w:ins w:id="185" w:author="Daniel Noble" w:date="2023-07-07T11:12:00Z">
        <w:r w:rsidR="006643DA">
          <w:t>eferred</w:t>
        </w:r>
        <w:r w:rsidR="00BA5BF4" w:rsidRPr="00BA5BF4">
          <w:t xml:space="preserve"> </w:t>
        </w:r>
      </w:ins>
      <w:r w:rsidR="00BA5BF4">
        <w:fldChar w:fldCharType="begin"/>
      </w:r>
      <w:r w:rsidR="00BA5BF4">
        <w:instrText xml:space="preserve"> ADDIN EN.CITE &lt;EndNote&gt;&lt;Cite&gt;&lt;Author&gt;Sivula&lt;/Author&gt;&lt;Year&gt;2020&lt;/Year&gt;&lt;RecNum&gt;87&lt;/RecNum&gt;&lt;DisplayText&gt;(Sivula, Magnusson et al. 2020)&lt;/DisplayText&gt;&lt;record&gt;&lt;rec-number&gt;87&lt;/rec-number&gt;&lt;foreign-keys&gt;&lt;key app="EN" db-id="t5xpwvss9tf0a5ersfo5r5a30tzt00edvxz9" timestamp="1688691726"&gt;87&lt;/key&gt;&lt;/foreign-keys&gt;&lt;ref-type name="Journal Article"&gt;17&lt;/ref-type&gt;&lt;contributors&gt;&lt;authors&gt;&lt;author&gt;Sivula, T., &lt;/author&gt;&lt;author&gt;Magnusson, M.,&lt;/author&gt;&lt;author&gt;Vehtari, A.&lt;/author&gt;&lt;/authors&gt;&lt;/contributors&gt;&lt;titles&gt;&lt;title&gt;Uncertainty in Bayesian leave-one-out cross-validation based model comparison&lt;/title&gt;&lt;secondary-title&gt;arXiv:2008.10296&lt;/secondary-title&gt;&lt;/titles&gt;&lt;periodical&gt;&lt;full-title&gt;arXiv:2008.10296&lt;/full-title&gt;&lt;/periodical&gt;&lt;dates&gt;&lt;year&gt;2020&lt;/year&gt;&lt;/dates&gt;&lt;urls&gt;&lt;/urls&gt;&lt;/record&gt;&lt;/Cite&gt;&lt;/EndNote&gt;</w:instrText>
      </w:r>
      <w:r w:rsidR="00BA5BF4">
        <w:fldChar w:fldCharType="separate"/>
      </w:r>
      <w:r w:rsidR="00BA5BF4">
        <w:rPr>
          <w:noProof/>
        </w:rPr>
        <w:t>(</w:t>
      </w:r>
      <w:hyperlink w:anchor="_ENREF_44" w:tooltip="Sivula, 2020 #87" w:history="1">
        <w:r w:rsidR="00056790" w:rsidRPr="00056790">
          <w:rPr>
            <w:rStyle w:val="Hyperlink"/>
          </w:rPr>
          <w:t>Sivula, Magnusson et al. 2020</w:t>
        </w:r>
      </w:hyperlink>
      <w:r w:rsidR="00BA5BF4">
        <w:rPr>
          <w:noProof/>
        </w:rPr>
        <w:t>)</w:t>
      </w:r>
      <w:r w:rsidR="00BA5BF4">
        <w:fldChar w:fldCharType="end"/>
      </w:r>
      <w:ins w:id="186" w:author="Daniel Noble" w:date="2023-07-07T11:12:00Z">
        <w:r w:rsidR="006643DA">
          <w:t xml:space="preserve">. </w:t>
        </w:r>
      </w:ins>
      <w:ins w:id="187" w:author="Daniel Noble" w:date="2023-07-07T11:06:00Z">
        <w:r w:rsidR="0018143B">
          <w:t xml:space="preserve">The difference in </w:t>
        </w:r>
      </w:ins>
      <w:ins w:id="188" w:author="Daniel Noble" w:date="2023-07-07T11:05:00Z">
        <w:r w:rsidR="00FA139E">
          <w:t xml:space="preserve">LOO </w:t>
        </w:r>
      </w:ins>
      <w:ins w:id="189" w:author="Daniel Noble" w:date="2023-07-12T11:08:00Z">
        <w:r w:rsidR="002277CC">
          <w:t>between models</w:t>
        </w:r>
      </w:ins>
      <w:ins w:id="190" w:author="Daniel Noble" w:date="2023-07-07T11:05:00Z">
        <w:r w:rsidR="00FA139E">
          <w:t xml:space="preserve"> </w:t>
        </w:r>
      </w:ins>
      <w:ins w:id="191" w:author="Daniel Noble" w:date="2023-07-07T11:06:00Z">
        <w:r w:rsidR="0018143B">
          <w:t xml:space="preserve">can be used </w:t>
        </w:r>
      </w:ins>
      <w:ins w:id="192" w:author="Daniel Noble" w:date="2023-07-12T11:08:00Z">
        <w:r w:rsidR="002277CC">
          <w:t>for</w:t>
        </w:r>
      </w:ins>
      <w:ins w:id="193" w:author="Daniel Noble" w:date="2023-07-07T11:06:00Z">
        <w:r w:rsidR="0018143B">
          <w:t xml:space="preserve"> model selection</w:t>
        </w:r>
      </w:ins>
      <w:ins w:id="194" w:author="Daniel Noble" w:date="2023-07-12T11:08:00Z">
        <w:r w:rsidR="002277CC">
          <w:t>,</w:t>
        </w:r>
      </w:ins>
      <w:ins w:id="195" w:author="Daniel Noble" w:date="2023-07-07T11:06:00Z">
        <w:r w:rsidR="0018143B">
          <w:t xml:space="preserve"> and </w:t>
        </w:r>
      </w:ins>
      <w:ins w:id="196" w:author="Daniel Noble" w:date="2023-07-07T11:14:00Z">
        <w:r w:rsidR="00BA5BF4">
          <w:t>in our case</w:t>
        </w:r>
      </w:ins>
      <w:ins w:id="197" w:author="Daniel Noble" w:date="2023-07-12T11:08:00Z">
        <w:r w:rsidR="002277CC">
          <w:t>,</w:t>
        </w:r>
      </w:ins>
      <w:ins w:id="198" w:author="Daniel Noble" w:date="2023-07-07T11:14:00Z">
        <w:r w:rsidR="00BA5BF4">
          <w:t xml:space="preserve"> gave</w:t>
        </w:r>
      </w:ins>
      <w:ins w:id="199" w:author="Daniel Noble" w:date="2023-07-07T11:05:00Z">
        <w:r w:rsidR="00FA139E">
          <w:t xml:space="preserve"> similar results to model selection using</w:t>
        </w:r>
      </w:ins>
      <w:del w:id="200" w:author="Daniel Noble" w:date="2023-07-07T11:05:00Z">
        <w:r w:rsidDel="00FA139E">
          <w:delText>compared their</w:delText>
        </w:r>
      </w:del>
      <w:r>
        <w:t xml:space="preserve"> </w:t>
      </w:r>
      <w:r w:rsidR="00DD012D">
        <w:t>Watanabe–Akaike Information Criterion (</w:t>
      </w:r>
      <w:r w:rsidR="00460026">
        <w:t>W</w:t>
      </w:r>
      <w:r w:rsidR="001140C3">
        <w:t>AIC</w:t>
      </w:r>
      <w:r w:rsidR="00DD012D">
        <w:t>)</w:t>
      </w:r>
      <w:r w:rsidR="001140C3">
        <w:t xml:space="preserve"> </w:t>
      </w:r>
      <w:del w:id="201" w:author="Daniel Noble" w:date="2023-07-07T11:05:00Z">
        <w:r w:rsidDel="00FA139E">
          <w:delText xml:space="preserve">values </w:delText>
        </w:r>
      </w:del>
      <w:r>
        <w:t xml:space="preserve">(Table S1). We fitted random intercepts </w:t>
      </w:r>
      <w:r w:rsidRPr="00632C0E">
        <w:t xml:space="preserve">and random slopes by including either a linear age term or both linear and quadratic age </w:t>
      </w:r>
      <w:r w:rsidRPr="00632C0E">
        <w:lastRenderedPageBreak/>
        <w:t>terms to partition</w:t>
      </w:r>
      <w:r>
        <w:t xml:space="preserve"> variance across age. </w:t>
      </w:r>
      <w:del w:id="202" w:author="Daniel Noble" w:date="2023-07-13T14:17:00Z">
        <w:r w:rsidR="001140C3" w:rsidDel="0084605D">
          <w:delText xml:space="preserve">Two </w:delText>
        </w:r>
      </w:del>
      <w:ins w:id="203" w:author="Daniel Noble" w:date="2023-07-13T14:17:00Z">
        <w:r w:rsidR="0084605D">
          <w:t xml:space="preserve">Three </w:t>
        </w:r>
      </w:ins>
      <w:r w:rsidR="001140C3">
        <w:t>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del w:id="204" w:author="Daniel Noble" w:date="2023-07-13T14:17:00Z">
        <w:r w:rsidR="001F5511" w:rsidDel="0084605D">
          <w:delText xml:space="preserve">Model </w:delText>
        </w:r>
        <w:r w:rsidR="001140C3" w:rsidDel="0084605D">
          <w:delText>3</w:delText>
        </w:r>
        <w:r w:rsidR="001F5511" w:rsidDel="0084605D">
          <w:delText xml:space="preserve"> - </w:delText>
        </w:r>
      </w:del>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ins w:id="205" w:author="Daniel Noble" w:date="2023-07-13T14:18:00Z">
        <w:r w:rsidR="003867C7">
          <w:t xml:space="preserve"> The </w:t>
        </w:r>
      </w:ins>
      <w:ins w:id="206" w:author="Daniel Noble" w:date="2023-07-17T16:12:00Z">
        <w:r w:rsidR="00D16CB6">
          <w:t xml:space="preserve">same </w:t>
        </w:r>
      </w:ins>
      <w:ins w:id="207" w:author="Daniel Noble" w:date="2023-07-13T14:18:00Z">
        <w:r w:rsidR="003867C7">
          <w:t xml:space="preserve">top model selected was similar </w:t>
        </w:r>
      </w:ins>
      <w:ins w:id="208" w:author="Daniel Noble" w:date="2023-07-13T14:19:00Z">
        <w:r w:rsidR="003867C7">
          <w:t xml:space="preserve">no matter </w:t>
        </w:r>
      </w:ins>
      <w:ins w:id="209" w:author="Daniel Noble" w:date="2023-07-13T14:18:00Z">
        <w:r w:rsidR="003867C7">
          <w:t xml:space="preserve">whether we used the full data or only the data </w:t>
        </w:r>
      </w:ins>
      <w:ins w:id="210" w:author="Daniel Noble" w:date="2023-07-13T14:19:00Z">
        <w:r w:rsidR="003867C7">
          <w:t xml:space="preserve">subset </w:t>
        </w:r>
      </w:ins>
      <w:ins w:id="211" w:author="Daniel Noble" w:date="2023-07-13T14:18:00Z">
        <w:r w:rsidR="003867C7">
          <w:t xml:space="preserve">for individuals incubated in cold or hot developmental treatments. </w:t>
        </w:r>
      </w:ins>
    </w:p>
    <w:p w14:paraId="20FB555C" w14:textId="097CCA04" w:rsidR="00C563B4" w:rsidRPr="001140C3" w:rsidRDefault="00C563B4" w:rsidP="00841599">
      <w:pPr>
        <w:pStyle w:val="Thesisnormal"/>
        <w:contextualSpacing/>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21F21C99" w:rsidR="00496477" w:rsidRDefault="007A461C" w:rsidP="00841599">
      <w:pPr>
        <w:ind w:firstLine="720"/>
        <w:contextualSpacing/>
      </w:pPr>
      <w:r>
        <w:t>To test for treatment differences in variance components, w</w:t>
      </w:r>
      <w:r w:rsidR="00496477">
        <w:t xml:space="preserve">e </w:t>
      </w:r>
      <w:r w:rsidR="00CB2033">
        <w:t>subse</w:t>
      </w:r>
      <w:ins w:id="212" w:author="Daniel Noble" w:date="2023-07-13T14:19:00Z">
        <w:r w:rsidR="00224B2B">
          <w:t>t</w:t>
        </w:r>
      </w:ins>
      <w:del w:id="213" w:author="Daniel Noble" w:date="2023-07-13T14:19:00Z">
        <w:r w:rsidR="00CB2033" w:rsidDel="00224B2B">
          <w:delText>t</w:delText>
        </w:r>
        <w:r w:rsidDel="00224B2B">
          <w:delText>ted</w:delText>
        </w:r>
      </w:del>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841599">
      <w:pPr>
        <w:pStyle w:val="BodyText"/>
        <w:contextualSpacing/>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841599">
      <w:pPr>
        <w:pStyle w:val="FirstParagraph"/>
        <w:contextualSpacing/>
      </w:pPr>
      <w:r>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841599">
      <w:pPr>
        <w:pStyle w:val="BodyText"/>
        <w:contextualSpacing/>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08C9D3D2" w:rsidR="00496477" w:rsidRDefault="00496477" w:rsidP="00841599">
      <w:pPr>
        <w:pStyle w:val="FirstParagraph"/>
        <w:contextualSpacing/>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w:t>
      </w:r>
      <w:r w:rsidR="008E0B35">
        <w:t xml:space="preserve">following </w:t>
      </w:r>
      <w:r w:rsidR="00004B06">
        <w:fldChar w:fldCharType="begin"/>
      </w:r>
      <w:r w:rsidR="00004B06">
        <w:instrText xml:space="preserve"> ADDIN EN.CITE &lt;EndNote&gt;&lt;Cite&gt;&lt;Author&gt;Schielzeth&lt;/Author&gt;&lt;Year&gt;2022&lt;/Year&gt;&lt;RecNum&gt;86&lt;/RecNum&gt;&lt;DisplayText&gt;(Gavrilets and Scheiner 1993, Schielzeth and Nakagawa 2022)&lt;/DisplayText&gt;&lt;record&gt;&lt;rec-number&gt;86&lt;/rec-number&gt;&lt;foreign-keys&gt;&lt;key app="EN" db-id="t5xpwvss9tf0a5ersfo5r5a30tzt00edvxz9" timestamp="1687482773"&gt;86&lt;/key&gt;&lt;/foreign-keys&gt;&lt;ref-type name="Journal Article"&gt;17&lt;/ref-type&gt;&lt;contributors&gt;&lt;authors&gt;&lt;author&gt;Schielzeth, H.&lt;/author&gt;&lt;author&gt;Nakagawa, S.&lt;/author&gt;&lt;/authors&gt;&lt;/contributors&gt;&lt;titles&gt;&lt;title&gt;Conditional repeatability and the variance explained by reaction norm variation in random slope models&lt;/title&gt;&lt;secondary-title&gt;Methods in Ecology and Evolution&lt;/secondary-title&gt;&lt;/titles&gt;&lt;periodical&gt;&lt;full-title&gt;Methods in Ecology and Evolution&lt;/full-title&gt;&lt;/periodical&gt;&lt;pages&gt;1214-1223&lt;/pages&gt;&lt;volume&gt;13&lt;/volume&gt;&lt;dates&gt;&lt;year&gt;2022&lt;/year&gt;&lt;/dates&gt;&lt;urls&gt;&lt;/urls&gt;&lt;electronic-resource-num&gt; https://doi.org/10.1111/2041-210X.13856&lt;/electronic-resource-num&gt;&lt;/record&gt;&lt;/Cite&gt;&lt;Cite&gt;&lt;Author&gt;Gavrilets&lt;/Author&gt;&lt;Year&gt;1993&lt;/Year&gt;&lt;RecNum&gt;85&lt;/RecNum&gt;&lt;record&gt;&lt;rec-number&gt;85&lt;/rec-number&gt;&lt;foreign-keys&gt;&lt;key app="EN" db-id="t5xpwvss9tf0a5ersfo5r5a30tzt00edvxz9" timestamp="1687482612"&gt;85&lt;/key&gt;&lt;/foreign-keys&gt;&lt;ref-type name="Journal Article"&gt;17&lt;/ref-type&gt;&lt;contributors&gt;&lt;authors&gt;&lt;author&gt;Gavrilets, S.&lt;/author&gt;&lt;author&gt;Scheiner, S.M. &lt;/author&gt;&lt;/authors&gt;&lt;/contributors&gt;&lt;titles&gt;&lt;title&gt;The genetics of phenotypic plasticity. vi. theoretical predictions for directional selection. &lt;/title&gt;&lt;secondary-title&gt;Journal of Evolutionary Biology&lt;/secondary-title&gt;&lt;/titles&gt;&lt;periodical&gt;&lt;full-title&gt;Journal of Evolutionary Biology&lt;/full-title&gt;&lt;/periodical&gt;&lt;pages&gt;49–68.&lt;/pages&gt;&lt;volume&gt;6&lt;/volume&gt;&lt;dates&gt;&lt;year&gt;1993&lt;/year&gt;&lt;/dates&gt;&lt;urls&gt;&lt;/urls&gt;&lt;/record&gt;&lt;/Cite&gt;&lt;/EndNote&gt;</w:instrText>
      </w:r>
      <w:r w:rsidR="00004B06">
        <w:fldChar w:fldCharType="separate"/>
      </w:r>
      <w:r w:rsidR="00004B06">
        <w:rPr>
          <w:noProof/>
        </w:rPr>
        <w:t>(</w:t>
      </w:r>
      <w:hyperlink w:anchor="_ENREF_18" w:tooltip="Gavrilets, 1993 #85" w:history="1">
        <w:r w:rsidR="00056790" w:rsidRPr="00056790">
          <w:rPr>
            <w:rStyle w:val="Hyperlink"/>
            <w:lang w:val="en-GB"/>
          </w:rPr>
          <w:t>Gavrilets and Scheiner 1993</w:t>
        </w:r>
      </w:hyperlink>
      <w:r w:rsidR="00004B06">
        <w:rPr>
          <w:noProof/>
        </w:rPr>
        <w:t xml:space="preserve">, </w:t>
      </w:r>
      <w:hyperlink w:anchor="_ENREF_42" w:tooltip="Schielzeth, 2022 #86" w:history="1">
        <w:r w:rsidR="00056790" w:rsidRPr="00056790">
          <w:rPr>
            <w:rStyle w:val="Hyperlink"/>
            <w:lang w:val="en-GB"/>
          </w:rPr>
          <w:t>Schielzeth and Nakagawa 2022</w:t>
        </w:r>
      </w:hyperlink>
      <w:r w:rsidR="00004B06">
        <w:rPr>
          <w:noProof/>
        </w:rPr>
        <w:t>)</w:t>
      </w:r>
      <w:r w:rsidR="00004B06">
        <w:fldChar w:fldCharType="end"/>
      </w:r>
      <w:del w:id="214" w:author="Daniel Noble" w:date="2023-06-23T11:13:00Z">
        <w:r w:rsidR="008E0B35" w:rsidDel="00276432">
          <w:fldChar w:fldCharType="begin"/>
        </w:r>
        <w:r w:rsidR="00590398" w:rsidDel="00276432">
          <w:delInstrText xml:space="preserve"> ADDIN ZOTERO_ITEM CSL_CITATION {"citationID":"e8xa3u70","properties":{"formattedCitation":"(Schielzeth &amp; Nakagawa, 2020)","plainCitation":"(Schielzeth &amp; Nakagawa, 2020)","noteIndex":0},"citationItems":[{"id":4154,"uris":["http://zotero.org/users/1379426/items/E7Z8XIJP"],"uri":["http://zotero.org/users/1379426/items/E7Z8XIJP"],"itemData":{"id":4154,"type":"article-journal","abstract":"&lt;h3&gt;Abstract&lt;/h3&gt; &lt;p&gt;Individuals differ in average phenotypes, but also in sensitivity to environmental variation. Such variation is biologically relevant, because it reflects variation in reaction norms. Between-individual variation in average phenotypes is typically quantified as random-intercept variation in linear mixed-effects models or as intra-class correlations (also known as repeatability). Similarly, context-sensitivity can be modelled as random-slope variation. However, random-slope variation implies that between-individual variation varies across the range of a covariate (environment, context, time or age) and has thus been called ‘conditional’ repeatability. While studies fitting random-slope models are on a rapid increase, there is a lack of a general concept for the quantification of context-sensitive between-individual variation. We here propose to put reaction-norm (random-slope) variation in perspective of the total phenotypic variance and suggest a way of standardization that we call random-slope coefficient of determination . Furthermore, we illustrate that instead of the random-intercept variance, the average repeatability across an environmental gradient will be a biologically more relevant description of between-individual variation and we call this the marginalized repeatability &lt;i&gt;R&lt;/i&gt;&lt;sub&gt;&lt;i&gt;mar&lt;/i&gt;&lt;/sub&gt;. We provide simple equation to calculated key descriptors of conditional repeatabilities, clarify the difference between random-intercept variation and average between-individual variation and make recommendations for comprehensive reporting. Most importantly, reporting should include means and variances of covariates. While we introduce the concept with individual-variation in mind, the framework is equally applicable to other type of between-group/cluster variation that varies across some (environmental) gradient.&lt;/p&gt;","container-title":"bioRxiv","DOI":"10.1101/2020.03.11.987073","language":"en","note":"publisher: Cold Spring Harbor Laboratory\nsection: New Results","page":"2020.03.11.987073","source":"www.biorxiv.org","title":"Conditional repeatability and the variance explained by reaction norm variation in random slope models","author":[{"family":"Schielzeth","given":"Holger"},{"family":"Nakagawa","given":"Shinichi"}],"issued":{"date-parts":[["2020",3,11]]}}}],"schema":"https://github.com/citation-style-language/schema/raw/master/csl-citation.json"} </w:delInstrText>
        </w:r>
        <w:r w:rsidR="008E0B35" w:rsidDel="00276432">
          <w:fldChar w:fldCharType="separate"/>
        </w:r>
        <w:r w:rsidR="00590398" w:rsidDel="00276432">
          <w:rPr>
            <w:rFonts w:cs="Times New Roman"/>
            <w:lang w:val="en-GB"/>
          </w:rPr>
          <w:delText>(Schielzeth &amp; Nakagawa, 2020)</w:delText>
        </w:r>
        <w:r w:rsidR="008E0B35" w:rsidDel="00276432">
          <w:fldChar w:fldCharType="end"/>
        </w:r>
      </w:del>
      <w:r w:rsidR="00282E36">
        <w:t>:</w:t>
      </w:r>
    </w:p>
    <w:p w14:paraId="58928F25" w14:textId="77777777" w:rsidR="00496477" w:rsidRDefault="00000000" w:rsidP="00841599">
      <w:pPr>
        <w:pStyle w:val="BodyText"/>
        <w:contextualSpacing/>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215"/>
          <w:commentRangeEnd w:id="215"/>
          <m:r>
            <m:rPr>
              <m:sty m:val="p"/>
            </m:rPr>
            <w:rPr>
              <w:rStyle w:val="CommentReference"/>
              <w:lang w:val="en-GB"/>
            </w:rPr>
            <w:commentReference w:id="215"/>
          </m:r>
        </m:oMath>
      </m:oMathPara>
    </w:p>
    <w:p w14:paraId="098A701C" w14:textId="2E3AD6A7" w:rsidR="00496477" w:rsidRDefault="00496477" w:rsidP="00841599">
      <w:pPr>
        <w:pStyle w:val="FirstParagraph"/>
        <w:contextualSpacing/>
      </w:pPr>
      <w:r>
        <w:t xml:space="preserve">where </w:t>
      </w:r>
      <m:oMath>
        <m:r>
          <w:rPr>
            <w:rFonts w:ascii="Cambria Math" w:hAnsi="Cambria Math"/>
          </w:rPr>
          <m:t>x</m:t>
        </m:r>
      </m:oMath>
      <w:r>
        <w:t xml:space="preserve"> is a specific age. </w:t>
      </w:r>
      <w:del w:id="216" w:author="Daniel Noble" w:date="2023-07-14T09:40:00Z">
        <w:r w:rsidR="008E0B35" w:rsidRPr="00FA139E" w:rsidDel="00226EE5">
          <w:rPr>
            <w:rPrChange w:id="217" w:author="Daniel Noble" w:date="2023-07-07T11:04:00Z">
              <w:rPr>
                <w:highlight w:val="yellow"/>
              </w:rPr>
            </w:rPrChange>
          </w:rPr>
          <w:delText>The derivation for this equation is presented in the ESM</w:delText>
        </w:r>
        <w:r w:rsidR="008E0B35" w:rsidRPr="00FA139E" w:rsidDel="00226EE5">
          <w:delText>.</w:delText>
        </w:r>
        <w:r w:rsidR="008E0B35" w:rsidDel="00226EE5">
          <w:delText xml:space="preserve"> </w:delText>
        </w:r>
      </w:del>
      <w:r>
        <w:t xml:space="preserve">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000000" w:rsidP="00841599">
      <w:pPr>
        <w:pStyle w:val="BodyText"/>
        <w:contextualSpacing/>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4D188F64" w:rsidR="001F5511" w:rsidRDefault="001F5511" w:rsidP="00841599">
      <w:pPr>
        <w:pStyle w:val="Thesisnormal"/>
        <w:contextualSpacing/>
      </w:pPr>
      <w:r>
        <w:t xml:space="preserve">As the mean body mass increases over time, the variance may also increase concurrently due to scale effects and potentially bias estimates of quantitative genetics </w:t>
      </w:r>
      <w:r>
        <w:lastRenderedPageBreak/>
        <w:t xml:space="preserve">parameters </w:t>
      </w:r>
      <w:r>
        <w:fldChar w:fldCharType="begin"/>
      </w:r>
      <w:r w:rsidR="00590398">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sidR="00590398">
        <w:rPr>
          <w:rFonts w:cs="Times New Roman"/>
        </w:rPr>
        <w:t>(Wilson, Kruuk,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841599">
      <w:pPr>
        <w:pStyle w:val="Thesisnormal"/>
        <w:contextualSpacing/>
      </w:pPr>
    </w:p>
    <w:p w14:paraId="37D08EA3" w14:textId="39D60DB1" w:rsidR="00496477" w:rsidRPr="005579D1" w:rsidRDefault="00496477" w:rsidP="00841599">
      <w:pPr>
        <w:pStyle w:val="Thesissubheading"/>
        <w:contextualSpacing/>
      </w:pPr>
      <w:r w:rsidRPr="005579D1">
        <w:t>The Influence of Developmental Temperature on Growth Trajectories</w:t>
      </w:r>
    </w:p>
    <w:p w14:paraId="68483B82" w14:textId="77777777" w:rsidR="00AC4E55" w:rsidRDefault="00CB2033" w:rsidP="00841599">
      <w:pPr>
        <w:ind w:firstLine="720"/>
        <w:contextualSpacing/>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841599">
      <w:pPr>
        <w:contextualSpacing/>
      </w:pPr>
    </w:p>
    <w:p w14:paraId="3C96E0D2" w14:textId="361FE58F" w:rsidR="00496477" w:rsidRDefault="00496477" w:rsidP="00841599">
      <w:pPr>
        <w:contextualSpacing/>
      </w:pPr>
      <w:r w:rsidRPr="00AC4E55">
        <w:rPr>
          <w:rStyle w:val="Heading1Char"/>
        </w:rPr>
        <w:t>Results</w:t>
      </w:r>
    </w:p>
    <w:p w14:paraId="07D5A4F5" w14:textId="298617B3" w:rsidR="00AC4E55" w:rsidRDefault="00885D52" w:rsidP="00841599">
      <w:pPr>
        <w:pStyle w:val="FirstParagraph"/>
        <w:ind w:firstLine="720"/>
        <w:contextualSpacing/>
      </w:pPr>
      <w:r>
        <w:t>Over two years, we collected 3</w:t>
      </w:r>
      <w:r w:rsidR="00723E50">
        <w:t>,</w:t>
      </w:r>
      <w:r>
        <w:t>002 observations 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p>
    <w:p w14:paraId="7E2C6754" w14:textId="7283B361" w:rsidR="00C6294D" w:rsidRDefault="0096446A" w:rsidP="00841599">
      <w:pPr>
        <w:pStyle w:val="FirstParagraph"/>
        <w:ind w:firstLine="720"/>
        <w:contextualSpacing/>
      </w:pPr>
      <w:r>
        <w:t xml:space="preserve">Overall, additive genetic variance, permanent environmental </w:t>
      </w:r>
      <w:proofErr w:type="gramStart"/>
      <w:r>
        <w:t>variance</w:t>
      </w:r>
      <w:proofErr w:type="gramEnd"/>
      <w:r>
        <w:t xml:space="preserve"> 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55722991" w:rsidR="00C6294D" w:rsidRPr="00C6294D" w:rsidRDefault="00AC4E55" w:rsidP="00841599">
      <w:pPr>
        <w:contextualSpacing/>
        <w:rPr>
          <w:lang w:val="en-HK"/>
        </w:rPr>
      </w:pPr>
      <w:r w:rsidRPr="00B32DFC">
        <w:rPr>
          <w:noProof/>
        </w:rPr>
        <w:drawing>
          <wp:anchor distT="0" distB="0" distL="114300" distR="114300" simplePos="0" relativeHeight="251661312" behindDoc="1" locked="0" layoutInCell="1" allowOverlap="1" wp14:anchorId="6F6C88ED" wp14:editId="0DA3D93C">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irrespective of age. Point estimates and 95% credible intervals are presented in Table S3. There were no </w:t>
      </w:r>
      <w:r w:rsidR="00C6294D">
        <w:lastRenderedPageBreak/>
        <w:t>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076BA2C5" w:rsidR="00AC4E55" w:rsidRPr="007650FB" w:rsidRDefault="0096446A" w:rsidP="00841599">
      <w:pPr>
        <w:pStyle w:val="FirstParagraph"/>
        <w:contextualSpacing/>
      </w:pPr>
      <w:r>
        <w:t xml:space="preserve">Treatment groups did not differ in how the relative contributions of </w:t>
      </w:r>
      <m:oMath>
        <m:r>
          <w:rPr>
            <w:rFonts w:ascii="Cambria Math" w:hAnsi="Cambria Math"/>
          </w:rPr>
          <m:t>G</m:t>
        </m:r>
      </m:oMath>
      <w:r>
        <w:t xml:space="preserve"> and </w:t>
      </w:r>
      <m:oMath>
        <m:r>
          <w:rPr>
            <w:rFonts w:ascii="Cambria Math" w:hAnsi="Cambria Math"/>
          </w:rPr>
          <m:t>M</m:t>
        </m:r>
      </m:oMath>
      <w:r>
        <w:t xml:space="preserve"> changed with age as their 95% credible intervals overlapped (Fig. </w:t>
      </w:r>
      <w:r w:rsidR="005036BC">
        <w:t>2</w:t>
      </w:r>
      <w:r>
        <w:t xml:space="preserve">). Additive genetic variance remained </w:t>
      </w:r>
      <w:r w:rsidR="008426C1" w:rsidRPr="00C00E8D">
        <w:rPr>
          <w:noProof/>
          <w:lang w:val="en-HK"/>
        </w:rPr>
        <w:drawing>
          <wp:anchor distT="0" distB="0" distL="114300" distR="114300" simplePos="0" relativeHeight="251660288" behindDoc="1" locked="0" layoutInCell="1" allowOverlap="1" wp14:anchorId="06414FA2" wp14:editId="5E6DA153">
            <wp:simplePos x="0" y="0"/>
            <wp:positionH relativeFrom="column">
              <wp:posOffset>1362710</wp:posOffset>
            </wp:positionH>
            <wp:positionV relativeFrom="paragraph">
              <wp:posOffset>-118745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relatively low and constant upon emergence until approximately nine months of age, after which it increased rapidly (Fig. </w:t>
      </w:r>
      <w:r w:rsidR="005036BC">
        <w:t>2</w:t>
      </w:r>
      <w:r>
        <w:t>). Maternal effects decreas</w:t>
      </w:r>
      <w:r w:rsidR="009D4AF6">
        <w:t>ed</w:t>
      </w:r>
      <w:r>
        <w:t xml:space="preserve"> sharply upon hatching and dropped to the minimum at approximately six months before it increased</w:t>
      </w:r>
      <w:r w:rsidR="004946B4">
        <w:t xml:space="preserve"> again</w:t>
      </w:r>
      <w:r>
        <w:t xml:space="preserve"> (Fig. </w:t>
      </w:r>
      <w:r w:rsidR="005036BC">
        <w:t>2</w:t>
      </w:r>
      <w:r>
        <w:t xml:space="preserve">). There were some differences among developmental treatments in how residual variance changed with age (Fig. S1). Residual variance in cold </w:t>
      </w:r>
      <w:commentRangeStart w:id="218"/>
      <w:r>
        <w:t xml:space="preserve">incubated lizards </w:t>
      </w:r>
      <w:r w:rsidR="0046316A">
        <w:t xml:space="preserve">had a much </w:t>
      </w:r>
      <w:commentRangeEnd w:id="218"/>
      <w:r w:rsidR="00B44683">
        <w:rPr>
          <w:rStyle w:val="CommentReference"/>
          <w:lang w:val="en-GB"/>
        </w:rPr>
        <w:commentReference w:id="218"/>
      </w:r>
      <w:r w:rsidR="0046316A">
        <w:t xml:space="preserve">higher intercept </w:t>
      </w:r>
      <w:r w:rsidR="002179BE">
        <w:t>compared to</w:t>
      </w:r>
      <w:r>
        <w:t xml:space="preserve"> </w:t>
      </w:r>
      <w:r w:rsidR="0046316A">
        <w:t xml:space="preserve">hot incubated lizard </w:t>
      </w:r>
      <w:r w:rsidR="002179BE">
        <w:t>however their</w:t>
      </w:r>
      <w:r w:rsidR="0046316A">
        <w:t xml:space="preserve"> residual variance</w:t>
      </w:r>
      <w:r>
        <w:t xml:space="preserve"> </w:t>
      </w:r>
      <w:r w:rsidR="002179BE">
        <w:t xml:space="preserve">converged by eight months of age </w:t>
      </w:r>
      <w:r>
        <w:t xml:space="preserve">(Fig. </w:t>
      </w:r>
      <w:r w:rsidR="005036BC">
        <w:t>2</w:t>
      </w:r>
      <w:r>
        <w:t xml:space="preserve">). </w:t>
      </w:r>
    </w:p>
    <w:p w14:paraId="040ABF16" w14:textId="7788FF38" w:rsidR="005036BC" w:rsidRPr="005036BC" w:rsidRDefault="005036BC" w:rsidP="00841599">
      <w:pPr>
        <w:pStyle w:val="BodyText"/>
        <w:contextualSpacing/>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maternal effects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Note that permanent environmental effects were treated as constant across age. </w:t>
      </w:r>
      <w:proofErr w:type="spellStart"/>
      <w:r>
        <w:t>V</w:t>
      </w:r>
      <w:r w:rsidRPr="002C4619">
        <w:rPr>
          <w:vertAlign w:val="subscript"/>
        </w:rPr>
        <w:t>pe</w:t>
      </w:r>
      <w:r>
        <w:rPr>
          <w:vertAlign w:val="subscript"/>
        </w:rPr>
        <w:t>rmanent</w:t>
      </w:r>
      <w:proofErr w:type="spellEnd"/>
      <w:r>
        <w:rPr>
          <w:vertAlign w:val="subscript"/>
        </w:rPr>
        <w:t xml:space="preserve"> environment</w:t>
      </w:r>
      <w:r>
        <w:t xml:space="preserve"> for the hot treatment group was </w:t>
      </w:r>
      <w:r w:rsidRPr="00630058">
        <w:t>0.004</w:t>
      </w:r>
      <w:r>
        <w:t>7 [</w:t>
      </w:r>
      <w:r w:rsidRPr="00630058">
        <w:t>0.0001</w:t>
      </w:r>
      <w:r>
        <w:t>7 –</w:t>
      </w:r>
      <w:r w:rsidRPr="00630058">
        <w:t xml:space="preserve"> 0.009</w:t>
      </w:r>
      <w:r>
        <w:t xml:space="preserve">6], </w:t>
      </w:r>
      <w:proofErr w:type="spellStart"/>
      <w:r>
        <w:t>V</w:t>
      </w:r>
      <w:r w:rsidRPr="002C4619">
        <w:rPr>
          <w:vertAlign w:val="subscript"/>
        </w:rPr>
        <w:t>pe</w:t>
      </w:r>
      <w:r>
        <w:rPr>
          <w:vertAlign w:val="subscript"/>
        </w:rPr>
        <w:t>rmanent</w:t>
      </w:r>
      <w:proofErr w:type="spellEnd"/>
      <w:r>
        <w:rPr>
          <w:vertAlign w:val="subscript"/>
        </w:rPr>
        <w:t xml:space="preserve"> environment </w:t>
      </w:r>
      <w:r>
        <w:t xml:space="preserve">for the cold treatment group was </w:t>
      </w:r>
      <w:r w:rsidRPr="00630058">
        <w:t>0.004</w:t>
      </w:r>
      <w:r>
        <w:t>7 [</w:t>
      </w:r>
      <w:r w:rsidRPr="00630058">
        <w:t>0.0006</w:t>
      </w:r>
      <w:r>
        <w:t>5 –</w:t>
      </w:r>
      <w:r w:rsidRPr="00630058">
        <w:t xml:space="preserve"> 0.008</w:t>
      </w:r>
      <w:r>
        <w:t>5].</w:t>
      </w:r>
    </w:p>
    <w:p w14:paraId="4EF3F7C8" w14:textId="49306B37" w:rsidR="005A5DF2" w:rsidRDefault="00806B78" w:rsidP="00841599">
      <w:pPr>
        <w:pStyle w:val="FirstParagraph"/>
        <w:ind w:firstLine="720"/>
        <w:contextualSpacing/>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841599">
      <w:pPr>
        <w:pStyle w:val="FirstParagraph"/>
        <w:ind w:firstLine="720"/>
        <w:contextualSpacing/>
      </w:pPr>
      <w:r w:rsidRPr="00806B78">
        <w:t>After</w:t>
      </w:r>
      <w:r>
        <w:t xml:space="preserve"> </w:t>
      </w:r>
      <w:r w:rsidR="00806B78">
        <w:t>accounting</w:t>
      </w:r>
      <w:r>
        <w:t xml:space="preserve"> for heterogenous residual variance, we found no treatment differences in </w:t>
      </w:r>
      <w:proofErr w:type="gramStart"/>
      <w:r w:rsidR="009A1FDF">
        <w:t>heritability</w:t>
      </w:r>
      <w:proofErr w:type="gramEnd"/>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841599">
      <w:pPr>
        <w:pStyle w:val="BodyText"/>
        <w:contextualSpacing/>
      </w:pPr>
      <w:r w:rsidRPr="0037432B">
        <w:rPr>
          <w:noProof/>
        </w:rPr>
        <w:lastRenderedPageBreak/>
        <w:drawing>
          <wp:anchor distT="0" distB="0" distL="114300" distR="114300" simplePos="0" relativeHeight="251662336" behindDoc="1" locked="0" layoutInCell="1" allowOverlap="1" wp14:anchorId="1B62A1B8" wp14:editId="3219EDF6">
            <wp:simplePos x="0" y="0"/>
            <wp:positionH relativeFrom="column">
              <wp:posOffset>615217</wp:posOffset>
            </wp:positionH>
            <wp:positionV relativeFrom="paragraph">
              <wp:posOffset>440</wp:posOffset>
            </wp:positionV>
            <wp:extent cx="4639310" cy="4606925"/>
            <wp:effectExtent l="0" t="0" r="0" b="5080"/>
            <wp:wrapTight wrapText="bothSides">
              <wp:wrapPolygon edited="0">
                <wp:start x="0" y="0"/>
                <wp:lineTo x="0" y="21544"/>
                <wp:lineTo x="21489" y="21544"/>
                <wp:lineTo x="2148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841599">
      <w:pPr>
        <w:pStyle w:val="BodyText"/>
        <w:contextualSpacing/>
        <w:rPr>
          <w:b/>
          <w:bCs/>
        </w:rPr>
      </w:pPr>
    </w:p>
    <w:p w14:paraId="2ECEBB21" w14:textId="77777777" w:rsidR="007650FB" w:rsidRDefault="007650FB" w:rsidP="00841599">
      <w:pPr>
        <w:pStyle w:val="BodyText"/>
        <w:contextualSpacing/>
        <w:rPr>
          <w:b/>
          <w:bCs/>
        </w:rPr>
      </w:pPr>
    </w:p>
    <w:p w14:paraId="77DDA2F0" w14:textId="77777777" w:rsidR="007650FB" w:rsidRDefault="007650FB" w:rsidP="00841599">
      <w:pPr>
        <w:pStyle w:val="BodyText"/>
        <w:contextualSpacing/>
        <w:rPr>
          <w:b/>
          <w:bCs/>
        </w:rPr>
      </w:pPr>
    </w:p>
    <w:p w14:paraId="5AFFE8BA" w14:textId="77777777" w:rsidR="007650FB" w:rsidRDefault="007650FB" w:rsidP="00841599">
      <w:pPr>
        <w:pStyle w:val="BodyText"/>
        <w:contextualSpacing/>
        <w:rPr>
          <w:b/>
          <w:bCs/>
        </w:rPr>
      </w:pPr>
    </w:p>
    <w:p w14:paraId="0133610C" w14:textId="77777777" w:rsidR="007650FB" w:rsidRDefault="007650FB" w:rsidP="00841599">
      <w:pPr>
        <w:pStyle w:val="BodyText"/>
        <w:contextualSpacing/>
        <w:rPr>
          <w:b/>
          <w:bCs/>
        </w:rPr>
      </w:pPr>
    </w:p>
    <w:p w14:paraId="56EB7C25" w14:textId="77777777" w:rsidR="007650FB" w:rsidRDefault="007650FB" w:rsidP="00841599">
      <w:pPr>
        <w:pStyle w:val="BodyText"/>
        <w:contextualSpacing/>
        <w:rPr>
          <w:b/>
          <w:bCs/>
        </w:rPr>
      </w:pPr>
    </w:p>
    <w:p w14:paraId="4AD4061A" w14:textId="77777777" w:rsidR="007650FB" w:rsidRDefault="007650FB" w:rsidP="00841599">
      <w:pPr>
        <w:pStyle w:val="BodyText"/>
        <w:contextualSpacing/>
        <w:rPr>
          <w:b/>
          <w:bCs/>
        </w:rPr>
      </w:pPr>
    </w:p>
    <w:p w14:paraId="3195C25D" w14:textId="77777777" w:rsidR="007650FB" w:rsidRDefault="007650FB" w:rsidP="00841599">
      <w:pPr>
        <w:pStyle w:val="BodyText"/>
        <w:contextualSpacing/>
        <w:rPr>
          <w:b/>
          <w:bCs/>
        </w:rPr>
      </w:pPr>
    </w:p>
    <w:p w14:paraId="26DC0CF5" w14:textId="77777777" w:rsidR="007650FB" w:rsidRDefault="007650FB" w:rsidP="00841599">
      <w:pPr>
        <w:pStyle w:val="BodyText"/>
        <w:contextualSpacing/>
        <w:rPr>
          <w:b/>
          <w:bCs/>
        </w:rPr>
      </w:pPr>
    </w:p>
    <w:p w14:paraId="433B6BA0" w14:textId="77777777" w:rsidR="007650FB" w:rsidRDefault="007650FB" w:rsidP="00841599">
      <w:pPr>
        <w:pStyle w:val="BodyText"/>
        <w:contextualSpacing/>
        <w:rPr>
          <w:b/>
          <w:bCs/>
        </w:rPr>
      </w:pPr>
    </w:p>
    <w:p w14:paraId="6900DCA1" w14:textId="77777777" w:rsidR="007650FB" w:rsidRDefault="007650FB" w:rsidP="00841599">
      <w:pPr>
        <w:pStyle w:val="BodyText"/>
        <w:contextualSpacing/>
        <w:rPr>
          <w:b/>
          <w:bCs/>
        </w:rPr>
      </w:pPr>
    </w:p>
    <w:p w14:paraId="2E43E49A" w14:textId="77777777" w:rsidR="007650FB" w:rsidRDefault="007650FB" w:rsidP="00841599">
      <w:pPr>
        <w:pStyle w:val="BodyText"/>
        <w:contextualSpacing/>
        <w:rPr>
          <w:b/>
          <w:bCs/>
        </w:rPr>
      </w:pPr>
    </w:p>
    <w:p w14:paraId="5775F6D1" w14:textId="77777777" w:rsidR="007650FB" w:rsidRDefault="007650FB" w:rsidP="00841599">
      <w:pPr>
        <w:pStyle w:val="BodyText"/>
        <w:contextualSpacing/>
        <w:rPr>
          <w:b/>
          <w:bCs/>
        </w:rPr>
      </w:pPr>
    </w:p>
    <w:p w14:paraId="55AE6C0C" w14:textId="77777777" w:rsidR="007650FB" w:rsidRDefault="007650FB" w:rsidP="00841599">
      <w:pPr>
        <w:pStyle w:val="BodyText"/>
        <w:contextualSpacing/>
        <w:rPr>
          <w:b/>
          <w:bCs/>
        </w:rPr>
      </w:pPr>
    </w:p>
    <w:p w14:paraId="3AB6DBD7" w14:textId="77777777" w:rsidR="007650FB" w:rsidRDefault="007650FB" w:rsidP="00841599">
      <w:pPr>
        <w:pStyle w:val="BodyText"/>
        <w:contextualSpacing/>
        <w:rPr>
          <w:b/>
          <w:bCs/>
        </w:rPr>
      </w:pPr>
    </w:p>
    <w:p w14:paraId="275D4C59" w14:textId="77777777" w:rsidR="007650FB" w:rsidRDefault="007650FB" w:rsidP="00841599">
      <w:pPr>
        <w:pStyle w:val="BodyText"/>
        <w:contextualSpacing/>
        <w:rPr>
          <w:b/>
          <w:bCs/>
        </w:rPr>
      </w:pPr>
    </w:p>
    <w:p w14:paraId="1A1A15ED" w14:textId="77777777" w:rsidR="008426C1" w:rsidRDefault="008426C1" w:rsidP="00841599">
      <w:pPr>
        <w:pStyle w:val="BodyText"/>
        <w:contextualSpacing/>
        <w:rPr>
          <w:ins w:id="219" w:author="Daniel Noble" w:date="2023-06-23T12:05:00Z"/>
          <w:b/>
          <w:bCs/>
        </w:rPr>
      </w:pPr>
    </w:p>
    <w:p w14:paraId="1ED1F00F" w14:textId="77777777" w:rsidR="008426C1" w:rsidRDefault="008426C1" w:rsidP="00841599">
      <w:pPr>
        <w:pStyle w:val="BodyText"/>
        <w:contextualSpacing/>
        <w:rPr>
          <w:ins w:id="220" w:author="Daniel Noble" w:date="2023-06-23T12:05:00Z"/>
          <w:b/>
          <w:bCs/>
        </w:rPr>
      </w:pPr>
    </w:p>
    <w:p w14:paraId="0543C4AD" w14:textId="77777777" w:rsidR="008426C1" w:rsidRDefault="008426C1" w:rsidP="00841599">
      <w:pPr>
        <w:pStyle w:val="BodyText"/>
        <w:contextualSpacing/>
        <w:rPr>
          <w:ins w:id="221" w:author="Daniel Noble" w:date="2023-06-23T12:05:00Z"/>
          <w:b/>
          <w:bCs/>
        </w:rPr>
      </w:pPr>
    </w:p>
    <w:p w14:paraId="0FB5C385" w14:textId="77777777" w:rsidR="008426C1" w:rsidRDefault="008426C1" w:rsidP="00841599">
      <w:pPr>
        <w:pStyle w:val="BodyText"/>
        <w:contextualSpacing/>
        <w:rPr>
          <w:ins w:id="222" w:author="Daniel Noble" w:date="2023-06-23T12:05:00Z"/>
          <w:b/>
          <w:bCs/>
        </w:rPr>
      </w:pPr>
    </w:p>
    <w:p w14:paraId="5BE7A772" w14:textId="77777777" w:rsidR="008426C1" w:rsidRDefault="008426C1" w:rsidP="00841599">
      <w:pPr>
        <w:pStyle w:val="BodyText"/>
        <w:contextualSpacing/>
        <w:rPr>
          <w:ins w:id="223" w:author="Daniel Noble" w:date="2023-06-23T12:05:00Z"/>
          <w:b/>
          <w:bCs/>
        </w:rPr>
      </w:pPr>
    </w:p>
    <w:p w14:paraId="7F3BC236" w14:textId="77777777" w:rsidR="008426C1" w:rsidRDefault="008426C1" w:rsidP="00841599">
      <w:pPr>
        <w:pStyle w:val="BodyText"/>
        <w:contextualSpacing/>
        <w:rPr>
          <w:ins w:id="224" w:author="Daniel Noble" w:date="2023-06-23T12:05:00Z"/>
          <w:b/>
          <w:bCs/>
        </w:rPr>
      </w:pPr>
    </w:p>
    <w:p w14:paraId="46F8D81F" w14:textId="77777777" w:rsidR="008426C1" w:rsidRDefault="008426C1" w:rsidP="00841599">
      <w:pPr>
        <w:pStyle w:val="BodyText"/>
        <w:contextualSpacing/>
        <w:rPr>
          <w:ins w:id="225" w:author="Daniel Noble" w:date="2023-06-23T12:05:00Z"/>
          <w:b/>
          <w:bCs/>
        </w:rPr>
      </w:pPr>
    </w:p>
    <w:p w14:paraId="48AFD43F" w14:textId="77777777" w:rsidR="008426C1" w:rsidRDefault="008426C1" w:rsidP="00841599">
      <w:pPr>
        <w:pStyle w:val="BodyText"/>
        <w:contextualSpacing/>
        <w:rPr>
          <w:ins w:id="226" w:author="Daniel Noble" w:date="2023-06-23T12:05:00Z"/>
          <w:b/>
          <w:bCs/>
        </w:rPr>
      </w:pPr>
    </w:p>
    <w:p w14:paraId="2A0FA62F" w14:textId="77777777" w:rsidR="008426C1" w:rsidRDefault="008426C1" w:rsidP="00841599">
      <w:pPr>
        <w:pStyle w:val="BodyText"/>
        <w:contextualSpacing/>
        <w:rPr>
          <w:ins w:id="227" w:author="Daniel Noble" w:date="2023-06-23T12:05:00Z"/>
          <w:b/>
          <w:bCs/>
        </w:rPr>
      </w:pPr>
    </w:p>
    <w:p w14:paraId="3D810B33" w14:textId="77777777" w:rsidR="008426C1" w:rsidRDefault="008426C1" w:rsidP="00841599">
      <w:pPr>
        <w:pStyle w:val="BodyText"/>
        <w:contextualSpacing/>
        <w:rPr>
          <w:ins w:id="228" w:author="Daniel Noble" w:date="2023-06-23T12:05:00Z"/>
          <w:b/>
          <w:bCs/>
        </w:rPr>
      </w:pPr>
    </w:p>
    <w:p w14:paraId="356ABAAA" w14:textId="525FBA75" w:rsidR="00B75E1A" w:rsidRPr="0096446A" w:rsidRDefault="00B75E1A" w:rsidP="00841599">
      <w:pPr>
        <w:pStyle w:val="BodyText"/>
        <w:contextualSpacing/>
      </w:pPr>
      <w:commentRangeStart w:id="229"/>
      <w:r w:rsidRPr="00757A64">
        <w:rPr>
          <w:b/>
          <w:bCs/>
        </w:rPr>
        <w:t xml:space="preserve">Figure </w:t>
      </w:r>
      <w:r w:rsidR="00D42EB3">
        <w:rPr>
          <w:b/>
          <w:bCs/>
        </w:rPr>
        <w:t>3</w:t>
      </w:r>
      <w:r>
        <w:t xml:space="preserve"> </w:t>
      </w:r>
      <w:r w:rsidR="000B703E">
        <w:t>H</w:t>
      </w:r>
      <w:r>
        <w:t xml:space="preserve">eritability </w:t>
      </w:r>
      <w:commentRangeEnd w:id="229"/>
      <w:r w:rsidR="00D063BE">
        <w:rPr>
          <w:rStyle w:val="CommentReference"/>
          <w:lang w:val="en-GB"/>
        </w:rPr>
        <w:commentReference w:id="229"/>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230"/>
      <w:commentRangeStart w:id="231"/>
      <w:r w:rsidRPr="00D42EB3">
        <w:rPr>
          <w:i/>
          <w:iCs/>
        </w:rPr>
        <w:t>M</w:t>
      </w:r>
      <w:r w:rsidRPr="00B75E1A">
        <w:rPr>
          <w:vertAlign w:val="superscript"/>
        </w:rPr>
        <w:t>2</w:t>
      </w:r>
      <w:r>
        <w:t xml:space="preserve">, </w:t>
      </w:r>
      <w:commentRangeEnd w:id="230"/>
      <w:r w:rsidR="00F71A57">
        <w:rPr>
          <w:rStyle w:val="CommentReference"/>
          <w:lang w:val="en-GB"/>
        </w:rPr>
        <w:commentReference w:id="230"/>
      </w:r>
      <w:commentRangeEnd w:id="231"/>
      <w:r w:rsidR="003657E4">
        <w:rPr>
          <w:rStyle w:val="CommentReference"/>
          <w:lang w:val="en-GB"/>
        </w:rPr>
        <w:commentReference w:id="231"/>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841599">
      <w:pPr>
        <w:pStyle w:val="Thesissubheading"/>
        <w:contextualSpacing/>
      </w:pPr>
      <w:r>
        <w:t>Developmental plasticity in growth trajectories in response to temperature</w:t>
      </w:r>
    </w:p>
    <w:p w14:paraId="57300212" w14:textId="25B5D0E6" w:rsidR="00876764" w:rsidRDefault="00496477" w:rsidP="00841599">
      <w:pPr>
        <w:ind w:firstLine="720"/>
        <w:contextualSpacing/>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6344574A" w:rsidR="00140AC7" w:rsidRDefault="00140AC7" w:rsidP="00841599">
      <w:pPr>
        <w:pStyle w:val="BodyText"/>
        <w:contextualSpacing/>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w:t>
      </w:r>
      <w:ins w:id="232" w:author="Daniel Noble" w:date="2023-07-06T16:10:00Z">
        <w:r w:rsidR="00FC211B">
          <w:rPr>
            <w:rFonts w:eastAsiaTheme="minorEastAsia"/>
          </w:rPr>
          <w:t xml:space="preserve">expected </w:t>
        </w:r>
      </w:ins>
      <w:r>
        <w:rPr>
          <w:rFonts w:eastAsiaTheme="minorEastAsia"/>
        </w:rPr>
        <w:t xml:space="preserve">difference </w:t>
      </w:r>
      <w:ins w:id="233" w:author="Daniel Noble" w:date="2023-07-06T16:13:00Z">
        <w:r w:rsidR="00FC211B">
          <w:rPr>
            <w:rFonts w:eastAsiaTheme="minorEastAsia"/>
          </w:rPr>
          <w:t xml:space="preserve">(on a log scale) </w:t>
        </w:r>
      </w:ins>
      <w:del w:id="234" w:author="Daniel Noble" w:date="2023-07-06T16:10:00Z">
        <w:r w:rsidDel="00FC211B">
          <w:rPr>
            <w:rFonts w:eastAsiaTheme="minorEastAsia"/>
          </w:rPr>
          <w:delText>in expected log predicted density</w:delText>
        </w:r>
      </w:del>
      <w:ins w:id="235" w:author="Daniel Noble" w:date="2023-07-06T16:10:00Z">
        <w:r w:rsidR="00FC211B">
          <w:rPr>
            <w:rFonts w:eastAsiaTheme="minorEastAsia"/>
          </w:rPr>
          <w:t xml:space="preserve">in predictive density for a new dataset </w:t>
        </w:r>
      </w:ins>
      <w:ins w:id="236" w:author="Daniel Noble" w:date="2023-07-06T16:11:00Z">
        <w:r w:rsidR="00FC211B">
          <w:rPr>
            <w:rFonts w:eastAsiaTheme="minorEastAsia"/>
          </w:rPr>
          <w:t>estimated</w:t>
        </w:r>
      </w:ins>
      <w:ins w:id="237" w:author="Daniel Noble" w:date="2023-07-06T16:10:00Z">
        <w:r w:rsidR="00FC211B">
          <w:rPr>
            <w:rFonts w:eastAsiaTheme="minorEastAsia"/>
          </w:rPr>
          <w:t xml:space="preserve"> from cross-</w:t>
        </w:r>
      </w:ins>
      <w:ins w:id="238" w:author="Daniel Noble" w:date="2023-07-06T16:11:00Z">
        <w:r w:rsidR="00FC211B">
          <w:rPr>
            <w:rFonts w:eastAsiaTheme="minorEastAsia"/>
          </w:rPr>
          <w:t>validation</w:t>
        </w:r>
      </w:ins>
      <w:r>
        <w:rPr>
          <w:rFonts w:eastAsiaTheme="minorEastAsia"/>
        </w:rPr>
        <w:t xml:space="preserve">.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
      <w:tblGrid>
        <w:gridCol w:w="7044"/>
        <w:gridCol w:w="916"/>
        <w:gridCol w:w="1027"/>
        <w:gridCol w:w="1245"/>
      </w:tblGrid>
      <w:tr w:rsidR="00140AC7" w14:paraId="099C1EBF" w14:textId="77777777" w:rsidTr="00D756B0">
        <w:trPr>
          <w:trHeight w:val="335"/>
        </w:trPr>
        <w:tc>
          <w:tcPr>
            <w:tcW w:w="0" w:type="auto"/>
            <w:tcBorders>
              <w:top w:val="single" w:sz="2" w:space="0" w:color="auto"/>
              <w:bottom w:val="single" w:sz="2" w:space="0" w:color="auto"/>
            </w:tcBorders>
            <w:vAlign w:val="bottom"/>
          </w:tcPr>
          <w:p w14:paraId="6F8141A2" w14:textId="77777777" w:rsidR="00140AC7" w:rsidRDefault="00140AC7" w:rsidP="00841599">
            <w:pPr>
              <w:pStyle w:val="Compact"/>
              <w:contextualSpacing/>
            </w:pPr>
            <w:r>
              <w:t>Formula of Fixed Effects</w:t>
            </w:r>
          </w:p>
        </w:tc>
        <w:tc>
          <w:tcPr>
            <w:tcW w:w="0" w:type="auto"/>
            <w:tcBorders>
              <w:top w:val="single" w:sz="2" w:space="0" w:color="auto"/>
              <w:bottom w:val="single" w:sz="2" w:space="0" w:color="auto"/>
            </w:tcBorders>
            <w:vAlign w:val="bottom"/>
          </w:tcPr>
          <w:p w14:paraId="4CBFC854" w14:textId="77777777" w:rsidR="00140AC7" w:rsidRDefault="00140AC7" w:rsidP="00841599">
            <w:pPr>
              <w:pStyle w:val="Compact"/>
              <w:contextualSpacing/>
              <w:jc w:val="center"/>
            </w:pPr>
            <w:r>
              <w:t>WAIC</w:t>
            </w:r>
          </w:p>
        </w:tc>
        <w:tc>
          <w:tcPr>
            <w:tcW w:w="0" w:type="auto"/>
            <w:tcBorders>
              <w:top w:val="single" w:sz="2" w:space="0" w:color="auto"/>
              <w:bottom w:val="single" w:sz="2" w:space="0" w:color="auto"/>
            </w:tcBorders>
            <w:vAlign w:val="bottom"/>
          </w:tcPr>
          <w:p w14:paraId="74752EAE" w14:textId="77777777" w:rsidR="00140AC7" w:rsidRDefault="00140AC7" w:rsidP="00841599">
            <w:pPr>
              <w:pStyle w:val="Compact"/>
              <w:contextualSpacing/>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
          <w:p w14:paraId="4E8CC631" w14:textId="77777777" w:rsidR="00140AC7" w:rsidRDefault="00140AC7" w:rsidP="00841599">
            <w:pPr>
              <w:pStyle w:val="Compact"/>
              <w:contextualSpacing/>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40AC7" w14:paraId="2ACE8CF5" w14:textId="77777777" w:rsidTr="00D756B0">
        <w:trPr>
          <w:trHeight w:val="342"/>
        </w:trPr>
        <w:tc>
          <w:tcPr>
            <w:tcW w:w="0" w:type="auto"/>
            <w:tcBorders>
              <w:top w:val="single" w:sz="2" w:space="0" w:color="auto"/>
            </w:tcBorders>
          </w:tcPr>
          <w:p w14:paraId="455429CD" w14:textId="77777777" w:rsidR="00140AC7" w:rsidRDefault="00140AC7" w:rsidP="00841599">
            <w:pPr>
              <w:pStyle w:val="Compact"/>
              <w:contextualSpacing/>
            </w:pPr>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top w:val="single" w:sz="2" w:space="0" w:color="auto"/>
            </w:tcBorders>
          </w:tcPr>
          <w:p w14:paraId="48D481F4" w14:textId="77777777" w:rsidR="00140AC7" w:rsidRDefault="00140AC7" w:rsidP="00841599">
            <w:pPr>
              <w:pStyle w:val="Compact"/>
              <w:contextualSpacing/>
              <w:jc w:val="center"/>
            </w:pPr>
            <w:r>
              <w:t>-3301</w:t>
            </w:r>
          </w:p>
        </w:tc>
        <w:tc>
          <w:tcPr>
            <w:tcW w:w="0" w:type="auto"/>
            <w:tcBorders>
              <w:top w:val="single" w:sz="2" w:space="0" w:color="auto"/>
            </w:tcBorders>
          </w:tcPr>
          <w:p w14:paraId="1B8A375F" w14:textId="77777777" w:rsidR="00140AC7" w:rsidRDefault="00140AC7" w:rsidP="00841599">
            <w:pPr>
              <w:pStyle w:val="Compact"/>
              <w:contextualSpacing/>
              <w:jc w:val="center"/>
            </w:pPr>
            <w:r>
              <w:t>0</w:t>
            </w:r>
          </w:p>
        </w:tc>
        <w:tc>
          <w:tcPr>
            <w:tcW w:w="0" w:type="auto"/>
            <w:tcBorders>
              <w:top w:val="single" w:sz="2" w:space="0" w:color="auto"/>
            </w:tcBorders>
          </w:tcPr>
          <w:p w14:paraId="207B072A" w14:textId="77777777" w:rsidR="00140AC7" w:rsidRDefault="00140AC7" w:rsidP="00841599">
            <w:pPr>
              <w:pStyle w:val="Compact"/>
              <w:contextualSpacing/>
              <w:jc w:val="center"/>
            </w:pPr>
            <w:r>
              <w:t>0</w:t>
            </w:r>
          </w:p>
        </w:tc>
      </w:tr>
      <w:tr w:rsidR="00140AC7" w14:paraId="2EACC52E" w14:textId="77777777" w:rsidTr="00D756B0">
        <w:trPr>
          <w:trHeight w:val="188"/>
        </w:trPr>
        <w:tc>
          <w:tcPr>
            <w:tcW w:w="0" w:type="auto"/>
          </w:tcPr>
          <w:p w14:paraId="51025D68" w14:textId="77777777" w:rsidR="00140AC7" w:rsidRDefault="00140AC7" w:rsidP="00841599">
            <w:pPr>
              <w:pStyle w:val="Compact"/>
              <w:contextualSpacing/>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62C646C8" w14:textId="77777777" w:rsidR="00140AC7" w:rsidRDefault="00140AC7" w:rsidP="00841599">
            <w:pPr>
              <w:pStyle w:val="Compact"/>
              <w:contextualSpacing/>
              <w:jc w:val="center"/>
            </w:pPr>
            <w:r>
              <w:t>-3295</w:t>
            </w:r>
          </w:p>
        </w:tc>
        <w:tc>
          <w:tcPr>
            <w:tcW w:w="0" w:type="auto"/>
          </w:tcPr>
          <w:p w14:paraId="6B9644FD" w14:textId="77777777" w:rsidR="00140AC7" w:rsidRDefault="00140AC7" w:rsidP="00841599">
            <w:pPr>
              <w:pStyle w:val="Compact"/>
              <w:contextualSpacing/>
              <w:jc w:val="center"/>
            </w:pPr>
            <w:r>
              <w:t>-0.62</w:t>
            </w:r>
          </w:p>
        </w:tc>
        <w:tc>
          <w:tcPr>
            <w:tcW w:w="0" w:type="auto"/>
          </w:tcPr>
          <w:p w14:paraId="7EE1920C" w14:textId="77777777" w:rsidR="00140AC7" w:rsidRDefault="00140AC7" w:rsidP="00841599">
            <w:pPr>
              <w:pStyle w:val="Compact"/>
              <w:contextualSpacing/>
              <w:jc w:val="center"/>
            </w:pPr>
            <w:r>
              <w:t>1.182</w:t>
            </w:r>
          </w:p>
        </w:tc>
      </w:tr>
      <w:tr w:rsidR="00140AC7" w14:paraId="50C48D64" w14:textId="77777777" w:rsidTr="00D756B0">
        <w:trPr>
          <w:trHeight w:val="188"/>
        </w:trPr>
        <w:tc>
          <w:tcPr>
            <w:tcW w:w="0" w:type="auto"/>
          </w:tcPr>
          <w:p w14:paraId="35154210" w14:textId="77777777" w:rsidR="00140AC7" w:rsidRDefault="00140AC7" w:rsidP="00841599">
            <w:pPr>
              <w:pStyle w:val="Compact"/>
              <w:contextualSpacing/>
            </w:pPr>
            <w:r>
              <w:lastRenderedPageBreak/>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0B943D2D" w14:textId="77777777" w:rsidR="00140AC7" w:rsidRDefault="00140AC7" w:rsidP="00841599">
            <w:pPr>
              <w:pStyle w:val="Compact"/>
              <w:contextualSpacing/>
              <w:jc w:val="center"/>
            </w:pPr>
            <w:r>
              <w:t>-3300</w:t>
            </w:r>
          </w:p>
        </w:tc>
        <w:tc>
          <w:tcPr>
            <w:tcW w:w="0" w:type="auto"/>
          </w:tcPr>
          <w:p w14:paraId="50FBA743" w14:textId="77777777" w:rsidR="00140AC7" w:rsidRDefault="00140AC7" w:rsidP="00841599">
            <w:pPr>
              <w:pStyle w:val="Compact"/>
              <w:contextualSpacing/>
              <w:jc w:val="center"/>
            </w:pPr>
            <w:r>
              <w:t>-2.798</w:t>
            </w:r>
          </w:p>
        </w:tc>
        <w:tc>
          <w:tcPr>
            <w:tcW w:w="0" w:type="auto"/>
          </w:tcPr>
          <w:p w14:paraId="614C8CDB" w14:textId="77777777" w:rsidR="00140AC7" w:rsidRDefault="00140AC7" w:rsidP="00841599">
            <w:pPr>
              <w:pStyle w:val="Compact"/>
              <w:contextualSpacing/>
              <w:jc w:val="center"/>
            </w:pPr>
            <w:r>
              <w:t>1.375</w:t>
            </w:r>
          </w:p>
        </w:tc>
      </w:tr>
      <w:tr w:rsidR="00140AC7" w14:paraId="04051EF4" w14:textId="77777777" w:rsidTr="00D756B0">
        <w:trPr>
          <w:trHeight w:val="188"/>
        </w:trPr>
        <w:tc>
          <w:tcPr>
            <w:tcW w:w="0" w:type="auto"/>
            <w:tcBorders>
              <w:bottom w:val="single" w:sz="4" w:space="0" w:color="auto"/>
            </w:tcBorders>
          </w:tcPr>
          <w:p w14:paraId="1F711B62" w14:textId="77777777" w:rsidR="00140AC7" w:rsidRDefault="00140AC7" w:rsidP="00841599">
            <w:pPr>
              <w:pStyle w:val="Compact"/>
              <w:contextualSpacing/>
            </w:pPr>
            <w:r>
              <w:t>Treatment + Age + Age</w:t>
            </w:r>
            <w:r w:rsidRPr="00470E70">
              <w:rPr>
                <w:vertAlign w:val="superscript"/>
              </w:rPr>
              <w:t>2</w:t>
            </w:r>
          </w:p>
        </w:tc>
        <w:tc>
          <w:tcPr>
            <w:tcW w:w="0" w:type="auto"/>
            <w:tcBorders>
              <w:bottom w:val="single" w:sz="4" w:space="0" w:color="auto"/>
            </w:tcBorders>
          </w:tcPr>
          <w:p w14:paraId="51344136" w14:textId="77777777" w:rsidR="00140AC7" w:rsidRDefault="00140AC7" w:rsidP="00841599">
            <w:pPr>
              <w:pStyle w:val="Compact"/>
              <w:contextualSpacing/>
              <w:jc w:val="center"/>
            </w:pPr>
            <w:r>
              <w:t>-3292</w:t>
            </w:r>
          </w:p>
        </w:tc>
        <w:tc>
          <w:tcPr>
            <w:tcW w:w="0" w:type="auto"/>
            <w:tcBorders>
              <w:bottom w:val="single" w:sz="4" w:space="0" w:color="auto"/>
            </w:tcBorders>
          </w:tcPr>
          <w:p w14:paraId="5CB6A0D0" w14:textId="77777777" w:rsidR="00140AC7" w:rsidRDefault="00140AC7" w:rsidP="00841599">
            <w:pPr>
              <w:pStyle w:val="Compact"/>
              <w:contextualSpacing/>
              <w:jc w:val="center"/>
            </w:pPr>
            <w:r>
              <w:t>-4.452</w:t>
            </w:r>
          </w:p>
        </w:tc>
        <w:tc>
          <w:tcPr>
            <w:tcW w:w="0" w:type="auto"/>
            <w:tcBorders>
              <w:bottom w:val="single" w:sz="4" w:space="0" w:color="auto"/>
            </w:tcBorders>
          </w:tcPr>
          <w:p w14:paraId="6544307D" w14:textId="77777777" w:rsidR="00140AC7" w:rsidRDefault="00140AC7" w:rsidP="00841599">
            <w:pPr>
              <w:pStyle w:val="Compact"/>
              <w:contextualSpacing/>
              <w:jc w:val="center"/>
            </w:pPr>
            <w:r>
              <w:t>1.563</w:t>
            </w:r>
          </w:p>
        </w:tc>
      </w:tr>
    </w:tbl>
    <w:p w14:paraId="4E7765DE" w14:textId="77777777" w:rsidR="00140AC7" w:rsidRDefault="00140AC7" w:rsidP="00841599">
      <w:pPr>
        <w:contextualSpacing/>
      </w:pPr>
    </w:p>
    <w:p w14:paraId="54F6946B" w14:textId="5FEFDC79" w:rsidR="00496477" w:rsidRDefault="00496477" w:rsidP="00841599">
      <w:pPr>
        <w:ind w:firstLine="720"/>
        <w:contextualSpacing/>
      </w:pPr>
      <w:r>
        <w:t xml:space="preserve">Developmental temperature </w:t>
      </w:r>
      <w:r w:rsidR="00387140">
        <w:t>did,</w:t>
      </w:r>
      <w:r>
        <w:t xml:space="preserve"> however</w:t>
      </w:r>
      <w:r w:rsidR="00387140">
        <w:t>,</w:t>
      </w:r>
      <w:r>
        <w:t xml:space="preserve"> </w:t>
      </w:r>
      <w:r w:rsidR="00387140">
        <w:t>influence</w:t>
      </w:r>
      <w:del w:id="239" w:author="Daniel Noble" w:date="2023-06-30T08:40:00Z">
        <w:r w:rsidR="00387140" w:rsidDel="00ED494A">
          <w:delText>d</w:delText>
        </w:r>
      </w:del>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Larger initial masses meant that lizards from the ‘cold’ treatment reached their maximum mass slightly earlier (3</w:t>
      </w:r>
      <w:r w:rsidR="0045396B">
        <w:t>82</w:t>
      </w:r>
      <w:r>
        <w:t>.</w:t>
      </w:r>
      <w:r w:rsidR="0045396B">
        <w:t>97</w:t>
      </w:r>
      <w:r>
        <w:t xml:space="preserve"> days, 95% CI: </w:t>
      </w:r>
      <w:r w:rsidR="0045396B">
        <w:t>358.84</w:t>
      </w:r>
      <w:r w:rsidR="00240A92">
        <w:t xml:space="preserve"> </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w:t>
      </w:r>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841599">
      <w:pPr>
        <w:contextualSpacing/>
        <w:jc w:val="center"/>
      </w:pPr>
      <w:r>
        <w:rPr>
          <w:noProof/>
        </w:rPr>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5">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841599">
      <w:pPr>
        <w:pStyle w:val="BodyText"/>
        <w:contextualSpacing/>
      </w:pPr>
      <w:r w:rsidRPr="00543621">
        <w:rPr>
          <w:b/>
          <w:bCs/>
        </w:rPr>
        <w:t>Fig</w:t>
      </w:r>
      <w:r>
        <w:rPr>
          <w:b/>
          <w:bCs/>
        </w:rPr>
        <w:t xml:space="preserve">ure 3 </w:t>
      </w:r>
      <w:r>
        <w:t xml:space="preserve">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w:t>
      </w:r>
      <w:proofErr w:type="gramStart"/>
      <w:r>
        <w:t>each individual’s</w:t>
      </w:r>
      <w:proofErr w:type="gramEnd"/>
      <w:r>
        <w:t xml:space="preserve"> growth curve. Model predictions were generated from the full model where interaction terms between treatment and both the linear component and quadratic component were </w:t>
      </w:r>
      <w:proofErr w:type="gramStart"/>
      <w:r>
        <w:t>included</w:t>
      </w:r>
      <w:proofErr w:type="gramEnd"/>
    </w:p>
    <w:p w14:paraId="7A306003" w14:textId="77777777" w:rsidR="000B0916" w:rsidRDefault="000B0916" w:rsidP="00841599">
      <w:pPr>
        <w:pStyle w:val="BodyText"/>
        <w:contextualSpacing/>
        <w:rPr>
          <w:ins w:id="240" w:author="Daniel Noble" w:date="2023-06-23T12:06:00Z"/>
          <w:rFonts w:cs="Times New Roman"/>
          <w:b/>
          <w:bCs/>
        </w:rPr>
      </w:pPr>
    </w:p>
    <w:p w14:paraId="3B7E2353" w14:textId="299019D5" w:rsidR="00140AC7" w:rsidRPr="00AA3E17" w:rsidRDefault="00140AC7" w:rsidP="00841599">
      <w:pPr>
        <w:pStyle w:val="BodyText"/>
        <w:contextualSpacing/>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w:t>
      </w:r>
      <w:proofErr w:type="gramStart"/>
      <w:r w:rsidRPr="00AA0F39">
        <w:rPr>
          <w:rFonts w:cs="Times New Roman"/>
        </w:rPr>
        <w:t>indicates</w:t>
      </w:r>
      <w:proofErr w:type="gramEnd"/>
      <w:r w:rsidRPr="00AA0F39">
        <w:rPr>
          <w:rFonts w:cs="Times New Roman"/>
        </w:rPr>
        <w:t xml:space="preserve">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w:t>
      </w:r>
      <w:del w:id="241" w:author="Daniel Noble" w:date="2023-06-30T08:41:00Z">
        <w:r w:rsidDel="006173F0">
          <w:rPr>
            <w:rFonts w:eastAsiaTheme="minorEastAsia"/>
          </w:rPr>
          <w:delText xml:space="preserve">is </w:delText>
        </w:r>
      </w:del>
      <w:ins w:id="242" w:author="Daniel Noble" w:date="2023-06-30T08:41:00Z">
        <w:r w:rsidR="006173F0">
          <w:rPr>
            <w:rFonts w:eastAsiaTheme="minorEastAsia"/>
          </w:rPr>
          <w:t xml:space="preserve">are </w:t>
        </w:r>
      </w:ins>
      <w:r>
        <w:rPr>
          <w:rFonts w:eastAsiaTheme="minorEastAsia"/>
        </w:rPr>
        <w:t>presented in Table S6.</w:t>
      </w:r>
    </w:p>
    <w:tbl>
      <w:tblPr>
        <w:tblStyle w:val="Table"/>
        <w:tblW w:w="3402" w:type="pct"/>
        <w:tblInd w:w="1425" w:type="dxa"/>
        <w:tblLook w:val="07E0" w:firstRow="1" w:lastRow="1" w:firstColumn="1" w:lastColumn="1" w:noHBand="1" w:noVBand="1"/>
        <w:tblPrChange w:id="243" w:author="Daniel Noble" w:date="2023-07-07T11:19:00Z">
          <w:tblPr>
            <w:tblStyle w:val="Table"/>
            <w:tblW w:w="3402" w:type="pct"/>
            <w:tblInd w:w="1425" w:type="dxa"/>
            <w:tblLook w:val="07E0" w:firstRow="1" w:lastRow="1" w:firstColumn="1" w:lastColumn="1" w:noHBand="1" w:noVBand="1"/>
          </w:tblPr>
        </w:tblPrChange>
      </w:tblPr>
      <w:tblGrid>
        <w:gridCol w:w="2572"/>
        <w:gridCol w:w="1376"/>
        <w:gridCol w:w="1099"/>
        <w:gridCol w:w="1090"/>
        <w:tblGridChange w:id="244">
          <w:tblGrid>
            <w:gridCol w:w="2572"/>
            <w:gridCol w:w="1376"/>
            <w:gridCol w:w="1099"/>
            <w:gridCol w:w="1090"/>
          </w:tblGrid>
        </w:tblGridChange>
      </w:tblGrid>
      <w:tr w:rsidR="00140AC7" w14:paraId="255817AE" w14:textId="77777777" w:rsidTr="00DE1948">
        <w:tc>
          <w:tcPr>
            <w:tcW w:w="0" w:type="auto"/>
            <w:tcBorders>
              <w:top w:val="single" w:sz="2" w:space="0" w:color="auto"/>
              <w:bottom w:val="single" w:sz="2" w:space="0" w:color="auto"/>
            </w:tcBorders>
            <w:vAlign w:val="bottom"/>
            <w:tcPrChange w:id="245" w:author="Daniel Noble" w:date="2023-07-07T11:19:00Z">
              <w:tcPr>
                <w:tcW w:w="0" w:type="auto"/>
                <w:tcBorders>
                  <w:bottom w:val="single" w:sz="0" w:space="0" w:color="auto"/>
                </w:tcBorders>
                <w:vAlign w:val="bottom"/>
              </w:tcPr>
            </w:tcPrChange>
          </w:tcPr>
          <w:p w14:paraId="711E0602" w14:textId="77777777" w:rsidR="00140AC7" w:rsidRDefault="00140AC7" w:rsidP="00841599">
            <w:pPr>
              <w:pStyle w:val="Compact"/>
              <w:contextualSpacing/>
            </w:pPr>
            <w:r>
              <w:t>Parameter</w:t>
            </w:r>
          </w:p>
        </w:tc>
        <w:tc>
          <w:tcPr>
            <w:tcW w:w="0" w:type="auto"/>
            <w:tcBorders>
              <w:top w:val="single" w:sz="2" w:space="0" w:color="auto"/>
              <w:bottom w:val="single" w:sz="2" w:space="0" w:color="auto"/>
            </w:tcBorders>
            <w:vAlign w:val="bottom"/>
            <w:tcPrChange w:id="246" w:author="Daniel Noble" w:date="2023-07-07T11:19:00Z">
              <w:tcPr>
                <w:tcW w:w="0" w:type="auto"/>
                <w:tcBorders>
                  <w:bottom w:val="single" w:sz="0" w:space="0" w:color="auto"/>
                </w:tcBorders>
                <w:vAlign w:val="bottom"/>
              </w:tcPr>
            </w:tcPrChange>
          </w:tcPr>
          <w:p w14:paraId="27D97948" w14:textId="77777777" w:rsidR="00140AC7" w:rsidRDefault="00140AC7" w:rsidP="00841599">
            <w:pPr>
              <w:pStyle w:val="Compact"/>
              <w:contextualSpacing/>
              <w:jc w:val="center"/>
            </w:pPr>
            <w:r>
              <w:t>Estimate</w:t>
            </w:r>
          </w:p>
        </w:tc>
        <w:tc>
          <w:tcPr>
            <w:tcW w:w="0" w:type="auto"/>
            <w:tcBorders>
              <w:top w:val="single" w:sz="2" w:space="0" w:color="auto"/>
              <w:bottom w:val="single" w:sz="2" w:space="0" w:color="auto"/>
            </w:tcBorders>
            <w:vAlign w:val="bottom"/>
            <w:tcPrChange w:id="247" w:author="Daniel Noble" w:date="2023-07-07T11:19:00Z">
              <w:tcPr>
                <w:tcW w:w="0" w:type="auto"/>
                <w:tcBorders>
                  <w:bottom w:val="single" w:sz="0" w:space="0" w:color="auto"/>
                </w:tcBorders>
                <w:vAlign w:val="bottom"/>
              </w:tcPr>
            </w:tcPrChange>
          </w:tcPr>
          <w:p w14:paraId="5D0E910D" w14:textId="77777777" w:rsidR="00140AC7" w:rsidRDefault="00140AC7" w:rsidP="00841599">
            <w:pPr>
              <w:pStyle w:val="Compact"/>
              <w:contextualSpacing/>
              <w:jc w:val="center"/>
            </w:pPr>
            <w:r>
              <w:t>Lower</w:t>
            </w:r>
          </w:p>
        </w:tc>
        <w:tc>
          <w:tcPr>
            <w:tcW w:w="0" w:type="auto"/>
            <w:tcBorders>
              <w:top w:val="single" w:sz="2" w:space="0" w:color="auto"/>
              <w:bottom w:val="single" w:sz="2" w:space="0" w:color="auto"/>
            </w:tcBorders>
            <w:vAlign w:val="bottom"/>
            <w:tcPrChange w:id="248" w:author="Daniel Noble" w:date="2023-07-07T11:19:00Z">
              <w:tcPr>
                <w:tcW w:w="0" w:type="auto"/>
                <w:tcBorders>
                  <w:bottom w:val="single" w:sz="0" w:space="0" w:color="auto"/>
                </w:tcBorders>
                <w:vAlign w:val="bottom"/>
              </w:tcPr>
            </w:tcPrChange>
          </w:tcPr>
          <w:p w14:paraId="12DF8E05" w14:textId="77777777" w:rsidR="00140AC7" w:rsidRDefault="00140AC7" w:rsidP="00841599">
            <w:pPr>
              <w:pStyle w:val="Compact"/>
              <w:contextualSpacing/>
              <w:jc w:val="center"/>
            </w:pPr>
            <w:r>
              <w:t>Upper</w:t>
            </w:r>
          </w:p>
        </w:tc>
      </w:tr>
      <w:tr w:rsidR="00140AC7" w14:paraId="3F5BD18D" w14:textId="77777777" w:rsidTr="00DE1948">
        <w:tc>
          <w:tcPr>
            <w:tcW w:w="0" w:type="auto"/>
            <w:tcBorders>
              <w:top w:val="single" w:sz="2" w:space="0" w:color="auto"/>
            </w:tcBorders>
            <w:tcPrChange w:id="249" w:author="Daniel Noble" w:date="2023-07-07T11:19:00Z">
              <w:tcPr>
                <w:tcW w:w="0" w:type="auto"/>
              </w:tcPr>
            </w:tcPrChange>
          </w:tcPr>
          <w:p w14:paraId="3F913B16" w14:textId="77777777" w:rsidR="00140AC7" w:rsidRDefault="00140AC7" w:rsidP="00841599">
            <w:pPr>
              <w:pStyle w:val="Compact"/>
              <w:contextualSpacing/>
            </w:pPr>
            <w:r>
              <w:t>Intercept</w:t>
            </w:r>
          </w:p>
        </w:tc>
        <w:tc>
          <w:tcPr>
            <w:tcW w:w="0" w:type="auto"/>
            <w:tcBorders>
              <w:top w:val="single" w:sz="2" w:space="0" w:color="auto"/>
            </w:tcBorders>
            <w:tcPrChange w:id="250" w:author="Daniel Noble" w:date="2023-07-07T11:19:00Z">
              <w:tcPr>
                <w:tcW w:w="0" w:type="auto"/>
              </w:tcPr>
            </w:tcPrChange>
          </w:tcPr>
          <w:p w14:paraId="4194A2C5" w14:textId="77777777" w:rsidR="00140AC7" w:rsidRPr="00AA3E17" w:rsidRDefault="00140AC7" w:rsidP="00841599">
            <w:pPr>
              <w:pStyle w:val="Compact"/>
              <w:contextualSpacing/>
              <w:jc w:val="center"/>
              <w:rPr>
                <w:b/>
                <w:bCs/>
              </w:rPr>
            </w:pPr>
            <w:r w:rsidRPr="00AA3E17">
              <w:rPr>
                <w:b/>
                <w:bCs/>
              </w:rPr>
              <w:t>-0.991</w:t>
            </w:r>
          </w:p>
        </w:tc>
        <w:tc>
          <w:tcPr>
            <w:tcW w:w="0" w:type="auto"/>
            <w:tcBorders>
              <w:top w:val="single" w:sz="2" w:space="0" w:color="auto"/>
            </w:tcBorders>
            <w:tcPrChange w:id="251" w:author="Daniel Noble" w:date="2023-07-07T11:19:00Z">
              <w:tcPr>
                <w:tcW w:w="0" w:type="auto"/>
              </w:tcPr>
            </w:tcPrChange>
          </w:tcPr>
          <w:p w14:paraId="7E3528FE" w14:textId="77777777" w:rsidR="00140AC7" w:rsidRPr="00AA3E17" w:rsidRDefault="00140AC7" w:rsidP="00841599">
            <w:pPr>
              <w:pStyle w:val="Compact"/>
              <w:contextualSpacing/>
              <w:jc w:val="center"/>
              <w:rPr>
                <w:b/>
                <w:bCs/>
              </w:rPr>
            </w:pPr>
            <w:r w:rsidRPr="00AA3E17">
              <w:rPr>
                <w:b/>
                <w:bCs/>
              </w:rPr>
              <w:t>-1.01</w:t>
            </w:r>
          </w:p>
        </w:tc>
        <w:tc>
          <w:tcPr>
            <w:tcW w:w="0" w:type="auto"/>
            <w:tcBorders>
              <w:top w:val="single" w:sz="2" w:space="0" w:color="auto"/>
            </w:tcBorders>
            <w:tcPrChange w:id="252" w:author="Daniel Noble" w:date="2023-07-07T11:19:00Z">
              <w:tcPr>
                <w:tcW w:w="0" w:type="auto"/>
              </w:tcPr>
            </w:tcPrChange>
          </w:tcPr>
          <w:p w14:paraId="587298C6" w14:textId="77777777" w:rsidR="00140AC7" w:rsidRPr="00AA3E17" w:rsidRDefault="00140AC7" w:rsidP="00841599">
            <w:pPr>
              <w:pStyle w:val="Compact"/>
              <w:contextualSpacing/>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841599">
            <w:pPr>
              <w:pStyle w:val="Compact"/>
              <w:contextualSpacing/>
            </w:pPr>
            <w:r>
              <w:t>Treatment</w:t>
            </w:r>
          </w:p>
        </w:tc>
        <w:tc>
          <w:tcPr>
            <w:tcW w:w="0" w:type="auto"/>
          </w:tcPr>
          <w:p w14:paraId="778F30AE" w14:textId="77777777" w:rsidR="00140AC7" w:rsidRPr="00AA3E17" w:rsidRDefault="00140AC7" w:rsidP="00841599">
            <w:pPr>
              <w:pStyle w:val="Compact"/>
              <w:contextualSpacing/>
              <w:jc w:val="center"/>
              <w:rPr>
                <w:b/>
                <w:bCs/>
              </w:rPr>
            </w:pPr>
            <w:r w:rsidRPr="00AA3E17">
              <w:rPr>
                <w:b/>
                <w:bCs/>
              </w:rPr>
              <w:t>-0.083</w:t>
            </w:r>
          </w:p>
        </w:tc>
        <w:tc>
          <w:tcPr>
            <w:tcW w:w="0" w:type="auto"/>
          </w:tcPr>
          <w:p w14:paraId="4B4B8DFA" w14:textId="77777777" w:rsidR="00140AC7" w:rsidRPr="00AA3E17" w:rsidRDefault="00140AC7" w:rsidP="00841599">
            <w:pPr>
              <w:pStyle w:val="Compact"/>
              <w:contextualSpacing/>
              <w:jc w:val="center"/>
              <w:rPr>
                <w:b/>
                <w:bCs/>
              </w:rPr>
            </w:pPr>
            <w:r w:rsidRPr="00AA3E17">
              <w:rPr>
                <w:b/>
                <w:bCs/>
              </w:rPr>
              <w:t>-0.114</w:t>
            </w:r>
          </w:p>
        </w:tc>
        <w:tc>
          <w:tcPr>
            <w:tcW w:w="0" w:type="auto"/>
          </w:tcPr>
          <w:p w14:paraId="2C9298F2" w14:textId="77777777" w:rsidR="00140AC7" w:rsidRPr="00AA3E17" w:rsidRDefault="00140AC7" w:rsidP="00841599">
            <w:pPr>
              <w:pStyle w:val="Compact"/>
              <w:contextualSpacing/>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841599">
            <w:pPr>
              <w:pStyle w:val="Compact"/>
              <w:contextualSpacing/>
            </w:pPr>
            <w:r>
              <w:t>Age</w:t>
            </w:r>
          </w:p>
        </w:tc>
        <w:tc>
          <w:tcPr>
            <w:tcW w:w="0" w:type="auto"/>
          </w:tcPr>
          <w:p w14:paraId="33B0DD44" w14:textId="77777777" w:rsidR="00140AC7" w:rsidRPr="00AA3E17" w:rsidRDefault="00140AC7" w:rsidP="00841599">
            <w:pPr>
              <w:pStyle w:val="Compact"/>
              <w:contextualSpacing/>
              <w:jc w:val="center"/>
              <w:rPr>
                <w:b/>
                <w:bCs/>
              </w:rPr>
            </w:pPr>
            <w:r w:rsidRPr="00AA3E17">
              <w:rPr>
                <w:b/>
                <w:bCs/>
              </w:rPr>
              <w:t>0.5</w:t>
            </w:r>
          </w:p>
        </w:tc>
        <w:tc>
          <w:tcPr>
            <w:tcW w:w="0" w:type="auto"/>
          </w:tcPr>
          <w:p w14:paraId="23254FF3" w14:textId="77777777" w:rsidR="00140AC7" w:rsidRPr="00AA3E17" w:rsidRDefault="00140AC7" w:rsidP="00841599">
            <w:pPr>
              <w:pStyle w:val="Compact"/>
              <w:contextualSpacing/>
              <w:jc w:val="center"/>
              <w:rPr>
                <w:b/>
                <w:bCs/>
              </w:rPr>
            </w:pPr>
            <w:r w:rsidRPr="00AA3E17">
              <w:rPr>
                <w:b/>
                <w:bCs/>
              </w:rPr>
              <w:t>0.476</w:t>
            </w:r>
          </w:p>
        </w:tc>
        <w:tc>
          <w:tcPr>
            <w:tcW w:w="0" w:type="auto"/>
          </w:tcPr>
          <w:p w14:paraId="6978D360" w14:textId="77777777" w:rsidR="00140AC7" w:rsidRPr="00AA3E17" w:rsidRDefault="00140AC7" w:rsidP="00841599">
            <w:pPr>
              <w:pStyle w:val="Compact"/>
              <w:contextualSpacing/>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841599">
            <w:pPr>
              <w:pStyle w:val="Compact"/>
              <w:contextualSpacing/>
            </w:pPr>
            <w:r>
              <w:t>Age</w:t>
            </w:r>
            <w:r w:rsidRPr="00470E70">
              <w:rPr>
                <w:vertAlign w:val="superscript"/>
              </w:rPr>
              <w:t>2</w:t>
            </w:r>
          </w:p>
        </w:tc>
        <w:tc>
          <w:tcPr>
            <w:tcW w:w="0" w:type="auto"/>
          </w:tcPr>
          <w:p w14:paraId="57220E77" w14:textId="77777777" w:rsidR="00140AC7" w:rsidRPr="00AA3E17" w:rsidRDefault="00140AC7" w:rsidP="00841599">
            <w:pPr>
              <w:pStyle w:val="Compact"/>
              <w:contextualSpacing/>
              <w:jc w:val="center"/>
              <w:rPr>
                <w:b/>
                <w:bCs/>
              </w:rPr>
            </w:pPr>
            <w:r w:rsidRPr="00AA3E17">
              <w:rPr>
                <w:b/>
                <w:bCs/>
              </w:rPr>
              <w:t>-0.196</w:t>
            </w:r>
          </w:p>
        </w:tc>
        <w:tc>
          <w:tcPr>
            <w:tcW w:w="0" w:type="auto"/>
          </w:tcPr>
          <w:p w14:paraId="5091D541" w14:textId="77777777" w:rsidR="00140AC7" w:rsidRPr="00AA3E17" w:rsidRDefault="00140AC7" w:rsidP="00841599">
            <w:pPr>
              <w:pStyle w:val="Compact"/>
              <w:contextualSpacing/>
              <w:jc w:val="center"/>
              <w:rPr>
                <w:b/>
                <w:bCs/>
              </w:rPr>
            </w:pPr>
            <w:r w:rsidRPr="00AA3E17">
              <w:rPr>
                <w:b/>
                <w:bCs/>
              </w:rPr>
              <w:t>-0.216</w:t>
            </w:r>
          </w:p>
        </w:tc>
        <w:tc>
          <w:tcPr>
            <w:tcW w:w="0" w:type="auto"/>
          </w:tcPr>
          <w:p w14:paraId="05AEF948" w14:textId="77777777" w:rsidR="00140AC7" w:rsidRPr="00AA3E17" w:rsidRDefault="00140AC7" w:rsidP="00841599">
            <w:pPr>
              <w:pStyle w:val="Compact"/>
              <w:contextualSpacing/>
              <w:jc w:val="center"/>
              <w:rPr>
                <w:b/>
                <w:bCs/>
              </w:rPr>
            </w:pPr>
            <w:r w:rsidRPr="00AA3E17">
              <w:rPr>
                <w:b/>
                <w:bCs/>
              </w:rPr>
              <w:t>-0.178</w:t>
            </w:r>
          </w:p>
        </w:tc>
      </w:tr>
      <w:tr w:rsidR="00140AC7" w14:paraId="31EFD8C7" w14:textId="77777777" w:rsidTr="00DE1948">
        <w:tc>
          <w:tcPr>
            <w:tcW w:w="0" w:type="auto"/>
            <w:tcPrChange w:id="253" w:author="Daniel Noble" w:date="2023-07-07T11:19:00Z">
              <w:tcPr>
                <w:tcW w:w="0" w:type="auto"/>
              </w:tcPr>
            </w:tcPrChange>
          </w:tcPr>
          <w:p w14:paraId="5935D0BF" w14:textId="77777777" w:rsidR="00140AC7" w:rsidRDefault="00140AC7" w:rsidP="00841599">
            <w:pPr>
              <w:pStyle w:val="Compact"/>
              <w:contextualSpacing/>
            </w:pPr>
            <w:r>
              <w:lastRenderedPageBreak/>
              <w:t xml:space="preserve">Treatment </w:t>
            </w:r>
            <m:oMath>
              <m:r>
                <w:rPr>
                  <w:rFonts w:ascii="Cambria Math" w:hAnsi="Cambria Math"/>
                </w:rPr>
                <m:t>×</m:t>
              </m:r>
            </m:oMath>
            <w:r>
              <w:rPr>
                <w:rFonts w:eastAsiaTheme="minorEastAsia"/>
              </w:rPr>
              <w:t xml:space="preserve"> </w:t>
            </w:r>
            <w:r w:rsidRPr="001F105A">
              <w:rPr>
                <w:iCs/>
              </w:rPr>
              <w:t>Age</w:t>
            </w:r>
          </w:p>
        </w:tc>
        <w:tc>
          <w:tcPr>
            <w:tcW w:w="0" w:type="auto"/>
            <w:tcPrChange w:id="254" w:author="Daniel Noble" w:date="2023-07-07T11:19:00Z">
              <w:tcPr>
                <w:tcW w:w="0" w:type="auto"/>
              </w:tcPr>
            </w:tcPrChange>
          </w:tcPr>
          <w:p w14:paraId="0096281A" w14:textId="77777777" w:rsidR="00140AC7" w:rsidRDefault="00140AC7" w:rsidP="00841599">
            <w:pPr>
              <w:pStyle w:val="Compact"/>
              <w:contextualSpacing/>
              <w:jc w:val="center"/>
            </w:pPr>
            <w:r>
              <w:t>0.008</w:t>
            </w:r>
          </w:p>
        </w:tc>
        <w:tc>
          <w:tcPr>
            <w:tcW w:w="0" w:type="auto"/>
            <w:tcPrChange w:id="255" w:author="Daniel Noble" w:date="2023-07-07T11:19:00Z">
              <w:tcPr>
                <w:tcW w:w="0" w:type="auto"/>
              </w:tcPr>
            </w:tcPrChange>
          </w:tcPr>
          <w:p w14:paraId="1B8D1276" w14:textId="77777777" w:rsidR="00140AC7" w:rsidRDefault="00140AC7" w:rsidP="00841599">
            <w:pPr>
              <w:pStyle w:val="Compact"/>
              <w:contextualSpacing/>
              <w:jc w:val="center"/>
            </w:pPr>
            <w:r>
              <w:t>-0.021</w:t>
            </w:r>
          </w:p>
        </w:tc>
        <w:tc>
          <w:tcPr>
            <w:tcW w:w="0" w:type="auto"/>
            <w:tcPrChange w:id="256" w:author="Daniel Noble" w:date="2023-07-07T11:19:00Z">
              <w:tcPr>
                <w:tcW w:w="0" w:type="auto"/>
              </w:tcPr>
            </w:tcPrChange>
          </w:tcPr>
          <w:p w14:paraId="0E0A085F" w14:textId="77777777" w:rsidR="00140AC7" w:rsidRDefault="00140AC7" w:rsidP="00841599">
            <w:pPr>
              <w:pStyle w:val="Compact"/>
              <w:contextualSpacing/>
              <w:jc w:val="center"/>
            </w:pPr>
            <w:r>
              <w:t>0.037</w:t>
            </w:r>
          </w:p>
        </w:tc>
      </w:tr>
      <w:tr w:rsidR="00140AC7" w14:paraId="07093FE1" w14:textId="77777777" w:rsidTr="00DE1948">
        <w:tc>
          <w:tcPr>
            <w:tcW w:w="0" w:type="auto"/>
            <w:tcBorders>
              <w:bottom w:val="single" w:sz="4" w:space="0" w:color="auto"/>
            </w:tcBorders>
            <w:tcPrChange w:id="257" w:author="Daniel Noble" w:date="2023-07-07T11:19:00Z">
              <w:tcPr>
                <w:tcW w:w="0" w:type="auto"/>
              </w:tcPr>
            </w:tcPrChange>
          </w:tcPr>
          <w:p w14:paraId="595C0539" w14:textId="77777777" w:rsidR="00140AC7" w:rsidRDefault="00140AC7" w:rsidP="00841599">
            <w:pPr>
              <w:pStyle w:val="Compact"/>
              <w:contextualSpacing/>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bottom w:val="single" w:sz="4" w:space="0" w:color="auto"/>
            </w:tcBorders>
            <w:tcPrChange w:id="258" w:author="Daniel Noble" w:date="2023-07-07T11:19:00Z">
              <w:tcPr>
                <w:tcW w:w="0" w:type="auto"/>
              </w:tcPr>
            </w:tcPrChange>
          </w:tcPr>
          <w:p w14:paraId="3A41435F" w14:textId="77777777" w:rsidR="00140AC7" w:rsidRDefault="00140AC7" w:rsidP="00841599">
            <w:pPr>
              <w:pStyle w:val="Compact"/>
              <w:contextualSpacing/>
              <w:jc w:val="center"/>
            </w:pPr>
            <w:r>
              <w:t>0.022</w:t>
            </w:r>
          </w:p>
        </w:tc>
        <w:tc>
          <w:tcPr>
            <w:tcW w:w="0" w:type="auto"/>
            <w:tcBorders>
              <w:bottom w:val="single" w:sz="4" w:space="0" w:color="auto"/>
            </w:tcBorders>
            <w:tcPrChange w:id="259" w:author="Daniel Noble" w:date="2023-07-07T11:19:00Z">
              <w:tcPr>
                <w:tcW w:w="0" w:type="auto"/>
              </w:tcPr>
            </w:tcPrChange>
          </w:tcPr>
          <w:p w14:paraId="74C265A1" w14:textId="77777777" w:rsidR="00140AC7" w:rsidRDefault="00140AC7" w:rsidP="00841599">
            <w:pPr>
              <w:pStyle w:val="Compact"/>
              <w:contextualSpacing/>
              <w:jc w:val="center"/>
            </w:pPr>
            <w:r>
              <w:t>-0.007</w:t>
            </w:r>
          </w:p>
        </w:tc>
        <w:tc>
          <w:tcPr>
            <w:tcW w:w="0" w:type="auto"/>
            <w:tcBorders>
              <w:bottom w:val="single" w:sz="4" w:space="0" w:color="auto"/>
            </w:tcBorders>
            <w:tcPrChange w:id="260" w:author="Daniel Noble" w:date="2023-07-07T11:19:00Z">
              <w:tcPr>
                <w:tcW w:w="0" w:type="auto"/>
              </w:tcPr>
            </w:tcPrChange>
          </w:tcPr>
          <w:p w14:paraId="60C1D4B0" w14:textId="77777777" w:rsidR="00140AC7" w:rsidRDefault="00140AC7" w:rsidP="00841599">
            <w:pPr>
              <w:pStyle w:val="Compact"/>
              <w:contextualSpacing/>
              <w:jc w:val="center"/>
            </w:pPr>
            <w:r>
              <w:t>0.052</w:t>
            </w:r>
          </w:p>
        </w:tc>
      </w:tr>
    </w:tbl>
    <w:p w14:paraId="31CF8C9A" w14:textId="77777777" w:rsidR="00496477" w:rsidRDefault="00496477" w:rsidP="00841599">
      <w:pPr>
        <w:pStyle w:val="BodyText"/>
        <w:contextualSpacing/>
      </w:pPr>
    </w:p>
    <w:p w14:paraId="3CF86EEF" w14:textId="21C4A5B0" w:rsidR="00CC1936" w:rsidRPr="00CC1936" w:rsidRDefault="00496477" w:rsidP="00841599">
      <w:pPr>
        <w:pStyle w:val="Heading1"/>
        <w:contextualSpacing/>
      </w:pPr>
      <w:r>
        <w:t>Discussion</w:t>
      </w:r>
    </w:p>
    <w:p w14:paraId="3DD9965E" w14:textId="269E06D5" w:rsidR="00496477" w:rsidRDefault="00D57AC9" w:rsidP="00841599">
      <w:pPr>
        <w:ind w:firstLine="720"/>
        <w:contextualSpacing/>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r w:rsidR="00D063BE">
        <w:t xml:space="preserve"> </w:t>
      </w:r>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Marginalising over age, we found 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mass. </w:t>
      </w:r>
    </w:p>
    <w:p w14:paraId="6F15D05F" w14:textId="147D4AEF" w:rsidR="00B30768" w:rsidRPr="007364DE" w:rsidRDefault="00B30768" w:rsidP="00841599">
      <w:pPr>
        <w:pStyle w:val="Thesissubheading"/>
        <w:contextualSpacing/>
      </w:pPr>
      <w:r w:rsidRPr="007364DE">
        <w:t>Thermal developmental plasticity in growth</w:t>
      </w:r>
    </w:p>
    <w:p w14:paraId="4301204F" w14:textId="77777777" w:rsidR="007C0D86" w:rsidRDefault="007C0D86" w:rsidP="00841599">
      <w:pPr>
        <w:contextualSpacing/>
      </w:pPr>
    </w:p>
    <w:p w14:paraId="7172B2FB" w14:textId="03F7D174" w:rsidR="005561AB" w:rsidRDefault="00554852" w:rsidP="00841599">
      <w:pPr>
        <w:contextualSpacing/>
      </w:pPr>
      <w:r>
        <w:t>In ectotherms, temperature plays a pervasive role in phenotypic development</w:t>
      </w:r>
      <w:r w:rsidR="00DF6498">
        <w:t xml:space="preserve"> </w:t>
      </w:r>
      <w:r w:rsidR="00DF6498">
        <w:fldChar w:fldCharType="begin"/>
      </w:r>
      <w:r w:rsidR="00590398">
        <w:instrText xml:space="preserve"> ADDIN ZOTERO_ITEM CSL_CITATION {"citationID":"NmICcIrO","properties":{"formattedCitation":"(Eyck et al., 2019; Noble et al., 2018; O\\uc0\\u8217{}Dea et al., 2019; While et al., 2018)","plainCitation":"(Eyck et al., 2019; Noble et al., 2018;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instrText>
      </w:r>
      <w:r w:rsidR="00DF6498">
        <w:fldChar w:fldCharType="separate"/>
      </w:r>
      <w:r w:rsidR="00590398" w:rsidRPr="00590398">
        <w:rPr>
          <w:rFonts w:cs="Times New Roman"/>
        </w:rPr>
        <w:t>(Eyck et al., 2019; Noble et al., 2018; O’Dea et al., 2019; While et al., 2018)</w:t>
      </w:r>
      <w:r w:rsidR="00DF6498">
        <w:fldChar w:fldCharType="end"/>
      </w:r>
      <w:r w:rsidR="00DF6498">
        <w:t xml:space="preserve">. </w:t>
      </w:r>
      <w:r w:rsidR="00A12A73">
        <w:t xml:space="preserve">Contrary to other </w:t>
      </w:r>
      <w:r w:rsidR="00D867D3">
        <w:t xml:space="preserve">reptile </w:t>
      </w:r>
      <w:r w:rsidR="00A12A73">
        <w:t xml:space="preserve">studies, 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r w:rsidR="00D867D3">
        <w:t xml:space="preserve">researchers </w:t>
      </w:r>
      <w:r w:rsidR="0030316B">
        <w:t>report</w:t>
      </w:r>
      <w:r w:rsidR="00D867D3">
        <w:t>ed</w:t>
      </w:r>
      <w:r w:rsidR="0030316B">
        <w:t xml:space="preserve"> increase</w:t>
      </w:r>
      <w:r w:rsidR="00BB2863">
        <w:t>s in</w:t>
      </w:r>
      <w:r w:rsidR="0030316B">
        <w:t xml:space="preserve"> growth at higher incubation temperatures </w:t>
      </w:r>
      <w:r w:rsidR="00DF6498">
        <w:fldChar w:fldCharType="begin"/>
      </w:r>
      <w:r w:rsidR="00590398">
        <w: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instrText>
      </w:r>
      <w:r w:rsidR="00DF6498">
        <w:fldChar w:fldCharType="separate"/>
      </w:r>
      <w:r w:rsidR="00590398" w:rsidRPr="00590398">
        <w:rPr>
          <w:rFonts w:cs="Times New Roman"/>
        </w:rPr>
        <w:t>(Elphick &amp; Shine, 1999; Hare et al., 2004; Verdú‐Ricoy et al., 2014)</w:t>
      </w:r>
      <w:r w:rsidR="00DF6498">
        <w:fldChar w:fldCharType="end"/>
      </w:r>
      <w:r w:rsidR="0030316B">
        <w:t xml:space="preserve">, while </w:t>
      </w:r>
      <w:del w:id="261" w:author="Daniel Noble" w:date="2023-07-06T16:14:00Z">
        <w:r w:rsidR="00DF6498" w:rsidDel="00103DE6">
          <w:delText xml:space="preserve">have </w:delText>
        </w:r>
      </w:del>
      <w:r w:rsidR="0030316B">
        <w:t xml:space="preserve">others </w:t>
      </w:r>
      <w:ins w:id="262" w:author="Daniel Noble" w:date="2023-07-06T16:14:00Z">
        <w:r w:rsidR="00103DE6">
          <w:t xml:space="preserve">have </w:t>
        </w:r>
      </w:ins>
      <w:r w:rsidR="0030316B">
        <w:t xml:space="preserve">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DF6498">
        <w:fldChar w:fldCharType="begin"/>
      </w:r>
      <w:r w:rsidR="00590398">
        <w: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DF6498">
        <w:fldChar w:fldCharType="separate"/>
      </w:r>
      <w:r w:rsidR="00590398">
        <w:rPr>
          <w:rFonts w:cs="Times New Roman"/>
        </w:rPr>
        <w:t>(Andrews et al., 2000; R. M. Goodman, 2008)</w:t>
      </w:r>
      <w:r w:rsidR="00DF6498">
        <w:fldChar w:fldCharType="end"/>
      </w:r>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2307AF">
        <w:fldChar w:fldCharType="begin"/>
      </w:r>
      <w:r w:rsidR="00590398">
        <w: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instrText>
      </w:r>
      <w:r w:rsidR="002307AF">
        <w:fldChar w:fldCharType="separate"/>
      </w:r>
      <w:r w:rsidR="00590398">
        <w:rPr>
          <w:rFonts w:cs="Times New Roman"/>
        </w:rPr>
        <w:t>(e.g. Bassiana dupreyi, Elphick &amp; Shine, 1998, 1999; Flatt et al., 2001; Telemeco et al., 2010)</w:t>
      </w:r>
      <w:r w:rsidR="002307AF">
        <w:fldChar w:fldCharType="end"/>
      </w:r>
      <w:r w:rsidR="002307AF">
        <w:t>. Lack of generality may be related to how growth is statistically modelled</w:t>
      </w:r>
      <w:r w:rsidR="00D867D3">
        <w:t>. V</w:t>
      </w:r>
      <w:r w:rsidR="002307AF">
        <w:t xml:space="preserve">ery 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 more accurate</w:t>
      </w:r>
      <w:r w:rsidR="007009B1">
        <w:t xml:space="preserve"> estimates</w:t>
      </w:r>
      <w:r w:rsidR="00BC6100">
        <w:t xml:space="preserve"> of growth</w:t>
      </w:r>
      <w:r w:rsidR="007009B1">
        <w:t xml:space="preserve">. </w:t>
      </w:r>
    </w:p>
    <w:p w14:paraId="0A28620C" w14:textId="77777777" w:rsidR="005561AB" w:rsidRDefault="005561AB" w:rsidP="00841599">
      <w:pPr>
        <w:contextualSpacing/>
      </w:pPr>
    </w:p>
    <w:p w14:paraId="4367F3E4" w14:textId="098E7704" w:rsidR="004E5B0C" w:rsidRDefault="00BB2863" w:rsidP="00841599">
      <w:pPr>
        <w:contextualSpacing/>
      </w:pPr>
      <w:r>
        <w:t>Consistent</w:t>
      </w:r>
      <w:r w:rsidR="007009B1">
        <w:t xml:space="preserve"> with other squamate</w:t>
      </w:r>
      <w:r w:rsidR="00317FA5">
        <w:t>s</w:t>
      </w:r>
      <w:r w:rsidR="007009B1">
        <w:t xml:space="preserve">, </w:t>
      </w:r>
      <w:r w:rsidR="00317FA5">
        <w:t xml:space="preserve">we found that </w:t>
      </w:r>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r w:rsidR="007009B1">
        <w:t xml:space="preserve"> </w:t>
      </w:r>
      <w:r w:rsidR="007009B1">
        <w:fldChar w:fldCharType="begin"/>
      </w:r>
      <w:r w:rsidR="00590398">
        <w: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instrText>
      </w:r>
      <w:r w:rsidR="007009B1">
        <w:fldChar w:fldCharType="separate"/>
      </w:r>
      <w:r w:rsidR="00590398">
        <w:rPr>
          <w:rFonts w:cs="Times New Roman"/>
        </w:rPr>
        <w:t>(Dayananda et al., 2016; Downes &amp; Shine, 1999; Flatt et al., 2001; B. A. Goodman et al., 2013)</w:t>
      </w:r>
      <w:r w:rsidR="007009B1">
        <w:fldChar w:fldCharType="end"/>
      </w:r>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 </w:t>
      </w:r>
      <w:r w:rsidR="0045457D">
        <w:fldChar w:fldCharType="begin"/>
      </w:r>
      <w:r w:rsidR="00590398">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590398">
        <w:rPr>
          <w:rFonts w:cs="Times New Roman"/>
        </w:rPr>
        <w:t>(Angilletta Jr et al., 2017)</w:t>
      </w:r>
      <w:r w:rsidR="0045457D">
        <w:fldChar w:fldCharType="end"/>
      </w:r>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r w:rsidR="00E24789">
        <w:t xml:space="preserve"> </w:t>
      </w:r>
      <w:r w:rsidR="004E5B0C">
        <w:fldChar w:fldCharType="begin"/>
      </w:r>
      <w:r w:rsidR="00590398">
        <w: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instrText>
      </w:r>
      <w:r w:rsidR="004E5B0C">
        <w:fldChar w:fldCharType="separate"/>
      </w:r>
      <w:r w:rsidR="00590398">
        <w:rPr>
          <w:rFonts w:cs="Times New Roman"/>
        </w:rPr>
        <w:t>(Forster &amp; Hirst, 2012)</w:t>
      </w:r>
      <w:r w:rsidR="004E5B0C">
        <w:fldChar w:fldCharType="end"/>
      </w:r>
      <w:r w:rsidR="00E24789">
        <w:t>.</w:t>
      </w:r>
      <w:r w:rsidR="007279B3">
        <w:t xml:space="preserve"> </w:t>
      </w:r>
      <w:r w:rsidR="004E5B0C">
        <w:t>It is well known that</w:t>
      </w:r>
      <w:r w:rsidR="007279B3">
        <w:t xml:space="preserve"> cold developmental temperatures results in longer incubation periods in many reptiles </w:t>
      </w:r>
      <w:r w:rsidR="007279B3">
        <w:fldChar w:fldCharType="begin"/>
      </w:r>
      <w:r w:rsidR="00590398">
        <w: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7279B3">
        <w:fldChar w:fldCharType="separate"/>
      </w:r>
      <w:r w:rsidR="00590398">
        <w:rPr>
          <w:rFonts w:cs="Times New Roman"/>
        </w:rPr>
        <w:t xml:space="preserve">(Booth, 2006; Dayananda et al., 2016; Downes &amp; Shine, 1999; </w:t>
      </w:r>
      <w:r w:rsidR="00590398">
        <w:rPr>
          <w:rFonts w:cs="Times New Roman"/>
        </w:rPr>
        <w:lastRenderedPageBreak/>
        <w:t>Elphick &amp; Shine, 1998; R. M. Goodman, 2008)</w:t>
      </w:r>
      <w:r w:rsidR="007279B3">
        <w:fldChar w:fldCharType="end"/>
      </w:r>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D5A86" w:rsidRPr="005F6717">
        <w:fldChar w:fldCharType="begin"/>
      </w:r>
      <w:r w:rsidR="00590398">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590398">
        <w:rPr>
          <w:rFonts w:cs="Times New Roman"/>
        </w:rPr>
        <w:t>(Storm &amp; Angilletta, 2007)</w:t>
      </w:r>
      <w:r w:rsidR="00ED5A86" w:rsidRPr="005F6717">
        <w:fldChar w:fldCharType="end"/>
      </w:r>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 </w:t>
      </w:r>
      <w:r w:rsidR="004E5B0C">
        <w:fldChar w:fldCharType="begin"/>
      </w:r>
      <w:r w:rsidR="00590398">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4E5B0C">
        <w:fldChar w:fldCharType="separate"/>
      </w:r>
      <w:r w:rsidR="00590398">
        <w:rPr>
          <w:rFonts w:cs="Times New Roman"/>
        </w:rPr>
        <w:t>(Ji et al., 2003; Sun et al., 2015)</w:t>
      </w:r>
      <w:r w:rsidR="004E5B0C">
        <w:fldChar w:fldCharType="end"/>
      </w:r>
      <w:r w:rsidR="004E5B0C">
        <w:t xml:space="preserve">. Thermal plasticity in embryonic development may be adaptive for lizards born late in the season when nest temperatures are generally colder </w:t>
      </w:r>
      <w:r w:rsidR="004E5B0C">
        <w:fldChar w:fldCharType="begin"/>
      </w:r>
      <w:r w:rsidR="00590398">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E5B0C">
        <w:fldChar w:fldCharType="separate"/>
      </w:r>
      <w:r w:rsidR="00590398">
        <w:rPr>
          <w:rFonts w:cs="Times New Roman"/>
        </w:rPr>
        <w:t>(Warner &amp; Shine, 2008; While et al., 2015)</w:t>
      </w:r>
      <w:r w:rsidR="004E5B0C">
        <w:fldChar w:fldCharType="end"/>
      </w:r>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 </w:t>
      </w:r>
      <w:r w:rsidR="004E5B0C">
        <w:fldChar w:fldCharType="begin"/>
      </w:r>
      <w:r w:rsidR="00590398">
        <w: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E5B0C">
        <w:fldChar w:fldCharType="separate"/>
      </w:r>
      <w:r w:rsidR="00590398">
        <w:rPr>
          <w:rFonts w:cs="Times New Roman"/>
        </w:rPr>
        <w:t>(Cheetham et al., 2011)</w:t>
      </w:r>
      <w:r w:rsidR="004E5B0C">
        <w:fldChar w:fldCharType="end"/>
      </w:r>
      <w:r w:rsidR="004E5B0C">
        <w:t xml:space="preserve">. </w:t>
      </w:r>
      <w:r w:rsidR="004E5B0C" w:rsidRPr="00080459">
        <w:t xml:space="preserve">Heavier weight at emergence could mean that hatchlings are in better condition to 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 </w:t>
      </w:r>
      <w:r w:rsidR="004E5B0C" w:rsidRPr="00080459">
        <w:fldChar w:fldCharType="begin"/>
      </w:r>
      <w:r w:rsidR="00590398">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4E5B0C" w:rsidRPr="00080459">
        <w:fldChar w:fldCharType="separate"/>
      </w:r>
      <w:r w:rsidR="00590398">
        <w:rPr>
          <w:rFonts w:cs="Times New Roman"/>
        </w:rPr>
        <w:t>(Downes &amp; Shine, 1999; Gifford et al., 2017; Qualls &amp; Shine, 2000)</w:t>
      </w:r>
      <w:r w:rsidR="004E5B0C" w:rsidRPr="00080459">
        <w:fldChar w:fldCharType="end"/>
      </w:r>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841599">
      <w:pPr>
        <w:contextualSpacing/>
      </w:pPr>
    </w:p>
    <w:p w14:paraId="40482B89" w14:textId="11D276E9" w:rsidR="00B30768" w:rsidRPr="007364DE" w:rsidRDefault="00B30768" w:rsidP="00841599">
      <w:pPr>
        <w:pStyle w:val="Thesissubheading"/>
        <w:contextualSpacing/>
      </w:pPr>
      <w:r>
        <w:t>Thermal developmental environments and the</w:t>
      </w:r>
      <w:r w:rsidR="009E321F">
        <w:t xml:space="preserve"> evolutionary potential of body mass</w:t>
      </w:r>
      <w:r>
        <w:t xml:space="preserve"> </w:t>
      </w:r>
    </w:p>
    <w:p w14:paraId="0046BCF8" w14:textId="77777777" w:rsidR="007C0D86" w:rsidRDefault="007C0D86" w:rsidP="00841599">
      <w:pPr>
        <w:contextualSpacing/>
        <w:rPr>
          <w:ins w:id="263" w:author="Daniel Noble" w:date="2020-09-15T11:05:00Z"/>
        </w:rPr>
      </w:pPr>
    </w:p>
    <w:p w14:paraId="74AAD7E4" w14:textId="3F983BDB" w:rsidR="00337E73" w:rsidRDefault="00D52545" w:rsidP="00841599">
      <w:pPr>
        <w:contextualSpacing/>
      </w:pPr>
      <w:r>
        <w:t xml:space="preserve">Adaptative evolutionary responses depend not only on the amount of selection operating on a trait but on also its </w:t>
      </w:r>
      <w:r w:rsidR="00F9189E">
        <w:t>underlying</w:t>
      </w:r>
      <w:r w:rsidR="000C032E">
        <w:t xml:space="preserve"> additive genetic variance</w:t>
      </w:r>
      <w:r w:rsidR="00CF301A">
        <w:t xml:space="preserve"> </w:t>
      </w:r>
      <w:r w:rsidR="00CF301A">
        <w:fldChar w:fldCharType="begin"/>
      </w:r>
      <w:r w:rsidR="00590398">
        <w: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CF301A">
        <w:fldChar w:fldCharType="separate"/>
      </w:r>
      <w:r w:rsidR="00590398" w:rsidRPr="00590398">
        <w:rPr>
          <w:rFonts w:cs="Times New Roman"/>
        </w:rPr>
        <w:t>(Falconer, 1952; Ghalambor et al., 2007; Hoffmann &amp; Merilä, 1999)</w:t>
      </w:r>
      <w:r w:rsidR="00CF301A">
        <w:fldChar w:fldCharType="end"/>
      </w:r>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7B73D9">
        <w:fldChar w:fldCharType="begin"/>
      </w:r>
      <w:r w:rsidR="00590398">
        <w: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7B73D9">
        <w:fldChar w:fldCharType="separate"/>
      </w:r>
      <w:r w:rsidR="00590398" w:rsidRPr="00590398">
        <w:rPr>
          <w:rFonts w:cs="Times New Roman"/>
        </w:rPr>
        <w:t>(Fischer et al., 2020; Noble et al., 2019; Rowiński &amp; Rogell, 2017; Wood &amp; Brodie, 2015)</w:t>
      </w:r>
      <w:r w:rsidR="007B73D9">
        <w:fldChar w:fldCharType="end"/>
      </w:r>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5F3B04">
        <w:t>(</w:t>
      </w:r>
      <w:r w:rsidR="00564897" w:rsidRPr="0045457D">
        <w:rPr>
          <w:rFonts w:cs="Times New Roman"/>
        </w:rPr>
        <w:t xml:space="preserve">Hoffmann &amp; </w:t>
      </w:r>
      <w:proofErr w:type="spellStart"/>
      <w:r w:rsidR="00564897" w:rsidRPr="0045457D">
        <w:rPr>
          <w:rFonts w:cs="Times New Roman"/>
        </w:rPr>
        <w:t>Merilä</w:t>
      </w:r>
      <w:proofErr w:type="spellEnd"/>
      <w:r w:rsidR="00564897" w:rsidRPr="0045457D">
        <w:rPr>
          <w:rFonts w:cs="Times New Roman"/>
        </w:rPr>
        <w:t>, 1999</w:t>
      </w:r>
      <w:r w:rsidR="00B35C5E">
        <w:rPr>
          <w:rFonts w:cs="Times New Roman"/>
        </w:rPr>
        <w:t xml:space="preserve">; </w:t>
      </w:r>
      <w:r w:rsidR="00B35C5E" w:rsidRPr="00B35C5E">
        <w:rPr>
          <w:lang w:val="en-AU"/>
        </w:rPr>
        <w:t>Falconer and Mackay 1996</w:t>
      </w:r>
      <w:r w:rsidR="005F3B04">
        <w:t xml:space="preserve">). </w:t>
      </w:r>
      <w:r w:rsidR="009A1FDF">
        <w:t>Contrary to these hypotheses</w:t>
      </w:r>
      <w:r w:rsidR="00FF433B">
        <w:t xml:space="preserve">, </w:t>
      </w:r>
      <w:r w:rsidR="008B5BD9">
        <w:t xml:space="preserve">we found no </w:t>
      </w:r>
      <w:ins w:id="264"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r w:rsidR="00D57C0B">
        <w:t xml:space="preserve"> </w:t>
      </w:r>
      <w:r w:rsidR="00CF301A">
        <w:fldChar w:fldCharType="begin"/>
      </w:r>
      <w:r w:rsidR="00590398">
        <w: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CF301A">
        <w:fldChar w:fldCharType="separate"/>
      </w:r>
      <w:r w:rsidR="00590398" w:rsidRPr="00590398">
        <w:rPr>
          <w:rFonts w:cs="Times New Roman"/>
        </w:rPr>
        <w:t>(Réale et al., 1999)</w:t>
      </w:r>
      <w:r w:rsidR="00CF301A">
        <w:fldChar w:fldCharType="end"/>
      </w:r>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CF301A">
        <w:fldChar w:fldCharType="begin"/>
      </w:r>
      <w:r w:rsidR="00590398">
        <w: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instrText>
      </w:r>
      <w:r w:rsidR="00CF301A">
        <w:fldChar w:fldCharType="separate"/>
      </w:r>
      <w:r w:rsidR="00590398">
        <w:rPr>
          <w:rFonts w:cs="Times New Roman"/>
        </w:rPr>
        <w:t>(Kimock et al., 2019)</w:t>
      </w:r>
      <w:r w:rsidR="00CF301A">
        <w:fldChar w:fldCharType="end"/>
      </w:r>
      <w:r w:rsidR="00AC375E">
        <w:t xml:space="preserve"> lizards – 0</w:t>
      </w:r>
      <w:r w:rsidR="0020634B">
        <w:t xml:space="preserve"> to </w:t>
      </w:r>
      <w:r w:rsidR="00AC375E">
        <w:t xml:space="preserve">0.54 – </w:t>
      </w:r>
      <w:r w:rsidR="00CF301A">
        <w:fldChar w:fldCharType="begin"/>
      </w:r>
      <w:r w:rsidR="00590398">
        <w: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instrText>
      </w:r>
      <w:r w:rsidR="00CF301A">
        <w:fldChar w:fldCharType="separate"/>
      </w:r>
      <w:r w:rsidR="00590398">
        <w:rPr>
          <w:rFonts w:cs="Times New Roman"/>
        </w:rPr>
        <w:t>(Martins et al., 2019; Noble et al., 2014)</w:t>
      </w:r>
      <w:r w:rsidR="00CF301A">
        <w:fldChar w:fldCharType="end"/>
      </w:r>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 xml:space="preserve">pedigree </w:t>
      </w:r>
      <w:r w:rsidR="000F70BF">
        <w:fldChar w:fldCharType="begin"/>
      </w:r>
      <w:r w:rsidR="00590398">
        <w: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0F70BF">
        <w:fldChar w:fldCharType="separate"/>
      </w:r>
      <w:r w:rsidR="00590398">
        <w:rPr>
          <w:rFonts w:cs="Times New Roman"/>
        </w:rPr>
        <w:t>(Kruuk, 2004)</w:t>
      </w:r>
      <w:r w:rsidR="000F70BF">
        <w:fldChar w:fldCharType="end"/>
      </w:r>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r w:rsidR="00515F98">
        <w:t xml:space="preserve">In the case of </w:t>
      </w:r>
      <w:r w:rsidR="009A1FDF">
        <w:t>our</w:t>
      </w:r>
      <w:r w:rsidR="00515F98">
        <w:t xml:space="preserve"> study, we found relatively low levels of multiple paternity (&lt;1% of clutches were sired by multiple fathers), as such the number of half-sibs were generally low </w:t>
      </w:r>
      <w:r w:rsidR="009A1FDF">
        <w:t>which</w:t>
      </w:r>
      <w:r w:rsidR="00CD5FBA">
        <w:t xml:space="preserve"> </w:t>
      </w:r>
      <w:r w:rsidR="00515F98">
        <w:t xml:space="preserve">may have affected our </w:t>
      </w:r>
      <w:r w:rsidR="000F70BF">
        <w:t>genomic related</w:t>
      </w:r>
      <w:r w:rsidR="009A1FDF">
        <w:t>ness</w:t>
      </w:r>
      <w:r w:rsidR="000F70BF">
        <w:t xml:space="preserve"> matrix and </w:t>
      </w:r>
      <w:r w:rsidR="00515F98">
        <w:t>estimates of quantitative</w:t>
      </w:r>
      <w:r w:rsidR="009A1FDF">
        <w:t xml:space="preserve"> genetic</w:t>
      </w:r>
      <w:r w:rsidR="00515F98">
        <w:t xml:space="preserve"> parameters. </w:t>
      </w:r>
    </w:p>
    <w:p w14:paraId="67C41C08" w14:textId="77777777" w:rsidR="009D4AF6" w:rsidRDefault="009D4AF6" w:rsidP="00841599">
      <w:pPr>
        <w:contextualSpacing/>
        <w:rPr>
          <w:ins w:id="265" w:author="Daniel Noble" w:date="2020-09-14T21:49:00Z"/>
        </w:rPr>
      </w:pPr>
    </w:p>
    <w:p w14:paraId="77A49F83" w14:textId="41674CE9" w:rsidR="00854079" w:rsidRPr="00C301FC" w:rsidRDefault="00D83326" w:rsidP="00841599">
      <w:pPr>
        <w:ind w:firstLine="720"/>
        <w:contextualSpacing/>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590398">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590398">
        <w:rPr>
          <w:rFonts w:cs="Times New Roman"/>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590398">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590398">
        <w:rPr>
          <w:rFonts w:cs="Times New Roman"/>
        </w:rPr>
        <w:t>(Roelofs et al., 2010)</w:t>
      </w:r>
      <w:r w:rsidR="009223FD" w:rsidRPr="005A070D">
        <w:fldChar w:fldCharType="end"/>
      </w:r>
      <w:r w:rsidR="009223FD" w:rsidRPr="005A070D">
        <w:t xml:space="preserve">. </w:t>
      </w:r>
      <w:r w:rsidR="00015E7C">
        <w:t xml:space="preserve">While our </w:t>
      </w:r>
      <w:r w:rsidR="00854079">
        <w:t xml:space="preserve">incubation </w:t>
      </w:r>
      <w:r w:rsidR="00854079">
        <w:lastRenderedPageBreak/>
        <w:t xml:space="preserve">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5A17FD">
        <w:fldChar w:fldCharType="begin"/>
      </w:r>
      <w:r w:rsidR="00590398">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90398">
        <w:rPr>
          <w:rFonts w:cs="Times New Roman"/>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r w:rsidR="001E39BA">
        <w:t xml:space="preserve"> 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r w:rsidR="00A62946">
        <w:t>the e</w:t>
      </w:r>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590398">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590398">
        <w:rPr>
          <w:rFonts w:cs="Times New Roman"/>
        </w:rPr>
        <w:t>(Bonamour et al., 2019)</w:t>
      </w:r>
      <w:r w:rsidR="000654BC">
        <w:fldChar w:fldCharType="end"/>
      </w:r>
      <w:r w:rsidR="006F7A30">
        <w:t>.</w:t>
      </w:r>
      <w:r w:rsidR="007C35EB">
        <w:t xml:space="preserve"> </w:t>
      </w:r>
      <w:r w:rsidR="00642A82">
        <w:t>Overall, o</w:t>
      </w:r>
      <w:r w:rsidR="00854079">
        <w:t xml:space="preserve">ur results suggest that </w:t>
      </w:r>
      <w:r w:rsidR="00A62946">
        <w:t xml:space="preserve">the </w:t>
      </w:r>
      <w:r w:rsidR="00C301FC">
        <w:t>thermal extremes experienced by natural nest sites</w:t>
      </w:r>
      <w:r w:rsidR="00854079">
        <w:t xml:space="preserve"> d</w:t>
      </w:r>
      <w:r w:rsidR="00C301FC">
        <w:t>o</w:t>
      </w:r>
      <w:r w:rsidR="00854079">
        <w:t xml:space="preserve"> not modify the evolutionary potential of mass</w:t>
      </w:r>
      <w:r w:rsidR="00A62946">
        <w:t>.</w:t>
      </w:r>
      <w:r w:rsidR="000D1EA1">
        <w:t xml:space="preserve"> </w:t>
      </w:r>
      <w:r w:rsidR="00A62946">
        <w:t>H</w:t>
      </w:r>
      <w:r w:rsidR="000D1EA1">
        <w:t>owever this should be interpreted with caution as estimates of quantitative parameters from laboratory studies can differ from wild populations</w:t>
      </w:r>
      <w:r w:rsidR="0045457D">
        <w:t xml:space="preserve"> </w:t>
      </w:r>
      <w:r w:rsidR="0045457D">
        <w:fldChar w:fldCharType="begin"/>
      </w:r>
      <w:r w:rsidR="00590398">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590398" w:rsidRPr="00590398">
        <w:rPr>
          <w:rFonts w:cs="Times New Roman"/>
        </w:rPr>
        <w:t>(Sgrò &amp; Hoffmann, 2004; Weigensberg &amp; Roff, 1996)</w:t>
      </w:r>
      <w:r w:rsidR="0045457D">
        <w:fldChar w:fldCharType="end"/>
      </w:r>
      <w:r w:rsidR="000D1EA1">
        <w:t xml:space="preserve">. </w:t>
      </w:r>
    </w:p>
    <w:p w14:paraId="2E27A935" w14:textId="549A4344" w:rsidR="004733B6" w:rsidRDefault="004733B6" w:rsidP="00841599">
      <w:pPr>
        <w:contextualSpacing/>
      </w:pPr>
    </w:p>
    <w:p w14:paraId="3D135927" w14:textId="5C2B00B4" w:rsidR="00B30768" w:rsidRPr="001A713F" w:rsidRDefault="00B30768" w:rsidP="00841599">
      <w:pPr>
        <w:pStyle w:val="Thesissubheading"/>
        <w:contextualSpac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841599">
      <w:pPr>
        <w:contextualSpacing/>
      </w:pPr>
    </w:p>
    <w:p w14:paraId="0F964665" w14:textId="430573E3" w:rsidR="003E4C4D" w:rsidRDefault="0040514C" w:rsidP="00841599">
      <w:pPr>
        <w:contextualSpacing/>
      </w:pPr>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590398">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590398">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590398">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590398">
        <w:rPr>
          <w:rFonts w:cs="Times New Roman"/>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590398">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590398" w:rsidRPr="00590398">
        <w:rPr>
          <w:rFonts w:cs="Times New Roman"/>
        </w:rPr>
        <w:t>(Réale et al., 1999)</w:t>
      </w:r>
      <w:r w:rsidR="007A78A6">
        <w:fldChar w:fldCharType="end"/>
      </w:r>
      <w:r w:rsidR="007A78A6">
        <w:t xml:space="preserve">, </w:t>
      </w:r>
      <w:proofErr w:type="spellStart"/>
      <w:r w:rsidR="007A78A6">
        <w:t>soay</w:t>
      </w:r>
      <w:proofErr w:type="spellEnd"/>
      <w:r w:rsidR="007A78A6">
        <w:t xml:space="preserve"> sheep </w:t>
      </w:r>
      <w:r w:rsidR="007A78A6">
        <w:fldChar w:fldCharType="begin"/>
      </w:r>
      <w:r w:rsidR="00590398">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590398">
        <w:rPr>
          <w:rFonts w:cs="Times New Roman"/>
        </w:rPr>
        <w:t>(Wilson et al., 2007)</w:t>
      </w:r>
      <w:r w:rsidR="007A78A6">
        <w:fldChar w:fldCharType="end"/>
      </w:r>
      <w:r w:rsidR="007A78A6">
        <w:t xml:space="preserve"> and ladybird beetles </w:t>
      </w:r>
      <w:r w:rsidR="007A78A6">
        <w:fldChar w:fldCharType="begin"/>
      </w:r>
      <w:r w:rsidR="00590398">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590398">
        <w:rPr>
          <w:rFonts w:cs="Times New Roman"/>
        </w:rPr>
        <w:t>(Dmitriew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590398">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590398" w:rsidRPr="00590398">
        <w:rPr>
          <w:rFonts w:cs="Times New Roman"/>
        </w:rPr>
        <w:t>(Dmitriew et al., 2010; Hoffmann &amp; Merilä,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590398">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590398">
        <w:rPr>
          <w:rFonts w:cs="Times New Roman"/>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590398">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590398">
        <w:rPr>
          <w:rFonts w:cs="Times New Roman"/>
        </w:rPr>
        <w:t>(Houle, 1998)</w:t>
      </w:r>
      <w:r w:rsidR="007A398E">
        <w:fldChar w:fldCharType="end"/>
      </w:r>
      <w:r w:rsidR="007A78A6">
        <w:t xml:space="preserve">, however this depends on non-genetic sources of variance as well. </w:t>
      </w:r>
    </w:p>
    <w:p w14:paraId="7F70CDD9" w14:textId="77777777" w:rsidR="003E4C4D" w:rsidRDefault="003E4C4D" w:rsidP="00841599">
      <w:pPr>
        <w:contextualSpacing/>
      </w:pPr>
    </w:p>
    <w:p w14:paraId="2F346651" w14:textId="3A0FC300" w:rsidR="007312E0" w:rsidRDefault="00D17613" w:rsidP="00841599">
      <w:pPr>
        <w:contextualSpacing/>
      </w:pPr>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590398">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phenotype.","container-title":"Evolution","DOI":"10.2307/2408388","ISSN":"0014-3820","issue":"4","note":"publisher: [Society for the Study of Evolution, Wiley]","page":"766-777","title":"Evolution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590398">
        <w:rPr>
          <w:rFonts w:cs="Times New Roman"/>
        </w:rPr>
        <w:t>(Cheverud, 1984; Wilson, Kruuk,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590398">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590398">
        <w:rPr>
          <w:rFonts w:cs="Times New Roman"/>
        </w:rPr>
        <w:t>(Dmitriew et al., 2010; Lindholm et al., 2006; Pick et al., 2016; Wilson, Coltman, et al., 2005; Wilson, Kruuk,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590398">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590398">
        <w:rPr>
          <w:rFonts w:cs="Times New Roman"/>
        </w:rPr>
        <w:t>(Brown &amp; Shine, 2009; Noble et al., 2014; Warner &amp; Lovern,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590398">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590398" w:rsidRPr="00590398">
        <w:rPr>
          <w:rFonts w:cs="Times New Roman"/>
        </w:rPr>
        <w:t>(Pick et al., 2016; Réale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590398">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590398">
        <w:rPr>
          <w:rFonts w:cs="Times New Roman"/>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590398">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590398">
        <w:rPr>
          <w:rFonts w:cs="Times New Roman"/>
        </w:rPr>
        <w:t>(Salin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proofErr w:type="gramStart"/>
      <w:r w:rsidR="00733C4B">
        <w:t>Similar to</w:t>
      </w:r>
      <w:proofErr w:type="gramEnd"/>
      <w:r w:rsidR="00733C4B">
        <w:t xml:space="preserve"> additive genetic variance, </w:t>
      </w:r>
      <w:r w:rsidR="001E1205">
        <w:t>resurgence of maternal effects</w:t>
      </w:r>
      <w:r w:rsidR="00733C4B">
        <w:t xml:space="preserve"> also </w:t>
      </w:r>
      <w:r w:rsidR="00733C4B">
        <w:lastRenderedPageBreak/>
        <w:t>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841599">
      <w:pPr>
        <w:contextualSpacing/>
      </w:pPr>
    </w:p>
    <w:p w14:paraId="5139B45F" w14:textId="531A30AB" w:rsidR="00E35968" w:rsidRDefault="00204FF8" w:rsidP="00841599">
      <w:pPr>
        <w:contextualSpacing/>
      </w:pPr>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D53A19">
        <w:fldChar w:fldCharType="begin"/>
      </w:r>
      <w:r w:rsidR="00590398">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590398">
        <w:rPr>
          <w:rFonts w:cs="Times New Roman"/>
        </w:rPr>
        <w:t>(Noordwijk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590398">
        <w:instrText xml:space="preserve"> ADDIN ZOTERO_ITEM CSL_CITATION {"citationID":"DhQedjtY","properties":{"formattedCitation":"(Marshall et al., 2020; Noble et al., 2018)","plainCitation":"(Marshall et al., 2020; Noble et al., 2018)","noteIndex":0},"citationItems":[{"id":3998,"uris":["http://zotero.org/users/1379426/items/E8HRAR53"],"uri":["http://zotero.org/users/1379426/items/E8HRAR53"],"itemData":{"id":3998,"type":"article-journal","container-title":"Nature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R."}],"issued":{"date-parts":[["2020",3]]}}},{"id":4094,"uris":["http://zotero.org/users/1379426/items/YQD49T7T"],"uri":["http://zotero.org/users/1379426/items/YQD49T7T"],"itemData":{"id":4094,"type":"article-journal","abstract":"Early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change.","container-title":"Biological Reviews","DOI":"10.1111/brv.12333","ISSN":"1469-185X","issue":"1","language":"en","note":"_eprint: https://onlinelibrary.wiley.com/doi/pdf/10.1111/brv.12333","page":"72-97","source":"Wiley Online Library","title":"Developmental temperatures and phenotypic plasticity in reptiles: a systematic review and meta-analysis","title-short":"Developmental temperatures and phenotypic plasticity in reptiles","volume":"93","author":[{"family":"Noble","given":"Daniel W. A."},{"family":"Stenhouse","given":"Vaughn"},{"family":"Schwanz","given":"Lisa E."}],"issued":{"date-parts":[["2018"]]}}}],"schema":"https://github.com/citation-style-language/schema/raw/master/csl-citation.json"} </w:instrText>
      </w:r>
      <w:r w:rsidR="00FE2A5F">
        <w:fldChar w:fldCharType="separate"/>
      </w:r>
      <w:r w:rsidR="00590398">
        <w:rPr>
          <w:rFonts w:cs="Times New Roman"/>
        </w:rPr>
        <w:t>(Marshall et al., 2020; Noble et al., 2018)</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w:t>
      </w:r>
      <w:del w:id="266" w:author="Daniel Noble" w:date="2023-06-23T12:20:00Z">
        <w:r w:rsidR="00B5114B" w:rsidDel="00EF043D">
          <w:delText xml:space="preserve">constrained </w:delText>
        </w:r>
      </w:del>
      <w:ins w:id="267" w:author="Daniel Noble" w:date="2023-06-23T12:20:00Z">
        <w:r w:rsidR="00EF043D">
          <w:t xml:space="preserve">comparable </w:t>
        </w:r>
      </w:ins>
      <w:r w:rsidR="00B5114B">
        <w:t xml:space="preserve">in their development time compared to lizards that were reared a cooler temperature. In </w:t>
      </w:r>
      <w:proofErr w:type="gramStart"/>
      <w:r w:rsidR="00B5114B">
        <w:t>actual fact</w:t>
      </w:r>
      <w:proofErr w:type="gramEnd"/>
      <w:r w:rsidR="00B5114B">
        <w:t xml:space="preserve">,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590398">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590398">
        <w:rPr>
          <w:rFonts w:cs="Times New Roman"/>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841599">
      <w:pPr>
        <w:pStyle w:val="Heading1"/>
        <w:contextualSpacing/>
      </w:pPr>
      <w:r>
        <w:t>Conclusion</w:t>
      </w:r>
    </w:p>
    <w:p w14:paraId="33982BD8" w14:textId="57AA3F23" w:rsidR="00CC5E5C" w:rsidRDefault="00CC5E5C" w:rsidP="00841599">
      <w:pPr>
        <w:contextualSpacing/>
      </w:pPr>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590398">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590398">
        <w:rPr>
          <w:rFonts w:cs="Times New Roman"/>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590398">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590398">
        <w:rPr>
          <w:rFonts w:cs="Times New Roman"/>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841599">
      <w:pPr>
        <w:contextualSpacing/>
      </w:pPr>
    </w:p>
    <w:p w14:paraId="5CC71838" w14:textId="4A9EC676" w:rsidR="00FE606F" w:rsidRDefault="00FE606F" w:rsidP="00841599">
      <w:pPr>
        <w:pStyle w:val="Heading1"/>
        <w:contextualSpacing/>
      </w:pPr>
      <w:r>
        <w:t>Author contributions</w:t>
      </w:r>
    </w:p>
    <w:p w14:paraId="06E20C64" w14:textId="16E08EEB" w:rsidR="00552493" w:rsidRPr="00FE606F" w:rsidRDefault="002B78D1" w:rsidP="00841599">
      <w:pPr>
        <w:contextualSpacing/>
      </w:pPr>
      <w:r>
        <w:t>FK, DN, SN conceived the study</w:t>
      </w:r>
      <w:del w:id="268" w:author="Daniel Noble" w:date="2023-07-14T10:48:00Z">
        <w:r w:rsidDel="00CF7BE2">
          <w:delText xml:space="preserve">, </w:delText>
        </w:r>
        <w:r w:rsidR="000B2473" w:rsidDel="00CF7BE2">
          <w:delText>SK advised on molecular analyses</w:delText>
        </w:r>
      </w:del>
      <w:r w:rsidR="000B2473">
        <w:t xml:space="preserve">, </w:t>
      </w:r>
      <w:r>
        <w:t>FK and DN collected and analysed the data, FK wrote the first draft, FK, DN and SN edited the manuscript.</w:t>
      </w:r>
    </w:p>
    <w:p w14:paraId="742281C6" w14:textId="77777777" w:rsidR="00FE606F" w:rsidRPr="00B0332F" w:rsidRDefault="00FE606F" w:rsidP="00841599">
      <w:pPr>
        <w:pStyle w:val="Heading1"/>
        <w:contextualSpacing/>
        <w:rPr>
          <w:rFonts w:cs="Times New Roman"/>
          <w:lang w:val="en-AU"/>
        </w:rPr>
      </w:pPr>
      <w:r w:rsidRPr="00B0332F">
        <w:rPr>
          <w:rFonts w:cs="Times New Roman"/>
          <w:lang w:val="en-AU"/>
        </w:rPr>
        <w:t>Data accessibility</w:t>
      </w:r>
    </w:p>
    <w:p w14:paraId="6AD97C51" w14:textId="573BCA03" w:rsidR="00FE606F" w:rsidRPr="00C032B4" w:rsidRDefault="00FE606F" w:rsidP="00841599">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008E0B35" w:rsidRPr="008E0B35">
        <w:t>https://bit.ly/2Uy72id</w:t>
      </w:r>
      <w:r>
        <w:t>)</w:t>
      </w:r>
    </w:p>
    <w:p w14:paraId="34832524" w14:textId="77777777" w:rsidR="00FE606F" w:rsidRPr="00B0332F" w:rsidRDefault="00FE606F" w:rsidP="00841599">
      <w:pPr>
        <w:contextualSpacing/>
        <w:rPr>
          <w:lang w:val="en-AU"/>
        </w:rPr>
      </w:pPr>
    </w:p>
    <w:p w14:paraId="26349758" w14:textId="77777777" w:rsidR="00FE606F" w:rsidRPr="00B0332F" w:rsidRDefault="00FE606F" w:rsidP="00841599">
      <w:pPr>
        <w:pStyle w:val="Heading1"/>
        <w:contextualSpacing/>
        <w:rPr>
          <w:rFonts w:cs="Times New Roman"/>
          <w:lang w:val="en-AU"/>
        </w:rPr>
      </w:pPr>
      <w:r w:rsidRPr="00B0332F">
        <w:rPr>
          <w:rFonts w:cs="Times New Roman"/>
          <w:lang w:val="en-AU"/>
        </w:rPr>
        <w:lastRenderedPageBreak/>
        <w:t>Acknowledgements</w:t>
      </w:r>
    </w:p>
    <w:p w14:paraId="773D099F" w14:textId="05D27D63" w:rsidR="00FE606F" w:rsidRDefault="00CE58F1" w:rsidP="00841599">
      <w:pPr>
        <w:contextualSpacing/>
      </w:pPr>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841599">
      <w:pPr>
        <w:contextualSpacing/>
      </w:pPr>
    </w:p>
    <w:p w14:paraId="293AD37A" w14:textId="6534B0DD" w:rsidR="009B3261" w:rsidRDefault="009B3261" w:rsidP="00841599">
      <w:pPr>
        <w:pStyle w:val="Heading1"/>
        <w:contextualSpacing/>
      </w:pPr>
      <w:r>
        <w:t>References</w:t>
      </w:r>
    </w:p>
    <w:p w14:paraId="732CD959" w14:textId="77777777" w:rsidR="00590398" w:rsidRPr="00590398" w:rsidRDefault="00450314" w:rsidP="00841599">
      <w:pPr>
        <w:pStyle w:val="Bibliography"/>
        <w:spacing w:line="240" w:lineRule="auto"/>
        <w:contextualSpacing/>
      </w:pPr>
      <w:r>
        <w:fldChar w:fldCharType="begin"/>
      </w:r>
      <w:r w:rsidR="00590398">
        <w:instrText xml:space="preserve"> ADDIN ZOTERO_BIBL {"uncited":[],"omitted":[],"custom":[]} CSL_BIBLIOGRAPHY </w:instrText>
      </w:r>
      <w:r>
        <w:fldChar w:fldCharType="separate"/>
      </w:r>
      <w:r w:rsidR="00590398" w:rsidRPr="00590398">
        <w:t xml:space="preserve">Andrews, R. M., Mathies, T., &amp; Warner, D. A. (2000). Effect of Incubation Temperature on Morphology, Growth, and Survival of Juvenile Sceloporus undulatus. </w:t>
      </w:r>
      <w:r w:rsidR="00590398" w:rsidRPr="00590398">
        <w:rPr>
          <w:i/>
          <w:iCs/>
        </w:rPr>
        <w:t>Herpetological Monographs</w:t>
      </w:r>
      <w:r w:rsidR="00590398" w:rsidRPr="00590398">
        <w:t xml:space="preserve">, </w:t>
      </w:r>
      <w:r w:rsidR="00590398" w:rsidRPr="00590398">
        <w:rPr>
          <w:i/>
          <w:iCs/>
        </w:rPr>
        <w:t>14</w:t>
      </w:r>
      <w:r w:rsidR="00590398" w:rsidRPr="00590398">
        <w:t>, 420–431. JSTOR. https://doi.org/10.2307/1467055</w:t>
      </w:r>
    </w:p>
    <w:p w14:paraId="1A9B247E" w14:textId="77777777" w:rsidR="00590398" w:rsidRPr="00590398" w:rsidRDefault="00590398" w:rsidP="00841599">
      <w:pPr>
        <w:pStyle w:val="Bibliography"/>
        <w:spacing w:line="240" w:lineRule="auto"/>
        <w:contextualSpacing/>
      </w:pPr>
      <w:r w:rsidRPr="00590398">
        <w:t xml:space="preserve">Angilletta Jr, M. J., Steury, T. D., &amp; Sears, M. W. (2017). Temperature, Growth Rate, and Body Size in Ectotherms: Fitting Pieces of a Life-History Puzzle. </w:t>
      </w:r>
      <w:r w:rsidRPr="00590398">
        <w:rPr>
          <w:i/>
          <w:iCs/>
        </w:rPr>
        <w:t>Integrative and Comparative Biology</w:t>
      </w:r>
      <w:r w:rsidRPr="00590398">
        <w:t>, 1–12.</w:t>
      </w:r>
    </w:p>
    <w:p w14:paraId="4CD3C4AC" w14:textId="77777777" w:rsidR="00590398" w:rsidRPr="00590398" w:rsidRDefault="00590398" w:rsidP="00841599">
      <w:pPr>
        <w:pStyle w:val="Bibliography"/>
        <w:spacing w:line="240" w:lineRule="auto"/>
        <w:contextualSpacing/>
      </w:pPr>
      <w:r w:rsidRPr="00590398">
        <w:t xml:space="preserve">Beaman, J. E., White, C. R., &amp; Seebacher, F. (2016). Evolution of Plasticity: Mechanistic Link between Development and Reversible Acclimation. </w:t>
      </w:r>
      <w:r w:rsidRPr="00590398">
        <w:rPr>
          <w:i/>
          <w:iCs/>
        </w:rPr>
        <w:t>Trends Ecology and Evolution</w:t>
      </w:r>
      <w:r w:rsidRPr="00590398">
        <w:t xml:space="preserve">, </w:t>
      </w:r>
      <w:r w:rsidRPr="00590398">
        <w:rPr>
          <w:i/>
          <w:iCs/>
        </w:rPr>
        <w:t>31</w:t>
      </w:r>
      <w:r w:rsidRPr="00590398">
        <w:t>(3), 237–249. https://doi.org/10.1016/j.tree.2016.01.004</w:t>
      </w:r>
    </w:p>
    <w:p w14:paraId="732CDE96" w14:textId="77777777" w:rsidR="00590398" w:rsidRPr="00590398" w:rsidRDefault="00590398" w:rsidP="00841599">
      <w:pPr>
        <w:pStyle w:val="Bibliography"/>
        <w:spacing w:line="240" w:lineRule="auto"/>
        <w:contextualSpacing/>
      </w:pPr>
      <w:r w:rsidRPr="00590398">
        <w:t xml:space="preserve">Beldade, P., Mateus, A. R. A., &amp; Keller, R. A. (2011). Evolution and molecular mechanisms of adaptive developmental plasticity. </w:t>
      </w:r>
      <w:r w:rsidRPr="00590398">
        <w:rPr>
          <w:i/>
          <w:iCs/>
        </w:rPr>
        <w:t>Molecular Ecology</w:t>
      </w:r>
      <w:r w:rsidRPr="00590398">
        <w:t xml:space="preserve">, </w:t>
      </w:r>
      <w:r w:rsidRPr="00590398">
        <w:rPr>
          <w:i/>
          <w:iCs/>
        </w:rPr>
        <w:t>20</w:t>
      </w:r>
      <w:r w:rsidRPr="00590398">
        <w:t>(7), 1347–1363. https://doi.org/10.1111/j.1365-294X.2011.05016.x</w:t>
      </w:r>
    </w:p>
    <w:p w14:paraId="1B64141C" w14:textId="77777777" w:rsidR="00590398" w:rsidRPr="00590398" w:rsidRDefault="00590398" w:rsidP="00841599">
      <w:pPr>
        <w:pStyle w:val="Bibliography"/>
        <w:spacing w:line="240" w:lineRule="auto"/>
        <w:contextualSpacing/>
      </w:pPr>
      <w:r w:rsidRPr="00590398">
        <w:t xml:space="preserve">Bérénos, C., Ellis, P. A., Pilkington, J. G., &amp; Pemberton, J. M. (2014). Estimating quantitative genetic parameters in wild populations: A comparison of pedigree and genomic approaches. </w:t>
      </w:r>
      <w:r w:rsidRPr="00590398">
        <w:rPr>
          <w:i/>
          <w:iCs/>
        </w:rPr>
        <w:t>Molecular Ecology</w:t>
      </w:r>
      <w:r w:rsidRPr="00590398">
        <w:t xml:space="preserve">, </w:t>
      </w:r>
      <w:r w:rsidRPr="00590398">
        <w:rPr>
          <w:i/>
          <w:iCs/>
        </w:rPr>
        <w:t>23</w:t>
      </w:r>
      <w:r w:rsidRPr="00590398">
        <w:t>(14), 3434–3451. https://doi.org/10.1111/mec.12827</w:t>
      </w:r>
    </w:p>
    <w:p w14:paraId="69643423" w14:textId="77777777" w:rsidR="00590398" w:rsidRPr="00590398" w:rsidRDefault="00590398" w:rsidP="00841599">
      <w:pPr>
        <w:pStyle w:val="Bibliography"/>
        <w:spacing w:line="240" w:lineRule="auto"/>
        <w:contextualSpacing/>
      </w:pPr>
      <w:r w:rsidRPr="00590398">
        <w:t xml:space="preserve">Bonamour, S., Chevin, L.-M., Charmantier, A., &amp; Teplitsky, C. (2019). Phenotypic plasticity in response to climate change: The importance of cue variation. </w:t>
      </w:r>
      <w:r w:rsidRPr="00590398">
        <w:rPr>
          <w:i/>
          <w:iCs/>
        </w:rPr>
        <w:t>Philosophical Transactions of the Royal Society B: Biological Sciences</w:t>
      </w:r>
      <w:r w:rsidRPr="00590398">
        <w:t xml:space="preserve">, </w:t>
      </w:r>
      <w:r w:rsidRPr="00590398">
        <w:rPr>
          <w:i/>
          <w:iCs/>
        </w:rPr>
        <w:t>374</w:t>
      </w:r>
      <w:r w:rsidRPr="00590398">
        <w:t>(1768), 20180178–12. https://doi.org/10.1098/rstb.2018.0178</w:t>
      </w:r>
    </w:p>
    <w:p w14:paraId="443104DF" w14:textId="77777777" w:rsidR="00590398" w:rsidRPr="00590398" w:rsidRDefault="00590398" w:rsidP="00841599">
      <w:pPr>
        <w:pStyle w:val="Bibliography"/>
        <w:spacing w:line="240" w:lineRule="auto"/>
        <w:contextualSpacing/>
      </w:pPr>
      <w:r w:rsidRPr="00590398">
        <w:t xml:space="preserve">Booth, D. T. (2006). Influence of Incubation Temperature on Hatchling Phenotype in Reptiles. </w:t>
      </w:r>
      <w:r w:rsidRPr="00590398">
        <w:rPr>
          <w:i/>
          <w:iCs/>
        </w:rPr>
        <w:t>Physiological and Biochemical Zoology</w:t>
      </w:r>
      <w:r w:rsidRPr="00590398">
        <w:t xml:space="preserve">, </w:t>
      </w:r>
      <w:r w:rsidRPr="00590398">
        <w:rPr>
          <w:i/>
          <w:iCs/>
        </w:rPr>
        <w:t>79</w:t>
      </w:r>
      <w:r w:rsidRPr="00590398">
        <w:t>(2), 274–281. https://doi.org/10.1086/499988</w:t>
      </w:r>
    </w:p>
    <w:p w14:paraId="2794B6E8" w14:textId="77777777" w:rsidR="00590398" w:rsidRPr="00590398" w:rsidRDefault="00590398" w:rsidP="00841599">
      <w:pPr>
        <w:pStyle w:val="Bibliography"/>
        <w:spacing w:line="240" w:lineRule="auto"/>
        <w:contextualSpacing/>
      </w:pPr>
      <w:r w:rsidRPr="00590398">
        <w:t xml:space="preserve">Botero, C. A., Weissing, F. J., Wright, J., &amp; Rubenstein, D. R. (2015). Evolutionary tipping points in the capacity to adapt to environmental change. </w:t>
      </w:r>
      <w:r w:rsidRPr="00590398">
        <w:rPr>
          <w:i/>
          <w:iCs/>
        </w:rPr>
        <w:t>Proceedings of the National Academy of Sciences</w:t>
      </w:r>
      <w:r w:rsidRPr="00590398">
        <w:t xml:space="preserve">, </w:t>
      </w:r>
      <w:r w:rsidRPr="00590398">
        <w:rPr>
          <w:i/>
          <w:iCs/>
        </w:rPr>
        <w:t>112</w:t>
      </w:r>
      <w:r w:rsidRPr="00590398">
        <w:t>(1), 184–189. https://doi.org/10.1073/pnas.1408589111</w:t>
      </w:r>
    </w:p>
    <w:p w14:paraId="0F39983C" w14:textId="77777777" w:rsidR="00590398" w:rsidRPr="00590398" w:rsidRDefault="00590398" w:rsidP="00841599">
      <w:pPr>
        <w:pStyle w:val="Bibliography"/>
        <w:spacing w:line="240" w:lineRule="auto"/>
        <w:contextualSpacing/>
      </w:pPr>
      <w:r w:rsidRPr="00590398">
        <w:t xml:space="preserve">Brown, G. P., &amp; Shine, R. (2009). Beyond size–number trade-offs: Clutch size as a maternal effect. </w:t>
      </w:r>
      <w:r w:rsidRPr="00590398">
        <w:rPr>
          <w:i/>
          <w:iCs/>
        </w:rPr>
        <w:t>Philosophical Transactions of the Royal Society B: Biological Sciences</w:t>
      </w:r>
      <w:r w:rsidRPr="00590398">
        <w:t xml:space="preserve">, </w:t>
      </w:r>
      <w:r w:rsidRPr="00590398">
        <w:rPr>
          <w:i/>
          <w:iCs/>
        </w:rPr>
        <w:t>364</w:t>
      </w:r>
      <w:r w:rsidRPr="00590398">
        <w:t>(1520), 1097–1106. https://doi.org/10.1098/rstb.2008.0247</w:t>
      </w:r>
    </w:p>
    <w:p w14:paraId="2F91E0E2" w14:textId="77777777" w:rsidR="00590398" w:rsidRPr="00590398" w:rsidRDefault="00590398" w:rsidP="00841599">
      <w:pPr>
        <w:pStyle w:val="Bibliography"/>
        <w:spacing w:line="240" w:lineRule="auto"/>
        <w:contextualSpacing/>
      </w:pPr>
      <w:r w:rsidRPr="00590398">
        <w:t xml:space="preserve">Bürkner, P. C. (2017). brms: An R package for Bayesian multilevel models using Stan. </w:t>
      </w:r>
      <w:r w:rsidRPr="00590398">
        <w:rPr>
          <w:i/>
          <w:iCs/>
        </w:rPr>
        <w:t>Journal of Statistical Software</w:t>
      </w:r>
      <w:r w:rsidRPr="00590398">
        <w:t xml:space="preserve">, </w:t>
      </w:r>
      <w:r w:rsidRPr="00590398">
        <w:rPr>
          <w:i/>
          <w:iCs/>
        </w:rPr>
        <w:t>80</w:t>
      </w:r>
      <w:r w:rsidRPr="00590398">
        <w:t>(1). https://doi.org/10.18637/jss.v080.i01</w:t>
      </w:r>
    </w:p>
    <w:p w14:paraId="0A6D0297" w14:textId="77777777" w:rsidR="00590398" w:rsidRPr="00590398" w:rsidRDefault="00590398" w:rsidP="00841599">
      <w:pPr>
        <w:pStyle w:val="Bibliography"/>
        <w:spacing w:line="240" w:lineRule="auto"/>
        <w:contextualSpacing/>
      </w:pPr>
      <w:r w:rsidRPr="00590398">
        <w:t xml:space="preserve">Chapple, D. G., Miller, K. A., Chaplin, K., Barnett, L., Thompson, M. B., &amp; Bray, R. D. (2014). Biology of the invasive delicate skink (Lampropholis delicata) on Lord Howe Island. </w:t>
      </w:r>
      <w:r w:rsidRPr="00590398">
        <w:rPr>
          <w:i/>
          <w:iCs/>
        </w:rPr>
        <w:t>Australian Journal of Zoology</w:t>
      </w:r>
      <w:r w:rsidRPr="00590398">
        <w:t xml:space="preserve">, </w:t>
      </w:r>
      <w:r w:rsidRPr="00590398">
        <w:rPr>
          <w:i/>
          <w:iCs/>
        </w:rPr>
        <w:t>62</w:t>
      </w:r>
      <w:r w:rsidRPr="00590398">
        <w:t>(6), 498–506. https://doi.org/10.1071/ZO14098</w:t>
      </w:r>
    </w:p>
    <w:p w14:paraId="13090F15" w14:textId="77777777" w:rsidR="00590398" w:rsidRPr="00590398" w:rsidRDefault="00590398" w:rsidP="00841599">
      <w:pPr>
        <w:pStyle w:val="Bibliography"/>
        <w:spacing w:line="240" w:lineRule="auto"/>
        <w:contextualSpacing/>
      </w:pPr>
      <w:r w:rsidRPr="00590398">
        <w:t xml:space="preserve">Charmantier, A., &amp; Garant, D. (2005). Environmental quality and evolutionary potential: Lessons from wild populations. </w:t>
      </w:r>
      <w:r w:rsidRPr="00590398">
        <w:rPr>
          <w:i/>
          <w:iCs/>
        </w:rPr>
        <w:t>Proceedings of the Royal Society B: Biological Sciences</w:t>
      </w:r>
      <w:r w:rsidRPr="00590398">
        <w:t xml:space="preserve">, </w:t>
      </w:r>
      <w:r w:rsidRPr="00590398">
        <w:rPr>
          <w:i/>
          <w:iCs/>
        </w:rPr>
        <w:t>272</w:t>
      </w:r>
      <w:r w:rsidRPr="00590398">
        <w:t>(1571), 1415–1425. https://doi.org/10.1098/rspb.2005.3117</w:t>
      </w:r>
    </w:p>
    <w:p w14:paraId="5D946342" w14:textId="77777777" w:rsidR="00590398" w:rsidRPr="00590398" w:rsidRDefault="00590398" w:rsidP="00841599">
      <w:pPr>
        <w:pStyle w:val="Bibliography"/>
        <w:spacing w:line="240" w:lineRule="auto"/>
        <w:contextualSpacing/>
      </w:pPr>
      <w:r w:rsidRPr="00590398">
        <w:t xml:space="preserve">Charmantier, A., Kruuk, L. E. B., Blondel, J., &amp; Lambrechts, M. M. (2004). Testing for microevolution in body size in three blue tit populations. </w:t>
      </w:r>
      <w:r w:rsidRPr="00590398">
        <w:rPr>
          <w:i/>
          <w:iCs/>
        </w:rPr>
        <w:t>Journal of Evolutionary Biology</w:t>
      </w:r>
      <w:r w:rsidRPr="00590398">
        <w:t xml:space="preserve">, </w:t>
      </w:r>
      <w:r w:rsidRPr="00590398">
        <w:rPr>
          <w:i/>
          <w:iCs/>
        </w:rPr>
        <w:t>17</w:t>
      </w:r>
      <w:r w:rsidRPr="00590398">
        <w:t>(4), 732–743. https://doi.org/10.1111/j.1420-9101.2004.00734.x</w:t>
      </w:r>
    </w:p>
    <w:p w14:paraId="20B0B185" w14:textId="77777777" w:rsidR="00590398" w:rsidRPr="00590398" w:rsidRDefault="00590398" w:rsidP="00841599">
      <w:pPr>
        <w:pStyle w:val="Bibliography"/>
        <w:spacing w:line="240" w:lineRule="auto"/>
        <w:contextualSpacing/>
      </w:pPr>
      <w:r w:rsidRPr="00590398">
        <w:lastRenderedPageBreak/>
        <w:t xml:space="preserve">Cheetham, E., Doody, J. S., Stewart, B., &amp; Harlow, P. (2011). Embryonic mortality as a cost of communal nesting in the delicate skink. </w:t>
      </w:r>
      <w:r w:rsidRPr="00590398">
        <w:rPr>
          <w:i/>
          <w:iCs/>
        </w:rPr>
        <w:t>Journal of Zoology</w:t>
      </w:r>
      <w:r w:rsidRPr="00590398">
        <w:t xml:space="preserve">, </w:t>
      </w:r>
      <w:r w:rsidRPr="00590398">
        <w:rPr>
          <w:i/>
          <w:iCs/>
        </w:rPr>
        <w:t>283</w:t>
      </w:r>
      <w:r w:rsidRPr="00590398">
        <w:t>(4), 234–242. https://doi.org/10.1111/j.1469-7998.2010.00764.x</w:t>
      </w:r>
    </w:p>
    <w:p w14:paraId="35970D4A" w14:textId="77777777" w:rsidR="00590398" w:rsidRPr="00590398" w:rsidRDefault="00590398" w:rsidP="00841599">
      <w:pPr>
        <w:pStyle w:val="Bibliography"/>
        <w:spacing w:line="240" w:lineRule="auto"/>
        <w:contextualSpacing/>
      </w:pPr>
      <w:r w:rsidRPr="00590398">
        <w:t xml:space="preserve">Cheverud, J. M. (1984). Evolution by Kin Selection: A Quantitative Genetic Model Illustrated by Maternal Performance in Mice. </w:t>
      </w:r>
      <w:r w:rsidRPr="00590398">
        <w:rPr>
          <w:i/>
          <w:iCs/>
        </w:rPr>
        <w:t>Evolution</w:t>
      </w:r>
      <w:r w:rsidRPr="00590398">
        <w:t xml:space="preserve">, </w:t>
      </w:r>
      <w:r w:rsidRPr="00590398">
        <w:rPr>
          <w:i/>
          <w:iCs/>
        </w:rPr>
        <w:t>38</w:t>
      </w:r>
      <w:r w:rsidRPr="00590398">
        <w:t>(4), 766–777. https://doi.org/10.2307/2408388</w:t>
      </w:r>
    </w:p>
    <w:p w14:paraId="7EE59EC7" w14:textId="77777777" w:rsidR="00590398" w:rsidRPr="00590398" w:rsidRDefault="00590398" w:rsidP="00841599">
      <w:pPr>
        <w:pStyle w:val="Bibliography"/>
        <w:spacing w:line="240" w:lineRule="auto"/>
        <w:contextualSpacing/>
      </w:pPr>
      <w:r w:rsidRPr="00590398">
        <w:t xml:space="preserve">Coltman, D. W., Pilkington, J., Kruuk, L. E. B., Wilson, K., &amp; Pemberton, J. M. (2001). Positive Genetic Correlation Between Parasite Resistance and Body Size in a Free-Living Ungulate Population. </w:t>
      </w:r>
      <w:r w:rsidRPr="00590398">
        <w:rPr>
          <w:i/>
          <w:iCs/>
        </w:rPr>
        <w:t>Evolution</w:t>
      </w:r>
      <w:r w:rsidRPr="00590398">
        <w:t xml:space="preserve">, </w:t>
      </w:r>
      <w:r w:rsidRPr="00590398">
        <w:rPr>
          <w:i/>
          <w:iCs/>
        </w:rPr>
        <w:t>55</w:t>
      </w:r>
      <w:r w:rsidRPr="00590398">
        <w:t>(10), 2116–2125. https://doi.org/10.1111/j.0014-3820.2001.tb01326.x</w:t>
      </w:r>
    </w:p>
    <w:p w14:paraId="4A0942C3" w14:textId="77777777" w:rsidR="00590398" w:rsidRPr="00590398" w:rsidRDefault="00590398" w:rsidP="00841599">
      <w:pPr>
        <w:pStyle w:val="Bibliography"/>
        <w:spacing w:line="240" w:lineRule="auto"/>
        <w:contextualSpacing/>
      </w:pPr>
      <w:r w:rsidRPr="00590398">
        <w:t xml:space="preserve">Core Team, R. (2013). </w:t>
      </w:r>
      <w:r w:rsidRPr="00590398">
        <w:rPr>
          <w:i/>
          <w:iCs/>
        </w:rPr>
        <w:t>Team (2012). R: A language and environment for statistical computing. R Foundation for Statistical Computing, Vienna, Austria</w:t>
      </w:r>
      <w:r w:rsidRPr="00590398">
        <w:t>.</w:t>
      </w:r>
    </w:p>
    <w:p w14:paraId="60530017" w14:textId="77777777" w:rsidR="00590398" w:rsidRPr="00590398" w:rsidRDefault="00590398" w:rsidP="00841599">
      <w:pPr>
        <w:pStyle w:val="Bibliography"/>
        <w:spacing w:line="240" w:lineRule="auto"/>
        <w:contextualSpacing/>
      </w:pPr>
      <w:r w:rsidRPr="00590398">
        <w:t xml:space="preserve">Dahlgaard, J., &amp; Hoffmann, A. A. (2000). Stress Resistance and Environmental Dependency of Inbreeding Depression in Drosophila melanogaster. </w:t>
      </w:r>
      <w:r w:rsidRPr="00590398">
        <w:rPr>
          <w:i/>
          <w:iCs/>
        </w:rPr>
        <w:t>Conservation Biology</w:t>
      </w:r>
      <w:r w:rsidRPr="00590398">
        <w:t xml:space="preserve">, </w:t>
      </w:r>
      <w:r w:rsidRPr="00590398">
        <w:rPr>
          <w:i/>
          <w:iCs/>
        </w:rPr>
        <w:t>14</w:t>
      </w:r>
      <w:r w:rsidRPr="00590398">
        <w:t>(4), 1187–1192. https://doi.org/10.1046/j.1523-1739.2000.99206.x</w:t>
      </w:r>
    </w:p>
    <w:p w14:paraId="6B37569B" w14:textId="77777777" w:rsidR="00590398" w:rsidRPr="00590398" w:rsidRDefault="00590398" w:rsidP="00841599">
      <w:pPr>
        <w:pStyle w:val="Bibliography"/>
        <w:spacing w:line="240" w:lineRule="auto"/>
        <w:contextualSpacing/>
      </w:pPr>
      <w:r w:rsidRPr="00590398">
        <w:t xml:space="preserve">Dayananda, B., Gray, S., Pike, D., &amp; Webb, J. K. (2016). Communal nesting under climate change: Fitness consequences of higher incubation temperatures for a nocturnal lizard. </w:t>
      </w:r>
      <w:r w:rsidRPr="00590398">
        <w:rPr>
          <w:i/>
          <w:iCs/>
        </w:rPr>
        <w:t>Global Change Biology</w:t>
      </w:r>
      <w:r w:rsidRPr="00590398">
        <w:t xml:space="preserve">, </w:t>
      </w:r>
      <w:r w:rsidRPr="00590398">
        <w:rPr>
          <w:i/>
          <w:iCs/>
        </w:rPr>
        <w:t>22</w:t>
      </w:r>
      <w:r w:rsidRPr="00590398">
        <w:t>(7), 2405–2414. https://doi.org/10.1111/gcb.13231</w:t>
      </w:r>
    </w:p>
    <w:p w14:paraId="450279DC" w14:textId="77777777" w:rsidR="00590398" w:rsidRPr="00590398" w:rsidRDefault="00590398" w:rsidP="00841599">
      <w:pPr>
        <w:pStyle w:val="Bibliography"/>
        <w:spacing w:line="240" w:lineRule="auto"/>
        <w:contextualSpacing/>
      </w:pPr>
      <w:r w:rsidRPr="00590398">
        <w:t xml:space="preserve">Dmitriew, C., Blows, M. W., &amp; Rowe, L. (2010). Ontogenetic Change in Genetic Variance in Size Depends on Growth Environment. </w:t>
      </w:r>
      <w:r w:rsidRPr="00590398">
        <w:rPr>
          <w:i/>
          <w:iCs/>
        </w:rPr>
        <w:t>The American Naturalist</w:t>
      </w:r>
      <w:r w:rsidRPr="00590398">
        <w:t xml:space="preserve">, </w:t>
      </w:r>
      <w:r w:rsidRPr="00590398">
        <w:rPr>
          <w:i/>
          <w:iCs/>
        </w:rPr>
        <w:t>175</w:t>
      </w:r>
      <w:r w:rsidRPr="00590398">
        <w:t>(6), 640–649. https://doi.org/10.1086/652470</w:t>
      </w:r>
    </w:p>
    <w:p w14:paraId="0B09C903" w14:textId="77777777" w:rsidR="00590398" w:rsidRPr="00590398" w:rsidRDefault="00590398" w:rsidP="00841599">
      <w:pPr>
        <w:pStyle w:val="Bibliography"/>
        <w:spacing w:line="240" w:lineRule="auto"/>
        <w:contextualSpacing/>
      </w:pPr>
      <w:r w:rsidRPr="00590398">
        <w:t xml:space="preserve">Downes, S. J., &amp; Shine, R. (1999). Do incubation-induced changes in a lizard’s phenotype influence its vulnerability to predators? </w:t>
      </w:r>
      <w:r w:rsidRPr="00590398">
        <w:rPr>
          <w:i/>
          <w:iCs/>
        </w:rPr>
        <w:t>Oecologia</w:t>
      </w:r>
      <w:r w:rsidRPr="00590398">
        <w:t xml:space="preserve">, </w:t>
      </w:r>
      <w:r w:rsidRPr="00590398">
        <w:rPr>
          <w:i/>
          <w:iCs/>
        </w:rPr>
        <w:t>120</w:t>
      </w:r>
      <w:r w:rsidRPr="00590398">
        <w:t>(1), 9–18. https://doi.org/10.1007/s004420050827</w:t>
      </w:r>
    </w:p>
    <w:p w14:paraId="117134A3" w14:textId="77777777" w:rsidR="00590398" w:rsidRPr="00590398" w:rsidRDefault="00590398" w:rsidP="00841599">
      <w:pPr>
        <w:pStyle w:val="Bibliography"/>
        <w:spacing w:line="240" w:lineRule="auto"/>
        <w:contextualSpacing/>
      </w:pPr>
      <w:r w:rsidRPr="00590398">
        <w:t xml:space="preserve">Elphick, M. J., &amp; Shine, R. (1998). Longterm effects of incubation temperatures on the morphology and locomotor performance of hatchling lizards (Bassiana duperreyi, Scincidae). </w:t>
      </w:r>
      <w:r w:rsidRPr="00590398">
        <w:rPr>
          <w:i/>
          <w:iCs/>
        </w:rPr>
        <w:t>Biological Journal of the Linnean Society</w:t>
      </w:r>
      <w:r w:rsidRPr="00590398">
        <w:t xml:space="preserve">, </w:t>
      </w:r>
      <w:r w:rsidRPr="00590398">
        <w:rPr>
          <w:i/>
          <w:iCs/>
        </w:rPr>
        <w:t>63</w:t>
      </w:r>
      <w:r w:rsidRPr="00590398">
        <w:t>(3), 429–447. https://doi.org/10.1111/j.1095-8312.1998.tb01527.x</w:t>
      </w:r>
    </w:p>
    <w:p w14:paraId="3EFCFBB3" w14:textId="77777777" w:rsidR="00590398" w:rsidRPr="00590398" w:rsidRDefault="00590398" w:rsidP="00841599">
      <w:pPr>
        <w:pStyle w:val="Bibliography"/>
        <w:spacing w:line="240" w:lineRule="auto"/>
        <w:contextualSpacing/>
      </w:pPr>
      <w:r w:rsidRPr="00590398">
        <w:t xml:space="preserve">Elphick, M. J., &amp; Shine, R. (1999). Sex differences in optimal incubation temperatures in a scincid lizard species. </w:t>
      </w:r>
      <w:r w:rsidRPr="00590398">
        <w:rPr>
          <w:i/>
          <w:iCs/>
        </w:rPr>
        <w:t>Oecologia</w:t>
      </w:r>
      <w:r w:rsidRPr="00590398">
        <w:t xml:space="preserve">, </w:t>
      </w:r>
      <w:r w:rsidRPr="00590398">
        <w:rPr>
          <w:i/>
          <w:iCs/>
        </w:rPr>
        <w:t>118</w:t>
      </w:r>
      <w:r w:rsidRPr="00590398">
        <w:t>(4), 431–437. https://doi.org/10.1007/s004420050745</w:t>
      </w:r>
    </w:p>
    <w:p w14:paraId="0A50DB7F" w14:textId="77777777" w:rsidR="00590398" w:rsidRPr="00590398" w:rsidRDefault="00590398" w:rsidP="00841599">
      <w:pPr>
        <w:pStyle w:val="Bibliography"/>
        <w:spacing w:line="240" w:lineRule="auto"/>
        <w:contextualSpacing/>
      </w:pPr>
      <w:r w:rsidRPr="00590398">
        <w:t xml:space="preserve">Eyck, H. J. F., Buchanan, K. L., Crino, O. L., &amp; Jessop, T. S. (2019). Effects of developmental stress on animal phenotype and performance: A quantitative review. </w:t>
      </w:r>
      <w:r w:rsidRPr="00590398">
        <w:rPr>
          <w:i/>
          <w:iCs/>
        </w:rPr>
        <w:t>Biological Reviews</w:t>
      </w:r>
      <w:r w:rsidRPr="00590398">
        <w:t xml:space="preserve">, </w:t>
      </w:r>
      <w:r w:rsidRPr="00590398">
        <w:rPr>
          <w:i/>
          <w:iCs/>
        </w:rPr>
        <w:t>94</w:t>
      </w:r>
      <w:r w:rsidRPr="00590398">
        <w:t>(3), 1143–1160. https://doi.org/10.1111/brv.12496</w:t>
      </w:r>
    </w:p>
    <w:p w14:paraId="5B0145F7" w14:textId="77777777" w:rsidR="00590398" w:rsidRPr="00590398" w:rsidRDefault="00590398" w:rsidP="00841599">
      <w:pPr>
        <w:pStyle w:val="Bibliography"/>
        <w:spacing w:line="240" w:lineRule="auto"/>
        <w:contextualSpacing/>
      </w:pPr>
      <w:r w:rsidRPr="00590398">
        <w:t xml:space="preserve">Falconer, D. S. (1952). The Problem of Environment and Selection. </w:t>
      </w:r>
      <w:r w:rsidRPr="00590398">
        <w:rPr>
          <w:i/>
          <w:iCs/>
        </w:rPr>
        <w:t>The American Naturalist</w:t>
      </w:r>
      <w:r w:rsidRPr="00590398">
        <w:t xml:space="preserve">, </w:t>
      </w:r>
      <w:r w:rsidRPr="00590398">
        <w:rPr>
          <w:i/>
          <w:iCs/>
        </w:rPr>
        <w:t>86</w:t>
      </w:r>
      <w:r w:rsidRPr="00590398">
        <w:t>(830), 293–298.</w:t>
      </w:r>
    </w:p>
    <w:p w14:paraId="5AE602B9" w14:textId="77777777" w:rsidR="00590398" w:rsidRPr="00590398" w:rsidRDefault="00590398" w:rsidP="00841599">
      <w:pPr>
        <w:pStyle w:val="Bibliography"/>
        <w:spacing w:line="240" w:lineRule="auto"/>
        <w:contextualSpacing/>
      </w:pPr>
      <w:r w:rsidRPr="00590398">
        <w:t xml:space="preserve">Falconer, D. S., &amp; Mackay, T. F. C. (1996). </w:t>
      </w:r>
      <w:r w:rsidRPr="00590398">
        <w:rPr>
          <w:i/>
          <w:iCs/>
        </w:rPr>
        <w:t>Introduction to Quantitative Genetics</w:t>
      </w:r>
      <w:r w:rsidRPr="00590398">
        <w:t xml:space="preserve"> (4th ed.). Pearson Education.</w:t>
      </w:r>
    </w:p>
    <w:p w14:paraId="450365EC" w14:textId="77777777" w:rsidR="00590398" w:rsidRPr="00590398" w:rsidRDefault="00590398" w:rsidP="00841599">
      <w:pPr>
        <w:pStyle w:val="Bibliography"/>
        <w:spacing w:line="240" w:lineRule="auto"/>
        <w:contextualSpacing/>
      </w:pPr>
      <w:r w:rsidRPr="00590398">
        <w:t xml:space="preserve">Fischer, K., Kreyling, J., Beaulieu, M., Beil, I., Bog, M., Bonte, D., Holm, S., Knoblauch, S., Koch, D., Muffler, L., Mouginot, P., Paulinich, M., Scheepens, J. F., Schiemann, R., Schmeddes, J., Schnittler, M., Uhl, G., van der Maaten-Theunissen, M., Weier, J. M., … Gienapp, P. (2020). Species-specific effects of thermal stress on the expression of genetic variation across a diverse group of plant and animal taxa under experimental conditions. </w:t>
      </w:r>
      <w:r w:rsidRPr="00590398">
        <w:rPr>
          <w:i/>
          <w:iCs/>
        </w:rPr>
        <w:t>Heredity</w:t>
      </w:r>
      <w:r w:rsidRPr="00590398">
        <w:t>, 1–15. https://doi.org/10.1038/s41437-020-0338-4</w:t>
      </w:r>
    </w:p>
    <w:p w14:paraId="2E69EC19" w14:textId="77777777" w:rsidR="00590398" w:rsidRPr="00590398" w:rsidRDefault="00590398" w:rsidP="00841599">
      <w:pPr>
        <w:pStyle w:val="Bibliography"/>
        <w:spacing w:line="240" w:lineRule="auto"/>
        <w:contextualSpacing/>
      </w:pPr>
      <w:r w:rsidRPr="00590398">
        <w:t xml:space="preserve">Flatt, T., Shine, R., Borges-landaez, P. A., &amp; Downes, S. J. (2001). Phenotypic variation in an oviparous montane lizard (Bassiana duperreyi): The effects of thermal and hydric incubation environments. </w:t>
      </w:r>
      <w:r w:rsidRPr="00590398">
        <w:rPr>
          <w:i/>
          <w:iCs/>
        </w:rPr>
        <w:t>Biological Journal of the Linnean Society</w:t>
      </w:r>
      <w:r w:rsidRPr="00590398">
        <w:t xml:space="preserve">, </w:t>
      </w:r>
      <w:r w:rsidRPr="00590398">
        <w:rPr>
          <w:i/>
          <w:iCs/>
        </w:rPr>
        <w:t>74</w:t>
      </w:r>
      <w:r w:rsidRPr="00590398">
        <w:t>(3), 339–350. https://doi.org/10.1006/bijl.2001.0581</w:t>
      </w:r>
    </w:p>
    <w:p w14:paraId="30933AFF" w14:textId="77777777" w:rsidR="00590398" w:rsidRPr="00590398" w:rsidRDefault="00590398" w:rsidP="00841599">
      <w:pPr>
        <w:pStyle w:val="Bibliography"/>
        <w:spacing w:line="240" w:lineRule="auto"/>
        <w:contextualSpacing/>
      </w:pPr>
      <w:r w:rsidRPr="00590398">
        <w:lastRenderedPageBreak/>
        <w:t xml:space="preserve">Forster, J., &amp; Hirst, A. G. (2012). The temperature-size rule emerges from ontogenetic differences between growth and development rates. </w:t>
      </w:r>
      <w:r w:rsidRPr="00590398">
        <w:rPr>
          <w:i/>
          <w:iCs/>
        </w:rPr>
        <w:t>Functional Ecology</w:t>
      </w:r>
      <w:r w:rsidRPr="00590398">
        <w:t xml:space="preserve">, </w:t>
      </w:r>
      <w:r w:rsidRPr="00590398">
        <w:rPr>
          <w:i/>
          <w:iCs/>
        </w:rPr>
        <w:t>26</w:t>
      </w:r>
      <w:r w:rsidRPr="00590398">
        <w:t>(2), 483–492. https://doi.org/10.1111/j.1365-2435.2011.01958.x</w:t>
      </w:r>
    </w:p>
    <w:p w14:paraId="1B4B2028" w14:textId="77777777" w:rsidR="00590398" w:rsidRPr="00590398" w:rsidRDefault="00590398" w:rsidP="00841599">
      <w:pPr>
        <w:pStyle w:val="Bibliography"/>
        <w:spacing w:line="240" w:lineRule="auto"/>
        <w:contextualSpacing/>
      </w:pPr>
      <w:r w:rsidRPr="00590398">
        <w:t xml:space="preserve">Gelman, A., Lee, D., &amp; Guo, J. (2015). Stan: A Probabilistic Programming Language for Bayesian Inference and Optimization. </w:t>
      </w:r>
      <w:r w:rsidRPr="00590398">
        <w:rPr>
          <w:i/>
          <w:iCs/>
        </w:rPr>
        <w:t>Journal of Educational and Behavioral Statistics</w:t>
      </w:r>
      <w:r w:rsidRPr="00590398">
        <w:t xml:space="preserve">, </w:t>
      </w:r>
      <w:r w:rsidRPr="00590398">
        <w:rPr>
          <w:i/>
          <w:iCs/>
        </w:rPr>
        <w:t>40</w:t>
      </w:r>
      <w:r w:rsidRPr="00590398">
        <w:t>(5), 530–543. https://doi.org/10.3102/1076998615606113</w:t>
      </w:r>
    </w:p>
    <w:p w14:paraId="2C1D5801" w14:textId="77777777" w:rsidR="00590398" w:rsidRPr="00590398" w:rsidRDefault="00590398" w:rsidP="00841599">
      <w:pPr>
        <w:pStyle w:val="Bibliography"/>
        <w:spacing w:line="240" w:lineRule="auto"/>
        <w:contextualSpacing/>
      </w:pPr>
      <w:r w:rsidRPr="00590398">
        <w:t xml:space="preserve">Ghalambor, C. K., McKay, J. K., Carroll, S. P., &amp; REZNICK, D. N. (2007). Adaptive versus non-adaptive phenotypic plasticity and the potential for contemporary adaptation in new environments. </w:t>
      </w:r>
      <w:r w:rsidRPr="00590398">
        <w:rPr>
          <w:i/>
          <w:iCs/>
        </w:rPr>
        <w:t>Functional Ecology</w:t>
      </w:r>
      <w:r w:rsidRPr="00590398">
        <w:t xml:space="preserve">, </w:t>
      </w:r>
      <w:r w:rsidRPr="00590398">
        <w:rPr>
          <w:i/>
          <w:iCs/>
        </w:rPr>
        <w:t>21</w:t>
      </w:r>
      <w:r w:rsidRPr="00590398">
        <w:t>(3), 394–407. https://doi.org/10.1111/j.1365-2435.2007.01283.x</w:t>
      </w:r>
    </w:p>
    <w:p w14:paraId="7CC5DE0D" w14:textId="77777777" w:rsidR="00590398" w:rsidRPr="00590398" w:rsidRDefault="00590398" w:rsidP="00841599">
      <w:pPr>
        <w:pStyle w:val="Bibliography"/>
        <w:spacing w:line="240" w:lineRule="auto"/>
        <w:contextualSpacing/>
      </w:pPr>
      <w:r w:rsidRPr="00590398">
        <w:t xml:space="preserve">Gifford, M. E., Robinson, C. D., &amp; Clay, T. A. (2017). The influence of invasive fire ants on survival, space use, and patterns of natural selection in juvenile lizards. </w:t>
      </w:r>
      <w:r w:rsidRPr="00590398">
        <w:rPr>
          <w:i/>
          <w:iCs/>
        </w:rPr>
        <w:t>Biological Invasions</w:t>
      </w:r>
      <w:r w:rsidRPr="00590398">
        <w:t xml:space="preserve">, </w:t>
      </w:r>
      <w:r w:rsidRPr="00590398">
        <w:rPr>
          <w:i/>
          <w:iCs/>
        </w:rPr>
        <w:t>19</w:t>
      </w:r>
      <w:r w:rsidRPr="00590398">
        <w:t>(5), 1461–1469. https://doi.org/10.1007/s10530-017-1370-z</w:t>
      </w:r>
    </w:p>
    <w:p w14:paraId="4DE481B2" w14:textId="77777777" w:rsidR="00590398" w:rsidRPr="00590398" w:rsidRDefault="00590398" w:rsidP="00841599">
      <w:pPr>
        <w:pStyle w:val="Bibliography"/>
        <w:spacing w:line="240" w:lineRule="auto"/>
        <w:contextualSpacing/>
      </w:pPr>
      <w:r w:rsidRPr="00590398">
        <w:t xml:space="preserve">Goodman, B. A., Schwarzkopf, L., &amp; Krockenberger, A. K. (2013). Phenotypic Integration in Response to Incubation Environment Adaptively Influences Habitat Choice in a Tropical Lizard. </w:t>
      </w:r>
      <w:r w:rsidRPr="00590398">
        <w:rPr>
          <w:i/>
          <w:iCs/>
        </w:rPr>
        <w:t>The American Naturalist</w:t>
      </w:r>
      <w:r w:rsidRPr="00590398">
        <w:t xml:space="preserve">, </w:t>
      </w:r>
      <w:r w:rsidRPr="00590398">
        <w:rPr>
          <w:i/>
          <w:iCs/>
        </w:rPr>
        <w:t>182</w:t>
      </w:r>
      <w:r w:rsidRPr="00590398">
        <w:t>(5), 666–673. https://doi.org/10.1086/673299</w:t>
      </w:r>
    </w:p>
    <w:p w14:paraId="525075EF" w14:textId="77777777" w:rsidR="00590398" w:rsidRPr="00590398" w:rsidRDefault="00590398" w:rsidP="00841599">
      <w:pPr>
        <w:pStyle w:val="Bibliography"/>
        <w:spacing w:line="240" w:lineRule="auto"/>
        <w:contextualSpacing/>
      </w:pPr>
      <w:r w:rsidRPr="00590398">
        <w:t xml:space="preserve">Goodman, R. M. (2008). Latent effects of egg incubation temperature on growth in the lizard Anolis carolinensis. </w:t>
      </w:r>
      <w:r w:rsidRPr="00590398">
        <w:rPr>
          <w:i/>
          <w:iCs/>
        </w:rPr>
        <w:t>Journal of Experimental Zoology Part A: Ecological Genetics and Physiology</w:t>
      </w:r>
      <w:r w:rsidRPr="00590398">
        <w:t xml:space="preserve">, </w:t>
      </w:r>
      <w:r w:rsidRPr="00590398">
        <w:rPr>
          <w:i/>
          <w:iCs/>
        </w:rPr>
        <w:t>309A</w:t>
      </w:r>
      <w:r w:rsidRPr="00590398">
        <w:t>(9), 525–533. https://doi.org/10.1002/jez.483</w:t>
      </w:r>
    </w:p>
    <w:p w14:paraId="73C93DB8" w14:textId="77777777" w:rsidR="00590398" w:rsidRPr="00590398" w:rsidRDefault="00590398" w:rsidP="00841599">
      <w:pPr>
        <w:pStyle w:val="Bibliography"/>
        <w:spacing w:line="240" w:lineRule="auto"/>
        <w:contextualSpacing/>
      </w:pPr>
      <w:r w:rsidRPr="00590398">
        <w:t xml:space="preserve">Granato, I. S. C., Galli, G., de Oliveira Couto, E. G., e Souza, M. B., Mendonça, L. F., &amp; Fritsche-Neto, R. (2018). snpReady: A tool to assist breeders in genomic analysis. </w:t>
      </w:r>
      <w:r w:rsidRPr="00590398">
        <w:rPr>
          <w:i/>
          <w:iCs/>
        </w:rPr>
        <w:t>Molecular Breeding</w:t>
      </w:r>
      <w:r w:rsidRPr="00590398">
        <w:t xml:space="preserve">, </w:t>
      </w:r>
      <w:r w:rsidRPr="00590398">
        <w:rPr>
          <w:i/>
          <w:iCs/>
        </w:rPr>
        <w:t>38</w:t>
      </w:r>
      <w:r w:rsidRPr="00590398">
        <w:t>(8), 102. https://doi.org/10.1007/s11032-018-0844-8</w:t>
      </w:r>
    </w:p>
    <w:p w14:paraId="0A51AB44" w14:textId="77777777" w:rsidR="00590398" w:rsidRPr="00590398" w:rsidRDefault="00590398" w:rsidP="00841599">
      <w:pPr>
        <w:pStyle w:val="Bibliography"/>
        <w:spacing w:line="240" w:lineRule="auto"/>
        <w:contextualSpacing/>
      </w:pPr>
      <w:r w:rsidRPr="00590398">
        <w:t xml:space="preserve">Gruber, B., Unmack, P. J., Berry, O. F., &amp; Georges, A. (2018). dartr: An r package to facilitate analysis of SNP data generated from reduced representation genome sequencing. </w:t>
      </w:r>
      <w:r w:rsidRPr="00590398">
        <w:rPr>
          <w:i/>
          <w:iCs/>
        </w:rPr>
        <w:t>Molecular Ecology Resources</w:t>
      </w:r>
      <w:r w:rsidRPr="00590398">
        <w:t xml:space="preserve">, </w:t>
      </w:r>
      <w:r w:rsidRPr="00590398">
        <w:rPr>
          <w:i/>
          <w:iCs/>
        </w:rPr>
        <w:t>18</w:t>
      </w:r>
      <w:r w:rsidRPr="00590398">
        <w:t>(3), 691–699. https://doi.org/10.1111/1755-0998.12745</w:t>
      </w:r>
    </w:p>
    <w:p w14:paraId="7A240712" w14:textId="77777777" w:rsidR="00590398" w:rsidRPr="00590398" w:rsidRDefault="00590398" w:rsidP="00841599">
      <w:pPr>
        <w:pStyle w:val="Bibliography"/>
        <w:spacing w:line="240" w:lineRule="auto"/>
        <w:contextualSpacing/>
      </w:pPr>
      <w:r w:rsidRPr="00590398">
        <w:t xml:space="preserve">Hare, K. M., Longson, C. G., Pledger, S., &amp; Daugherty, C. H. (2004). Size, Growth, and Survival Are Reduced at Cool Incubation Temperatures in the Temperate Lizard Oligosoma suteri (Lacertilia: Scincidae). </w:t>
      </w:r>
      <w:r w:rsidRPr="00590398">
        <w:rPr>
          <w:i/>
          <w:iCs/>
        </w:rPr>
        <w:t>Copeia</w:t>
      </w:r>
      <w:r w:rsidRPr="00590398">
        <w:t xml:space="preserve">, </w:t>
      </w:r>
      <w:r w:rsidRPr="00590398">
        <w:rPr>
          <w:i/>
          <w:iCs/>
        </w:rPr>
        <w:t>2004</w:t>
      </w:r>
      <w:r w:rsidRPr="00590398">
        <w:t>(2), 383–390. https://doi.org/10.1643/CP-03-084R2</w:t>
      </w:r>
    </w:p>
    <w:p w14:paraId="533046A8" w14:textId="77777777" w:rsidR="00590398" w:rsidRPr="00590398" w:rsidRDefault="00590398" w:rsidP="00841599">
      <w:pPr>
        <w:pStyle w:val="Bibliography"/>
        <w:spacing w:line="240" w:lineRule="auto"/>
        <w:contextualSpacing/>
      </w:pPr>
      <w:r w:rsidRPr="00590398">
        <w:t xml:space="preserve">Hoffman, A. A., &amp; Parsons, P. A. (1991). </w:t>
      </w:r>
      <w:r w:rsidRPr="00590398">
        <w:rPr>
          <w:i/>
          <w:iCs/>
        </w:rPr>
        <w:t>Evolutionary genetics and evolutionary stress</w:t>
      </w:r>
      <w:r w:rsidRPr="00590398">
        <w:t>. Oxford University Press.</w:t>
      </w:r>
    </w:p>
    <w:p w14:paraId="7E138474" w14:textId="77777777" w:rsidR="00590398" w:rsidRPr="00590398" w:rsidRDefault="00590398" w:rsidP="00841599">
      <w:pPr>
        <w:pStyle w:val="Bibliography"/>
        <w:spacing w:line="240" w:lineRule="auto"/>
        <w:contextualSpacing/>
      </w:pPr>
      <w:r w:rsidRPr="00590398">
        <w:t xml:space="preserve">Hoffmann, A. A., &amp; Merilä, J. (1999). Heritable variation and evolution under favourable and unfavourable conditions. </w:t>
      </w:r>
      <w:r w:rsidRPr="00590398">
        <w:rPr>
          <w:i/>
          <w:iCs/>
        </w:rPr>
        <w:t>Trends in Ecology &amp; Evolution</w:t>
      </w:r>
      <w:r w:rsidRPr="00590398">
        <w:t xml:space="preserve">, </w:t>
      </w:r>
      <w:r w:rsidRPr="00590398">
        <w:rPr>
          <w:i/>
          <w:iCs/>
        </w:rPr>
        <w:t>14</w:t>
      </w:r>
      <w:r w:rsidRPr="00590398">
        <w:t>(3), 96–101. https://doi.org/10.1016/S0169-5347(99)01595-5</w:t>
      </w:r>
    </w:p>
    <w:p w14:paraId="4DCD45C9" w14:textId="77777777" w:rsidR="00590398" w:rsidRPr="00590398" w:rsidRDefault="00590398" w:rsidP="00841599">
      <w:pPr>
        <w:pStyle w:val="Bibliography"/>
        <w:spacing w:line="240" w:lineRule="auto"/>
        <w:contextualSpacing/>
      </w:pPr>
      <w:r w:rsidRPr="00590398">
        <w:t xml:space="preserve">Houle, D. (1998). How should we explain variation in the genetic variance of traits? </w:t>
      </w:r>
      <w:r w:rsidRPr="00590398">
        <w:rPr>
          <w:i/>
          <w:iCs/>
        </w:rPr>
        <w:t>Genetica</w:t>
      </w:r>
      <w:r w:rsidRPr="00590398">
        <w:t xml:space="preserve">, </w:t>
      </w:r>
      <w:r w:rsidRPr="00590398">
        <w:rPr>
          <w:i/>
          <w:iCs/>
        </w:rPr>
        <w:t>102</w:t>
      </w:r>
      <w:r w:rsidRPr="00590398">
        <w:t>(0), 241. https://doi.org/10.1023/A:1017034925212</w:t>
      </w:r>
    </w:p>
    <w:p w14:paraId="56FAFC5F" w14:textId="77777777" w:rsidR="00590398" w:rsidRPr="00590398" w:rsidRDefault="00590398" w:rsidP="00841599">
      <w:pPr>
        <w:pStyle w:val="Bibliography"/>
        <w:spacing w:line="240" w:lineRule="auto"/>
        <w:contextualSpacing/>
      </w:pPr>
      <w:r w:rsidRPr="00590398">
        <w:t xml:space="preserve">Huisman, J. (2017). Pedigree reconstruction from SNP data: Parentage assignment, sibship clustering and beyond. </w:t>
      </w:r>
      <w:r w:rsidRPr="00590398">
        <w:rPr>
          <w:i/>
          <w:iCs/>
        </w:rPr>
        <w:t>Molecular Ecology Resources</w:t>
      </w:r>
      <w:r w:rsidRPr="00590398">
        <w:t xml:space="preserve">, </w:t>
      </w:r>
      <w:r w:rsidRPr="00590398">
        <w:rPr>
          <w:i/>
          <w:iCs/>
        </w:rPr>
        <w:t>17</w:t>
      </w:r>
      <w:r w:rsidRPr="00590398">
        <w:t>(5), 1009–1024. https://doi.org/10.1111/1755-0998.12665</w:t>
      </w:r>
    </w:p>
    <w:p w14:paraId="75B0A5DF" w14:textId="77777777" w:rsidR="00590398" w:rsidRPr="00590398" w:rsidRDefault="00590398" w:rsidP="00841599">
      <w:pPr>
        <w:pStyle w:val="Bibliography"/>
        <w:spacing w:line="240" w:lineRule="auto"/>
        <w:contextualSpacing/>
      </w:pPr>
      <w:r w:rsidRPr="00590398">
        <w:t xml:space="preserve">Ji, X., Chen, F., Du, W.-G., &amp; Chen, H.-L. (2003). Incubation temperature affects hatchling growth but not sexual phenotype in the Chinese soft-shelled turtle, Pelodiscus sinensis (Trionychidae). </w:t>
      </w:r>
      <w:r w:rsidRPr="00590398">
        <w:rPr>
          <w:i/>
          <w:iCs/>
        </w:rPr>
        <w:t>Journal of Zoology</w:t>
      </w:r>
      <w:r w:rsidRPr="00590398">
        <w:t xml:space="preserve">, </w:t>
      </w:r>
      <w:r w:rsidRPr="00590398">
        <w:rPr>
          <w:i/>
          <w:iCs/>
        </w:rPr>
        <w:t>261</w:t>
      </w:r>
      <w:r w:rsidRPr="00590398">
        <w:t>(4), 409–416. https://doi.org/10.1017/S0952836903004266</w:t>
      </w:r>
    </w:p>
    <w:p w14:paraId="14D8424B" w14:textId="77777777" w:rsidR="00590398" w:rsidRPr="00590398" w:rsidRDefault="00590398" w:rsidP="00841599">
      <w:pPr>
        <w:pStyle w:val="Bibliography"/>
        <w:spacing w:line="240" w:lineRule="auto"/>
        <w:contextualSpacing/>
      </w:pPr>
      <w:r w:rsidRPr="00590398">
        <w:t xml:space="preserve">Kimock, C. M., Dubuc, C., Brent, L. J. N., &amp; Higham, J. P. (2019). Male morphological traits are heritable but do not predict reproductive success in a sexually-dimorphic primate. </w:t>
      </w:r>
      <w:r w:rsidRPr="00590398">
        <w:rPr>
          <w:i/>
          <w:iCs/>
        </w:rPr>
        <w:t>Scientific Reports</w:t>
      </w:r>
      <w:r w:rsidRPr="00590398">
        <w:t xml:space="preserve">, </w:t>
      </w:r>
      <w:r w:rsidRPr="00590398">
        <w:rPr>
          <w:i/>
          <w:iCs/>
        </w:rPr>
        <w:t>9</w:t>
      </w:r>
      <w:r w:rsidRPr="00590398">
        <w:t>(1), 19794. https://doi.org/10.1038/s41598-019-52633-4</w:t>
      </w:r>
    </w:p>
    <w:p w14:paraId="4773E879" w14:textId="77777777" w:rsidR="00590398" w:rsidRPr="00590398" w:rsidRDefault="00590398" w:rsidP="00841599">
      <w:pPr>
        <w:pStyle w:val="Bibliography"/>
        <w:spacing w:line="240" w:lineRule="auto"/>
        <w:contextualSpacing/>
      </w:pPr>
      <w:r w:rsidRPr="00590398">
        <w:t xml:space="preserve">Krist, M. (2010). Egg size and offspring quality: A meta-analysis in birds. </w:t>
      </w:r>
      <w:r w:rsidRPr="00590398">
        <w:rPr>
          <w:i/>
          <w:iCs/>
        </w:rPr>
        <w:t>Biological Reviews</w:t>
      </w:r>
      <w:r w:rsidRPr="00590398">
        <w:t xml:space="preserve">, </w:t>
      </w:r>
      <w:r w:rsidRPr="00590398">
        <w:rPr>
          <w:i/>
          <w:iCs/>
        </w:rPr>
        <w:t>86</w:t>
      </w:r>
      <w:r w:rsidRPr="00590398">
        <w:t>(3), 692–716. https://doi.org/10.1111/j.1469-185X.2010.00166.x</w:t>
      </w:r>
    </w:p>
    <w:p w14:paraId="44AA50C2" w14:textId="77777777" w:rsidR="00590398" w:rsidRPr="00590398" w:rsidRDefault="00590398" w:rsidP="00841599">
      <w:pPr>
        <w:pStyle w:val="Bibliography"/>
        <w:spacing w:line="240" w:lineRule="auto"/>
        <w:contextualSpacing/>
      </w:pPr>
      <w:r w:rsidRPr="00590398">
        <w:lastRenderedPageBreak/>
        <w:t xml:space="preserve">Kruuk, L. E. B. (2004). Estimating genetic parameters in natural populations using the ‘animal model’. </w:t>
      </w:r>
      <w:r w:rsidRPr="00590398">
        <w:rPr>
          <w:i/>
          <w:iCs/>
        </w:rPr>
        <w:t>Philosophical Transactions of the Royal Society of London. Series B, Biological Sciences</w:t>
      </w:r>
      <w:r w:rsidRPr="00590398">
        <w:t xml:space="preserve">, </w:t>
      </w:r>
      <w:r w:rsidRPr="00590398">
        <w:rPr>
          <w:i/>
          <w:iCs/>
        </w:rPr>
        <w:t>359</w:t>
      </w:r>
      <w:r w:rsidRPr="00590398">
        <w:t>(1446), 873–890. https://doi.org/10.1098/rstb.2003.1437</w:t>
      </w:r>
    </w:p>
    <w:p w14:paraId="54E90468" w14:textId="77777777" w:rsidR="00590398" w:rsidRPr="00590398" w:rsidRDefault="00590398" w:rsidP="00841599">
      <w:pPr>
        <w:pStyle w:val="Bibliography"/>
        <w:spacing w:line="240" w:lineRule="auto"/>
        <w:contextualSpacing/>
      </w:pPr>
      <w:r w:rsidRPr="00590398">
        <w:t xml:space="preserve">Lindholm, A. K., Hunt, J., &amp; Brooks, R. (2006). Where do all the maternal effects go? Variation in offspring body size through ontogeny in the live-bearing fish Poecilia parae. </w:t>
      </w:r>
      <w:r w:rsidRPr="00590398">
        <w:rPr>
          <w:i/>
          <w:iCs/>
        </w:rPr>
        <w:t>Biology Letters</w:t>
      </w:r>
      <w:r w:rsidRPr="00590398">
        <w:t xml:space="preserve">, </w:t>
      </w:r>
      <w:r w:rsidRPr="00590398">
        <w:rPr>
          <w:i/>
          <w:iCs/>
        </w:rPr>
        <w:t>2</w:t>
      </w:r>
      <w:r w:rsidRPr="00590398">
        <w:t>(4), 586–589. https://doi.org/10.1098/rsbl.2006.0546</w:t>
      </w:r>
    </w:p>
    <w:p w14:paraId="0A5AF322" w14:textId="77777777" w:rsidR="00590398" w:rsidRPr="00590398" w:rsidRDefault="00590398" w:rsidP="00841599">
      <w:pPr>
        <w:pStyle w:val="Bibliography"/>
        <w:spacing w:line="240" w:lineRule="auto"/>
        <w:contextualSpacing/>
      </w:pPr>
      <w:r w:rsidRPr="00590398">
        <w:t xml:space="preserve">Lynch, M., &amp; Walsh, B. (1998). </w:t>
      </w:r>
      <w:r w:rsidRPr="00590398">
        <w:rPr>
          <w:i/>
          <w:iCs/>
        </w:rPr>
        <w:t>Genetics And Analysis Of Quantitative Traits</w:t>
      </w:r>
      <w:r w:rsidRPr="00590398">
        <w:t>. Oxford University Press.</w:t>
      </w:r>
    </w:p>
    <w:p w14:paraId="5E2E21A9" w14:textId="77777777" w:rsidR="00590398" w:rsidRPr="00590398" w:rsidRDefault="00590398" w:rsidP="00841599">
      <w:pPr>
        <w:pStyle w:val="Bibliography"/>
        <w:spacing w:line="240" w:lineRule="auto"/>
        <w:contextualSpacing/>
      </w:pPr>
      <w:r w:rsidRPr="00590398">
        <w:t xml:space="preserve">Marshall, D. J., Pettersen, A. K., Bode, M., &amp; White, C. R. (2020). Developmental cost theory predicts thermal environment and vulnerability to global warming. </w:t>
      </w:r>
      <w:r w:rsidRPr="00590398">
        <w:rPr>
          <w:i/>
          <w:iCs/>
        </w:rPr>
        <w:t>Nature Ecology &amp; Evolution</w:t>
      </w:r>
      <w:r w:rsidRPr="00590398">
        <w:t xml:space="preserve">, </w:t>
      </w:r>
      <w:r w:rsidRPr="00590398">
        <w:rPr>
          <w:i/>
          <w:iCs/>
        </w:rPr>
        <w:t>4</w:t>
      </w:r>
      <w:r w:rsidRPr="00590398">
        <w:t>(3), 406–411. https://doi.org/10.1038/s41559-020-1114-9</w:t>
      </w:r>
    </w:p>
    <w:p w14:paraId="2ACE4715" w14:textId="77777777" w:rsidR="00590398" w:rsidRPr="00590398" w:rsidRDefault="00590398" w:rsidP="00841599">
      <w:pPr>
        <w:pStyle w:val="Bibliography"/>
        <w:spacing w:line="240" w:lineRule="auto"/>
        <w:contextualSpacing/>
      </w:pPr>
      <w:r w:rsidRPr="00590398">
        <w:t xml:space="preserve">Martins, F., Kruuk, L. E. B., Llewelyn, J., Moritz, C., &amp; Phillips, B. (2019). Heritability of climate-relevant traits in a rainforest skink. </w:t>
      </w:r>
      <w:r w:rsidRPr="00590398">
        <w:rPr>
          <w:i/>
          <w:iCs/>
        </w:rPr>
        <w:t>Heredity</w:t>
      </w:r>
      <w:r w:rsidRPr="00590398">
        <w:t xml:space="preserve">, </w:t>
      </w:r>
      <w:r w:rsidRPr="00590398">
        <w:rPr>
          <w:i/>
          <w:iCs/>
        </w:rPr>
        <w:t>122</w:t>
      </w:r>
      <w:r w:rsidRPr="00590398">
        <w:t>(1), 41–52. https://doi.org/10.1038/s41437-018-0085-y</w:t>
      </w:r>
    </w:p>
    <w:p w14:paraId="4689BFAE" w14:textId="77777777" w:rsidR="00590398" w:rsidRPr="00590398" w:rsidRDefault="00590398" w:rsidP="00841599">
      <w:pPr>
        <w:pStyle w:val="Bibliography"/>
        <w:spacing w:line="240" w:lineRule="auto"/>
        <w:contextualSpacing/>
      </w:pPr>
      <w:r w:rsidRPr="00590398">
        <w:t xml:space="preserve">Mitchell, T. S., Hall, J. M., &amp; Warner, D. A. (2018). Female investment in offspring size and number shifts seasonally in a lizard with single-egg clutches. </w:t>
      </w:r>
      <w:r w:rsidRPr="00590398">
        <w:rPr>
          <w:i/>
          <w:iCs/>
        </w:rPr>
        <w:t>Evolutionary Ecology</w:t>
      </w:r>
      <w:r w:rsidRPr="00590398">
        <w:t xml:space="preserve">, </w:t>
      </w:r>
      <w:r w:rsidRPr="00590398">
        <w:rPr>
          <w:i/>
          <w:iCs/>
        </w:rPr>
        <w:t>32</w:t>
      </w:r>
      <w:r w:rsidRPr="00590398">
        <w:t>(2), 231–245. https://doi.org/10.1007/s10682-018-9936-5</w:t>
      </w:r>
    </w:p>
    <w:p w14:paraId="2D8B41E4" w14:textId="77777777" w:rsidR="00590398" w:rsidRPr="00590398" w:rsidRDefault="00590398" w:rsidP="00841599">
      <w:pPr>
        <w:pStyle w:val="Bibliography"/>
        <w:spacing w:line="240" w:lineRule="auto"/>
        <w:contextualSpacing/>
      </w:pPr>
      <w:r w:rsidRPr="00590398">
        <w:t xml:space="preserve">Monaghan, P. (2008). Early growth conditions, phenotypic development and environmental change. </w:t>
      </w:r>
      <w:r w:rsidRPr="00590398">
        <w:rPr>
          <w:i/>
          <w:iCs/>
        </w:rPr>
        <w:t>Philosophical Transactions of the Royal Society B: Biological Sciences</w:t>
      </w:r>
      <w:r w:rsidRPr="00590398">
        <w:t xml:space="preserve">, </w:t>
      </w:r>
      <w:r w:rsidRPr="00590398">
        <w:rPr>
          <w:i/>
          <w:iCs/>
        </w:rPr>
        <w:t>363</w:t>
      </w:r>
      <w:r w:rsidRPr="00590398">
        <w:t>(1497), 1635–1645. https://doi.org/10.1098/rstb.2007.0011</w:t>
      </w:r>
    </w:p>
    <w:p w14:paraId="526B8CD6" w14:textId="77777777" w:rsidR="00590398" w:rsidRPr="00590398" w:rsidRDefault="00590398" w:rsidP="00841599">
      <w:pPr>
        <w:pStyle w:val="Bibliography"/>
        <w:spacing w:line="240" w:lineRule="auto"/>
        <w:contextualSpacing/>
      </w:pPr>
      <w:r w:rsidRPr="00590398">
        <w:t xml:space="preserve">Mousseau, T. A., &amp; Fox, C. W. (1998). The adaptive significance of maternal effects. </w:t>
      </w:r>
      <w:r w:rsidRPr="00590398">
        <w:rPr>
          <w:i/>
          <w:iCs/>
        </w:rPr>
        <w:t>Trends Ecology and Evolution</w:t>
      </w:r>
      <w:r w:rsidRPr="00590398">
        <w:t xml:space="preserve">, </w:t>
      </w:r>
      <w:r w:rsidRPr="00590398">
        <w:rPr>
          <w:i/>
          <w:iCs/>
        </w:rPr>
        <w:t>13</w:t>
      </w:r>
      <w:r w:rsidRPr="00590398">
        <w:t>(10), 403–407. https://doi.org/10.1016/S0169-5347(98)01472-4</w:t>
      </w:r>
    </w:p>
    <w:p w14:paraId="0306D2C0" w14:textId="77777777" w:rsidR="00590398" w:rsidRPr="00590398" w:rsidRDefault="00590398" w:rsidP="00841599">
      <w:pPr>
        <w:pStyle w:val="Bibliography"/>
        <w:spacing w:line="240" w:lineRule="auto"/>
        <w:contextualSpacing/>
      </w:pPr>
      <w:r w:rsidRPr="00590398">
        <w:t xml:space="preserve">Noble, D. W. A., McFarlane, S. E., Keogh, J. S., &amp; Whiting, M. J. (2014). Maternal and additive genetic effects contribute to variation in offspring traits in a lizard. </w:t>
      </w:r>
      <w:r w:rsidRPr="00590398">
        <w:rPr>
          <w:i/>
          <w:iCs/>
        </w:rPr>
        <w:t>Behavioral Ecology</w:t>
      </w:r>
      <w:r w:rsidRPr="00590398">
        <w:t xml:space="preserve">, </w:t>
      </w:r>
      <w:r w:rsidRPr="00590398">
        <w:rPr>
          <w:i/>
          <w:iCs/>
        </w:rPr>
        <w:t>25</w:t>
      </w:r>
      <w:r w:rsidRPr="00590398">
        <w:t>(3), 633–640. https://doi.org/10.1093/beheco/aru032</w:t>
      </w:r>
    </w:p>
    <w:p w14:paraId="37CFBD88" w14:textId="77777777" w:rsidR="00590398" w:rsidRPr="00590398" w:rsidRDefault="00590398" w:rsidP="00841599">
      <w:pPr>
        <w:pStyle w:val="Bibliography"/>
        <w:spacing w:line="240" w:lineRule="auto"/>
        <w:contextualSpacing/>
      </w:pPr>
      <w:r w:rsidRPr="00590398">
        <w:t xml:space="preserve">Noble, D. W. A., Radersma, R., &amp; Uller, T. (2019). Plastic responses to novel environments are biased towards phenotype dimensions with high additive genetic variation. </w:t>
      </w:r>
      <w:r w:rsidRPr="00590398">
        <w:rPr>
          <w:i/>
          <w:iCs/>
        </w:rPr>
        <w:t>Proceedings of the National Academy of Sciences</w:t>
      </w:r>
      <w:r w:rsidRPr="00590398">
        <w:t xml:space="preserve">, </w:t>
      </w:r>
      <w:r w:rsidRPr="00590398">
        <w:rPr>
          <w:i/>
          <w:iCs/>
        </w:rPr>
        <w:t>116</w:t>
      </w:r>
      <w:r w:rsidRPr="00590398">
        <w:t>(27), 13452–13461. https://doi.org/10.1073/pnas.1821066116</w:t>
      </w:r>
    </w:p>
    <w:p w14:paraId="37A6E393" w14:textId="77777777" w:rsidR="00590398" w:rsidRPr="00590398" w:rsidRDefault="00590398" w:rsidP="00841599">
      <w:pPr>
        <w:pStyle w:val="Bibliography"/>
        <w:spacing w:line="240" w:lineRule="auto"/>
        <w:contextualSpacing/>
      </w:pPr>
      <w:r w:rsidRPr="00590398">
        <w:t xml:space="preserve">Noble, D. W. A., Stenhouse, V., &amp; Schwanz, L. E. (2018). Developmental temperatures and phenotypic plasticity in reptiles: A systematic review and meta-analysis. </w:t>
      </w:r>
      <w:r w:rsidRPr="00590398">
        <w:rPr>
          <w:i/>
          <w:iCs/>
        </w:rPr>
        <w:t>Biological Reviews</w:t>
      </w:r>
      <w:r w:rsidRPr="00590398">
        <w:t xml:space="preserve">, </w:t>
      </w:r>
      <w:r w:rsidRPr="00590398">
        <w:rPr>
          <w:i/>
          <w:iCs/>
        </w:rPr>
        <w:t>93</w:t>
      </w:r>
      <w:r w:rsidRPr="00590398">
        <w:t>(1), 72–97. https://doi.org/10.1111/brv.12333</w:t>
      </w:r>
    </w:p>
    <w:p w14:paraId="18754EBA" w14:textId="77777777" w:rsidR="00590398" w:rsidRPr="00590398" w:rsidRDefault="00590398" w:rsidP="00841599">
      <w:pPr>
        <w:pStyle w:val="Bibliography"/>
        <w:spacing w:line="240" w:lineRule="auto"/>
        <w:contextualSpacing/>
      </w:pPr>
      <w:r w:rsidRPr="00590398">
        <w:t xml:space="preserve">Noordwijk, A. J. V., Balen, J. H. V., &amp; Scharloo, W. (1988). Heritability of body size in a natural population of the Great Tit (Parus major) and its relation to age and environmental conditions during growth. </w:t>
      </w:r>
      <w:r w:rsidRPr="00590398">
        <w:rPr>
          <w:i/>
          <w:iCs/>
        </w:rPr>
        <w:t>Genetical Research</w:t>
      </w:r>
      <w:r w:rsidRPr="00590398">
        <w:t xml:space="preserve">, </w:t>
      </w:r>
      <w:r w:rsidRPr="00590398">
        <w:rPr>
          <w:i/>
          <w:iCs/>
        </w:rPr>
        <w:t>51</w:t>
      </w:r>
      <w:r w:rsidRPr="00590398">
        <w:t>(2), 149–162. https://doi.org/10.1017/S0016672300024162</w:t>
      </w:r>
    </w:p>
    <w:p w14:paraId="675A049E" w14:textId="77777777" w:rsidR="00590398" w:rsidRPr="00590398" w:rsidRDefault="00590398" w:rsidP="00841599">
      <w:pPr>
        <w:pStyle w:val="Bibliography"/>
        <w:spacing w:line="240" w:lineRule="auto"/>
        <w:contextualSpacing/>
      </w:pPr>
      <w:r w:rsidRPr="00590398">
        <w:t xml:space="preserve">O’Dea, R. E., Lagisz, M., Hendry, A. P., &amp; Nakagawa, S. (2019). Developmental temperature affects phenotypic means and variability: A meta-analysis of fish data. </w:t>
      </w:r>
      <w:r w:rsidRPr="00590398">
        <w:rPr>
          <w:i/>
          <w:iCs/>
        </w:rPr>
        <w:t>Fish and Fisheries</w:t>
      </w:r>
      <w:r w:rsidRPr="00590398">
        <w:t xml:space="preserve">, </w:t>
      </w:r>
      <w:r w:rsidRPr="00590398">
        <w:rPr>
          <w:i/>
          <w:iCs/>
        </w:rPr>
        <w:t>20</w:t>
      </w:r>
      <w:r w:rsidRPr="00590398">
        <w:t>(5), 1005–1022. https://doi.org/10.1111/faf.12394</w:t>
      </w:r>
    </w:p>
    <w:p w14:paraId="03701371" w14:textId="77777777" w:rsidR="00590398" w:rsidRPr="00590398" w:rsidRDefault="00590398" w:rsidP="00841599">
      <w:pPr>
        <w:pStyle w:val="Bibliography"/>
        <w:spacing w:line="240" w:lineRule="auto"/>
        <w:contextualSpacing/>
      </w:pPr>
      <w:r w:rsidRPr="00590398">
        <w:t xml:space="preserve">Paaby, A. B., &amp; Rockman, M. V. (2014). Cryptic genetic variation: Evolution’s hidden substrate. </w:t>
      </w:r>
      <w:r w:rsidRPr="00590398">
        <w:rPr>
          <w:i/>
          <w:iCs/>
        </w:rPr>
        <w:t>Nature Reviews Genetics</w:t>
      </w:r>
      <w:r w:rsidRPr="00590398">
        <w:t xml:space="preserve">, </w:t>
      </w:r>
      <w:r w:rsidRPr="00590398">
        <w:rPr>
          <w:i/>
          <w:iCs/>
        </w:rPr>
        <w:t>15</w:t>
      </w:r>
      <w:r w:rsidRPr="00590398">
        <w:t>(4), 247–258. https://doi.org/10.1038/nrg3688</w:t>
      </w:r>
    </w:p>
    <w:p w14:paraId="7DA69B0E" w14:textId="77777777" w:rsidR="00590398" w:rsidRPr="00590398" w:rsidRDefault="00590398" w:rsidP="00841599">
      <w:pPr>
        <w:pStyle w:val="Bibliography"/>
        <w:spacing w:line="240" w:lineRule="auto"/>
        <w:contextualSpacing/>
      </w:pPr>
      <w:r w:rsidRPr="00590398">
        <w:t xml:space="preserve">Pick, J. L., Ebneter, C., Hutter, P., &amp; Tschirren, B. (2016). Disentangling Genetic and Prenatal Maternal Effects on Offspring Size and Survival. </w:t>
      </w:r>
      <w:r w:rsidRPr="00590398">
        <w:rPr>
          <w:i/>
          <w:iCs/>
        </w:rPr>
        <w:t>The American Naturalist</w:t>
      </w:r>
      <w:r w:rsidRPr="00590398">
        <w:t xml:space="preserve">, </w:t>
      </w:r>
      <w:r w:rsidRPr="00590398">
        <w:rPr>
          <w:i/>
          <w:iCs/>
        </w:rPr>
        <w:t>188</w:t>
      </w:r>
      <w:r w:rsidRPr="00590398">
        <w:t>(6), 628–639. https://doi.org/10.1086/688918</w:t>
      </w:r>
    </w:p>
    <w:p w14:paraId="7B977373" w14:textId="77777777" w:rsidR="00590398" w:rsidRPr="00590398" w:rsidRDefault="00590398" w:rsidP="00841599">
      <w:pPr>
        <w:pStyle w:val="Bibliography"/>
        <w:spacing w:line="240" w:lineRule="auto"/>
        <w:contextualSpacing/>
      </w:pPr>
      <w:r w:rsidRPr="00590398">
        <w:t xml:space="preserve">Qualls, F. J., &amp; Shine, R. (2000). Post-hatching environment contributes greatly to phenotypic variation between two populations of the Australian garden skink, Lampropholis guichenoti. </w:t>
      </w:r>
      <w:r w:rsidRPr="00590398">
        <w:rPr>
          <w:i/>
          <w:iCs/>
        </w:rPr>
        <w:t>Biological Journal of the Linnean Society</w:t>
      </w:r>
      <w:r w:rsidRPr="00590398">
        <w:t xml:space="preserve">, </w:t>
      </w:r>
      <w:r w:rsidRPr="00590398">
        <w:rPr>
          <w:i/>
          <w:iCs/>
        </w:rPr>
        <w:t>71</w:t>
      </w:r>
      <w:r w:rsidRPr="00590398">
        <w:t>(2), 315–341. https://doi.org/10.1006/bijl.2000.0445</w:t>
      </w:r>
    </w:p>
    <w:p w14:paraId="7C34FD48" w14:textId="77777777" w:rsidR="00590398" w:rsidRPr="00590398" w:rsidRDefault="00590398" w:rsidP="00841599">
      <w:pPr>
        <w:pStyle w:val="Bibliography"/>
        <w:spacing w:line="240" w:lineRule="auto"/>
        <w:contextualSpacing/>
      </w:pPr>
      <w:r w:rsidRPr="00590398">
        <w:lastRenderedPageBreak/>
        <w:t xml:space="preserve">Réale, D., Festa‐Bianchet, M., &amp; Jorgenson, J. T. (1999). Heritability of body mass varies with age and season in wild bighorn sheep. </w:t>
      </w:r>
      <w:r w:rsidRPr="00590398">
        <w:rPr>
          <w:i/>
          <w:iCs/>
        </w:rPr>
        <w:t>Heredity</w:t>
      </w:r>
      <w:r w:rsidRPr="00590398">
        <w:t xml:space="preserve">, </w:t>
      </w:r>
      <w:r w:rsidRPr="00590398">
        <w:rPr>
          <w:i/>
          <w:iCs/>
        </w:rPr>
        <w:t>83</w:t>
      </w:r>
      <w:r w:rsidRPr="00590398">
        <w:t>(5), 526–532. https://doi.org/10.1046/j.1365-2540.1999.00543.x</w:t>
      </w:r>
    </w:p>
    <w:p w14:paraId="17E5B2C3" w14:textId="77777777" w:rsidR="00590398" w:rsidRPr="00590398" w:rsidRDefault="00590398" w:rsidP="00841599">
      <w:pPr>
        <w:pStyle w:val="Bibliography"/>
        <w:spacing w:line="240" w:lineRule="auto"/>
        <w:contextualSpacing/>
      </w:pPr>
      <w:r w:rsidRPr="00590398">
        <w:t xml:space="preserve">Reed, T. E., Waples, R. S., Schindler, D. E., Hard, J. J., &amp; Kinnison, M. T. (2010). Phenotypic plasticity and population viability: The importance of environmental predictability. </w:t>
      </w:r>
      <w:r w:rsidRPr="00590398">
        <w:rPr>
          <w:i/>
          <w:iCs/>
        </w:rPr>
        <w:t>Proceedings of the Royal Society of London B: Biological Sciences</w:t>
      </w:r>
      <w:r w:rsidRPr="00590398">
        <w:t xml:space="preserve">, </w:t>
      </w:r>
      <w:r w:rsidRPr="00590398">
        <w:rPr>
          <w:i/>
          <w:iCs/>
        </w:rPr>
        <w:t>277</w:t>
      </w:r>
      <w:r w:rsidRPr="00590398">
        <w:t>(1699), 3391–3400. https://doi.org/10.1098/rspb.2010.0771</w:t>
      </w:r>
    </w:p>
    <w:p w14:paraId="6207A334" w14:textId="77777777" w:rsidR="00590398" w:rsidRPr="00590398" w:rsidRDefault="00590398" w:rsidP="00841599">
      <w:pPr>
        <w:pStyle w:val="Bibliography"/>
        <w:spacing w:line="240" w:lineRule="auto"/>
        <w:contextualSpacing/>
      </w:pPr>
      <w:r w:rsidRPr="00590398">
        <w:t xml:space="preserve">Roelofs, D., Morgan, J., &amp; Stürzenbaum, S. (2010). The significance of genome-wide transcriptional regulation in the evolution of stress tolerance. </w:t>
      </w:r>
      <w:r w:rsidRPr="00590398">
        <w:rPr>
          <w:i/>
          <w:iCs/>
        </w:rPr>
        <w:t>Evolutionary Ecology</w:t>
      </w:r>
      <w:r w:rsidRPr="00590398">
        <w:t xml:space="preserve">, </w:t>
      </w:r>
      <w:r w:rsidRPr="00590398">
        <w:rPr>
          <w:i/>
          <w:iCs/>
        </w:rPr>
        <w:t>24</w:t>
      </w:r>
      <w:r w:rsidRPr="00590398">
        <w:t>(3), 527–539. https://doi.org/10.1007/s10682-009-9345-x</w:t>
      </w:r>
    </w:p>
    <w:p w14:paraId="5A0CDCDA" w14:textId="77777777" w:rsidR="00590398" w:rsidRPr="00590398" w:rsidRDefault="00590398" w:rsidP="00841599">
      <w:pPr>
        <w:pStyle w:val="Bibliography"/>
        <w:spacing w:line="240" w:lineRule="auto"/>
        <w:contextualSpacing/>
      </w:pPr>
      <w:r w:rsidRPr="00590398">
        <w:t xml:space="preserve">Rollinson, N., &amp; Rowe, L. (2015). Persistent directional selection on body size and a resolution to the paradox of stasis. </w:t>
      </w:r>
      <w:r w:rsidRPr="00590398">
        <w:rPr>
          <w:i/>
          <w:iCs/>
        </w:rPr>
        <w:t>Evolution</w:t>
      </w:r>
      <w:r w:rsidRPr="00590398">
        <w:t xml:space="preserve">, </w:t>
      </w:r>
      <w:r w:rsidRPr="00590398">
        <w:rPr>
          <w:i/>
          <w:iCs/>
        </w:rPr>
        <w:t>69</w:t>
      </w:r>
      <w:r w:rsidRPr="00590398">
        <w:t>(9), 2441–2451. https://doi.org/10.1111/evo.12753</w:t>
      </w:r>
    </w:p>
    <w:p w14:paraId="3A8184AB" w14:textId="77777777" w:rsidR="00590398" w:rsidRPr="00590398" w:rsidRDefault="00590398" w:rsidP="00841599">
      <w:pPr>
        <w:pStyle w:val="Bibliography"/>
        <w:spacing w:line="240" w:lineRule="auto"/>
        <w:contextualSpacing/>
      </w:pPr>
      <w:r w:rsidRPr="00590398">
        <w:t xml:space="preserve">Rowiński, P. K., &amp; Rogell, B. (2017). Environmental stress correlates with increases in both genetic and residual variances: A meta-analysis of animal studies. </w:t>
      </w:r>
      <w:r w:rsidRPr="00590398">
        <w:rPr>
          <w:i/>
          <w:iCs/>
        </w:rPr>
        <w:t>Evolution</w:t>
      </w:r>
      <w:r w:rsidRPr="00590398">
        <w:t xml:space="preserve">, </w:t>
      </w:r>
      <w:r w:rsidRPr="00590398">
        <w:rPr>
          <w:i/>
          <w:iCs/>
        </w:rPr>
        <w:t>71</w:t>
      </w:r>
      <w:r w:rsidRPr="00590398">
        <w:t>(5), 1339–1351. https://doi.org/10.1111/evo.13201</w:t>
      </w:r>
    </w:p>
    <w:p w14:paraId="15CB5610" w14:textId="77777777" w:rsidR="00590398" w:rsidRPr="00590398" w:rsidRDefault="00590398" w:rsidP="00841599">
      <w:pPr>
        <w:pStyle w:val="Bibliography"/>
        <w:spacing w:line="240" w:lineRule="auto"/>
        <w:contextualSpacing/>
      </w:pPr>
      <w:r w:rsidRPr="00590398">
        <w:t xml:space="preserve">Rueden, C. T., Schindelin, J., Hiner, M. C., DeZonia, B. E., Walter, A. E., Arena, E. T., &amp; Eliceiri, K. W. (2017). ImageJ2: ImageJ for the next generation of scientific image data. </w:t>
      </w:r>
      <w:r w:rsidRPr="00590398">
        <w:rPr>
          <w:i/>
          <w:iCs/>
        </w:rPr>
        <w:t>BMC Bioinformatics</w:t>
      </w:r>
      <w:r w:rsidRPr="00590398">
        <w:t xml:space="preserve">, </w:t>
      </w:r>
      <w:r w:rsidRPr="00590398">
        <w:rPr>
          <w:i/>
          <w:iCs/>
        </w:rPr>
        <w:t>18</w:t>
      </w:r>
      <w:r w:rsidRPr="00590398">
        <w:t>(1), 529. https://doi.org/10.1186/s12859-017-1934-z</w:t>
      </w:r>
    </w:p>
    <w:p w14:paraId="34B1514C" w14:textId="77777777" w:rsidR="00590398" w:rsidRPr="00590398" w:rsidRDefault="00590398" w:rsidP="00841599">
      <w:pPr>
        <w:pStyle w:val="Bibliography"/>
        <w:spacing w:line="240" w:lineRule="auto"/>
        <w:contextualSpacing/>
      </w:pPr>
      <w:r w:rsidRPr="00590398">
        <w:t xml:space="preserve">Salin, K., Auer, S. K., Anderson, G. J., Selman, C., &amp; Metcalfe, N. B. (2016). Inadequate food intake at high temperatures is related to depressed mitochondrial respiratory capacity. </w:t>
      </w:r>
      <w:r w:rsidRPr="00590398">
        <w:rPr>
          <w:i/>
          <w:iCs/>
        </w:rPr>
        <w:t>The Journal of Experimental Biology</w:t>
      </w:r>
      <w:r w:rsidRPr="00590398">
        <w:t xml:space="preserve">, </w:t>
      </w:r>
      <w:r w:rsidRPr="00590398">
        <w:rPr>
          <w:i/>
          <w:iCs/>
        </w:rPr>
        <w:t>219</w:t>
      </w:r>
      <w:r w:rsidRPr="00590398">
        <w:t>(9), 1356–1362. https://doi.org/10.1242/jeb.133025</w:t>
      </w:r>
    </w:p>
    <w:p w14:paraId="11888DE7" w14:textId="77777777" w:rsidR="00590398" w:rsidRPr="00590398" w:rsidRDefault="00590398" w:rsidP="00841599">
      <w:pPr>
        <w:pStyle w:val="Bibliography"/>
        <w:spacing w:line="240" w:lineRule="auto"/>
        <w:contextualSpacing/>
      </w:pPr>
      <w:r w:rsidRPr="00590398">
        <w:t xml:space="preserve">Salin, K., Villasevil, E. M., Anderson, G. J., Lamarre, S. G., Melanson, C. A., McCarthy, I., Selman, C., &amp; Metcalfe, N. B. (2019). Differences in mitochondrial efficiency explain individual variation in growth performance. </w:t>
      </w:r>
      <w:r w:rsidRPr="00590398">
        <w:rPr>
          <w:i/>
          <w:iCs/>
        </w:rPr>
        <w:t>Proceedings of the Royal Society B: Biological Sciences</w:t>
      </w:r>
      <w:r w:rsidRPr="00590398">
        <w:t xml:space="preserve">, </w:t>
      </w:r>
      <w:r w:rsidRPr="00590398">
        <w:rPr>
          <w:i/>
          <w:iCs/>
        </w:rPr>
        <w:t>286</w:t>
      </w:r>
      <w:r w:rsidRPr="00590398">
        <w:t>(1909), 20191466. https://doi.org/10.1098/rspb.2019.1466</w:t>
      </w:r>
    </w:p>
    <w:p w14:paraId="3EB8A0B9" w14:textId="77777777" w:rsidR="00590398" w:rsidRPr="00590398" w:rsidRDefault="00590398" w:rsidP="00841599">
      <w:pPr>
        <w:pStyle w:val="Bibliography"/>
        <w:spacing w:line="240" w:lineRule="auto"/>
        <w:contextualSpacing/>
      </w:pPr>
      <w:r w:rsidRPr="00590398">
        <w:t xml:space="preserve">Schielzeth, H., &amp; Nakagawa, S. (2020). Conditional repeatability and the variance explained by reaction norm variation in random slope models. </w:t>
      </w:r>
      <w:r w:rsidRPr="00590398">
        <w:rPr>
          <w:i/>
          <w:iCs/>
        </w:rPr>
        <w:t>BioRxiv</w:t>
      </w:r>
      <w:r w:rsidRPr="00590398">
        <w:t>, 2020.03.11.987073. https://doi.org/10.1101/2020.03.11.987073</w:t>
      </w:r>
    </w:p>
    <w:p w14:paraId="4BFAAFD3" w14:textId="77777777" w:rsidR="00590398" w:rsidRPr="00590398" w:rsidRDefault="00590398" w:rsidP="00841599">
      <w:pPr>
        <w:pStyle w:val="Bibliography"/>
        <w:spacing w:line="240" w:lineRule="auto"/>
        <w:contextualSpacing/>
      </w:pPr>
      <w:r w:rsidRPr="00590398">
        <w:t xml:space="preserve">Sgrò, C. M., &amp; Hoffmann, A. A. (2004). Genetic correlations, tradeoffs and environmental variation. </w:t>
      </w:r>
      <w:r w:rsidRPr="00590398">
        <w:rPr>
          <w:i/>
          <w:iCs/>
        </w:rPr>
        <w:t>Heredity</w:t>
      </w:r>
      <w:r w:rsidRPr="00590398">
        <w:t xml:space="preserve">, </w:t>
      </w:r>
      <w:r w:rsidRPr="00590398">
        <w:rPr>
          <w:i/>
          <w:iCs/>
        </w:rPr>
        <w:t>93</w:t>
      </w:r>
      <w:r w:rsidRPr="00590398">
        <w:t>(3), 241–248. https://doi.org/10.1038/sj.hdy.6800532</w:t>
      </w:r>
    </w:p>
    <w:p w14:paraId="6B380A97" w14:textId="77777777" w:rsidR="00590398" w:rsidRPr="00590398" w:rsidRDefault="00590398" w:rsidP="00841599">
      <w:pPr>
        <w:pStyle w:val="Bibliography"/>
        <w:spacing w:line="240" w:lineRule="auto"/>
        <w:contextualSpacing/>
      </w:pPr>
      <w:r w:rsidRPr="00590398">
        <w:t xml:space="preserve">Shine, R., &amp; Harlow, P. S. (1996). Maternal Manipulation of Offspring Phenotypes via Nest-Site Selection in an Oviparous Lizard. </w:t>
      </w:r>
      <w:r w:rsidRPr="00590398">
        <w:rPr>
          <w:i/>
          <w:iCs/>
        </w:rPr>
        <w:t>Ecology</w:t>
      </w:r>
      <w:r w:rsidRPr="00590398">
        <w:t xml:space="preserve">, </w:t>
      </w:r>
      <w:r w:rsidRPr="00590398">
        <w:rPr>
          <w:i/>
          <w:iCs/>
        </w:rPr>
        <w:t>77</w:t>
      </w:r>
      <w:r w:rsidRPr="00590398">
        <w:t>(6), 1808–1817. https://doi.org/10.2307/2265785</w:t>
      </w:r>
    </w:p>
    <w:p w14:paraId="5FFB33FF" w14:textId="77777777" w:rsidR="00590398" w:rsidRPr="00590398" w:rsidRDefault="00590398" w:rsidP="00841599">
      <w:pPr>
        <w:pStyle w:val="Bibliography"/>
        <w:spacing w:line="240" w:lineRule="auto"/>
        <w:contextualSpacing/>
      </w:pPr>
      <w:r w:rsidRPr="00590398">
        <w:t xml:space="preserve">Stillwell, R. C., &amp; Fox, C. W. (2009). Geographic variation in body size, sexual size dimorphism and fitness components of a seed beetle: Local adaptation versus phenotypic plasticity. </w:t>
      </w:r>
      <w:r w:rsidRPr="00590398">
        <w:rPr>
          <w:i/>
          <w:iCs/>
        </w:rPr>
        <w:t>Oikos</w:t>
      </w:r>
      <w:r w:rsidRPr="00590398">
        <w:t xml:space="preserve">, </w:t>
      </w:r>
      <w:r w:rsidRPr="00590398">
        <w:rPr>
          <w:i/>
          <w:iCs/>
        </w:rPr>
        <w:t>118</w:t>
      </w:r>
      <w:r w:rsidRPr="00590398">
        <w:t>(5), 703–712. https://doi.org/10.1111/j.1600-0706.2008.17327.x</w:t>
      </w:r>
    </w:p>
    <w:p w14:paraId="4306A244" w14:textId="77777777" w:rsidR="00590398" w:rsidRPr="00590398" w:rsidRDefault="00590398" w:rsidP="00841599">
      <w:pPr>
        <w:pStyle w:val="Bibliography"/>
        <w:spacing w:line="240" w:lineRule="auto"/>
        <w:contextualSpacing/>
      </w:pPr>
      <w:r w:rsidRPr="00590398">
        <w:t xml:space="preserve">Storm, M. A., &amp; Angilletta, M. J. (2007). Rapid assimilation of yolk enhances growth and development of lizard embryos from a cold environment. </w:t>
      </w:r>
      <w:r w:rsidRPr="00590398">
        <w:rPr>
          <w:i/>
          <w:iCs/>
        </w:rPr>
        <w:t>The Journal of Experimental Biology</w:t>
      </w:r>
      <w:r w:rsidRPr="00590398">
        <w:t xml:space="preserve">, </w:t>
      </w:r>
      <w:r w:rsidRPr="00590398">
        <w:rPr>
          <w:i/>
          <w:iCs/>
        </w:rPr>
        <w:t>210</w:t>
      </w:r>
      <w:r w:rsidRPr="00590398">
        <w:t>(19), 3415–3421. https://doi.org/10.1242/jeb.005652</w:t>
      </w:r>
    </w:p>
    <w:p w14:paraId="708BE25E" w14:textId="77777777" w:rsidR="00590398" w:rsidRPr="00590398" w:rsidRDefault="00590398" w:rsidP="00841599">
      <w:pPr>
        <w:pStyle w:val="Bibliography"/>
        <w:spacing w:line="240" w:lineRule="auto"/>
        <w:contextualSpacing/>
      </w:pPr>
      <w:r w:rsidRPr="00590398">
        <w:t xml:space="preserve">Sun, B.-J., Li, T., Gao, J., Ma, L., &amp; Du, W.-G. (2015). High incubation temperatures enhance mitochondrial energy metabolism in reptile embryos. </w:t>
      </w:r>
      <w:r w:rsidRPr="00590398">
        <w:rPr>
          <w:i/>
          <w:iCs/>
        </w:rPr>
        <w:t>Scientific Reports</w:t>
      </w:r>
      <w:r w:rsidRPr="00590398">
        <w:t xml:space="preserve">, </w:t>
      </w:r>
      <w:r w:rsidRPr="00590398">
        <w:rPr>
          <w:i/>
          <w:iCs/>
        </w:rPr>
        <w:t>5</w:t>
      </w:r>
      <w:r w:rsidRPr="00590398">
        <w:t>(1), 8861. https://doi.org/10.1038/srep08861</w:t>
      </w:r>
    </w:p>
    <w:p w14:paraId="41781DEB" w14:textId="77777777" w:rsidR="00590398" w:rsidRPr="00590398" w:rsidRDefault="00590398" w:rsidP="00841599">
      <w:pPr>
        <w:pStyle w:val="Bibliography"/>
        <w:spacing w:line="240" w:lineRule="auto"/>
        <w:contextualSpacing/>
      </w:pPr>
      <w:r w:rsidRPr="00590398">
        <w:t xml:space="preserve">Telemeco, R. S., Radder, R. S., Baird, T. A., &amp; Shine, R. (2010). Thermal effects on reptile reproduction: Adaptation and phenotypic plasticity in a montane lizard. </w:t>
      </w:r>
      <w:r w:rsidRPr="00590398">
        <w:rPr>
          <w:i/>
          <w:iCs/>
        </w:rPr>
        <w:t>Biological Journal of the Linnean Society</w:t>
      </w:r>
      <w:r w:rsidRPr="00590398">
        <w:t xml:space="preserve">, </w:t>
      </w:r>
      <w:r w:rsidRPr="00590398">
        <w:rPr>
          <w:i/>
          <w:iCs/>
        </w:rPr>
        <w:t>100</w:t>
      </w:r>
      <w:r w:rsidRPr="00590398">
        <w:t>(3), 642–655. https://doi.org/10.1111/j.1095-8312.2010.01439.x</w:t>
      </w:r>
    </w:p>
    <w:p w14:paraId="38209E42" w14:textId="77777777" w:rsidR="00590398" w:rsidRPr="00590398" w:rsidRDefault="00590398" w:rsidP="00841599">
      <w:pPr>
        <w:pStyle w:val="Bibliography"/>
        <w:spacing w:line="240" w:lineRule="auto"/>
        <w:contextualSpacing/>
      </w:pPr>
      <w:r w:rsidRPr="00590398">
        <w:lastRenderedPageBreak/>
        <w:t xml:space="preserve">Uller, T., &amp; Olsson, M. (2010). Offspring size and timing of hatching determine survival and reproductive output in a lizard. </w:t>
      </w:r>
      <w:r w:rsidRPr="00590398">
        <w:rPr>
          <w:i/>
          <w:iCs/>
        </w:rPr>
        <w:t>Oecologia</w:t>
      </w:r>
      <w:r w:rsidRPr="00590398">
        <w:t xml:space="preserve">, </w:t>
      </w:r>
      <w:r w:rsidRPr="00590398">
        <w:rPr>
          <w:i/>
          <w:iCs/>
        </w:rPr>
        <w:t>162</w:t>
      </w:r>
      <w:r w:rsidRPr="00590398">
        <w:t>(3), 663–671. https://doi.org/10.1007/s00442-009-1503-x</w:t>
      </w:r>
    </w:p>
    <w:p w14:paraId="5664144E" w14:textId="77777777" w:rsidR="00590398" w:rsidRPr="00590398" w:rsidRDefault="00590398" w:rsidP="00841599">
      <w:pPr>
        <w:pStyle w:val="Bibliography"/>
        <w:spacing w:line="240" w:lineRule="auto"/>
        <w:contextualSpacing/>
      </w:pPr>
      <w:r w:rsidRPr="00590398">
        <w:t xml:space="preserve">VanRaden, P. M. (2008). Efficient Methods to Compute Genomic Predictions. </w:t>
      </w:r>
      <w:r w:rsidRPr="00590398">
        <w:rPr>
          <w:i/>
          <w:iCs/>
        </w:rPr>
        <w:t>Journal of Dairy Science</w:t>
      </w:r>
      <w:r w:rsidRPr="00590398">
        <w:t xml:space="preserve">, </w:t>
      </w:r>
      <w:r w:rsidRPr="00590398">
        <w:rPr>
          <w:i/>
          <w:iCs/>
        </w:rPr>
        <w:t>91</w:t>
      </w:r>
      <w:r w:rsidRPr="00590398">
        <w:t>(11), 4414–4423. https://doi.org/10.3168/jds.2007-0980</w:t>
      </w:r>
    </w:p>
    <w:p w14:paraId="586BD55E" w14:textId="77777777" w:rsidR="00590398" w:rsidRPr="00590398" w:rsidRDefault="00590398" w:rsidP="00841599">
      <w:pPr>
        <w:pStyle w:val="Bibliography"/>
        <w:spacing w:line="240" w:lineRule="auto"/>
        <w:contextualSpacing/>
      </w:pPr>
      <w:r w:rsidRPr="00590398">
        <w:t xml:space="preserve">Verdú‐Ricoy, J., Iraeta, P., Salvador, A., &amp; Díaz, J. A. (2014). Phenotypic responses to incubation conditions in ecologically distinct populations of a lacertid lizard: A tale of two phylogeographic lineages. </w:t>
      </w:r>
      <w:r w:rsidRPr="00590398">
        <w:rPr>
          <w:i/>
          <w:iCs/>
        </w:rPr>
        <w:t>Journal of Zoology</w:t>
      </w:r>
      <w:r w:rsidRPr="00590398">
        <w:t xml:space="preserve">, </w:t>
      </w:r>
      <w:r w:rsidRPr="00590398">
        <w:rPr>
          <w:i/>
          <w:iCs/>
        </w:rPr>
        <w:t>292</w:t>
      </w:r>
      <w:r w:rsidRPr="00590398">
        <w:t>(3), 184–191. https://doi.org/10.1111/jzo.12091</w:t>
      </w:r>
    </w:p>
    <w:p w14:paraId="3BE5599B" w14:textId="77777777" w:rsidR="00590398" w:rsidRPr="00590398" w:rsidRDefault="00590398" w:rsidP="00841599">
      <w:pPr>
        <w:pStyle w:val="Bibliography"/>
        <w:spacing w:line="240" w:lineRule="auto"/>
        <w:contextualSpacing/>
      </w:pPr>
      <w:r w:rsidRPr="00590398">
        <w:t xml:space="preserve">Wallace, B. P., Sotherland, P. R., Santidrian Tomillo, P., Reina, R. D., Spotila, J. R., &amp; Paladino, F. V. (2007). Maternal investment in reproduction and its consequences in leatherback turtles. </w:t>
      </w:r>
      <w:r w:rsidRPr="00590398">
        <w:rPr>
          <w:i/>
          <w:iCs/>
        </w:rPr>
        <w:t>Oecologia</w:t>
      </w:r>
      <w:r w:rsidRPr="00590398">
        <w:t xml:space="preserve">, </w:t>
      </w:r>
      <w:r w:rsidRPr="00590398">
        <w:rPr>
          <w:i/>
          <w:iCs/>
        </w:rPr>
        <w:t>152</w:t>
      </w:r>
      <w:r w:rsidRPr="00590398">
        <w:t>(1), 37–47. https://doi.org/10.1007/s00442-006-0641-7</w:t>
      </w:r>
    </w:p>
    <w:p w14:paraId="68AB5CB5" w14:textId="77777777" w:rsidR="00590398" w:rsidRPr="00590398" w:rsidRDefault="00590398" w:rsidP="00841599">
      <w:pPr>
        <w:pStyle w:val="Bibliography"/>
        <w:spacing w:line="240" w:lineRule="auto"/>
        <w:contextualSpacing/>
      </w:pPr>
      <w:r w:rsidRPr="00590398">
        <w:t xml:space="preserve">Warner, D. A., &amp; Lovern, M. B. (2014). The Maternal Environment Affects Offspring Viability via an Indirect Effect of Yolk Investment on Offspring Size. </w:t>
      </w:r>
      <w:r w:rsidRPr="00590398">
        <w:rPr>
          <w:i/>
          <w:iCs/>
        </w:rPr>
        <w:t>Physiological and Biochemical Zoology</w:t>
      </w:r>
      <w:r w:rsidRPr="00590398">
        <w:t xml:space="preserve">, </w:t>
      </w:r>
      <w:r w:rsidRPr="00590398">
        <w:rPr>
          <w:i/>
          <w:iCs/>
        </w:rPr>
        <w:t>87</w:t>
      </w:r>
      <w:r w:rsidRPr="00590398">
        <w:t>(2), 276–287. https://doi.org/10.1086/674454</w:t>
      </w:r>
    </w:p>
    <w:p w14:paraId="11107DF3" w14:textId="77777777" w:rsidR="00590398" w:rsidRPr="00590398" w:rsidRDefault="00590398" w:rsidP="00841599">
      <w:pPr>
        <w:pStyle w:val="Bibliography"/>
        <w:spacing w:line="240" w:lineRule="auto"/>
        <w:contextualSpacing/>
      </w:pPr>
      <w:r w:rsidRPr="00590398">
        <w:t xml:space="preserve">Warner, D. A., &amp; Shine, R. (2008). Determinants of Dispersal Distance in Free-Ranging Juvenile Lizards. </w:t>
      </w:r>
      <w:r w:rsidRPr="00590398">
        <w:rPr>
          <w:i/>
          <w:iCs/>
        </w:rPr>
        <w:t>Ethology</w:t>
      </w:r>
      <w:r w:rsidRPr="00590398">
        <w:t xml:space="preserve">, </w:t>
      </w:r>
      <w:r w:rsidRPr="00590398">
        <w:rPr>
          <w:i/>
          <w:iCs/>
        </w:rPr>
        <w:t>114</w:t>
      </w:r>
      <w:r w:rsidRPr="00590398">
        <w:t>(4), 361–368. https://doi.org/10.1111/j.1439-0310.2008.01475.x</w:t>
      </w:r>
    </w:p>
    <w:p w14:paraId="40BC7FDC" w14:textId="77777777" w:rsidR="00590398" w:rsidRPr="00590398" w:rsidRDefault="00590398" w:rsidP="00841599">
      <w:pPr>
        <w:pStyle w:val="Bibliography"/>
        <w:spacing w:line="240" w:lineRule="auto"/>
        <w:contextualSpacing/>
      </w:pPr>
      <w:r w:rsidRPr="00590398">
        <w:t xml:space="preserve">Weigensberg, I., &amp; Roff, D. A. (1996). Natural Heritabilities: Can They Be Reliably Estimated in the Laboratory? </w:t>
      </w:r>
      <w:r w:rsidRPr="00590398">
        <w:rPr>
          <w:i/>
          <w:iCs/>
        </w:rPr>
        <w:t>Evolution</w:t>
      </w:r>
      <w:r w:rsidRPr="00590398">
        <w:t xml:space="preserve">, </w:t>
      </w:r>
      <w:r w:rsidRPr="00590398">
        <w:rPr>
          <w:i/>
          <w:iCs/>
        </w:rPr>
        <w:t>50</w:t>
      </w:r>
      <w:r w:rsidRPr="00590398">
        <w:t>(6), 2149–2157. https://doi.org/10.1111/j.1558-5646.1996.tb03605.x</w:t>
      </w:r>
    </w:p>
    <w:p w14:paraId="1A81F7B0" w14:textId="77777777" w:rsidR="00590398" w:rsidRPr="00590398" w:rsidRDefault="00590398" w:rsidP="00841599">
      <w:pPr>
        <w:pStyle w:val="Bibliography"/>
        <w:spacing w:line="240" w:lineRule="auto"/>
        <w:contextualSpacing/>
      </w:pPr>
      <w:r w:rsidRPr="00590398">
        <w:t xml:space="preserve">West-Eberhard, M. J. (2003). </w:t>
      </w:r>
      <w:r w:rsidRPr="00590398">
        <w:rPr>
          <w:i/>
          <w:iCs/>
        </w:rPr>
        <w:t>Developmental Plasticity and Evolution</w:t>
      </w:r>
      <w:r w:rsidRPr="00590398">
        <w:t>. Oxford University Press.</w:t>
      </w:r>
    </w:p>
    <w:p w14:paraId="0707C979" w14:textId="77777777" w:rsidR="00590398" w:rsidRPr="00590398" w:rsidRDefault="00590398" w:rsidP="00841599">
      <w:pPr>
        <w:pStyle w:val="Bibliography"/>
        <w:spacing w:line="240" w:lineRule="auto"/>
        <w:contextualSpacing/>
      </w:pPr>
      <w:r w:rsidRPr="00590398">
        <w:t xml:space="preserve">While, G. M., Noble, D. W. A., Uller, T., Warner, D. A., Riley, J. L., Du, W.-G., &amp; Schwanz, L. E. (2018). Patterns of developmental plasticity in response to incubation temperature in reptiles. </w:t>
      </w:r>
      <w:r w:rsidRPr="00590398">
        <w:rPr>
          <w:i/>
          <w:iCs/>
        </w:rPr>
        <w:t>Journal of Experimental Zoology Part A: Ecological and Integrative Physiology</w:t>
      </w:r>
      <w:r w:rsidRPr="00590398">
        <w:t xml:space="preserve">, </w:t>
      </w:r>
      <w:r w:rsidRPr="00590398">
        <w:rPr>
          <w:i/>
          <w:iCs/>
        </w:rPr>
        <w:t>329</w:t>
      </w:r>
      <w:r w:rsidRPr="00590398">
        <w:t>(4–5), 162–176. https://doi.org/10.1002/jez.2181</w:t>
      </w:r>
    </w:p>
    <w:p w14:paraId="50C8D2B7" w14:textId="77777777" w:rsidR="00590398" w:rsidRPr="00590398" w:rsidRDefault="00590398" w:rsidP="00841599">
      <w:pPr>
        <w:pStyle w:val="Bibliography"/>
        <w:spacing w:line="240" w:lineRule="auto"/>
        <w:contextualSpacing/>
      </w:pPr>
      <w:r w:rsidRPr="00590398">
        <w:t xml:space="preserve">While, G. M., Williamson, J., Prescott, G., Horvathova, T., Fresnillo, B., Beeton, N. J., Halliwell, B., Michaelides, S., &amp; Uller, T. (2015). Adaptive responses to cool climate promotes persistence of a non-native lizard. </w:t>
      </w:r>
      <w:r w:rsidRPr="00590398">
        <w:rPr>
          <w:i/>
          <w:iCs/>
        </w:rPr>
        <w:t>Proceedings of the Royal Society of London B: Biological Sciences</w:t>
      </w:r>
      <w:r w:rsidRPr="00590398">
        <w:t xml:space="preserve">, </w:t>
      </w:r>
      <w:r w:rsidRPr="00590398">
        <w:rPr>
          <w:i/>
          <w:iCs/>
        </w:rPr>
        <w:t>282</w:t>
      </w:r>
      <w:r w:rsidRPr="00590398">
        <w:t>(1803), 20142638–20142638. https://doi.org/10.1098/rspb.2014.2638</w:t>
      </w:r>
    </w:p>
    <w:p w14:paraId="43489351" w14:textId="77777777" w:rsidR="00590398" w:rsidRPr="00590398" w:rsidRDefault="00590398" w:rsidP="00841599">
      <w:pPr>
        <w:pStyle w:val="Bibliography"/>
        <w:spacing w:line="240" w:lineRule="auto"/>
        <w:contextualSpacing/>
      </w:pPr>
      <w:r w:rsidRPr="00590398">
        <w:t xml:space="preserve">Wilson, A. J., Coltman, D. W., Pemberton, J. M., Overall, A. D. J., Byrne, K. A., &amp; Kruuk, L. E. B. (2005). Maternal genetic effects set the potential for evolution in a free-living vertebrate population. </w:t>
      </w:r>
      <w:r w:rsidRPr="00590398">
        <w:rPr>
          <w:i/>
          <w:iCs/>
        </w:rPr>
        <w:t>Journal of Evolutionary Biology</w:t>
      </w:r>
      <w:r w:rsidRPr="00590398">
        <w:t xml:space="preserve">, </w:t>
      </w:r>
      <w:r w:rsidRPr="00590398">
        <w:rPr>
          <w:i/>
          <w:iCs/>
        </w:rPr>
        <w:t>18</w:t>
      </w:r>
      <w:r w:rsidRPr="00590398">
        <w:t>(2), 405–414. https://doi.org/10.1111/j.1420-9101.2004.00824.x</w:t>
      </w:r>
    </w:p>
    <w:p w14:paraId="52486649" w14:textId="77777777" w:rsidR="00590398" w:rsidRPr="00590398" w:rsidRDefault="00590398" w:rsidP="00841599">
      <w:pPr>
        <w:pStyle w:val="Bibliography"/>
        <w:spacing w:line="240" w:lineRule="auto"/>
        <w:contextualSpacing/>
      </w:pPr>
      <w:r w:rsidRPr="00590398">
        <w:t xml:space="preserve">Wilson, A. J., Kruuk, L. E. B., &amp; Coltman, D. W. (2005). Ontogenetic Patterns in Heritable Variation for Body Size: Using Random Regression Models in a Wild Ungulate Population. </w:t>
      </w:r>
      <w:r w:rsidRPr="00590398">
        <w:rPr>
          <w:i/>
          <w:iCs/>
        </w:rPr>
        <w:t>The American Naturalist</w:t>
      </w:r>
      <w:r w:rsidRPr="00590398">
        <w:t xml:space="preserve">, </w:t>
      </w:r>
      <w:r w:rsidRPr="00590398">
        <w:rPr>
          <w:i/>
          <w:iCs/>
        </w:rPr>
        <w:t>166</w:t>
      </w:r>
      <w:r w:rsidRPr="00590398">
        <w:t>(6), E177–E192. https://doi.org/10.1086/497441</w:t>
      </w:r>
    </w:p>
    <w:p w14:paraId="3E88F2E2" w14:textId="77777777" w:rsidR="00590398" w:rsidRPr="00590398" w:rsidRDefault="00590398" w:rsidP="00841599">
      <w:pPr>
        <w:pStyle w:val="Bibliography"/>
        <w:spacing w:line="240" w:lineRule="auto"/>
        <w:contextualSpacing/>
      </w:pPr>
      <w:r w:rsidRPr="00590398">
        <w:t xml:space="preserve">Wilson, A. J., Pemberston, J. M., Pilkington, J. G., Clutton-Brock, T. H., Coltman, D. W., &amp; Kruuk, L. E. B. (2007). Quantitative genetics of growth and cryptic evolution of body size in an island population. </w:t>
      </w:r>
      <w:r w:rsidRPr="00590398">
        <w:rPr>
          <w:i/>
          <w:iCs/>
        </w:rPr>
        <w:t>Evolutionary Ecology</w:t>
      </w:r>
      <w:r w:rsidRPr="00590398">
        <w:t xml:space="preserve">, </w:t>
      </w:r>
      <w:r w:rsidRPr="00590398">
        <w:rPr>
          <w:i/>
          <w:iCs/>
        </w:rPr>
        <w:t>21</w:t>
      </w:r>
      <w:r w:rsidRPr="00590398">
        <w:t>(3), 337–356. https://doi.org/10.1007/s10682-006-9106-z</w:t>
      </w:r>
    </w:p>
    <w:p w14:paraId="26DAA550" w14:textId="77777777" w:rsidR="00590398" w:rsidRPr="00590398" w:rsidRDefault="00590398" w:rsidP="00841599">
      <w:pPr>
        <w:pStyle w:val="Bibliography"/>
        <w:spacing w:line="240" w:lineRule="auto"/>
        <w:contextualSpacing/>
      </w:pPr>
      <w:r w:rsidRPr="00590398">
        <w:t xml:space="preserve">Wilson, A. J., &amp; Réale, D. (2006). Ontogeny of Additive and Maternal Genetic Effects: Lessons from Domestic Mammals. </w:t>
      </w:r>
      <w:r w:rsidRPr="00590398">
        <w:rPr>
          <w:i/>
          <w:iCs/>
        </w:rPr>
        <w:t>The American Naturalist</w:t>
      </w:r>
      <w:r w:rsidRPr="00590398">
        <w:t xml:space="preserve">, </w:t>
      </w:r>
      <w:r w:rsidRPr="00590398">
        <w:rPr>
          <w:i/>
          <w:iCs/>
        </w:rPr>
        <w:t>167</w:t>
      </w:r>
      <w:r w:rsidRPr="00590398">
        <w:t>(1), E23–E38. https://doi.org/10.1086/498138</w:t>
      </w:r>
    </w:p>
    <w:p w14:paraId="2D04C668" w14:textId="77777777" w:rsidR="00590398" w:rsidRPr="00590398" w:rsidRDefault="00590398" w:rsidP="00841599">
      <w:pPr>
        <w:pStyle w:val="Bibliography"/>
        <w:spacing w:line="240" w:lineRule="auto"/>
        <w:contextualSpacing/>
      </w:pPr>
      <w:r w:rsidRPr="00590398">
        <w:t xml:space="preserve">Wilson, A. J., Reale, D., Clements, M. N., Morrissey, M. M., Postma, E., Walling, C. A., Kruuk, L. E. B., &amp; Nussey, D. H. (2010). An ecologist’s guide to the animal model. </w:t>
      </w:r>
      <w:r w:rsidRPr="00590398">
        <w:rPr>
          <w:i/>
          <w:iCs/>
        </w:rPr>
        <w:lastRenderedPageBreak/>
        <w:t>Journal of Animal Ecology</w:t>
      </w:r>
      <w:r w:rsidRPr="00590398">
        <w:t xml:space="preserve">, </w:t>
      </w:r>
      <w:r w:rsidRPr="00590398">
        <w:rPr>
          <w:i/>
          <w:iCs/>
        </w:rPr>
        <w:t>79</w:t>
      </w:r>
      <w:r w:rsidRPr="00590398">
        <w:t>(1), 13–26. https://doi.org/10.1111/j.1365-2656.2009.01639.x</w:t>
      </w:r>
    </w:p>
    <w:p w14:paraId="2B3C3D2E" w14:textId="77777777" w:rsidR="00590398" w:rsidRPr="00590398" w:rsidRDefault="00590398" w:rsidP="00841599">
      <w:pPr>
        <w:pStyle w:val="Bibliography"/>
        <w:spacing w:line="240" w:lineRule="auto"/>
        <w:contextualSpacing/>
      </w:pPr>
      <w:r w:rsidRPr="00590398">
        <w:t xml:space="preserve">Wood, C. W., &amp; Brodie, E. D. (2015). Environmental effects on the structure of the G-matrix. </w:t>
      </w:r>
      <w:r w:rsidRPr="00590398">
        <w:rPr>
          <w:i/>
          <w:iCs/>
        </w:rPr>
        <w:t>Evolution</w:t>
      </w:r>
      <w:r w:rsidRPr="00590398">
        <w:t xml:space="preserve">, </w:t>
      </w:r>
      <w:r w:rsidRPr="00590398">
        <w:rPr>
          <w:i/>
          <w:iCs/>
        </w:rPr>
        <w:t>69</w:t>
      </w:r>
      <w:r w:rsidRPr="00590398">
        <w:t>(11), 2927–2940. https://doi.org/10.1111/evo.12795</w:t>
      </w:r>
    </w:p>
    <w:p w14:paraId="28525421" w14:textId="77777777" w:rsidR="00841599" w:rsidRDefault="00450314" w:rsidP="00841599">
      <w:pPr>
        <w:contextualSpacing/>
      </w:pPr>
      <w:r>
        <w:fldChar w:fldCharType="end"/>
      </w:r>
    </w:p>
    <w:p w14:paraId="2D17BB9C" w14:textId="564B67D1" w:rsidR="00841599" w:rsidRPr="00914DBA" w:rsidRDefault="00914DBA" w:rsidP="00841599">
      <w:pPr>
        <w:contextualSpacing/>
        <w:rPr>
          <w:b/>
          <w:bCs/>
          <w:rPrChange w:id="269" w:author="Daniel Noble" w:date="2023-06-23T09:56:00Z">
            <w:rPr/>
          </w:rPrChange>
        </w:rPr>
      </w:pPr>
      <w:ins w:id="270" w:author="Daniel Noble" w:date="2023-06-23T09:56:00Z">
        <w:r w:rsidRPr="00914DBA">
          <w:rPr>
            <w:b/>
            <w:bCs/>
            <w:rPrChange w:id="271" w:author="Daniel Noble" w:date="2023-06-23T09:56:00Z">
              <w:rPr/>
            </w:rPrChange>
          </w:rPr>
          <w:t>References</w:t>
        </w:r>
      </w:ins>
    </w:p>
    <w:p w14:paraId="22D42204" w14:textId="77777777" w:rsidR="00056790" w:rsidRPr="00056790" w:rsidRDefault="00841599" w:rsidP="00056790">
      <w:pPr>
        <w:pStyle w:val="EndNoteBibliography"/>
        <w:rPr>
          <w:noProof/>
        </w:rPr>
      </w:pPr>
      <w:r>
        <w:fldChar w:fldCharType="begin"/>
      </w:r>
      <w:r>
        <w:instrText xml:space="preserve"> ADDIN EN.REFLIST </w:instrText>
      </w:r>
      <w:r>
        <w:fldChar w:fldCharType="separate"/>
      </w:r>
      <w:bookmarkStart w:id="272" w:name="_ENREF_1"/>
      <w:r w:rsidR="00056790" w:rsidRPr="00056790">
        <w:rPr>
          <w:noProof/>
        </w:rPr>
        <w:t xml:space="preserve">Angilletta Jr, M. J., et al. (2017). "Temperature, Growth Rate, and Body Size in Ectotherms: Fitting Pieces of a Life-History Puzzle." </w:t>
      </w:r>
      <w:r w:rsidR="00056790" w:rsidRPr="00056790">
        <w:rPr>
          <w:noProof/>
          <w:u w:val="single"/>
        </w:rPr>
        <w:t>Integrative and Comparative Biology</w:t>
      </w:r>
      <w:r w:rsidR="00056790" w:rsidRPr="00056790">
        <w:rPr>
          <w:noProof/>
        </w:rPr>
        <w:t>: 1-12.</w:t>
      </w:r>
    </w:p>
    <w:p w14:paraId="40F4F095" w14:textId="77777777" w:rsidR="00056790" w:rsidRPr="00056790" w:rsidRDefault="00056790" w:rsidP="00056790">
      <w:pPr>
        <w:pStyle w:val="EndNoteBibliography"/>
        <w:ind w:left="720" w:hanging="720"/>
        <w:rPr>
          <w:noProof/>
        </w:rPr>
      </w:pPr>
      <w:r w:rsidRPr="00056790">
        <w:rPr>
          <w:noProof/>
        </w:rPr>
        <w:tab/>
      </w:r>
      <w:bookmarkEnd w:id="272"/>
    </w:p>
    <w:p w14:paraId="1DD5B835" w14:textId="77777777" w:rsidR="00056790" w:rsidRPr="00056790" w:rsidRDefault="00056790" w:rsidP="00056790">
      <w:pPr>
        <w:pStyle w:val="EndNoteBibliography"/>
        <w:rPr>
          <w:noProof/>
        </w:rPr>
      </w:pPr>
      <w:bookmarkStart w:id="273" w:name="_ENREF_2"/>
      <w:r w:rsidRPr="00056790">
        <w:rPr>
          <w:noProof/>
        </w:rPr>
        <w:t xml:space="preserve">Beaman, J. E., et al. (2016). "Evolution of Plasticity: Mechanistic Link between Development and Reversible Acclimation." </w:t>
      </w:r>
      <w:r w:rsidRPr="00056790">
        <w:rPr>
          <w:noProof/>
          <w:u w:val="single"/>
        </w:rPr>
        <w:t>Trends in Ecology &amp; Evolution</w:t>
      </w:r>
      <w:r w:rsidRPr="00056790">
        <w:rPr>
          <w:noProof/>
        </w:rPr>
        <w:t xml:space="preserve"> </w:t>
      </w:r>
      <w:r w:rsidRPr="00056790">
        <w:rPr>
          <w:b/>
          <w:noProof/>
        </w:rPr>
        <w:t>31</w:t>
      </w:r>
      <w:r w:rsidRPr="00056790">
        <w:rPr>
          <w:noProof/>
        </w:rPr>
        <w:t>(3): 237--249.</w:t>
      </w:r>
    </w:p>
    <w:p w14:paraId="033DBA3A" w14:textId="77777777" w:rsidR="00056790" w:rsidRPr="00056790" w:rsidRDefault="00056790" w:rsidP="00056790">
      <w:pPr>
        <w:pStyle w:val="EndNoteBibliography"/>
        <w:ind w:left="720" w:hanging="720"/>
        <w:rPr>
          <w:noProof/>
        </w:rPr>
      </w:pPr>
      <w:r w:rsidRPr="00056790">
        <w:rPr>
          <w:noProof/>
        </w:rPr>
        <w:tab/>
      </w:r>
      <w:bookmarkEnd w:id="273"/>
    </w:p>
    <w:p w14:paraId="004F0425" w14:textId="77777777" w:rsidR="00056790" w:rsidRPr="00056790" w:rsidRDefault="00056790" w:rsidP="00056790">
      <w:pPr>
        <w:pStyle w:val="EndNoteBibliography"/>
        <w:rPr>
          <w:noProof/>
        </w:rPr>
      </w:pPr>
      <w:bookmarkStart w:id="274" w:name="_ENREF_3"/>
      <w:r w:rsidRPr="00056790">
        <w:rPr>
          <w:noProof/>
        </w:rPr>
        <w:t xml:space="preserve">Beldade, P., et al. (2011). "Evolution and molecular mechanisms of adaptive developmental plasticity." </w:t>
      </w:r>
      <w:r w:rsidRPr="00056790">
        <w:rPr>
          <w:noProof/>
          <w:u w:val="single"/>
        </w:rPr>
        <w:t>Molecular Ecology</w:t>
      </w:r>
      <w:r w:rsidRPr="00056790">
        <w:rPr>
          <w:noProof/>
        </w:rPr>
        <w:t xml:space="preserve"> </w:t>
      </w:r>
      <w:r w:rsidRPr="00056790">
        <w:rPr>
          <w:b/>
          <w:noProof/>
        </w:rPr>
        <w:t>20</w:t>
      </w:r>
      <w:r w:rsidRPr="00056790">
        <w:rPr>
          <w:noProof/>
        </w:rPr>
        <w:t>(7): 1347--1363.</w:t>
      </w:r>
    </w:p>
    <w:p w14:paraId="352DFC9E" w14:textId="77777777" w:rsidR="00056790" w:rsidRPr="00056790" w:rsidRDefault="00056790" w:rsidP="00056790">
      <w:pPr>
        <w:pStyle w:val="EndNoteBibliography"/>
        <w:ind w:left="720" w:hanging="720"/>
        <w:rPr>
          <w:noProof/>
        </w:rPr>
      </w:pPr>
      <w:r w:rsidRPr="00056790">
        <w:rPr>
          <w:noProof/>
        </w:rPr>
        <w:tab/>
      </w:r>
      <w:bookmarkEnd w:id="274"/>
    </w:p>
    <w:p w14:paraId="3ED21741" w14:textId="77777777" w:rsidR="00056790" w:rsidRPr="00056790" w:rsidRDefault="00056790" w:rsidP="00056790">
      <w:pPr>
        <w:pStyle w:val="EndNoteBibliography"/>
        <w:rPr>
          <w:noProof/>
        </w:rPr>
      </w:pPr>
      <w:bookmarkStart w:id="275" w:name="_ENREF_4"/>
      <w:r w:rsidRPr="00056790">
        <w:rPr>
          <w:noProof/>
        </w:rPr>
        <w:t xml:space="preserve">Bérénos, C., et al. (2014). "Estimating quantitative genetic parameters in wild populations: A comparison of pedigree and genomic approaches." </w:t>
      </w:r>
      <w:r w:rsidRPr="00056790">
        <w:rPr>
          <w:noProof/>
          <w:u w:val="single"/>
        </w:rPr>
        <w:t>Molecular Ecology</w:t>
      </w:r>
      <w:r w:rsidRPr="00056790">
        <w:rPr>
          <w:noProof/>
        </w:rPr>
        <w:t xml:space="preserve"> </w:t>
      </w:r>
      <w:r w:rsidRPr="00056790">
        <w:rPr>
          <w:b/>
          <w:noProof/>
        </w:rPr>
        <w:t>23</w:t>
      </w:r>
      <w:r w:rsidRPr="00056790">
        <w:rPr>
          <w:noProof/>
        </w:rPr>
        <w:t>: 3434–3451.</w:t>
      </w:r>
    </w:p>
    <w:p w14:paraId="652A6C9C" w14:textId="77777777" w:rsidR="00056790" w:rsidRPr="00056790" w:rsidRDefault="00056790" w:rsidP="00056790">
      <w:pPr>
        <w:pStyle w:val="EndNoteBibliography"/>
        <w:ind w:left="720" w:hanging="720"/>
        <w:rPr>
          <w:noProof/>
        </w:rPr>
      </w:pPr>
      <w:r w:rsidRPr="00056790">
        <w:rPr>
          <w:noProof/>
        </w:rPr>
        <w:tab/>
      </w:r>
      <w:bookmarkEnd w:id="275"/>
    </w:p>
    <w:p w14:paraId="6228CF7A" w14:textId="77777777" w:rsidR="00056790" w:rsidRPr="00056790" w:rsidRDefault="00056790" w:rsidP="00056790">
      <w:pPr>
        <w:pStyle w:val="EndNoteBibliography"/>
        <w:rPr>
          <w:noProof/>
        </w:rPr>
      </w:pPr>
      <w:bookmarkStart w:id="276" w:name="_ENREF_5"/>
      <w:r w:rsidRPr="00056790">
        <w:rPr>
          <w:noProof/>
        </w:rPr>
        <w:t xml:space="preserve">Botero, C. A., et al. (2015). "Evolutionary tipping points in the capacity to adapt to environmental change." </w:t>
      </w:r>
      <w:r w:rsidRPr="00056790">
        <w:rPr>
          <w:noProof/>
          <w:u w:val="single"/>
        </w:rPr>
        <w:t>Proceedings of the National Academy of Sciences</w:t>
      </w:r>
      <w:r w:rsidRPr="00056790">
        <w:rPr>
          <w:noProof/>
        </w:rPr>
        <w:t xml:space="preserve"> </w:t>
      </w:r>
      <w:r w:rsidRPr="00056790">
        <w:rPr>
          <w:b/>
          <w:noProof/>
        </w:rPr>
        <w:t>112</w:t>
      </w:r>
      <w:r w:rsidRPr="00056790">
        <w:rPr>
          <w:noProof/>
        </w:rPr>
        <w:t>(1): 184--189.</w:t>
      </w:r>
    </w:p>
    <w:p w14:paraId="3976CA1E" w14:textId="77777777" w:rsidR="00056790" w:rsidRPr="00056790" w:rsidRDefault="00056790" w:rsidP="00056790">
      <w:pPr>
        <w:pStyle w:val="EndNoteBibliography"/>
        <w:ind w:left="720" w:hanging="720"/>
        <w:rPr>
          <w:noProof/>
        </w:rPr>
      </w:pPr>
      <w:r w:rsidRPr="00056790">
        <w:rPr>
          <w:noProof/>
        </w:rPr>
        <w:tab/>
      </w:r>
      <w:bookmarkEnd w:id="276"/>
    </w:p>
    <w:p w14:paraId="09DE827E" w14:textId="74520E00" w:rsidR="00056790" w:rsidRPr="00056790" w:rsidRDefault="00056790" w:rsidP="00056790">
      <w:pPr>
        <w:pStyle w:val="EndNoteBibliography"/>
        <w:rPr>
          <w:noProof/>
        </w:rPr>
      </w:pPr>
      <w:bookmarkStart w:id="277" w:name="_ENREF_6"/>
      <w:r w:rsidRPr="00056790">
        <w:rPr>
          <w:noProof/>
        </w:rPr>
        <w:t xml:space="preserve">Bürkner, P. C. (2017). "brms: An R package for Bayesian multilevel models using Stan." </w:t>
      </w:r>
      <w:r w:rsidRPr="00056790">
        <w:rPr>
          <w:noProof/>
          <w:u w:val="single"/>
        </w:rPr>
        <w:t>Journal of Statistical Software</w:t>
      </w:r>
      <w:r w:rsidRPr="00056790">
        <w:rPr>
          <w:noProof/>
        </w:rPr>
        <w:t xml:space="preserve"> </w:t>
      </w:r>
      <w:r w:rsidRPr="00056790">
        <w:rPr>
          <w:b/>
          <w:noProof/>
        </w:rPr>
        <w:t xml:space="preserve">80(1). </w:t>
      </w:r>
      <w:hyperlink r:id="rId16" w:history="1">
        <w:r w:rsidRPr="00056790">
          <w:rPr>
            <w:rStyle w:val="Hyperlink"/>
            <w:b/>
            <w:noProof/>
          </w:rPr>
          <w:t>https://doi.org/10.18637/jss.v080.i01</w:t>
        </w:r>
      </w:hyperlink>
      <w:r w:rsidRPr="00056790">
        <w:rPr>
          <w:noProof/>
        </w:rPr>
        <w:t>.</w:t>
      </w:r>
    </w:p>
    <w:p w14:paraId="29DA163C" w14:textId="77777777" w:rsidR="00056790" w:rsidRPr="00056790" w:rsidRDefault="00056790" w:rsidP="00056790">
      <w:pPr>
        <w:pStyle w:val="EndNoteBibliography"/>
        <w:ind w:left="720" w:hanging="720"/>
        <w:rPr>
          <w:noProof/>
        </w:rPr>
      </w:pPr>
      <w:r w:rsidRPr="00056790">
        <w:rPr>
          <w:noProof/>
        </w:rPr>
        <w:tab/>
      </w:r>
      <w:bookmarkEnd w:id="277"/>
    </w:p>
    <w:p w14:paraId="4C45462F" w14:textId="77777777" w:rsidR="00056790" w:rsidRPr="00056790" w:rsidRDefault="00056790" w:rsidP="00056790">
      <w:pPr>
        <w:pStyle w:val="EndNoteBibliography"/>
        <w:rPr>
          <w:noProof/>
        </w:rPr>
      </w:pPr>
      <w:bookmarkStart w:id="278" w:name="_ENREF_7"/>
      <w:r w:rsidRPr="00056790">
        <w:rPr>
          <w:noProof/>
        </w:rPr>
        <w:t xml:space="preserve">Chapple, D. G., et al. (2014). "Biology of the invasive delicate skink (Lampropholis delicata) on Lord Howe Island." </w:t>
      </w:r>
      <w:r w:rsidRPr="00056790">
        <w:rPr>
          <w:noProof/>
          <w:u w:val="single"/>
        </w:rPr>
        <w:t>Australian Journal of Zoology</w:t>
      </w:r>
      <w:r w:rsidRPr="00056790">
        <w:rPr>
          <w:noProof/>
        </w:rPr>
        <w:t xml:space="preserve"> </w:t>
      </w:r>
      <w:r w:rsidRPr="00056790">
        <w:rPr>
          <w:b/>
          <w:noProof/>
        </w:rPr>
        <w:t>62</w:t>
      </w:r>
      <w:r w:rsidRPr="00056790">
        <w:rPr>
          <w:noProof/>
        </w:rPr>
        <w:t>(6): 498–506.</w:t>
      </w:r>
    </w:p>
    <w:p w14:paraId="265F2C2A" w14:textId="77777777" w:rsidR="00056790" w:rsidRPr="00056790" w:rsidRDefault="00056790" w:rsidP="00056790">
      <w:pPr>
        <w:pStyle w:val="EndNoteBibliography"/>
        <w:ind w:left="720" w:hanging="720"/>
        <w:rPr>
          <w:noProof/>
        </w:rPr>
      </w:pPr>
      <w:r w:rsidRPr="00056790">
        <w:rPr>
          <w:noProof/>
        </w:rPr>
        <w:tab/>
      </w:r>
      <w:bookmarkEnd w:id="278"/>
    </w:p>
    <w:p w14:paraId="68F98336" w14:textId="77777777" w:rsidR="00056790" w:rsidRPr="00056790" w:rsidRDefault="00056790" w:rsidP="00056790">
      <w:pPr>
        <w:pStyle w:val="EndNoteBibliography"/>
        <w:rPr>
          <w:noProof/>
        </w:rPr>
      </w:pPr>
      <w:bookmarkStart w:id="279" w:name="_ENREF_8"/>
      <w:r w:rsidRPr="00056790">
        <w:rPr>
          <w:noProof/>
        </w:rPr>
        <w:t>Chapple, D. G., et al. (2013). "Divergent introduction histories among invasive populations of the delicate skink (</w:t>
      </w:r>
      <w:r w:rsidRPr="00056790">
        <w:rPr>
          <w:i/>
          <w:noProof/>
        </w:rPr>
        <w:t>Lampropholis delicata</w:t>
      </w:r>
      <w:r w:rsidRPr="00056790">
        <w:rPr>
          <w:noProof/>
        </w:rPr>
        <w:t xml:space="preserve">): has the importance of genetic admixture in the success of biological invasions been overemphasized?" </w:t>
      </w:r>
      <w:r w:rsidRPr="00056790">
        <w:rPr>
          <w:noProof/>
          <w:u w:val="single"/>
        </w:rPr>
        <w:t>Diversity and Distributions</w:t>
      </w:r>
      <w:r w:rsidRPr="00056790">
        <w:rPr>
          <w:noProof/>
        </w:rPr>
        <w:t xml:space="preserve"> </w:t>
      </w:r>
      <w:r w:rsidRPr="00056790">
        <w:rPr>
          <w:b/>
          <w:noProof/>
        </w:rPr>
        <w:t>19</w:t>
      </w:r>
      <w:r w:rsidRPr="00056790">
        <w:rPr>
          <w:noProof/>
        </w:rPr>
        <w:t>: 134–146.</w:t>
      </w:r>
    </w:p>
    <w:p w14:paraId="6EF32195" w14:textId="77777777" w:rsidR="00056790" w:rsidRPr="00056790" w:rsidRDefault="00056790" w:rsidP="00056790">
      <w:pPr>
        <w:pStyle w:val="EndNoteBibliography"/>
        <w:ind w:left="720" w:hanging="720"/>
        <w:rPr>
          <w:noProof/>
        </w:rPr>
      </w:pPr>
      <w:r w:rsidRPr="00056790">
        <w:rPr>
          <w:noProof/>
        </w:rPr>
        <w:tab/>
      </w:r>
      <w:bookmarkEnd w:id="279"/>
    </w:p>
    <w:p w14:paraId="063CAA15" w14:textId="77777777" w:rsidR="00056790" w:rsidRPr="00056790" w:rsidRDefault="00056790" w:rsidP="00056790">
      <w:pPr>
        <w:pStyle w:val="EndNoteBibliography"/>
        <w:rPr>
          <w:noProof/>
        </w:rPr>
      </w:pPr>
      <w:bookmarkStart w:id="280" w:name="_ENREF_9"/>
      <w:r w:rsidRPr="00056790">
        <w:rPr>
          <w:noProof/>
        </w:rPr>
        <w:t xml:space="preserve">Charmantier, A. and D. Garant (2005). "Environmental quality and evolutionary potential: lessons from wild populations." </w:t>
      </w:r>
      <w:r w:rsidRPr="00056790">
        <w:rPr>
          <w:noProof/>
          <w:u w:val="single"/>
        </w:rPr>
        <w:t>Proceedings of the Royal Society B: Biological Sciences</w:t>
      </w:r>
      <w:r w:rsidRPr="00056790">
        <w:rPr>
          <w:noProof/>
        </w:rPr>
        <w:t xml:space="preserve"> </w:t>
      </w:r>
      <w:r w:rsidRPr="00056790">
        <w:rPr>
          <w:b/>
          <w:noProof/>
        </w:rPr>
        <w:t>272</w:t>
      </w:r>
      <w:r w:rsidRPr="00056790">
        <w:rPr>
          <w:noProof/>
        </w:rPr>
        <w:t>(1571): 1415--1425.</w:t>
      </w:r>
    </w:p>
    <w:p w14:paraId="4C9CC9F7" w14:textId="77777777" w:rsidR="00056790" w:rsidRPr="00056790" w:rsidRDefault="00056790" w:rsidP="00056790">
      <w:pPr>
        <w:pStyle w:val="EndNoteBibliography"/>
        <w:ind w:left="720" w:hanging="720"/>
        <w:rPr>
          <w:noProof/>
        </w:rPr>
      </w:pPr>
      <w:r w:rsidRPr="00056790">
        <w:rPr>
          <w:noProof/>
        </w:rPr>
        <w:tab/>
      </w:r>
      <w:bookmarkEnd w:id="280"/>
    </w:p>
    <w:p w14:paraId="493FFC9C" w14:textId="77777777" w:rsidR="00056790" w:rsidRPr="00056790" w:rsidRDefault="00056790" w:rsidP="00056790">
      <w:pPr>
        <w:pStyle w:val="EndNoteBibliography"/>
        <w:rPr>
          <w:noProof/>
        </w:rPr>
      </w:pPr>
      <w:bookmarkStart w:id="281" w:name="_ENREF_10"/>
      <w:r w:rsidRPr="00056790">
        <w:rPr>
          <w:noProof/>
        </w:rPr>
        <w:t xml:space="preserve">Charmantier, A., et al. (2004). "Testing for microevolution in body size in three blue tit populations." </w:t>
      </w:r>
      <w:r w:rsidRPr="00056790">
        <w:rPr>
          <w:noProof/>
          <w:u w:val="single"/>
        </w:rPr>
        <w:t>Journal of Evolutionary Biology</w:t>
      </w:r>
      <w:r w:rsidRPr="00056790">
        <w:rPr>
          <w:noProof/>
        </w:rPr>
        <w:t xml:space="preserve"> </w:t>
      </w:r>
      <w:r w:rsidRPr="00056790">
        <w:rPr>
          <w:b/>
          <w:noProof/>
        </w:rPr>
        <w:t>17</w:t>
      </w:r>
      <w:r w:rsidRPr="00056790">
        <w:rPr>
          <w:noProof/>
        </w:rPr>
        <w:t>(4): 732--743.</w:t>
      </w:r>
    </w:p>
    <w:p w14:paraId="1CC0FAAB" w14:textId="77777777" w:rsidR="00056790" w:rsidRPr="00056790" w:rsidRDefault="00056790" w:rsidP="00056790">
      <w:pPr>
        <w:pStyle w:val="EndNoteBibliography"/>
        <w:ind w:left="720" w:hanging="720"/>
        <w:rPr>
          <w:noProof/>
        </w:rPr>
      </w:pPr>
      <w:r w:rsidRPr="00056790">
        <w:rPr>
          <w:noProof/>
        </w:rPr>
        <w:tab/>
      </w:r>
      <w:bookmarkEnd w:id="281"/>
    </w:p>
    <w:p w14:paraId="3D666E80" w14:textId="77777777" w:rsidR="00056790" w:rsidRPr="00056790" w:rsidRDefault="00056790" w:rsidP="00056790">
      <w:pPr>
        <w:pStyle w:val="EndNoteBibliography"/>
        <w:rPr>
          <w:noProof/>
        </w:rPr>
      </w:pPr>
      <w:bookmarkStart w:id="282" w:name="_ENREF_11"/>
      <w:r w:rsidRPr="00056790">
        <w:rPr>
          <w:noProof/>
        </w:rPr>
        <w:t xml:space="preserve">Cheetham, E., et al. (2011). "Embryonic mortality as a cost of communal nesting in the delicate skink." </w:t>
      </w:r>
      <w:r w:rsidRPr="00056790">
        <w:rPr>
          <w:noProof/>
          <w:u w:val="single"/>
        </w:rPr>
        <w:t>Journal of Zoology</w:t>
      </w:r>
      <w:r w:rsidRPr="00056790">
        <w:rPr>
          <w:noProof/>
        </w:rPr>
        <w:t xml:space="preserve"> </w:t>
      </w:r>
      <w:r w:rsidRPr="00056790">
        <w:rPr>
          <w:b/>
          <w:noProof/>
        </w:rPr>
        <w:t>283</w:t>
      </w:r>
      <w:r w:rsidRPr="00056790">
        <w:rPr>
          <w:noProof/>
        </w:rPr>
        <w:t>(4): 234–242.</w:t>
      </w:r>
    </w:p>
    <w:p w14:paraId="1D474483" w14:textId="77777777" w:rsidR="00056790" w:rsidRPr="00056790" w:rsidRDefault="00056790" w:rsidP="00056790">
      <w:pPr>
        <w:pStyle w:val="EndNoteBibliography"/>
        <w:ind w:left="720" w:hanging="720"/>
        <w:rPr>
          <w:noProof/>
        </w:rPr>
      </w:pPr>
      <w:r w:rsidRPr="00056790">
        <w:rPr>
          <w:noProof/>
        </w:rPr>
        <w:tab/>
      </w:r>
      <w:bookmarkEnd w:id="282"/>
    </w:p>
    <w:p w14:paraId="361CEC80" w14:textId="77777777" w:rsidR="00056790" w:rsidRPr="00056790" w:rsidRDefault="00056790" w:rsidP="00056790">
      <w:pPr>
        <w:pStyle w:val="EndNoteBibliography"/>
        <w:rPr>
          <w:noProof/>
        </w:rPr>
      </w:pPr>
      <w:bookmarkStart w:id="283" w:name="_ENREF_12"/>
      <w:r w:rsidRPr="00056790">
        <w:rPr>
          <w:noProof/>
        </w:rPr>
        <w:t xml:space="preserve">Chevin, L. M., Lande, R.,  Mace, G.M. (2010). "Adaptation, plasticity, and extinction in a changing environment: Towards a predictive theory." </w:t>
      </w:r>
      <w:r w:rsidRPr="00056790">
        <w:rPr>
          <w:noProof/>
          <w:u w:val="single"/>
        </w:rPr>
        <w:t>PLoS Biology,</w:t>
      </w:r>
      <w:r w:rsidRPr="00056790">
        <w:rPr>
          <w:noProof/>
        </w:rPr>
        <w:t xml:space="preserve"> </w:t>
      </w:r>
      <w:r w:rsidRPr="00056790">
        <w:rPr>
          <w:b/>
          <w:noProof/>
        </w:rPr>
        <w:t>8</w:t>
      </w:r>
      <w:r w:rsidRPr="00056790">
        <w:rPr>
          <w:noProof/>
        </w:rPr>
        <w:t>: e1000357.</w:t>
      </w:r>
    </w:p>
    <w:p w14:paraId="223FCAE2" w14:textId="77777777" w:rsidR="00056790" w:rsidRPr="00056790" w:rsidRDefault="00056790" w:rsidP="00056790">
      <w:pPr>
        <w:pStyle w:val="EndNoteBibliography"/>
        <w:ind w:left="720" w:hanging="720"/>
        <w:rPr>
          <w:noProof/>
        </w:rPr>
      </w:pPr>
      <w:r w:rsidRPr="00056790">
        <w:rPr>
          <w:noProof/>
        </w:rPr>
        <w:tab/>
      </w:r>
      <w:bookmarkEnd w:id="283"/>
    </w:p>
    <w:p w14:paraId="26A93546" w14:textId="77777777" w:rsidR="00056790" w:rsidRPr="00056790" w:rsidRDefault="00056790" w:rsidP="00056790">
      <w:pPr>
        <w:pStyle w:val="EndNoteBibliography"/>
        <w:rPr>
          <w:noProof/>
        </w:rPr>
      </w:pPr>
      <w:bookmarkStart w:id="284" w:name="_ENREF_13"/>
      <w:r w:rsidRPr="00056790">
        <w:rPr>
          <w:noProof/>
        </w:rPr>
        <w:t xml:space="preserve">Coltman, D. W., et al. (2001). "Positive Genetic Correlation Between Parasite Resistance and Body Size in a Free-Living Ungulate Population." </w:t>
      </w:r>
      <w:r w:rsidRPr="00056790">
        <w:rPr>
          <w:noProof/>
          <w:u w:val="single"/>
        </w:rPr>
        <w:t>Evolution</w:t>
      </w:r>
      <w:r w:rsidRPr="00056790">
        <w:rPr>
          <w:noProof/>
        </w:rPr>
        <w:t xml:space="preserve"> </w:t>
      </w:r>
      <w:r w:rsidRPr="00056790">
        <w:rPr>
          <w:b/>
          <w:noProof/>
        </w:rPr>
        <w:t>55</w:t>
      </w:r>
      <w:r w:rsidRPr="00056790">
        <w:rPr>
          <w:noProof/>
        </w:rPr>
        <w:t>(10): 2116--2125.</w:t>
      </w:r>
    </w:p>
    <w:p w14:paraId="37E269FE" w14:textId="77777777" w:rsidR="00056790" w:rsidRPr="00056790" w:rsidRDefault="00056790" w:rsidP="00056790">
      <w:pPr>
        <w:pStyle w:val="EndNoteBibliography"/>
        <w:ind w:left="720" w:hanging="720"/>
        <w:rPr>
          <w:noProof/>
        </w:rPr>
      </w:pPr>
      <w:r w:rsidRPr="00056790">
        <w:rPr>
          <w:noProof/>
        </w:rPr>
        <w:tab/>
      </w:r>
      <w:bookmarkEnd w:id="284"/>
    </w:p>
    <w:p w14:paraId="6C0E2C43" w14:textId="77777777" w:rsidR="00056790" w:rsidRPr="00056790" w:rsidRDefault="00056790" w:rsidP="00056790">
      <w:pPr>
        <w:pStyle w:val="EndNoteBibliography"/>
        <w:rPr>
          <w:noProof/>
        </w:rPr>
      </w:pPr>
      <w:bookmarkStart w:id="285" w:name="_ENREF_14"/>
      <w:r w:rsidRPr="00056790">
        <w:rPr>
          <w:noProof/>
        </w:rPr>
        <w:lastRenderedPageBreak/>
        <w:t xml:space="preserve">Dahlgaard, J. and A. A. Hoffmann (2000). "Stress Resistance and Environmental Dependency of Inbreeding Depression in Drosophila melanogaster." </w:t>
      </w:r>
      <w:r w:rsidRPr="00056790">
        <w:rPr>
          <w:noProof/>
          <w:u w:val="single"/>
        </w:rPr>
        <w:t>Conservation Biology</w:t>
      </w:r>
      <w:r w:rsidRPr="00056790">
        <w:rPr>
          <w:noProof/>
        </w:rPr>
        <w:t xml:space="preserve"> </w:t>
      </w:r>
      <w:r w:rsidRPr="00056790">
        <w:rPr>
          <w:b/>
          <w:noProof/>
        </w:rPr>
        <w:t>14</w:t>
      </w:r>
      <w:r w:rsidRPr="00056790">
        <w:rPr>
          <w:noProof/>
        </w:rPr>
        <w:t>(4): 1187--1192.</w:t>
      </w:r>
    </w:p>
    <w:p w14:paraId="7F1D39BA" w14:textId="77777777" w:rsidR="00056790" w:rsidRPr="00056790" w:rsidRDefault="00056790" w:rsidP="00056790">
      <w:pPr>
        <w:pStyle w:val="EndNoteBibliography"/>
        <w:ind w:left="720" w:hanging="720"/>
        <w:rPr>
          <w:noProof/>
        </w:rPr>
      </w:pPr>
      <w:r w:rsidRPr="00056790">
        <w:rPr>
          <w:noProof/>
        </w:rPr>
        <w:tab/>
      </w:r>
      <w:bookmarkEnd w:id="285"/>
    </w:p>
    <w:p w14:paraId="4CF5B013" w14:textId="77777777" w:rsidR="00056790" w:rsidRPr="00056790" w:rsidRDefault="00056790" w:rsidP="00056790">
      <w:pPr>
        <w:pStyle w:val="EndNoteBibliography"/>
        <w:rPr>
          <w:noProof/>
        </w:rPr>
      </w:pPr>
      <w:bookmarkStart w:id="286" w:name="_ENREF_15"/>
      <w:r w:rsidRPr="00056790">
        <w:rPr>
          <w:noProof/>
        </w:rPr>
        <w:t xml:space="preserve">Eyck, H. J. F., et al. (2019). "Effects of developmental stress on animal phenotype and performance: a quantitative review." </w:t>
      </w:r>
      <w:r w:rsidRPr="00056790">
        <w:rPr>
          <w:noProof/>
          <w:u w:val="single"/>
        </w:rPr>
        <w:t>Biological Reviews</w:t>
      </w:r>
      <w:r w:rsidRPr="00056790">
        <w:rPr>
          <w:noProof/>
        </w:rPr>
        <w:t xml:space="preserve"> </w:t>
      </w:r>
      <w:r w:rsidRPr="00056790">
        <w:rPr>
          <w:b/>
          <w:noProof/>
        </w:rPr>
        <w:t>94</w:t>
      </w:r>
      <w:r w:rsidRPr="00056790">
        <w:rPr>
          <w:noProof/>
        </w:rPr>
        <w:t>(3): 1143--1160.</w:t>
      </w:r>
    </w:p>
    <w:p w14:paraId="62097CC0" w14:textId="77777777" w:rsidR="00056790" w:rsidRPr="00056790" w:rsidRDefault="00056790" w:rsidP="00056790">
      <w:pPr>
        <w:pStyle w:val="EndNoteBibliography"/>
        <w:ind w:left="720" w:hanging="720"/>
        <w:rPr>
          <w:noProof/>
        </w:rPr>
      </w:pPr>
      <w:r w:rsidRPr="00056790">
        <w:rPr>
          <w:noProof/>
        </w:rPr>
        <w:tab/>
      </w:r>
      <w:bookmarkEnd w:id="286"/>
    </w:p>
    <w:p w14:paraId="24AC9399" w14:textId="77777777" w:rsidR="00056790" w:rsidRPr="00056790" w:rsidRDefault="00056790" w:rsidP="00056790">
      <w:pPr>
        <w:pStyle w:val="EndNoteBibliography"/>
        <w:rPr>
          <w:noProof/>
        </w:rPr>
      </w:pPr>
      <w:bookmarkStart w:id="287" w:name="_ENREF_16"/>
      <w:r w:rsidRPr="00056790">
        <w:rPr>
          <w:noProof/>
        </w:rPr>
        <w:t xml:space="preserve">Falconer, D. S. and T. F. C. Mackay (1996). </w:t>
      </w:r>
      <w:r w:rsidRPr="00056790">
        <w:rPr>
          <w:noProof/>
          <w:u w:val="single"/>
        </w:rPr>
        <w:t>Introduction to Quantitative Genetics</w:t>
      </w:r>
      <w:r w:rsidRPr="00056790">
        <w:rPr>
          <w:noProof/>
        </w:rPr>
        <w:t>, Pearson Education.</w:t>
      </w:r>
    </w:p>
    <w:p w14:paraId="25FD8A4F" w14:textId="77777777" w:rsidR="00056790" w:rsidRPr="00056790" w:rsidRDefault="00056790" w:rsidP="00056790">
      <w:pPr>
        <w:pStyle w:val="EndNoteBibliography"/>
        <w:ind w:left="720" w:hanging="720"/>
        <w:rPr>
          <w:noProof/>
        </w:rPr>
      </w:pPr>
      <w:r w:rsidRPr="00056790">
        <w:rPr>
          <w:noProof/>
        </w:rPr>
        <w:tab/>
      </w:r>
      <w:bookmarkEnd w:id="287"/>
    </w:p>
    <w:p w14:paraId="28C07786" w14:textId="77777777" w:rsidR="00056790" w:rsidRPr="00056790" w:rsidRDefault="00056790" w:rsidP="00056790">
      <w:pPr>
        <w:pStyle w:val="EndNoteBibliography"/>
        <w:rPr>
          <w:noProof/>
        </w:rPr>
      </w:pPr>
      <w:bookmarkStart w:id="288" w:name="_ENREF_17"/>
      <w:r w:rsidRPr="00056790">
        <w:rPr>
          <w:noProof/>
        </w:rPr>
        <w:t xml:space="preserve">Fischer, K., et al. (2020). "Species-specific effects of thermal stress on the expression of genetic variation across a diverse group of plant and animal taxa under experimental conditions." </w:t>
      </w:r>
      <w:r w:rsidRPr="00056790">
        <w:rPr>
          <w:noProof/>
          <w:u w:val="single"/>
        </w:rPr>
        <w:t>Heredity</w:t>
      </w:r>
      <w:r w:rsidRPr="00056790">
        <w:rPr>
          <w:noProof/>
        </w:rPr>
        <w:t>: 1--15.</w:t>
      </w:r>
    </w:p>
    <w:p w14:paraId="34D1B9A0" w14:textId="77777777" w:rsidR="00056790" w:rsidRPr="00056790" w:rsidRDefault="00056790" w:rsidP="00056790">
      <w:pPr>
        <w:pStyle w:val="EndNoteBibliography"/>
        <w:ind w:left="720" w:hanging="720"/>
        <w:rPr>
          <w:noProof/>
        </w:rPr>
      </w:pPr>
      <w:r w:rsidRPr="00056790">
        <w:rPr>
          <w:noProof/>
        </w:rPr>
        <w:tab/>
      </w:r>
      <w:bookmarkEnd w:id="288"/>
    </w:p>
    <w:p w14:paraId="6970B9FD" w14:textId="77777777" w:rsidR="00056790" w:rsidRPr="00056790" w:rsidRDefault="00056790" w:rsidP="00056790">
      <w:pPr>
        <w:pStyle w:val="EndNoteBibliography"/>
        <w:rPr>
          <w:noProof/>
        </w:rPr>
      </w:pPr>
      <w:bookmarkStart w:id="289" w:name="_ENREF_18"/>
      <w:r w:rsidRPr="00056790">
        <w:rPr>
          <w:noProof/>
        </w:rPr>
        <w:t xml:space="preserve">Gavrilets, S. and S. M. Scheiner (1993). "The genetics of phenotypic plasticity. vi. theoretical predictions for directional selection. ." </w:t>
      </w:r>
      <w:r w:rsidRPr="00056790">
        <w:rPr>
          <w:noProof/>
          <w:u w:val="single"/>
        </w:rPr>
        <w:t>Journal of Evolutionary Biology</w:t>
      </w:r>
      <w:r w:rsidRPr="00056790">
        <w:rPr>
          <w:noProof/>
        </w:rPr>
        <w:t xml:space="preserve"> </w:t>
      </w:r>
      <w:r w:rsidRPr="00056790">
        <w:rPr>
          <w:b/>
          <w:noProof/>
        </w:rPr>
        <w:t>6</w:t>
      </w:r>
      <w:r w:rsidRPr="00056790">
        <w:rPr>
          <w:noProof/>
        </w:rPr>
        <w:t>: 49–68.</w:t>
      </w:r>
    </w:p>
    <w:p w14:paraId="10157EBE" w14:textId="77777777" w:rsidR="00056790" w:rsidRPr="00056790" w:rsidRDefault="00056790" w:rsidP="00056790">
      <w:pPr>
        <w:pStyle w:val="EndNoteBibliography"/>
        <w:ind w:left="720" w:hanging="720"/>
        <w:rPr>
          <w:noProof/>
        </w:rPr>
      </w:pPr>
      <w:r w:rsidRPr="00056790">
        <w:rPr>
          <w:noProof/>
        </w:rPr>
        <w:tab/>
      </w:r>
      <w:bookmarkEnd w:id="289"/>
    </w:p>
    <w:p w14:paraId="13CC2A0D" w14:textId="77777777" w:rsidR="00056790" w:rsidRPr="00056790" w:rsidRDefault="00056790" w:rsidP="00056790">
      <w:pPr>
        <w:pStyle w:val="EndNoteBibliography"/>
        <w:rPr>
          <w:noProof/>
        </w:rPr>
      </w:pPr>
      <w:bookmarkStart w:id="290" w:name="_ENREF_19"/>
      <w:r w:rsidRPr="00056790">
        <w:rPr>
          <w:noProof/>
        </w:rPr>
        <w:t xml:space="preserve">Gelman, A., et al. (2015). "Stan: A Probabilistic Programming Language for Bayesian Inference and Optimization." </w:t>
      </w:r>
      <w:r w:rsidRPr="00056790">
        <w:rPr>
          <w:noProof/>
          <w:u w:val="single"/>
        </w:rPr>
        <w:t>Journal of Educational and Behavioral Statistics</w:t>
      </w:r>
      <w:r w:rsidRPr="00056790">
        <w:rPr>
          <w:noProof/>
        </w:rPr>
        <w:t xml:space="preserve"> </w:t>
      </w:r>
      <w:r w:rsidRPr="00056790">
        <w:rPr>
          <w:b/>
          <w:noProof/>
        </w:rPr>
        <w:t>40</w:t>
      </w:r>
      <w:r w:rsidRPr="00056790">
        <w:rPr>
          <w:noProof/>
        </w:rPr>
        <w:t>(5): 530--543.</w:t>
      </w:r>
    </w:p>
    <w:p w14:paraId="3A5F26EC" w14:textId="77777777" w:rsidR="00056790" w:rsidRPr="00056790" w:rsidRDefault="00056790" w:rsidP="00056790">
      <w:pPr>
        <w:pStyle w:val="EndNoteBibliography"/>
        <w:ind w:left="720" w:hanging="720"/>
        <w:rPr>
          <w:noProof/>
        </w:rPr>
      </w:pPr>
      <w:r w:rsidRPr="00056790">
        <w:rPr>
          <w:noProof/>
        </w:rPr>
        <w:tab/>
      </w:r>
      <w:bookmarkEnd w:id="290"/>
    </w:p>
    <w:p w14:paraId="0F940119" w14:textId="77777777" w:rsidR="00056790" w:rsidRPr="00056790" w:rsidRDefault="00056790" w:rsidP="00056790">
      <w:pPr>
        <w:pStyle w:val="EndNoteBibliography"/>
        <w:rPr>
          <w:noProof/>
        </w:rPr>
      </w:pPr>
      <w:bookmarkStart w:id="291" w:name="_ENREF_20"/>
      <w:r w:rsidRPr="00056790">
        <w:rPr>
          <w:noProof/>
        </w:rPr>
        <w:t xml:space="preserve">Ghalambor, C. K., et al. (2007). "Adaptive versus non-adaptive phenotypic plasticity and the potential for contemporary adaptation in new environments." </w:t>
      </w:r>
      <w:r w:rsidRPr="00056790">
        <w:rPr>
          <w:noProof/>
          <w:u w:val="single"/>
        </w:rPr>
        <w:t>Functional Ecology</w:t>
      </w:r>
      <w:r w:rsidRPr="00056790">
        <w:rPr>
          <w:noProof/>
        </w:rPr>
        <w:t xml:space="preserve"> </w:t>
      </w:r>
      <w:r w:rsidRPr="00056790">
        <w:rPr>
          <w:b/>
          <w:noProof/>
        </w:rPr>
        <w:t>21</w:t>
      </w:r>
      <w:r w:rsidRPr="00056790">
        <w:rPr>
          <w:noProof/>
        </w:rPr>
        <w:t>(3): 394–407.</w:t>
      </w:r>
    </w:p>
    <w:p w14:paraId="209A6B62" w14:textId="77777777" w:rsidR="00056790" w:rsidRPr="00056790" w:rsidRDefault="00056790" w:rsidP="00056790">
      <w:pPr>
        <w:pStyle w:val="EndNoteBibliography"/>
        <w:ind w:left="720" w:hanging="720"/>
        <w:rPr>
          <w:noProof/>
        </w:rPr>
      </w:pPr>
      <w:r w:rsidRPr="00056790">
        <w:rPr>
          <w:noProof/>
        </w:rPr>
        <w:tab/>
      </w:r>
      <w:bookmarkEnd w:id="291"/>
    </w:p>
    <w:p w14:paraId="1629681C" w14:textId="77777777" w:rsidR="00056790" w:rsidRPr="00056790" w:rsidRDefault="00056790" w:rsidP="00056790">
      <w:pPr>
        <w:pStyle w:val="EndNoteBibliography"/>
        <w:rPr>
          <w:noProof/>
        </w:rPr>
      </w:pPr>
      <w:bookmarkStart w:id="292" w:name="_ENREF_21"/>
      <w:r w:rsidRPr="00056790">
        <w:rPr>
          <w:noProof/>
        </w:rPr>
        <w:t xml:space="preserve">Granato, I. S. C., et al. (2018). "snpReady: a tool to assist breeders in genomic analysis." </w:t>
      </w:r>
      <w:r w:rsidRPr="00056790">
        <w:rPr>
          <w:noProof/>
          <w:u w:val="single"/>
        </w:rPr>
        <w:t>Molecular Breeding</w:t>
      </w:r>
      <w:r w:rsidRPr="00056790">
        <w:rPr>
          <w:noProof/>
        </w:rPr>
        <w:t xml:space="preserve"> </w:t>
      </w:r>
      <w:r w:rsidRPr="00056790">
        <w:rPr>
          <w:b/>
          <w:noProof/>
        </w:rPr>
        <w:t>38</w:t>
      </w:r>
      <w:r w:rsidRPr="00056790">
        <w:rPr>
          <w:noProof/>
        </w:rPr>
        <w:t>(8): 102.</w:t>
      </w:r>
    </w:p>
    <w:p w14:paraId="05CD65BC" w14:textId="77777777" w:rsidR="00056790" w:rsidRPr="00056790" w:rsidRDefault="00056790" w:rsidP="00056790">
      <w:pPr>
        <w:pStyle w:val="EndNoteBibliography"/>
        <w:ind w:left="720" w:hanging="720"/>
        <w:rPr>
          <w:noProof/>
        </w:rPr>
      </w:pPr>
      <w:r w:rsidRPr="00056790">
        <w:rPr>
          <w:noProof/>
        </w:rPr>
        <w:tab/>
      </w:r>
      <w:bookmarkEnd w:id="292"/>
    </w:p>
    <w:p w14:paraId="173D8A3E" w14:textId="77777777" w:rsidR="00056790" w:rsidRPr="00056790" w:rsidRDefault="00056790" w:rsidP="00056790">
      <w:pPr>
        <w:pStyle w:val="EndNoteBibliography"/>
        <w:rPr>
          <w:noProof/>
        </w:rPr>
      </w:pPr>
      <w:bookmarkStart w:id="293" w:name="_ENREF_22"/>
      <w:r w:rsidRPr="00056790">
        <w:rPr>
          <w:noProof/>
        </w:rPr>
        <w:t xml:space="preserve">Hansen, T. F., et al. (2011). "Heritability is not Evolvability." </w:t>
      </w:r>
      <w:r w:rsidRPr="00056790">
        <w:rPr>
          <w:noProof/>
          <w:u w:val="single"/>
        </w:rPr>
        <w:t>Evolutionary Biology</w:t>
      </w:r>
      <w:r w:rsidRPr="00056790">
        <w:rPr>
          <w:noProof/>
        </w:rPr>
        <w:t xml:space="preserve"> </w:t>
      </w:r>
      <w:r w:rsidRPr="00056790">
        <w:rPr>
          <w:b/>
          <w:noProof/>
        </w:rPr>
        <w:t>38</w:t>
      </w:r>
      <w:r w:rsidRPr="00056790">
        <w:rPr>
          <w:noProof/>
        </w:rPr>
        <w:t>: 258–277.</w:t>
      </w:r>
    </w:p>
    <w:p w14:paraId="5B10E4BD" w14:textId="77777777" w:rsidR="00056790" w:rsidRPr="00056790" w:rsidRDefault="00056790" w:rsidP="00056790">
      <w:pPr>
        <w:pStyle w:val="EndNoteBibliography"/>
        <w:ind w:left="720" w:hanging="720"/>
        <w:rPr>
          <w:noProof/>
        </w:rPr>
      </w:pPr>
      <w:r w:rsidRPr="00056790">
        <w:rPr>
          <w:noProof/>
        </w:rPr>
        <w:tab/>
      </w:r>
      <w:bookmarkEnd w:id="293"/>
    </w:p>
    <w:p w14:paraId="6E9F8F98" w14:textId="77777777" w:rsidR="00056790" w:rsidRPr="00056790" w:rsidRDefault="00056790" w:rsidP="00056790">
      <w:pPr>
        <w:pStyle w:val="EndNoteBibliography"/>
        <w:rPr>
          <w:noProof/>
        </w:rPr>
      </w:pPr>
      <w:bookmarkStart w:id="294" w:name="_ENREF_23"/>
      <w:r w:rsidRPr="00056790">
        <w:rPr>
          <w:noProof/>
        </w:rPr>
        <w:t xml:space="preserve">Hoffman, A. A. and P. A. Parsons (1991). </w:t>
      </w:r>
      <w:r w:rsidRPr="00056790">
        <w:rPr>
          <w:noProof/>
          <w:u w:val="single"/>
        </w:rPr>
        <w:t>Evolutionary genetics and evolutionary stress</w:t>
      </w:r>
      <w:r w:rsidRPr="00056790">
        <w:rPr>
          <w:noProof/>
        </w:rPr>
        <w:t>, Oxford University Press.</w:t>
      </w:r>
    </w:p>
    <w:p w14:paraId="1F1637B2" w14:textId="77777777" w:rsidR="00056790" w:rsidRPr="00056790" w:rsidRDefault="00056790" w:rsidP="00056790">
      <w:pPr>
        <w:pStyle w:val="EndNoteBibliography"/>
        <w:ind w:left="720" w:hanging="720"/>
        <w:rPr>
          <w:noProof/>
        </w:rPr>
      </w:pPr>
      <w:r w:rsidRPr="00056790">
        <w:rPr>
          <w:noProof/>
        </w:rPr>
        <w:tab/>
      </w:r>
      <w:bookmarkEnd w:id="294"/>
    </w:p>
    <w:p w14:paraId="28788814" w14:textId="77777777" w:rsidR="00056790" w:rsidRPr="00056790" w:rsidRDefault="00056790" w:rsidP="00056790">
      <w:pPr>
        <w:pStyle w:val="EndNoteBibliography"/>
        <w:rPr>
          <w:noProof/>
        </w:rPr>
      </w:pPr>
      <w:bookmarkStart w:id="295" w:name="_ENREF_24"/>
      <w:r w:rsidRPr="00056790">
        <w:rPr>
          <w:noProof/>
        </w:rPr>
        <w:t xml:space="preserve">Hoffmann, A. A. and J. Merilä (1999). "Heritable variation and evolution under favourable and unfavourable conditions." </w:t>
      </w:r>
      <w:r w:rsidRPr="00056790">
        <w:rPr>
          <w:noProof/>
          <w:u w:val="single"/>
        </w:rPr>
        <w:t>Trends in Ecology &amp; Evolution</w:t>
      </w:r>
      <w:r w:rsidRPr="00056790">
        <w:rPr>
          <w:noProof/>
        </w:rPr>
        <w:t xml:space="preserve"> </w:t>
      </w:r>
      <w:r w:rsidRPr="00056790">
        <w:rPr>
          <w:b/>
          <w:noProof/>
        </w:rPr>
        <w:t>14</w:t>
      </w:r>
      <w:r w:rsidRPr="00056790">
        <w:rPr>
          <w:noProof/>
        </w:rPr>
        <w:t>(3): 96--101.</w:t>
      </w:r>
    </w:p>
    <w:p w14:paraId="04A07FA8" w14:textId="77777777" w:rsidR="00056790" w:rsidRPr="00056790" w:rsidRDefault="00056790" w:rsidP="00056790">
      <w:pPr>
        <w:pStyle w:val="EndNoteBibliography"/>
        <w:ind w:left="720" w:hanging="720"/>
        <w:rPr>
          <w:noProof/>
        </w:rPr>
      </w:pPr>
      <w:r w:rsidRPr="00056790">
        <w:rPr>
          <w:noProof/>
        </w:rPr>
        <w:tab/>
      </w:r>
      <w:bookmarkEnd w:id="295"/>
    </w:p>
    <w:p w14:paraId="33D2ABFB" w14:textId="77777777" w:rsidR="00056790" w:rsidRPr="00056790" w:rsidRDefault="00056790" w:rsidP="00056790">
      <w:pPr>
        <w:pStyle w:val="EndNoteBibliography"/>
        <w:rPr>
          <w:noProof/>
        </w:rPr>
      </w:pPr>
      <w:bookmarkStart w:id="296" w:name="_ENREF_25"/>
      <w:r w:rsidRPr="00056790">
        <w:rPr>
          <w:noProof/>
        </w:rPr>
        <w:t xml:space="preserve">Huisman, J. (2017). "Pedigree reconstruction from SNP data: parentage assignment, sibship clustering and beyond." </w:t>
      </w:r>
      <w:r w:rsidRPr="00056790">
        <w:rPr>
          <w:noProof/>
          <w:u w:val="single"/>
        </w:rPr>
        <w:t>Molecular Ecology Resources</w:t>
      </w:r>
      <w:r w:rsidRPr="00056790">
        <w:rPr>
          <w:noProof/>
        </w:rPr>
        <w:t xml:space="preserve"> </w:t>
      </w:r>
      <w:r w:rsidRPr="00056790">
        <w:rPr>
          <w:b/>
          <w:noProof/>
        </w:rPr>
        <w:t>17</w:t>
      </w:r>
      <w:r w:rsidRPr="00056790">
        <w:rPr>
          <w:noProof/>
        </w:rPr>
        <w:t>(5): 1009--1024.</w:t>
      </w:r>
    </w:p>
    <w:p w14:paraId="486C2D93" w14:textId="77777777" w:rsidR="00056790" w:rsidRPr="00056790" w:rsidRDefault="00056790" w:rsidP="00056790">
      <w:pPr>
        <w:pStyle w:val="EndNoteBibliography"/>
        <w:ind w:left="720" w:hanging="720"/>
        <w:rPr>
          <w:noProof/>
        </w:rPr>
      </w:pPr>
      <w:r w:rsidRPr="00056790">
        <w:rPr>
          <w:noProof/>
        </w:rPr>
        <w:tab/>
      </w:r>
      <w:bookmarkEnd w:id="296"/>
    </w:p>
    <w:p w14:paraId="71F6E6B1" w14:textId="77777777" w:rsidR="00056790" w:rsidRPr="00056790" w:rsidRDefault="00056790" w:rsidP="00056790">
      <w:pPr>
        <w:pStyle w:val="EndNoteBibliography"/>
        <w:rPr>
          <w:noProof/>
        </w:rPr>
      </w:pPr>
      <w:bookmarkStart w:id="297" w:name="_ENREF_26"/>
      <w:r w:rsidRPr="00056790">
        <w:rPr>
          <w:noProof/>
        </w:rPr>
        <w:t xml:space="preserve">Krist, M. (2010). "Egg size and offspring quality: a meta-analysis in birds." </w:t>
      </w:r>
      <w:r w:rsidRPr="00056790">
        <w:rPr>
          <w:noProof/>
          <w:u w:val="single"/>
        </w:rPr>
        <w:t>Biological Reviews</w:t>
      </w:r>
      <w:r w:rsidRPr="00056790">
        <w:rPr>
          <w:noProof/>
        </w:rPr>
        <w:t xml:space="preserve"> </w:t>
      </w:r>
      <w:r w:rsidRPr="00056790">
        <w:rPr>
          <w:b/>
          <w:noProof/>
        </w:rPr>
        <w:t>86</w:t>
      </w:r>
      <w:r w:rsidRPr="00056790">
        <w:rPr>
          <w:noProof/>
        </w:rPr>
        <w:t>(3): 692–716.</w:t>
      </w:r>
    </w:p>
    <w:p w14:paraId="31A3FAA6" w14:textId="77777777" w:rsidR="00056790" w:rsidRPr="00056790" w:rsidRDefault="00056790" w:rsidP="00056790">
      <w:pPr>
        <w:pStyle w:val="EndNoteBibliography"/>
        <w:ind w:left="720" w:hanging="720"/>
        <w:rPr>
          <w:noProof/>
        </w:rPr>
      </w:pPr>
      <w:r w:rsidRPr="00056790">
        <w:rPr>
          <w:noProof/>
        </w:rPr>
        <w:tab/>
      </w:r>
      <w:bookmarkEnd w:id="297"/>
    </w:p>
    <w:p w14:paraId="4F35F189" w14:textId="77777777" w:rsidR="00056790" w:rsidRPr="00056790" w:rsidRDefault="00056790" w:rsidP="00056790">
      <w:pPr>
        <w:pStyle w:val="EndNoteBibliography"/>
        <w:rPr>
          <w:noProof/>
        </w:rPr>
      </w:pPr>
      <w:bookmarkStart w:id="298" w:name="_ENREF_27"/>
      <w:r w:rsidRPr="00056790">
        <w:rPr>
          <w:noProof/>
        </w:rPr>
        <w:t xml:space="preserve">Kruuk, L. E. B. (2004). "Estimating genetic parameters in natural populations using the ‘animal model’." </w:t>
      </w:r>
      <w:r w:rsidRPr="00056790">
        <w:rPr>
          <w:noProof/>
          <w:u w:val="single"/>
        </w:rPr>
        <w:t>Philosophical transactions of the Royal Society of London. Series B, Biological sciences</w:t>
      </w:r>
      <w:r w:rsidRPr="00056790">
        <w:rPr>
          <w:noProof/>
        </w:rPr>
        <w:t xml:space="preserve"> </w:t>
      </w:r>
      <w:r w:rsidRPr="00056790">
        <w:rPr>
          <w:b/>
          <w:noProof/>
        </w:rPr>
        <w:t>359</w:t>
      </w:r>
      <w:r w:rsidRPr="00056790">
        <w:rPr>
          <w:noProof/>
        </w:rPr>
        <w:t>(1446): 873–890.</w:t>
      </w:r>
    </w:p>
    <w:p w14:paraId="3FD7727D" w14:textId="77777777" w:rsidR="00056790" w:rsidRPr="00056790" w:rsidRDefault="00056790" w:rsidP="00056790">
      <w:pPr>
        <w:pStyle w:val="EndNoteBibliography"/>
        <w:ind w:left="720" w:hanging="720"/>
        <w:rPr>
          <w:noProof/>
        </w:rPr>
      </w:pPr>
      <w:r w:rsidRPr="00056790">
        <w:rPr>
          <w:noProof/>
        </w:rPr>
        <w:tab/>
      </w:r>
      <w:bookmarkEnd w:id="298"/>
    </w:p>
    <w:p w14:paraId="76750D6A" w14:textId="77777777" w:rsidR="00056790" w:rsidRPr="00056790" w:rsidRDefault="00056790" w:rsidP="00056790">
      <w:pPr>
        <w:pStyle w:val="EndNoteBibliography"/>
        <w:rPr>
          <w:noProof/>
        </w:rPr>
      </w:pPr>
      <w:bookmarkStart w:id="299" w:name="_ENREF_28"/>
      <w:r w:rsidRPr="00056790">
        <w:rPr>
          <w:noProof/>
        </w:rPr>
        <w:t xml:space="preserve">Lynch, M. and B. Walsh (1998). </w:t>
      </w:r>
      <w:r w:rsidRPr="00056790">
        <w:rPr>
          <w:noProof/>
          <w:u w:val="single"/>
        </w:rPr>
        <w:t>Genetics And Analysis Of Quantitative Traits</w:t>
      </w:r>
      <w:r w:rsidRPr="00056790">
        <w:rPr>
          <w:noProof/>
        </w:rPr>
        <w:t>, Oxford University Press.</w:t>
      </w:r>
    </w:p>
    <w:p w14:paraId="5CEEEFA8" w14:textId="77777777" w:rsidR="00056790" w:rsidRPr="00056790" w:rsidRDefault="00056790" w:rsidP="00056790">
      <w:pPr>
        <w:pStyle w:val="EndNoteBibliography"/>
        <w:ind w:left="720" w:hanging="720"/>
        <w:rPr>
          <w:noProof/>
        </w:rPr>
      </w:pPr>
      <w:r w:rsidRPr="00056790">
        <w:rPr>
          <w:noProof/>
        </w:rPr>
        <w:tab/>
      </w:r>
      <w:bookmarkEnd w:id="299"/>
    </w:p>
    <w:p w14:paraId="4EA99242" w14:textId="77777777" w:rsidR="00056790" w:rsidRPr="00056790" w:rsidRDefault="00056790" w:rsidP="00056790">
      <w:pPr>
        <w:pStyle w:val="EndNoteBibliography"/>
        <w:rPr>
          <w:noProof/>
        </w:rPr>
      </w:pPr>
      <w:bookmarkStart w:id="300" w:name="_ENREF_29"/>
      <w:r w:rsidRPr="00056790">
        <w:rPr>
          <w:noProof/>
        </w:rPr>
        <w:lastRenderedPageBreak/>
        <w:t xml:space="preserve">Mitchell, T. S., et al. (2018). "Female investment in offspring size and number shifts seasonally in a lizard with single-egg clutches." </w:t>
      </w:r>
      <w:r w:rsidRPr="00056790">
        <w:rPr>
          <w:noProof/>
          <w:u w:val="single"/>
        </w:rPr>
        <w:t>Evolutionary Ecology</w:t>
      </w:r>
      <w:r w:rsidRPr="00056790">
        <w:rPr>
          <w:noProof/>
        </w:rPr>
        <w:t xml:space="preserve"> </w:t>
      </w:r>
      <w:r w:rsidRPr="00056790">
        <w:rPr>
          <w:b/>
          <w:noProof/>
        </w:rPr>
        <w:t>32</w:t>
      </w:r>
      <w:r w:rsidRPr="00056790">
        <w:rPr>
          <w:noProof/>
        </w:rPr>
        <w:t>(2): 231--245.</w:t>
      </w:r>
    </w:p>
    <w:p w14:paraId="33C0D63B" w14:textId="77777777" w:rsidR="00056790" w:rsidRPr="00056790" w:rsidRDefault="00056790" w:rsidP="00056790">
      <w:pPr>
        <w:pStyle w:val="EndNoteBibliography"/>
        <w:ind w:left="720" w:hanging="720"/>
        <w:rPr>
          <w:noProof/>
        </w:rPr>
      </w:pPr>
      <w:r w:rsidRPr="00056790">
        <w:rPr>
          <w:noProof/>
        </w:rPr>
        <w:tab/>
      </w:r>
      <w:bookmarkEnd w:id="300"/>
    </w:p>
    <w:p w14:paraId="2E06E48F" w14:textId="77777777" w:rsidR="00056790" w:rsidRPr="00056790" w:rsidRDefault="00056790" w:rsidP="00056790">
      <w:pPr>
        <w:pStyle w:val="EndNoteBibliography"/>
        <w:rPr>
          <w:noProof/>
        </w:rPr>
      </w:pPr>
      <w:bookmarkStart w:id="301" w:name="_ENREF_30"/>
      <w:r w:rsidRPr="00056790">
        <w:rPr>
          <w:noProof/>
        </w:rPr>
        <w:t xml:space="preserve">Monaghan, P. (2008). "Early growth conditions, phenotypic development and environmental change." </w:t>
      </w:r>
      <w:r w:rsidRPr="00056790">
        <w:rPr>
          <w:noProof/>
          <w:u w:val="single"/>
        </w:rPr>
        <w:t>Philosophical Transactions of the Royal Society B: Biological Sciences</w:t>
      </w:r>
      <w:r w:rsidRPr="00056790">
        <w:rPr>
          <w:noProof/>
        </w:rPr>
        <w:t xml:space="preserve"> </w:t>
      </w:r>
      <w:r w:rsidRPr="00056790">
        <w:rPr>
          <w:b/>
          <w:noProof/>
        </w:rPr>
        <w:t>363</w:t>
      </w:r>
      <w:r w:rsidRPr="00056790">
        <w:rPr>
          <w:noProof/>
        </w:rPr>
        <w:t>(1497): 1635–1645.</w:t>
      </w:r>
    </w:p>
    <w:p w14:paraId="5F09128B" w14:textId="77777777" w:rsidR="00056790" w:rsidRPr="00056790" w:rsidRDefault="00056790" w:rsidP="00056790">
      <w:pPr>
        <w:pStyle w:val="EndNoteBibliography"/>
        <w:ind w:left="720" w:hanging="720"/>
        <w:rPr>
          <w:noProof/>
        </w:rPr>
      </w:pPr>
      <w:r w:rsidRPr="00056790">
        <w:rPr>
          <w:noProof/>
        </w:rPr>
        <w:tab/>
      </w:r>
      <w:bookmarkEnd w:id="301"/>
    </w:p>
    <w:p w14:paraId="1C22DDAE" w14:textId="77777777" w:rsidR="00056790" w:rsidRPr="00056790" w:rsidRDefault="00056790" w:rsidP="00056790">
      <w:pPr>
        <w:pStyle w:val="EndNoteBibliography"/>
        <w:rPr>
          <w:noProof/>
        </w:rPr>
      </w:pPr>
      <w:bookmarkStart w:id="302" w:name="_ENREF_31"/>
      <w:r w:rsidRPr="00056790">
        <w:rPr>
          <w:noProof/>
        </w:rPr>
        <w:t xml:space="preserve">Mousseau, T. A. and C. W. Fox (1998). "The adaptive significance of maternal effects." </w:t>
      </w:r>
      <w:r w:rsidRPr="00056790">
        <w:rPr>
          <w:noProof/>
          <w:u w:val="single"/>
        </w:rPr>
        <w:t>Trends in Ecology &amp; Evolution</w:t>
      </w:r>
      <w:r w:rsidRPr="00056790">
        <w:rPr>
          <w:noProof/>
        </w:rPr>
        <w:t xml:space="preserve"> </w:t>
      </w:r>
      <w:r w:rsidRPr="00056790">
        <w:rPr>
          <w:b/>
          <w:noProof/>
        </w:rPr>
        <w:t>13</w:t>
      </w:r>
      <w:r w:rsidRPr="00056790">
        <w:rPr>
          <w:noProof/>
        </w:rPr>
        <w:t>(10): 403--407.</w:t>
      </w:r>
    </w:p>
    <w:p w14:paraId="737CA9D6" w14:textId="77777777" w:rsidR="00056790" w:rsidRPr="00056790" w:rsidRDefault="00056790" w:rsidP="00056790">
      <w:pPr>
        <w:pStyle w:val="EndNoteBibliography"/>
        <w:ind w:left="720" w:hanging="720"/>
        <w:rPr>
          <w:noProof/>
        </w:rPr>
      </w:pPr>
      <w:r w:rsidRPr="00056790">
        <w:rPr>
          <w:noProof/>
        </w:rPr>
        <w:tab/>
      </w:r>
      <w:bookmarkEnd w:id="302"/>
    </w:p>
    <w:p w14:paraId="764EEF8C" w14:textId="77777777" w:rsidR="00056790" w:rsidRPr="00056790" w:rsidRDefault="00056790" w:rsidP="00056790">
      <w:pPr>
        <w:pStyle w:val="EndNoteBibliography"/>
        <w:rPr>
          <w:noProof/>
        </w:rPr>
      </w:pPr>
      <w:bookmarkStart w:id="303" w:name="_ENREF_32"/>
      <w:r w:rsidRPr="00056790">
        <w:rPr>
          <w:noProof/>
        </w:rPr>
        <w:t xml:space="preserve">Noble, D. W. A., et al. (2014). "Maternal and additive genetic effects contribute to variation in offspring traits in a lizard." </w:t>
      </w:r>
      <w:r w:rsidRPr="00056790">
        <w:rPr>
          <w:noProof/>
          <w:u w:val="single"/>
        </w:rPr>
        <w:t>Behavioral Ecology</w:t>
      </w:r>
      <w:r w:rsidRPr="00056790">
        <w:rPr>
          <w:noProof/>
        </w:rPr>
        <w:t xml:space="preserve"> </w:t>
      </w:r>
      <w:r w:rsidRPr="00056790">
        <w:rPr>
          <w:b/>
          <w:noProof/>
        </w:rPr>
        <w:t>25</w:t>
      </w:r>
      <w:r w:rsidRPr="00056790">
        <w:rPr>
          <w:noProof/>
        </w:rPr>
        <w:t>(3): 633--640.</w:t>
      </w:r>
    </w:p>
    <w:p w14:paraId="7ACE87BC" w14:textId="77777777" w:rsidR="00056790" w:rsidRPr="00056790" w:rsidRDefault="00056790" w:rsidP="00056790">
      <w:pPr>
        <w:pStyle w:val="EndNoteBibliography"/>
        <w:ind w:left="720" w:hanging="720"/>
        <w:rPr>
          <w:noProof/>
        </w:rPr>
      </w:pPr>
      <w:r w:rsidRPr="00056790">
        <w:rPr>
          <w:noProof/>
        </w:rPr>
        <w:tab/>
      </w:r>
      <w:bookmarkEnd w:id="303"/>
    </w:p>
    <w:p w14:paraId="0C2231DC" w14:textId="77777777" w:rsidR="00056790" w:rsidRPr="00056790" w:rsidRDefault="00056790" w:rsidP="00056790">
      <w:pPr>
        <w:pStyle w:val="EndNoteBibliography"/>
        <w:rPr>
          <w:noProof/>
        </w:rPr>
      </w:pPr>
      <w:bookmarkStart w:id="304" w:name="_ENREF_33"/>
      <w:r w:rsidRPr="00056790">
        <w:rPr>
          <w:noProof/>
        </w:rPr>
        <w:t xml:space="preserve">Noble, D. W. A., et al. (2019). "Plastic responses to novel environments are biased towards phenotype dimensions with high additive genetic variation." </w:t>
      </w:r>
      <w:r w:rsidRPr="00056790">
        <w:rPr>
          <w:noProof/>
          <w:u w:val="single"/>
        </w:rPr>
        <w:t>Proceedings of the National Academy of Sciences</w:t>
      </w:r>
      <w:r w:rsidRPr="00056790">
        <w:rPr>
          <w:noProof/>
        </w:rPr>
        <w:t xml:space="preserve"> </w:t>
      </w:r>
      <w:r w:rsidRPr="00056790">
        <w:rPr>
          <w:b/>
          <w:noProof/>
        </w:rPr>
        <w:t>116</w:t>
      </w:r>
      <w:r w:rsidRPr="00056790">
        <w:rPr>
          <w:noProof/>
        </w:rPr>
        <w:t>(27): 13452--13461.</w:t>
      </w:r>
    </w:p>
    <w:p w14:paraId="1437C875" w14:textId="77777777" w:rsidR="00056790" w:rsidRPr="00056790" w:rsidRDefault="00056790" w:rsidP="00056790">
      <w:pPr>
        <w:pStyle w:val="EndNoteBibliography"/>
        <w:ind w:left="720" w:hanging="720"/>
        <w:rPr>
          <w:noProof/>
        </w:rPr>
      </w:pPr>
      <w:r w:rsidRPr="00056790">
        <w:rPr>
          <w:noProof/>
        </w:rPr>
        <w:tab/>
      </w:r>
      <w:bookmarkEnd w:id="304"/>
    </w:p>
    <w:p w14:paraId="2C694DFB" w14:textId="77777777" w:rsidR="00056790" w:rsidRPr="00056790" w:rsidRDefault="00056790" w:rsidP="00056790">
      <w:pPr>
        <w:pStyle w:val="EndNoteBibliography"/>
        <w:rPr>
          <w:noProof/>
        </w:rPr>
      </w:pPr>
      <w:bookmarkStart w:id="305" w:name="_ENREF_34"/>
      <w:r w:rsidRPr="00056790">
        <w:rPr>
          <w:noProof/>
        </w:rPr>
        <w:t xml:space="preserve">Noble, D. W. A., et al. (2018). "Developmental temperatures and phenotypic plasticity in reptiles: a systematic review and meta-analysis." </w:t>
      </w:r>
      <w:r w:rsidRPr="00056790">
        <w:rPr>
          <w:noProof/>
          <w:u w:val="single"/>
        </w:rPr>
        <w:t>Biological Reviews</w:t>
      </w:r>
      <w:r w:rsidRPr="00056790">
        <w:rPr>
          <w:noProof/>
        </w:rPr>
        <w:t xml:space="preserve"> </w:t>
      </w:r>
      <w:r w:rsidRPr="00056790">
        <w:rPr>
          <w:b/>
          <w:noProof/>
        </w:rPr>
        <w:t>93</w:t>
      </w:r>
      <w:r w:rsidRPr="00056790">
        <w:rPr>
          <w:noProof/>
        </w:rPr>
        <w:t>(1): 72–97.</w:t>
      </w:r>
    </w:p>
    <w:p w14:paraId="08D89043" w14:textId="77777777" w:rsidR="00056790" w:rsidRPr="00056790" w:rsidRDefault="00056790" w:rsidP="00056790">
      <w:pPr>
        <w:pStyle w:val="EndNoteBibliography"/>
        <w:ind w:left="720" w:hanging="720"/>
        <w:rPr>
          <w:noProof/>
        </w:rPr>
      </w:pPr>
      <w:r w:rsidRPr="00056790">
        <w:rPr>
          <w:noProof/>
        </w:rPr>
        <w:tab/>
      </w:r>
      <w:bookmarkEnd w:id="305"/>
    </w:p>
    <w:p w14:paraId="2F5C7EB0" w14:textId="77777777" w:rsidR="00056790" w:rsidRPr="00056790" w:rsidRDefault="00056790" w:rsidP="00056790">
      <w:pPr>
        <w:pStyle w:val="EndNoteBibliography"/>
        <w:rPr>
          <w:noProof/>
        </w:rPr>
      </w:pPr>
      <w:bookmarkStart w:id="306" w:name="_ENREF_35"/>
      <w:r w:rsidRPr="00056790">
        <w:rPr>
          <w:noProof/>
        </w:rPr>
        <w:t xml:space="preserve">Noordwijk, A. J. V., et al. (1988). "Heritability of body size in a natural population of the Great Tit (Parus major) and its relation to age and environmental conditions during growth." </w:t>
      </w:r>
      <w:r w:rsidRPr="00056790">
        <w:rPr>
          <w:noProof/>
          <w:u w:val="single"/>
        </w:rPr>
        <w:t>Genetical Research</w:t>
      </w:r>
      <w:r w:rsidRPr="00056790">
        <w:rPr>
          <w:noProof/>
        </w:rPr>
        <w:t xml:space="preserve"> </w:t>
      </w:r>
      <w:r w:rsidRPr="00056790">
        <w:rPr>
          <w:b/>
          <w:noProof/>
        </w:rPr>
        <w:t>51</w:t>
      </w:r>
      <w:r w:rsidRPr="00056790">
        <w:rPr>
          <w:noProof/>
        </w:rPr>
        <w:t>(2): 149--162.</w:t>
      </w:r>
    </w:p>
    <w:p w14:paraId="43FB78AF" w14:textId="77777777" w:rsidR="00056790" w:rsidRPr="00056790" w:rsidRDefault="00056790" w:rsidP="00056790">
      <w:pPr>
        <w:pStyle w:val="EndNoteBibliography"/>
        <w:ind w:left="720" w:hanging="720"/>
        <w:rPr>
          <w:noProof/>
        </w:rPr>
      </w:pPr>
      <w:r w:rsidRPr="00056790">
        <w:rPr>
          <w:noProof/>
        </w:rPr>
        <w:tab/>
      </w:r>
      <w:bookmarkEnd w:id="306"/>
    </w:p>
    <w:p w14:paraId="5377C6B5" w14:textId="77777777" w:rsidR="00056790" w:rsidRPr="00056790" w:rsidRDefault="00056790" w:rsidP="00056790">
      <w:pPr>
        <w:pStyle w:val="EndNoteBibliography"/>
        <w:rPr>
          <w:noProof/>
        </w:rPr>
      </w:pPr>
      <w:bookmarkStart w:id="307" w:name="_ENREF_36"/>
      <w:r w:rsidRPr="00056790">
        <w:rPr>
          <w:noProof/>
        </w:rPr>
        <w:t xml:space="preserve">Paaby, A. B. and M. V. Rockman (2014). "Cryptic genetic variation: evolution's hidden substrate." </w:t>
      </w:r>
      <w:r w:rsidRPr="00056790">
        <w:rPr>
          <w:noProof/>
          <w:u w:val="single"/>
        </w:rPr>
        <w:t>Nature Reviews Genetics</w:t>
      </w:r>
      <w:r w:rsidRPr="00056790">
        <w:rPr>
          <w:noProof/>
        </w:rPr>
        <w:t xml:space="preserve"> </w:t>
      </w:r>
      <w:r w:rsidRPr="00056790">
        <w:rPr>
          <w:b/>
          <w:noProof/>
        </w:rPr>
        <w:t>15</w:t>
      </w:r>
      <w:r w:rsidRPr="00056790">
        <w:rPr>
          <w:noProof/>
        </w:rPr>
        <w:t>(4): 247--258.</w:t>
      </w:r>
    </w:p>
    <w:p w14:paraId="190B160E" w14:textId="77777777" w:rsidR="00056790" w:rsidRPr="00056790" w:rsidRDefault="00056790" w:rsidP="00056790">
      <w:pPr>
        <w:pStyle w:val="EndNoteBibliography"/>
        <w:ind w:left="720" w:hanging="720"/>
        <w:rPr>
          <w:noProof/>
        </w:rPr>
      </w:pPr>
      <w:r w:rsidRPr="00056790">
        <w:rPr>
          <w:noProof/>
        </w:rPr>
        <w:tab/>
      </w:r>
      <w:bookmarkEnd w:id="307"/>
    </w:p>
    <w:p w14:paraId="34E78E46" w14:textId="77777777" w:rsidR="00056790" w:rsidRPr="00056790" w:rsidRDefault="00056790" w:rsidP="00056790">
      <w:pPr>
        <w:pStyle w:val="EndNoteBibliography"/>
        <w:rPr>
          <w:noProof/>
        </w:rPr>
      </w:pPr>
      <w:bookmarkStart w:id="308" w:name="_ENREF_37"/>
      <w:r w:rsidRPr="00056790">
        <w:rPr>
          <w:noProof/>
        </w:rPr>
        <w:t xml:space="preserve">Réale, D., et al. (1999). "Heritability of body mass varies with age and season in wild bighorn sheep." </w:t>
      </w:r>
      <w:r w:rsidRPr="00056790">
        <w:rPr>
          <w:noProof/>
          <w:u w:val="single"/>
        </w:rPr>
        <w:t>Heredity</w:t>
      </w:r>
      <w:r w:rsidRPr="00056790">
        <w:rPr>
          <w:noProof/>
        </w:rPr>
        <w:t xml:space="preserve"> </w:t>
      </w:r>
      <w:r w:rsidRPr="00056790">
        <w:rPr>
          <w:b/>
          <w:noProof/>
        </w:rPr>
        <w:t xml:space="preserve">83 </w:t>
      </w:r>
      <w:r w:rsidRPr="00056790">
        <w:rPr>
          <w:noProof/>
        </w:rPr>
        <w:t>526–532.</w:t>
      </w:r>
    </w:p>
    <w:p w14:paraId="5A17769D" w14:textId="77777777" w:rsidR="00056790" w:rsidRPr="00056790" w:rsidRDefault="00056790" w:rsidP="00056790">
      <w:pPr>
        <w:pStyle w:val="EndNoteBibliography"/>
        <w:ind w:left="720" w:hanging="720"/>
        <w:rPr>
          <w:noProof/>
        </w:rPr>
      </w:pPr>
      <w:r w:rsidRPr="00056790">
        <w:rPr>
          <w:noProof/>
        </w:rPr>
        <w:tab/>
      </w:r>
      <w:bookmarkEnd w:id="308"/>
    </w:p>
    <w:p w14:paraId="6A4E20C3" w14:textId="77777777" w:rsidR="00056790" w:rsidRPr="00056790" w:rsidRDefault="00056790" w:rsidP="00056790">
      <w:pPr>
        <w:pStyle w:val="EndNoteBibliography"/>
        <w:rPr>
          <w:noProof/>
        </w:rPr>
      </w:pPr>
      <w:bookmarkStart w:id="309" w:name="_ENREF_38"/>
      <w:r w:rsidRPr="00056790">
        <w:rPr>
          <w:noProof/>
        </w:rPr>
        <w:t xml:space="preserve">Reed, T. E., et al. (2010). "Phenotypic plasticity and population viability: the importance of environmental predictability." </w:t>
      </w:r>
      <w:r w:rsidRPr="00056790">
        <w:rPr>
          <w:noProof/>
          <w:u w:val="single"/>
        </w:rPr>
        <w:t>Proceedings of the Royal Society of London B: Biological Sciences</w:t>
      </w:r>
      <w:r w:rsidRPr="00056790">
        <w:rPr>
          <w:noProof/>
        </w:rPr>
        <w:t xml:space="preserve"> </w:t>
      </w:r>
      <w:r w:rsidRPr="00056790">
        <w:rPr>
          <w:b/>
          <w:noProof/>
        </w:rPr>
        <w:t>277</w:t>
      </w:r>
      <w:r w:rsidRPr="00056790">
        <w:rPr>
          <w:noProof/>
        </w:rPr>
        <w:t>(1699): 3391–3400.</w:t>
      </w:r>
    </w:p>
    <w:p w14:paraId="3FA7B123" w14:textId="77777777" w:rsidR="00056790" w:rsidRPr="00056790" w:rsidRDefault="00056790" w:rsidP="00056790">
      <w:pPr>
        <w:pStyle w:val="EndNoteBibliography"/>
        <w:ind w:left="720" w:hanging="720"/>
        <w:rPr>
          <w:noProof/>
        </w:rPr>
      </w:pPr>
      <w:r w:rsidRPr="00056790">
        <w:rPr>
          <w:noProof/>
        </w:rPr>
        <w:tab/>
      </w:r>
      <w:bookmarkEnd w:id="309"/>
    </w:p>
    <w:p w14:paraId="7939B7A2" w14:textId="77777777" w:rsidR="00056790" w:rsidRPr="00056790" w:rsidRDefault="00056790" w:rsidP="00056790">
      <w:pPr>
        <w:pStyle w:val="EndNoteBibliography"/>
        <w:rPr>
          <w:noProof/>
        </w:rPr>
      </w:pPr>
      <w:bookmarkStart w:id="310" w:name="_ENREF_39"/>
      <w:r w:rsidRPr="00056790">
        <w:rPr>
          <w:noProof/>
        </w:rPr>
        <w:t xml:space="preserve">Roelofs, D., et al. (2010). "The significance of genome-wide transcriptional regulation in the evolution of stress tolerance." </w:t>
      </w:r>
      <w:r w:rsidRPr="00056790">
        <w:rPr>
          <w:noProof/>
          <w:u w:val="single"/>
        </w:rPr>
        <w:t>Evolutionary Ecology</w:t>
      </w:r>
      <w:r w:rsidRPr="00056790">
        <w:rPr>
          <w:noProof/>
        </w:rPr>
        <w:t xml:space="preserve"> </w:t>
      </w:r>
      <w:r w:rsidRPr="00056790">
        <w:rPr>
          <w:b/>
          <w:noProof/>
        </w:rPr>
        <w:t>24</w:t>
      </w:r>
      <w:r w:rsidRPr="00056790">
        <w:rPr>
          <w:noProof/>
        </w:rPr>
        <w:t>(3): 527--539.</w:t>
      </w:r>
    </w:p>
    <w:p w14:paraId="50CC44A5" w14:textId="77777777" w:rsidR="00056790" w:rsidRPr="00056790" w:rsidRDefault="00056790" w:rsidP="00056790">
      <w:pPr>
        <w:pStyle w:val="EndNoteBibliography"/>
        <w:ind w:left="720" w:hanging="720"/>
        <w:rPr>
          <w:noProof/>
        </w:rPr>
      </w:pPr>
      <w:r w:rsidRPr="00056790">
        <w:rPr>
          <w:noProof/>
        </w:rPr>
        <w:tab/>
      </w:r>
      <w:bookmarkEnd w:id="310"/>
    </w:p>
    <w:p w14:paraId="25A9B98F" w14:textId="7BAAA233" w:rsidR="00056790" w:rsidRPr="00056790" w:rsidRDefault="00056790" w:rsidP="00056790">
      <w:pPr>
        <w:pStyle w:val="EndNoteBibliography"/>
        <w:rPr>
          <w:noProof/>
        </w:rPr>
      </w:pPr>
      <w:bookmarkStart w:id="311" w:name="_ENREF_40"/>
      <w:r w:rsidRPr="00056790">
        <w:rPr>
          <w:noProof/>
        </w:rPr>
        <w:t xml:space="preserve">Rowiński, P. K. and B. Rogell (2017). "Environmental stress correlates with increases in both genetic and residual variances: A meta-analysis of animal studies." </w:t>
      </w:r>
      <w:r w:rsidRPr="00056790">
        <w:rPr>
          <w:noProof/>
          <w:u w:val="single"/>
        </w:rPr>
        <w:t>Evolution</w:t>
      </w:r>
      <w:r w:rsidRPr="00056790">
        <w:rPr>
          <w:noProof/>
        </w:rPr>
        <w:t xml:space="preserve"> </w:t>
      </w:r>
      <w:r w:rsidRPr="00056790">
        <w:rPr>
          <w:b/>
          <w:noProof/>
        </w:rPr>
        <w:t>71</w:t>
      </w:r>
      <w:r w:rsidRPr="00056790">
        <w:rPr>
          <w:noProof/>
        </w:rPr>
        <w:t xml:space="preserve">: 1339–1351. </w:t>
      </w:r>
      <w:hyperlink r:id="rId17" w:history="1">
        <w:r w:rsidRPr="00056790">
          <w:rPr>
            <w:rStyle w:val="Hyperlink"/>
            <w:noProof/>
          </w:rPr>
          <w:t>https://doi.org/1310.1111/evo.13201</w:t>
        </w:r>
      </w:hyperlink>
      <w:r w:rsidRPr="00056790">
        <w:rPr>
          <w:noProof/>
        </w:rPr>
        <w:t>.</w:t>
      </w:r>
    </w:p>
    <w:p w14:paraId="7222F885" w14:textId="77777777" w:rsidR="00056790" w:rsidRPr="00056790" w:rsidRDefault="00056790" w:rsidP="00056790">
      <w:pPr>
        <w:pStyle w:val="EndNoteBibliography"/>
        <w:ind w:left="720" w:hanging="720"/>
        <w:rPr>
          <w:noProof/>
        </w:rPr>
      </w:pPr>
      <w:r w:rsidRPr="00056790">
        <w:rPr>
          <w:noProof/>
        </w:rPr>
        <w:tab/>
      </w:r>
      <w:bookmarkEnd w:id="311"/>
    </w:p>
    <w:p w14:paraId="5426AE3A" w14:textId="77777777" w:rsidR="00056790" w:rsidRPr="00056790" w:rsidRDefault="00056790" w:rsidP="00056790">
      <w:pPr>
        <w:pStyle w:val="EndNoteBibliography"/>
        <w:rPr>
          <w:noProof/>
        </w:rPr>
      </w:pPr>
      <w:bookmarkStart w:id="312" w:name="_ENREF_41"/>
      <w:r w:rsidRPr="00056790">
        <w:rPr>
          <w:noProof/>
        </w:rPr>
        <w:t xml:space="preserve">Rueden, C. T., et al. (2017). "ImageJ2: ImageJ for the next generation of scientific image data." </w:t>
      </w:r>
      <w:r w:rsidRPr="00056790">
        <w:rPr>
          <w:noProof/>
          <w:u w:val="single"/>
        </w:rPr>
        <w:t>BMC Bioinformatics</w:t>
      </w:r>
      <w:r w:rsidRPr="00056790">
        <w:rPr>
          <w:noProof/>
        </w:rPr>
        <w:t xml:space="preserve"> </w:t>
      </w:r>
      <w:r w:rsidRPr="00056790">
        <w:rPr>
          <w:b/>
          <w:noProof/>
        </w:rPr>
        <w:t>18</w:t>
      </w:r>
      <w:r w:rsidRPr="00056790">
        <w:rPr>
          <w:noProof/>
        </w:rPr>
        <w:t>(1): 529.</w:t>
      </w:r>
    </w:p>
    <w:p w14:paraId="1B4D0E8A" w14:textId="77777777" w:rsidR="00056790" w:rsidRPr="00056790" w:rsidRDefault="00056790" w:rsidP="00056790">
      <w:pPr>
        <w:pStyle w:val="EndNoteBibliography"/>
        <w:ind w:left="720" w:hanging="720"/>
        <w:rPr>
          <w:noProof/>
        </w:rPr>
      </w:pPr>
      <w:r w:rsidRPr="00056790">
        <w:rPr>
          <w:noProof/>
        </w:rPr>
        <w:tab/>
      </w:r>
      <w:bookmarkEnd w:id="312"/>
    </w:p>
    <w:p w14:paraId="2F46EFEE" w14:textId="77777777" w:rsidR="00056790" w:rsidRPr="00056790" w:rsidRDefault="00056790" w:rsidP="00056790">
      <w:pPr>
        <w:pStyle w:val="EndNoteBibliography"/>
        <w:rPr>
          <w:noProof/>
        </w:rPr>
      </w:pPr>
      <w:bookmarkStart w:id="313" w:name="_ENREF_42"/>
      <w:r w:rsidRPr="00056790">
        <w:rPr>
          <w:noProof/>
        </w:rPr>
        <w:t xml:space="preserve">Schielzeth, H. and S. Nakagawa (2022). "Conditional repeatability and the variance explained by reaction norm variation in random slope models." </w:t>
      </w:r>
      <w:r w:rsidRPr="00056790">
        <w:rPr>
          <w:noProof/>
          <w:u w:val="single"/>
        </w:rPr>
        <w:t>Methods in Ecology and Evolution</w:t>
      </w:r>
      <w:r w:rsidRPr="00056790">
        <w:rPr>
          <w:noProof/>
        </w:rPr>
        <w:t xml:space="preserve"> </w:t>
      </w:r>
      <w:r w:rsidRPr="00056790">
        <w:rPr>
          <w:b/>
          <w:noProof/>
        </w:rPr>
        <w:t>13</w:t>
      </w:r>
      <w:r w:rsidRPr="00056790">
        <w:rPr>
          <w:noProof/>
        </w:rPr>
        <w:t>: 1214-1223.</w:t>
      </w:r>
    </w:p>
    <w:p w14:paraId="7E3E2D97" w14:textId="77777777" w:rsidR="00056790" w:rsidRPr="00056790" w:rsidRDefault="00056790" w:rsidP="00056790">
      <w:pPr>
        <w:pStyle w:val="EndNoteBibliography"/>
        <w:ind w:left="720" w:hanging="720"/>
        <w:rPr>
          <w:noProof/>
        </w:rPr>
      </w:pPr>
      <w:r w:rsidRPr="00056790">
        <w:rPr>
          <w:noProof/>
        </w:rPr>
        <w:tab/>
      </w:r>
      <w:bookmarkEnd w:id="313"/>
    </w:p>
    <w:p w14:paraId="5E785343" w14:textId="77777777" w:rsidR="00056790" w:rsidRPr="00056790" w:rsidRDefault="00056790" w:rsidP="00056790">
      <w:pPr>
        <w:pStyle w:val="EndNoteBibliography"/>
        <w:rPr>
          <w:noProof/>
        </w:rPr>
      </w:pPr>
      <w:bookmarkStart w:id="314" w:name="_ENREF_43"/>
      <w:r w:rsidRPr="00056790">
        <w:rPr>
          <w:noProof/>
        </w:rPr>
        <w:t xml:space="preserve">Shine, R. and P. S. Harlow (1996). "Maternal Manipulation of Offspring Phenotypes via Nest-Site Selection in an Oviparous Lizard." </w:t>
      </w:r>
      <w:r w:rsidRPr="00056790">
        <w:rPr>
          <w:noProof/>
          <w:u w:val="single"/>
        </w:rPr>
        <w:t>Ecology</w:t>
      </w:r>
      <w:r w:rsidRPr="00056790">
        <w:rPr>
          <w:noProof/>
        </w:rPr>
        <w:t xml:space="preserve"> </w:t>
      </w:r>
      <w:r w:rsidRPr="00056790">
        <w:rPr>
          <w:b/>
          <w:noProof/>
        </w:rPr>
        <w:t>77</w:t>
      </w:r>
      <w:r w:rsidRPr="00056790">
        <w:rPr>
          <w:noProof/>
        </w:rPr>
        <w:t>(6): 1808–1817.</w:t>
      </w:r>
    </w:p>
    <w:p w14:paraId="469AF9C8" w14:textId="77777777" w:rsidR="00056790" w:rsidRPr="00056790" w:rsidRDefault="00056790" w:rsidP="00056790">
      <w:pPr>
        <w:pStyle w:val="EndNoteBibliography"/>
        <w:ind w:left="720" w:hanging="720"/>
        <w:rPr>
          <w:noProof/>
        </w:rPr>
      </w:pPr>
      <w:r w:rsidRPr="00056790">
        <w:rPr>
          <w:noProof/>
        </w:rPr>
        <w:lastRenderedPageBreak/>
        <w:tab/>
      </w:r>
      <w:bookmarkEnd w:id="314"/>
    </w:p>
    <w:p w14:paraId="3B8F56B5" w14:textId="77777777" w:rsidR="00056790" w:rsidRPr="00056790" w:rsidRDefault="00056790" w:rsidP="00056790">
      <w:pPr>
        <w:pStyle w:val="EndNoteBibliography"/>
        <w:rPr>
          <w:noProof/>
        </w:rPr>
      </w:pPr>
      <w:bookmarkStart w:id="315" w:name="_ENREF_44"/>
      <w:r w:rsidRPr="00056790">
        <w:rPr>
          <w:noProof/>
        </w:rPr>
        <w:t xml:space="preserve">Sivula, T., et al. (2020). "Uncertainty in Bayesian leave-one-out cross-validation based model comparison." </w:t>
      </w:r>
      <w:r w:rsidRPr="00056790">
        <w:rPr>
          <w:noProof/>
          <w:u w:val="single"/>
        </w:rPr>
        <w:t>arXiv:2008.10296</w:t>
      </w:r>
      <w:r w:rsidRPr="00056790">
        <w:rPr>
          <w:noProof/>
        </w:rPr>
        <w:t>.</w:t>
      </w:r>
    </w:p>
    <w:p w14:paraId="2717DA5C" w14:textId="77777777" w:rsidR="00056790" w:rsidRPr="00056790" w:rsidRDefault="00056790" w:rsidP="00056790">
      <w:pPr>
        <w:pStyle w:val="EndNoteBibliography"/>
        <w:ind w:left="720" w:hanging="720"/>
        <w:rPr>
          <w:noProof/>
        </w:rPr>
      </w:pPr>
      <w:r w:rsidRPr="00056790">
        <w:rPr>
          <w:noProof/>
        </w:rPr>
        <w:tab/>
      </w:r>
      <w:bookmarkEnd w:id="315"/>
    </w:p>
    <w:p w14:paraId="57F3676E" w14:textId="77777777" w:rsidR="00056790" w:rsidRPr="00056790" w:rsidRDefault="00056790" w:rsidP="00056790">
      <w:pPr>
        <w:pStyle w:val="EndNoteBibliography"/>
        <w:rPr>
          <w:noProof/>
        </w:rPr>
      </w:pPr>
      <w:bookmarkStart w:id="316" w:name="_ENREF_45"/>
      <w:r w:rsidRPr="00056790">
        <w:rPr>
          <w:noProof/>
        </w:rPr>
        <w:t xml:space="preserve">Stillwell, R. C. and C. W. Fox (2009). "Geographic variation in body size, sexual size dimorphism and fitness components of a seed beetle: local adaptation versus phenotypic plasticity." </w:t>
      </w:r>
      <w:r w:rsidRPr="00056790">
        <w:rPr>
          <w:noProof/>
          <w:u w:val="single"/>
        </w:rPr>
        <w:t>Oikos</w:t>
      </w:r>
      <w:r w:rsidRPr="00056790">
        <w:rPr>
          <w:noProof/>
        </w:rPr>
        <w:t xml:space="preserve"> </w:t>
      </w:r>
      <w:r w:rsidRPr="00056790">
        <w:rPr>
          <w:b/>
          <w:noProof/>
        </w:rPr>
        <w:t>118</w:t>
      </w:r>
      <w:r w:rsidRPr="00056790">
        <w:rPr>
          <w:noProof/>
        </w:rPr>
        <w:t>(5): 703--712.</w:t>
      </w:r>
    </w:p>
    <w:p w14:paraId="6ADFFB66" w14:textId="77777777" w:rsidR="00056790" w:rsidRPr="00056790" w:rsidRDefault="00056790" w:rsidP="00056790">
      <w:pPr>
        <w:pStyle w:val="EndNoteBibliography"/>
        <w:ind w:left="720" w:hanging="720"/>
        <w:rPr>
          <w:noProof/>
        </w:rPr>
      </w:pPr>
      <w:r w:rsidRPr="00056790">
        <w:rPr>
          <w:noProof/>
        </w:rPr>
        <w:tab/>
      </w:r>
      <w:bookmarkEnd w:id="316"/>
    </w:p>
    <w:p w14:paraId="0A89F900" w14:textId="77777777" w:rsidR="00056790" w:rsidRPr="00056790" w:rsidRDefault="00056790" w:rsidP="00056790">
      <w:pPr>
        <w:pStyle w:val="EndNoteBibliography"/>
        <w:rPr>
          <w:noProof/>
        </w:rPr>
      </w:pPr>
      <w:bookmarkStart w:id="317" w:name="_ENREF_46"/>
      <w:r w:rsidRPr="00056790">
        <w:rPr>
          <w:noProof/>
        </w:rPr>
        <w:t>Team, R. C. (2023). "R: A language and environment for statistical</w:t>
      </w:r>
    </w:p>
    <w:p w14:paraId="3D324E14" w14:textId="77777777" w:rsidR="00056790" w:rsidRPr="00056790" w:rsidRDefault="00056790" w:rsidP="00056790">
      <w:pPr>
        <w:pStyle w:val="EndNoteBibliography"/>
        <w:ind w:left="720" w:hanging="720"/>
        <w:rPr>
          <w:noProof/>
          <w:u w:val="single"/>
        </w:rPr>
      </w:pPr>
      <w:r w:rsidRPr="00056790">
        <w:rPr>
          <w:noProof/>
        </w:rPr>
        <w:t xml:space="preserve">  computing." </w:t>
      </w:r>
      <w:r w:rsidRPr="00056790">
        <w:rPr>
          <w:noProof/>
          <w:u w:val="single"/>
        </w:rPr>
        <w:t>R Foundation for Statistical Computing, Vienna, Austria.</w:t>
      </w:r>
    </w:p>
    <w:p w14:paraId="28ED9536" w14:textId="16085C26" w:rsidR="00056790" w:rsidRPr="00056790" w:rsidRDefault="00056790" w:rsidP="00056790">
      <w:pPr>
        <w:pStyle w:val="EndNoteBibliography"/>
        <w:ind w:left="720" w:hanging="720"/>
        <w:rPr>
          <w:noProof/>
        </w:rPr>
      </w:pPr>
      <w:r w:rsidRPr="00056790">
        <w:rPr>
          <w:noProof/>
          <w:u w:val="single"/>
        </w:rPr>
        <w:t xml:space="preserve">  URL </w:t>
      </w:r>
      <w:hyperlink r:id="rId18" w:history="1">
        <w:r w:rsidRPr="00056790">
          <w:rPr>
            <w:rStyle w:val="Hyperlink"/>
            <w:noProof/>
          </w:rPr>
          <w:t>https://www.R-project.org/</w:t>
        </w:r>
      </w:hyperlink>
      <w:r w:rsidRPr="00056790">
        <w:rPr>
          <w:noProof/>
          <w:u w:val="single"/>
        </w:rPr>
        <w:t>.</w:t>
      </w:r>
    </w:p>
    <w:p w14:paraId="3F25458B" w14:textId="77777777" w:rsidR="00056790" w:rsidRPr="00056790" w:rsidRDefault="00056790" w:rsidP="00056790">
      <w:pPr>
        <w:pStyle w:val="EndNoteBibliography"/>
        <w:ind w:left="720" w:hanging="720"/>
        <w:rPr>
          <w:noProof/>
        </w:rPr>
      </w:pPr>
      <w:r w:rsidRPr="00056790">
        <w:rPr>
          <w:noProof/>
        </w:rPr>
        <w:tab/>
      </w:r>
      <w:bookmarkEnd w:id="317"/>
    </w:p>
    <w:p w14:paraId="7FF96603" w14:textId="77777777" w:rsidR="00056790" w:rsidRPr="00056790" w:rsidRDefault="00056790" w:rsidP="00056790">
      <w:pPr>
        <w:pStyle w:val="EndNoteBibliography"/>
        <w:rPr>
          <w:noProof/>
        </w:rPr>
      </w:pPr>
      <w:bookmarkStart w:id="318" w:name="_ENREF_47"/>
      <w:r w:rsidRPr="00056790">
        <w:rPr>
          <w:noProof/>
        </w:rPr>
        <w:t xml:space="preserve">Uller, T. and M. Olsson (2010). "Offspring size and timing of hatching determine survival and reproductive output in a lizard." </w:t>
      </w:r>
      <w:r w:rsidRPr="00056790">
        <w:rPr>
          <w:noProof/>
          <w:u w:val="single"/>
        </w:rPr>
        <w:t>Oecologia</w:t>
      </w:r>
      <w:r w:rsidRPr="00056790">
        <w:rPr>
          <w:noProof/>
        </w:rPr>
        <w:t xml:space="preserve"> </w:t>
      </w:r>
      <w:r w:rsidRPr="00056790">
        <w:rPr>
          <w:b/>
          <w:noProof/>
        </w:rPr>
        <w:t>162</w:t>
      </w:r>
      <w:r w:rsidRPr="00056790">
        <w:rPr>
          <w:noProof/>
        </w:rPr>
        <w:t>(3): 663--671.</w:t>
      </w:r>
    </w:p>
    <w:p w14:paraId="24653DD3" w14:textId="77777777" w:rsidR="00056790" w:rsidRPr="00056790" w:rsidRDefault="00056790" w:rsidP="00056790">
      <w:pPr>
        <w:pStyle w:val="EndNoteBibliography"/>
        <w:ind w:left="720" w:hanging="720"/>
        <w:rPr>
          <w:noProof/>
        </w:rPr>
      </w:pPr>
      <w:r w:rsidRPr="00056790">
        <w:rPr>
          <w:noProof/>
        </w:rPr>
        <w:tab/>
      </w:r>
      <w:bookmarkEnd w:id="318"/>
    </w:p>
    <w:p w14:paraId="6478802A" w14:textId="77777777" w:rsidR="00056790" w:rsidRPr="00056790" w:rsidRDefault="00056790" w:rsidP="00056790">
      <w:pPr>
        <w:pStyle w:val="EndNoteBibliography"/>
        <w:rPr>
          <w:noProof/>
        </w:rPr>
      </w:pPr>
      <w:bookmarkStart w:id="319" w:name="_ENREF_48"/>
      <w:r w:rsidRPr="00056790">
        <w:rPr>
          <w:noProof/>
        </w:rPr>
        <w:t xml:space="preserve">VanRaden, P. M. (2008). "Efficient Methods to Compute Genomic Predictions." </w:t>
      </w:r>
      <w:r w:rsidRPr="00056790">
        <w:rPr>
          <w:noProof/>
          <w:u w:val="single"/>
        </w:rPr>
        <w:t>Journal of Dairy Science</w:t>
      </w:r>
      <w:r w:rsidRPr="00056790">
        <w:rPr>
          <w:noProof/>
        </w:rPr>
        <w:t xml:space="preserve"> </w:t>
      </w:r>
      <w:r w:rsidRPr="00056790">
        <w:rPr>
          <w:b/>
          <w:noProof/>
        </w:rPr>
        <w:t>91</w:t>
      </w:r>
      <w:r w:rsidRPr="00056790">
        <w:rPr>
          <w:noProof/>
        </w:rPr>
        <w:t>(11): 4414--4423.</w:t>
      </w:r>
    </w:p>
    <w:p w14:paraId="253A383E" w14:textId="77777777" w:rsidR="00056790" w:rsidRPr="00056790" w:rsidRDefault="00056790" w:rsidP="00056790">
      <w:pPr>
        <w:pStyle w:val="EndNoteBibliography"/>
        <w:ind w:left="720" w:hanging="720"/>
        <w:rPr>
          <w:noProof/>
        </w:rPr>
      </w:pPr>
      <w:r w:rsidRPr="00056790">
        <w:rPr>
          <w:noProof/>
        </w:rPr>
        <w:tab/>
      </w:r>
      <w:bookmarkEnd w:id="319"/>
    </w:p>
    <w:p w14:paraId="36059E72" w14:textId="77777777" w:rsidR="00056790" w:rsidRPr="00056790" w:rsidRDefault="00056790" w:rsidP="00056790">
      <w:pPr>
        <w:pStyle w:val="EndNoteBibliography"/>
        <w:rPr>
          <w:noProof/>
        </w:rPr>
      </w:pPr>
      <w:bookmarkStart w:id="320" w:name="_ENREF_49"/>
      <w:r w:rsidRPr="00056790">
        <w:rPr>
          <w:noProof/>
        </w:rPr>
        <w:t xml:space="preserve">West-Eberhard, M. J. (2003). </w:t>
      </w:r>
      <w:r w:rsidRPr="00056790">
        <w:rPr>
          <w:noProof/>
          <w:u w:val="single"/>
        </w:rPr>
        <w:t>Developmental Plasticity and Evolution</w:t>
      </w:r>
      <w:r w:rsidRPr="00056790">
        <w:rPr>
          <w:noProof/>
        </w:rPr>
        <w:t>, Oxford University Press.</w:t>
      </w:r>
    </w:p>
    <w:p w14:paraId="59DB40A3" w14:textId="77777777" w:rsidR="00056790" w:rsidRPr="00056790" w:rsidRDefault="00056790" w:rsidP="00056790">
      <w:pPr>
        <w:pStyle w:val="EndNoteBibliography"/>
        <w:ind w:left="720" w:hanging="720"/>
        <w:rPr>
          <w:noProof/>
        </w:rPr>
      </w:pPr>
      <w:r w:rsidRPr="00056790">
        <w:rPr>
          <w:noProof/>
        </w:rPr>
        <w:tab/>
      </w:r>
      <w:bookmarkEnd w:id="320"/>
    </w:p>
    <w:p w14:paraId="2B7A9668" w14:textId="77777777" w:rsidR="00056790" w:rsidRPr="00056790" w:rsidRDefault="00056790" w:rsidP="00056790">
      <w:pPr>
        <w:pStyle w:val="EndNoteBibliography"/>
        <w:rPr>
          <w:noProof/>
        </w:rPr>
      </w:pPr>
      <w:bookmarkStart w:id="321" w:name="_ENREF_50"/>
      <w:r w:rsidRPr="00056790">
        <w:rPr>
          <w:noProof/>
        </w:rPr>
        <w:t xml:space="preserve">Wilson, A. J., et al. (2005). "Ontogenetic Patterns in Heritable Variation for Body Size: Using Random Regression Models in a Wild Ungulate Population." </w:t>
      </w:r>
      <w:r w:rsidRPr="00056790">
        <w:rPr>
          <w:noProof/>
          <w:u w:val="single"/>
        </w:rPr>
        <w:t>The American Naturalist</w:t>
      </w:r>
      <w:r w:rsidRPr="00056790">
        <w:rPr>
          <w:noProof/>
        </w:rPr>
        <w:t xml:space="preserve"> </w:t>
      </w:r>
      <w:r w:rsidRPr="00056790">
        <w:rPr>
          <w:b/>
          <w:noProof/>
        </w:rPr>
        <w:t>166</w:t>
      </w:r>
      <w:r w:rsidRPr="00056790">
        <w:rPr>
          <w:noProof/>
        </w:rPr>
        <w:t>(6): E177--E192.</w:t>
      </w:r>
    </w:p>
    <w:p w14:paraId="38363DDC" w14:textId="77777777" w:rsidR="00056790" w:rsidRPr="00056790" w:rsidRDefault="00056790" w:rsidP="00056790">
      <w:pPr>
        <w:pStyle w:val="EndNoteBibliography"/>
        <w:ind w:left="720" w:hanging="720"/>
        <w:rPr>
          <w:noProof/>
        </w:rPr>
      </w:pPr>
      <w:r w:rsidRPr="00056790">
        <w:rPr>
          <w:noProof/>
        </w:rPr>
        <w:tab/>
      </w:r>
      <w:bookmarkEnd w:id="321"/>
    </w:p>
    <w:p w14:paraId="4ECCD7D7" w14:textId="77777777" w:rsidR="00056790" w:rsidRPr="00056790" w:rsidRDefault="00056790" w:rsidP="00056790">
      <w:pPr>
        <w:pStyle w:val="EndNoteBibliography"/>
        <w:rPr>
          <w:noProof/>
        </w:rPr>
      </w:pPr>
      <w:bookmarkStart w:id="322" w:name="_ENREF_51"/>
      <w:r w:rsidRPr="00056790">
        <w:rPr>
          <w:noProof/>
        </w:rPr>
        <w:t xml:space="preserve">Wilson, A. J. and D. Réale (2006). "Ontogeny of Additive and Maternal Genetic Effects: Lessons from Domestic Mammals." </w:t>
      </w:r>
      <w:r w:rsidRPr="00056790">
        <w:rPr>
          <w:noProof/>
          <w:u w:val="single"/>
        </w:rPr>
        <w:t>The American Naturalist</w:t>
      </w:r>
      <w:r w:rsidRPr="00056790">
        <w:rPr>
          <w:noProof/>
        </w:rPr>
        <w:t xml:space="preserve"> </w:t>
      </w:r>
      <w:r w:rsidRPr="00056790">
        <w:rPr>
          <w:b/>
          <w:noProof/>
        </w:rPr>
        <w:t>167</w:t>
      </w:r>
      <w:r w:rsidRPr="00056790">
        <w:rPr>
          <w:noProof/>
        </w:rPr>
        <w:t>(1): E23--E38.</w:t>
      </w:r>
    </w:p>
    <w:p w14:paraId="2E8C073E" w14:textId="77777777" w:rsidR="00056790" w:rsidRPr="00056790" w:rsidRDefault="00056790" w:rsidP="00056790">
      <w:pPr>
        <w:pStyle w:val="EndNoteBibliography"/>
        <w:ind w:left="720" w:hanging="720"/>
        <w:rPr>
          <w:noProof/>
        </w:rPr>
      </w:pPr>
      <w:r w:rsidRPr="00056790">
        <w:rPr>
          <w:noProof/>
        </w:rPr>
        <w:tab/>
      </w:r>
      <w:bookmarkEnd w:id="322"/>
    </w:p>
    <w:p w14:paraId="5E1F3C8C" w14:textId="77777777" w:rsidR="00056790" w:rsidRPr="00056790" w:rsidRDefault="00056790" w:rsidP="00056790">
      <w:pPr>
        <w:pStyle w:val="EndNoteBibliography"/>
        <w:rPr>
          <w:noProof/>
        </w:rPr>
      </w:pPr>
      <w:bookmarkStart w:id="323" w:name="_ENREF_52"/>
      <w:r w:rsidRPr="00056790">
        <w:rPr>
          <w:noProof/>
        </w:rPr>
        <w:t xml:space="preserve">Wilson, A. J., et al. (2010). "An ecologist's guide to the animal model." </w:t>
      </w:r>
      <w:r w:rsidRPr="00056790">
        <w:rPr>
          <w:noProof/>
          <w:u w:val="single"/>
        </w:rPr>
        <w:t>Journal of Animal Ecology</w:t>
      </w:r>
      <w:r w:rsidRPr="00056790">
        <w:rPr>
          <w:noProof/>
        </w:rPr>
        <w:t xml:space="preserve"> </w:t>
      </w:r>
      <w:r w:rsidRPr="00056790">
        <w:rPr>
          <w:b/>
          <w:noProof/>
        </w:rPr>
        <w:t>79</w:t>
      </w:r>
      <w:r w:rsidRPr="00056790">
        <w:rPr>
          <w:noProof/>
        </w:rPr>
        <w:t>(1): 13–26.</w:t>
      </w:r>
    </w:p>
    <w:p w14:paraId="3765318F" w14:textId="77777777" w:rsidR="00056790" w:rsidRPr="00056790" w:rsidRDefault="00056790" w:rsidP="00056790">
      <w:pPr>
        <w:pStyle w:val="EndNoteBibliography"/>
        <w:ind w:left="720" w:hanging="720"/>
        <w:rPr>
          <w:noProof/>
        </w:rPr>
      </w:pPr>
      <w:r w:rsidRPr="00056790">
        <w:rPr>
          <w:noProof/>
        </w:rPr>
        <w:tab/>
      </w:r>
      <w:bookmarkEnd w:id="323"/>
    </w:p>
    <w:p w14:paraId="4B5E0872" w14:textId="77777777" w:rsidR="00056790" w:rsidRPr="00056790" w:rsidRDefault="00056790" w:rsidP="00056790">
      <w:pPr>
        <w:pStyle w:val="EndNoteBibliography"/>
        <w:rPr>
          <w:noProof/>
        </w:rPr>
      </w:pPr>
      <w:bookmarkStart w:id="324" w:name="_ENREF_53"/>
      <w:r w:rsidRPr="00056790">
        <w:rPr>
          <w:noProof/>
        </w:rPr>
        <w:t xml:space="preserve">Wood, C. W. and E. D. Brodie (2015). "Environmental effects on the structure of the G-matrix." </w:t>
      </w:r>
      <w:r w:rsidRPr="00056790">
        <w:rPr>
          <w:noProof/>
          <w:u w:val="single"/>
        </w:rPr>
        <w:t>Evolution</w:t>
      </w:r>
      <w:r w:rsidRPr="00056790">
        <w:rPr>
          <w:noProof/>
        </w:rPr>
        <w:t xml:space="preserve"> </w:t>
      </w:r>
      <w:r w:rsidRPr="00056790">
        <w:rPr>
          <w:b/>
          <w:noProof/>
        </w:rPr>
        <w:t>69</w:t>
      </w:r>
      <w:r w:rsidRPr="00056790">
        <w:rPr>
          <w:noProof/>
        </w:rPr>
        <w:t>(11): 2927--2940.</w:t>
      </w:r>
    </w:p>
    <w:p w14:paraId="78044095" w14:textId="77777777" w:rsidR="00056790" w:rsidRPr="00056790" w:rsidRDefault="00056790" w:rsidP="00056790">
      <w:pPr>
        <w:pStyle w:val="EndNoteBibliography"/>
        <w:ind w:left="720" w:hanging="720"/>
        <w:rPr>
          <w:noProof/>
        </w:rPr>
      </w:pPr>
      <w:r w:rsidRPr="00056790">
        <w:rPr>
          <w:noProof/>
        </w:rPr>
        <w:tab/>
      </w:r>
      <w:bookmarkEnd w:id="324"/>
    </w:p>
    <w:p w14:paraId="31720AE4" w14:textId="7176DCDF" w:rsidR="00450314" w:rsidRPr="00450314" w:rsidRDefault="00841599" w:rsidP="00841599">
      <w:pPr>
        <w:contextualSpacing/>
      </w:pPr>
      <w:r>
        <w:fldChar w:fldCharType="end"/>
      </w:r>
    </w:p>
    <w:sectPr w:rsidR="00450314" w:rsidRPr="00450314" w:rsidSect="00753E56">
      <w:footerReference w:type="even" r:id="rId19"/>
      <w:footerReference w:type="default" r:id="rId20"/>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5"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218" w:author="Daniel Noble" w:date="2023-07-17T16:10:00Z" w:initials="DN">
    <w:p w14:paraId="275124BD" w14:textId="625EADD9" w:rsidR="00B44683" w:rsidRDefault="00B44683">
      <w:pPr>
        <w:pStyle w:val="CommentText"/>
      </w:pPr>
      <w:r>
        <w:rPr>
          <w:rStyle w:val="CommentReference"/>
        </w:rPr>
        <w:annotationRef/>
      </w:r>
      <w:r>
        <w:t xml:space="preserve">Replace this. It’s wrong. Residual SD was modelled so needed to be converted BACK to SD, but was left on </w:t>
      </w:r>
      <w:proofErr w:type="gramStart"/>
      <w:r>
        <w:t>log(</w:t>
      </w:r>
      <w:proofErr w:type="gramEnd"/>
      <w:r>
        <w:t xml:space="preserve">SD) scale. Patterns roughly the same except C, and this will </w:t>
      </w:r>
      <w:proofErr w:type="gramStart"/>
      <w:r>
        <w:t>definitely change</w:t>
      </w:r>
      <w:proofErr w:type="gramEnd"/>
      <w:r>
        <w:t xml:space="preserve"> H2!</w:t>
      </w:r>
    </w:p>
  </w:comment>
  <w:comment w:id="229" w:author="Shinichi Nakagawa" w:date="2020-10-19T09:49:00Z" w:initials="SN">
    <w:p w14:paraId="2F5A92CF" w14:textId="4ACA4B04" w:rsidR="00B42A91" w:rsidRDefault="00B42A91">
      <w:pPr>
        <w:pStyle w:val="CommentText"/>
      </w:pPr>
      <w:r>
        <w:rPr>
          <w:rStyle w:val="CommentReference"/>
        </w:rPr>
        <w:annotationRef/>
      </w:r>
      <w:r>
        <w:t xml:space="preserve">This is </w:t>
      </w:r>
      <w:proofErr w:type="gramStart"/>
      <w:r>
        <w:t>really good</w:t>
      </w:r>
      <w:proofErr w:type="gramEnd"/>
      <w:r>
        <w:t>!</w:t>
      </w:r>
    </w:p>
  </w:comment>
  <w:comment w:id="230"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231"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EC6C1B" w15:done="0"/>
  <w15:commentEx w15:paraId="275124BD" w15:done="0"/>
  <w15:commentEx w15:paraId="2F5A92CF" w15:done="0"/>
  <w15:commentEx w15:paraId="7C33614F" w15:done="0"/>
  <w15:commentEx w15:paraId="068D64E8" w15:paraIdParent="7C336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37DE0F" w16cex:dateUtc="2020-10-18T22:42:00Z"/>
  <w16cex:commentExtensible w16cex:durableId="285FE681" w16cex:dateUtc="2023-07-17T06:10:00Z"/>
  <w16cex:commentExtensible w16cex:durableId="2337DFA3" w16cex:dateUtc="2020-10-18T22:49:00Z"/>
  <w16cex:commentExtensible w16cex:durableId="233686CF" w16cex:dateUtc="2020-10-17T22:18:00Z"/>
  <w16cex:commentExtensible w16cex:durableId="23380EE6" w16cex:dateUtc="2020-10-19T0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EC6C1B" w16cid:durableId="2337DE0F"/>
  <w16cid:commentId w16cid:paraId="275124BD" w16cid:durableId="285FE681"/>
  <w16cid:commentId w16cid:paraId="2F5A92CF" w16cid:durableId="2337DFA3"/>
  <w16cid:commentId w16cid:paraId="7C33614F" w16cid:durableId="233686CF"/>
  <w16cid:commentId w16cid:paraId="068D64E8" w16cid:durableId="23380E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F3808" w14:textId="77777777" w:rsidR="000A0CD7" w:rsidRDefault="000A0CD7" w:rsidP="00F014AB">
      <w:r>
        <w:separator/>
      </w:r>
    </w:p>
  </w:endnote>
  <w:endnote w:type="continuationSeparator" w:id="0">
    <w:p w14:paraId="611C955A" w14:textId="77777777" w:rsidR="000A0CD7" w:rsidRDefault="000A0CD7" w:rsidP="00F0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557434"/>
      <w:docPartObj>
        <w:docPartGallery w:val="Page Numbers (Bottom of Page)"/>
        <w:docPartUnique/>
      </w:docPartObj>
    </w:sdtPr>
    <w:sdtContent>
      <w:p w14:paraId="15AB380F" w14:textId="59BF1CEA"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1599">
          <w:rPr>
            <w:rStyle w:val="PageNumber"/>
            <w:noProof/>
          </w:rPr>
          <w:t>1</w:t>
        </w:r>
        <w:r>
          <w:rPr>
            <w:rStyle w:val="PageNumber"/>
          </w:rPr>
          <w:fldChar w:fldCharType="end"/>
        </w:r>
      </w:p>
    </w:sdtContent>
  </w:sdt>
  <w:p w14:paraId="52C97570" w14:textId="77777777" w:rsidR="00F014AB" w:rsidRDefault="00F014AB" w:rsidP="00F014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7922966"/>
      <w:docPartObj>
        <w:docPartGallery w:val="Page Numbers (Bottom of Page)"/>
        <w:docPartUnique/>
      </w:docPartObj>
    </w:sdtPr>
    <w:sdtContent>
      <w:p w14:paraId="041A4BEE" w14:textId="604B4251" w:rsidR="00F014AB" w:rsidRDefault="00F014AB"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B9AFE4A" w14:textId="77777777" w:rsidR="00F014AB" w:rsidRDefault="00F014AB" w:rsidP="00F014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6EE78" w14:textId="77777777" w:rsidR="000A0CD7" w:rsidRDefault="000A0CD7" w:rsidP="00F014AB">
      <w:r>
        <w:separator/>
      </w:r>
    </w:p>
  </w:footnote>
  <w:footnote w:type="continuationSeparator" w:id="0">
    <w:p w14:paraId="26A73ED7" w14:textId="77777777" w:rsidR="000A0CD7" w:rsidRDefault="000A0CD7" w:rsidP="00F014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65111364">
    <w:abstractNumId w:val="0"/>
  </w:num>
  <w:num w:numId="2" w16cid:durableId="47823125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Shinichi Nakagawa">
    <w15:presenceInfo w15:providerId="AD" w15:userId="S::z3437171@ad.unsw.edu.au::2630e6b5-dad5-4913-9a8e-5293ece7e19a"/>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t5xpwvss9tf0a5ersfo5r5a30tzt00edvxz9&quot;&gt;Fonti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8&lt;/item&gt;&lt;item&gt;39&lt;/item&gt;&lt;item&gt;40&lt;/item&gt;&lt;item&gt;41&lt;/item&gt;&lt;item&gt;64&lt;/item&gt;&lt;item&gt;81&lt;/item&gt;&lt;item&gt;82&lt;/item&gt;&lt;item&gt;83&lt;/item&gt;&lt;item&gt;84&lt;/item&gt;&lt;item&gt;85&lt;/item&gt;&lt;item&gt;86&lt;/item&gt;&lt;item&gt;87&lt;/item&gt;&lt;item&gt;88&lt;/item&gt;&lt;item&gt;89&lt;/item&gt;&lt;item&gt;90&lt;/item&gt;&lt;item&gt;91&lt;/item&gt;&lt;item&gt;92&lt;/item&gt;&lt;/record-ids&gt;&lt;/item&gt;&lt;/Libraries&gt;"/>
  </w:docVars>
  <w:rsids>
    <w:rsidRoot w:val="00FE606F"/>
    <w:rsid w:val="00000893"/>
    <w:rsid w:val="00002462"/>
    <w:rsid w:val="00003E53"/>
    <w:rsid w:val="000040D3"/>
    <w:rsid w:val="00004B06"/>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B3"/>
    <w:rsid w:val="00031CB2"/>
    <w:rsid w:val="000365A1"/>
    <w:rsid w:val="00036EA8"/>
    <w:rsid w:val="0004698F"/>
    <w:rsid w:val="00055A01"/>
    <w:rsid w:val="0005607F"/>
    <w:rsid w:val="000560F2"/>
    <w:rsid w:val="00056790"/>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0CD7"/>
    <w:rsid w:val="000A582A"/>
    <w:rsid w:val="000B0916"/>
    <w:rsid w:val="000B1034"/>
    <w:rsid w:val="000B2473"/>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13AB"/>
    <w:rsid w:val="000E2CE7"/>
    <w:rsid w:val="000E30E7"/>
    <w:rsid w:val="000E5706"/>
    <w:rsid w:val="000E6843"/>
    <w:rsid w:val="000E6848"/>
    <w:rsid w:val="000F70BF"/>
    <w:rsid w:val="00103DE6"/>
    <w:rsid w:val="001040A8"/>
    <w:rsid w:val="001050C2"/>
    <w:rsid w:val="00105900"/>
    <w:rsid w:val="001111B7"/>
    <w:rsid w:val="00111353"/>
    <w:rsid w:val="001119B8"/>
    <w:rsid w:val="00113E58"/>
    <w:rsid w:val="001140C3"/>
    <w:rsid w:val="001140D0"/>
    <w:rsid w:val="001144EE"/>
    <w:rsid w:val="00117BCC"/>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143B"/>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1F6758"/>
    <w:rsid w:val="00202E4B"/>
    <w:rsid w:val="00203A14"/>
    <w:rsid w:val="00203D94"/>
    <w:rsid w:val="00204FF8"/>
    <w:rsid w:val="002053E2"/>
    <w:rsid w:val="0020634B"/>
    <w:rsid w:val="00206D51"/>
    <w:rsid w:val="00207D3C"/>
    <w:rsid w:val="0021007B"/>
    <w:rsid w:val="00211263"/>
    <w:rsid w:val="002128F6"/>
    <w:rsid w:val="002179BE"/>
    <w:rsid w:val="002210C1"/>
    <w:rsid w:val="002212C5"/>
    <w:rsid w:val="00224865"/>
    <w:rsid w:val="00224B2B"/>
    <w:rsid w:val="00224E35"/>
    <w:rsid w:val="00226EE5"/>
    <w:rsid w:val="00226F4A"/>
    <w:rsid w:val="002277CC"/>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44FA"/>
    <w:rsid w:val="002546AB"/>
    <w:rsid w:val="0025490A"/>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6432"/>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8F"/>
    <w:rsid w:val="002A1C92"/>
    <w:rsid w:val="002A7E5F"/>
    <w:rsid w:val="002A7E72"/>
    <w:rsid w:val="002B0ED6"/>
    <w:rsid w:val="002B2151"/>
    <w:rsid w:val="002B435C"/>
    <w:rsid w:val="002B5469"/>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133"/>
    <w:rsid w:val="003572E8"/>
    <w:rsid w:val="00360689"/>
    <w:rsid w:val="003630C7"/>
    <w:rsid w:val="003639A3"/>
    <w:rsid w:val="00364AF0"/>
    <w:rsid w:val="003657E4"/>
    <w:rsid w:val="00365E28"/>
    <w:rsid w:val="0036612E"/>
    <w:rsid w:val="00370E46"/>
    <w:rsid w:val="0037432B"/>
    <w:rsid w:val="00374A75"/>
    <w:rsid w:val="00376AC7"/>
    <w:rsid w:val="003813F1"/>
    <w:rsid w:val="003823FA"/>
    <w:rsid w:val="00382E94"/>
    <w:rsid w:val="00384CA3"/>
    <w:rsid w:val="003854A9"/>
    <w:rsid w:val="00385F73"/>
    <w:rsid w:val="00386354"/>
    <w:rsid w:val="003867C7"/>
    <w:rsid w:val="00387140"/>
    <w:rsid w:val="0039168A"/>
    <w:rsid w:val="00392B11"/>
    <w:rsid w:val="003A405C"/>
    <w:rsid w:val="003A70F3"/>
    <w:rsid w:val="003B014A"/>
    <w:rsid w:val="003B0B6A"/>
    <w:rsid w:val="003B3F60"/>
    <w:rsid w:val="003C28A7"/>
    <w:rsid w:val="003C60C0"/>
    <w:rsid w:val="003C6320"/>
    <w:rsid w:val="003D05B1"/>
    <w:rsid w:val="003D3AD1"/>
    <w:rsid w:val="003D3BD3"/>
    <w:rsid w:val="003D3E00"/>
    <w:rsid w:val="003D4F4A"/>
    <w:rsid w:val="003D721B"/>
    <w:rsid w:val="003D7DDD"/>
    <w:rsid w:val="003E0332"/>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42E"/>
    <w:rsid w:val="004328B1"/>
    <w:rsid w:val="00433696"/>
    <w:rsid w:val="0043490F"/>
    <w:rsid w:val="00435F18"/>
    <w:rsid w:val="00437ED7"/>
    <w:rsid w:val="0044122D"/>
    <w:rsid w:val="00443918"/>
    <w:rsid w:val="00450314"/>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4157"/>
    <w:rsid w:val="00475A8F"/>
    <w:rsid w:val="00476CAE"/>
    <w:rsid w:val="00476EF9"/>
    <w:rsid w:val="00477397"/>
    <w:rsid w:val="0047773B"/>
    <w:rsid w:val="00484E30"/>
    <w:rsid w:val="00487AEF"/>
    <w:rsid w:val="00490790"/>
    <w:rsid w:val="004944AD"/>
    <w:rsid w:val="004946B4"/>
    <w:rsid w:val="0049629B"/>
    <w:rsid w:val="00496477"/>
    <w:rsid w:val="004A1BB2"/>
    <w:rsid w:val="004A2001"/>
    <w:rsid w:val="004A270B"/>
    <w:rsid w:val="004A33A0"/>
    <w:rsid w:val="004A5BC8"/>
    <w:rsid w:val="004A66B5"/>
    <w:rsid w:val="004A7DD2"/>
    <w:rsid w:val="004B0B8B"/>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278A"/>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897"/>
    <w:rsid w:val="00566250"/>
    <w:rsid w:val="0056736E"/>
    <w:rsid w:val="0056747D"/>
    <w:rsid w:val="0057340F"/>
    <w:rsid w:val="0057632B"/>
    <w:rsid w:val="0058190A"/>
    <w:rsid w:val="0058423A"/>
    <w:rsid w:val="00584332"/>
    <w:rsid w:val="00590295"/>
    <w:rsid w:val="00590398"/>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4B3C"/>
    <w:rsid w:val="006073E2"/>
    <w:rsid w:val="0060765A"/>
    <w:rsid w:val="006115AC"/>
    <w:rsid w:val="006139EA"/>
    <w:rsid w:val="00613AF6"/>
    <w:rsid w:val="006150C3"/>
    <w:rsid w:val="00615377"/>
    <w:rsid w:val="0061542D"/>
    <w:rsid w:val="00615C53"/>
    <w:rsid w:val="006173F0"/>
    <w:rsid w:val="006174D2"/>
    <w:rsid w:val="00617A81"/>
    <w:rsid w:val="006202B1"/>
    <w:rsid w:val="00624B66"/>
    <w:rsid w:val="00624E65"/>
    <w:rsid w:val="00624EF1"/>
    <w:rsid w:val="006306FD"/>
    <w:rsid w:val="00631933"/>
    <w:rsid w:val="0063201F"/>
    <w:rsid w:val="00632C0E"/>
    <w:rsid w:val="00632F8F"/>
    <w:rsid w:val="00635EE7"/>
    <w:rsid w:val="00640B9E"/>
    <w:rsid w:val="006425AC"/>
    <w:rsid w:val="00642A82"/>
    <w:rsid w:val="006456F8"/>
    <w:rsid w:val="00647F2A"/>
    <w:rsid w:val="006508AC"/>
    <w:rsid w:val="00652422"/>
    <w:rsid w:val="00653297"/>
    <w:rsid w:val="00653697"/>
    <w:rsid w:val="00655EBC"/>
    <w:rsid w:val="006566F2"/>
    <w:rsid w:val="00657A9C"/>
    <w:rsid w:val="00663684"/>
    <w:rsid w:val="006643DA"/>
    <w:rsid w:val="00665E72"/>
    <w:rsid w:val="00665FC8"/>
    <w:rsid w:val="00666616"/>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3B9E"/>
    <w:rsid w:val="006A5CB9"/>
    <w:rsid w:val="006A6EBE"/>
    <w:rsid w:val="006A796C"/>
    <w:rsid w:val="006B0165"/>
    <w:rsid w:val="006B39DA"/>
    <w:rsid w:val="006B7939"/>
    <w:rsid w:val="006C08B9"/>
    <w:rsid w:val="006C12D6"/>
    <w:rsid w:val="006C2246"/>
    <w:rsid w:val="006C3944"/>
    <w:rsid w:val="006C4C70"/>
    <w:rsid w:val="006C5C6F"/>
    <w:rsid w:val="006D0B22"/>
    <w:rsid w:val="006D2D1C"/>
    <w:rsid w:val="006D328F"/>
    <w:rsid w:val="006D33AE"/>
    <w:rsid w:val="006D35F1"/>
    <w:rsid w:val="006D4BA5"/>
    <w:rsid w:val="006D5078"/>
    <w:rsid w:val="006D741A"/>
    <w:rsid w:val="006D7494"/>
    <w:rsid w:val="006E02B5"/>
    <w:rsid w:val="006E05AC"/>
    <w:rsid w:val="006E26C7"/>
    <w:rsid w:val="006E317D"/>
    <w:rsid w:val="006E4AC7"/>
    <w:rsid w:val="006E4D62"/>
    <w:rsid w:val="006E67FB"/>
    <w:rsid w:val="006E736E"/>
    <w:rsid w:val="006F0138"/>
    <w:rsid w:val="006F0D07"/>
    <w:rsid w:val="006F2611"/>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3E56"/>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83E"/>
    <w:rsid w:val="00785C2E"/>
    <w:rsid w:val="0078603B"/>
    <w:rsid w:val="007908AB"/>
    <w:rsid w:val="007909FF"/>
    <w:rsid w:val="00790FEB"/>
    <w:rsid w:val="007926CA"/>
    <w:rsid w:val="00796769"/>
    <w:rsid w:val="007968D4"/>
    <w:rsid w:val="0079708C"/>
    <w:rsid w:val="007A000C"/>
    <w:rsid w:val="007A333B"/>
    <w:rsid w:val="007A398E"/>
    <w:rsid w:val="007A3F96"/>
    <w:rsid w:val="007A461C"/>
    <w:rsid w:val="007A78A6"/>
    <w:rsid w:val="007B3C0A"/>
    <w:rsid w:val="007B4026"/>
    <w:rsid w:val="007B4A7A"/>
    <w:rsid w:val="007B4BF9"/>
    <w:rsid w:val="007B52DE"/>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599"/>
    <w:rsid w:val="008416CB"/>
    <w:rsid w:val="008426C1"/>
    <w:rsid w:val="0084605D"/>
    <w:rsid w:val="00847598"/>
    <w:rsid w:val="00847E3F"/>
    <w:rsid w:val="00850684"/>
    <w:rsid w:val="0085156C"/>
    <w:rsid w:val="008528AD"/>
    <w:rsid w:val="00853845"/>
    <w:rsid w:val="00854079"/>
    <w:rsid w:val="0085481F"/>
    <w:rsid w:val="0085551F"/>
    <w:rsid w:val="00856D9D"/>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DFC"/>
    <w:rsid w:val="008A2D4A"/>
    <w:rsid w:val="008A4F7C"/>
    <w:rsid w:val="008A5510"/>
    <w:rsid w:val="008A70A8"/>
    <w:rsid w:val="008B0E3F"/>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3BB9"/>
    <w:rsid w:val="008D4671"/>
    <w:rsid w:val="008D5765"/>
    <w:rsid w:val="008D6F77"/>
    <w:rsid w:val="008D6FFF"/>
    <w:rsid w:val="008E0018"/>
    <w:rsid w:val="008E015A"/>
    <w:rsid w:val="008E06DB"/>
    <w:rsid w:val="008E08F4"/>
    <w:rsid w:val="008E0B35"/>
    <w:rsid w:val="008E1FF0"/>
    <w:rsid w:val="008E384B"/>
    <w:rsid w:val="008E57E9"/>
    <w:rsid w:val="008E61A3"/>
    <w:rsid w:val="008E61EB"/>
    <w:rsid w:val="008E64ED"/>
    <w:rsid w:val="008E697B"/>
    <w:rsid w:val="008E7082"/>
    <w:rsid w:val="008E76BD"/>
    <w:rsid w:val="008F395F"/>
    <w:rsid w:val="008F7A48"/>
    <w:rsid w:val="009006C8"/>
    <w:rsid w:val="00902C85"/>
    <w:rsid w:val="00902C9F"/>
    <w:rsid w:val="00903F45"/>
    <w:rsid w:val="00906A12"/>
    <w:rsid w:val="009121C1"/>
    <w:rsid w:val="00914168"/>
    <w:rsid w:val="009146F3"/>
    <w:rsid w:val="00914DBA"/>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477D7"/>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47FD5"/>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10F"/>
    <w:rsid w:val="00AC375E"/>
    <w:rsid w:val="00AC4989"/>
    <w:rsid w:val="00AC4E55"/>
    <w:rsid w:val="00AC6D9B"/>
    <w:rsid w:val="00AD094C"/>
    <w:rsid w:val="00AD24C8"/>
    <w:rsid w:val="00AD26E1"/>
    <w:rsid w:val="00AD3BA0"/>
    <w:rsid w:val="00AD4621"/>
    <w:rsid w:val="00AD4CE3"/>
    <w:rsid w:val="00AD5509"/>
    <w:rsid w:val="00AD5BC0"/>
    <w:rsid w:val="00AD622B"/>
    <w:rsid w:val="00AE049B"/>
    <w:rsid w:val="00AE0DED"/>
    <w:rsid w:val="00AE21AE"/>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4F02"/>
    <w:rsid w:val="00B35C5E"/>
    <w:rsid w:val="00B416D5"/>
    <w:rsid w:val="00B4214F"/>
    <w:rsid w:val="00B42A91"/>
    <w:rsid w:val="00B42C73"/>
    <w:rsid w:val="00B4468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A5BF4"/>
    <w:rsid w:val="00BA6072"/>
    <w:rsid w:val="00BB2863"/>
    <w:rsid w:val="00BB3ACC"/>
    <w:rsid w:val="00BB6C53"/>
    <w:rsid w:val="00BC00EF"/>
    <w:rsid w:val="00BC17D5"/>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1F1D"/>
    <w:rsid w:val="00C33563"/>
    <w:rsid w:val="00C3401A"/>
    <w:rsid w:val="00C3571E"/>
    <w:rsid w:val="00C366E7"/>
    <w:rsid w:val="00C42433"/>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77F"/>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CF7754"/>
    <w:rsid w:val="00CF7BE2"/>
    <w:rsid w:val="00CF7E54"/>
    <w:rsid w:val="00D003D9"/>
    <w:rsid w:val="00D029CA"/>
    <w:rsid w:val="00D03DC5"/>
    <w:rsid w:val="00D0554B"/>
    <w:rsid w:val="00D063BE"/>
    <w:rsid w:val="00D10AF4"/>
    <w:rsid w:val="00D12670"/>
    <w:rsid w:val="00D12A35"/>
    <w:rsid w:val="00D13921"/>
    <w:rsid w:val="00D146B0"/>
    <w:rsid w:val="00D16CB6"/>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708B6"/>
    <w:rsid w:val="00D71422"/>
    <w:rsid w:val="00D731FB"/>
    <w:rsid w:val="00D749F0"/>
    <w:rsid w:val="00D754BF"/>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0CF2"/>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D5878"/>
    <w:rsid w:val="00DE1948"/>
    <w:rsid w:val="00DE31F6"/>
    <w:rsid w:val="00DE66B8"/>
    <w:rsid w:val="00DE6B68"/>
    <w:rsid w:val="00DF0747"/>
    <w:rsid w:val="00DF1573"/>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CC2"/>
    <w:rsid w:val="00E57D21"/>
    <w:rsid w:val="00E61257"/>
    <w:rsid w:val="00E6342D"/>
    <w:rsid w:val="00E636A8"/>
    <w:rsid w:val="00E64B49"/>
    <w:rsid w:val="00E6678A"/>
    <w:rsid w:val="00E70336"/>
    <w:rsid w:val="00E70389"/>
    <w:rsid w:val="00E70458"/>
    <w:rsid w:val="00E7149A"/>
    <w:rsid w:val="00E76BD9"/>
    <w:rsid w:val="00E81AEE"/>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7E5"/>
    <w:rsid w:val="00EB68AC"/>
    <w:rsid w:val="00EB7354"/>
    <w:rsid w:val="00EC0808"/>
    <w:rsid w:val="00EC19A6"/>
    <w:rsid w:val="00EC29DC"/>
    <w:rsid w:val="00EC6266"/>
    <w:rsid w:val="00EC7055"/>
    <w:rsid w:val="00EC7CB4"/>
    <w:rsid w:val="00ED179D"/>
    <w:rsid w:val="00ED494A"/>
    <w:rsid w:val="00ED5A86"/>
    <w:rsid w:val="00ED5C00"/>
    <w:rsid w:val="00ED7CA8"/>
    <w:rsid w:val="00EE2410"/>
    <w:rsid w:val="00EF041D"/>
    <w:rsid w:val="00EF043D"/>
    <w:rsid w:val="00EF1492"/>
    <w:rsid w:val="00EF2056"/>
    <w:rsid w:val="00EF50CB"/>
    <w:rsid w:val="00F00D28"/>
    <w:rsid w:val="00F00F3C"/>
    <w:rsid w:val="00F014AB"/>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6DE0"/>
    <w:rsid w:val="00F87B5B"/>
    <w:rsid w:val="00F9189E"/>
    <w:rsid w:val="00F91B6F"/>
    <w:rsid w:val="00F92DEA"/>
    <w:rsid w:val="00F9419D"/>
    <w:rsid w:val="00F945F7"/>
    <w:rsid w:val="00F976D0"/>
    <w:rsid w:val="00FA0926"/>
    <w:rsid w:val="00FA139E"/>
    <w:rsid w:val="00FA13F2"/>
    <w:rsid w:val="00FA2014"/>
    <w:rsid w:val="00FA3624"/>
    <w:rsid w:val="00FA427B"/>
    <w:rsid w:val="00FA717A"/>
    <w:rsid w:val="00FB6519"/>
    <w:rsid w:val="00FC155D"/>
    <w:rsid w:val="00FC1890"/>
    <w:rsid w:val="00FC211B"/>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 w:val="00FF66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tabs>
        <w:tab w:val="left" w:pos="380"/>
      </w:tabs>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 w:type="paragraph" w:styleId="Footer">
    <w:name w:val="footer"/>
    <w:basedOn w:val="Normal"/>
    <w:link w:val="FooterChar"/>
    <w:uiPriority w:val="99"/>
    <w:unhideWhenUsed/>
    <w:rsid w:val="00F014AB"/>
    <w:pPr>
      <w:tabs>
        <w:tab w:val="center" w:pos="4680"/>
        <w:tab w:val="right" w:pos="9360"/>
      </w:tabs>
    </w:pPr>
  </w:style>
  <w:style w:type="character" w:customStyle="1" w:styleId="FooterChar">
    <w:name w:val="Footer Char"/>
    <w:basedOn w:val="DefaultParagraphFont"/>
    <w:link w:val="Footer"/>
    <w:uiPriority w:val="99"/>
    <w:rsid w:val="00F014AB"/>
    <w:rPr>
      <w:rFonts w:ascii="Times New Roman" w:hAnsi="Times New Roman"/>
    </w:rPr>
  </w:style>
  <w:style w:type="character" w:styleId="PageNumber">
    <w:name w:val="page number"/>
    <w:basedOn w:val="DefaultParagraphFont"/>
    <w:uiPriority w:val="99"/>
    <w:semiHidden/>
    <w:unhideWhenUsed/>
    <w:rsid w:val="00F014AB"/>
  </w:style>
  <w:style w:type="character" w:styleId="LineNumber">
    <w:name w:val="line number"/>
    <w:basedOn w:val="DefaultParagraphFont"/>
    <w:uiPriority w:val="99"/>
    <w:semiHidden/>
    <w:unhideWhenUsed/>
    <w:rsid w:val="00F014AB"/>
  </w:style>
  <w:style w:type="paragraph" w:customStyle="1" w:styleId="EndNoteBibliographyTitle">
    <w:name w:val="EndNote Bibliography Title"/>
    <w:basedOn w:val="Normal"/>
    <w:link w:val="EndNoteBibliographyTitleChar"/>
    <w:rsid w:val="00841599"/>
    <w:pPr>
      <w:jc w:val="center"/>
    </w:pPr>
    <w:rPr>
      <w:rFonts w:cs="Times New Roman"/>
      <w:lang w:val="en-US"/>
    </w:rPr>
  </w:style>
  <w:style w:type="character" w:customStyle="1" w:styleId="EndNoteBibliographyTitleChar">
    <w:name w:val="EndNote Bibliography Title Char"/>
    <w:basedOn w:val="DefaultParagraphFont"/>
    <w:link w:val="EndNoteBibliographyTitle"/>
    <w:rsid w:val="00841599"/>
    <w:rPr>
      <w:rFonts w:ascii="Times New Roman" w:hAnsi="Times New Roman" w:cs="Times New Roman"/>
      <w:lang w:val="en-US"/>
    </w:rPr>
  </w:style>
  <w:style w:type="paragraph" w:customStyle="1" w:styleId="EndNoteBibliography">
    <w:name w:val="EndNote Bibliography"/>
    <w:basedOn w:val="Normal"/>
    <w:link w:val="EndNoteBibliographyChar"/>
    <w:rsid w:val="00841599"/>
    <w:rPr>
      <w:rFonts w:cs="Times New Roman"/>
      <w:lang w:val="en-US"/>
    </w:rPr>
  </w:style>
  <w:style w:type="character" w:customStyle="1" w:styleId="EndNoteBibliographyChar">
    <w:name w:val="EndNote Bibliography Char"/>
    <w:basedOn w:val="DefaultParagraphFont"/>
    <w:link w:val="EndNoteBibliography"/>
    <w:rsid w:val="00841599"/>
    <w:rPr>
      <w:rFonts w:ascii="Times New Roman" w:hAnsi="Times New Roman" w:cs="Times New Roman"/>
      <w:lang w:val="en-US"/>
    </w:rPr>
  </w:style>
  <w:style w:type="character" w:styleId="UnresolvedMention">
    <w:name w:val="Unresolved Mention"/>
    <w:basedOn w:val="DefaultParagraphFont"/>
    <w:uiPriority w:val="99"/>
    <w:rsid w:val="00841599"/>
    <w:rPr>
      <w:color w:val="605E5C"/>
      <w:shd w:val="clear" w:color="auto" w:fill="E1DFDD"/>
    </w:rPr>
  </w:style>
  <w:style w:type="character" w:styleId="FollowedHyperlink">
    <w:name w:val="FollowedHyperlink"/>
    <w:basedOn w:val="DefaultParagraphFont"/>
    <w:uiPriority w:val="99"/>
    <w:semiHidden/>
    <w:unhideWhenUsed/>
    <w:rsid w:val="00A47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hyperlink" Target="https://www.R-project.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doi.org/1310.1111/evo.13201" TargetMode="External"/><Relationship Id="rId2" Type="http://schemas.openxmlformats.org/officeDocument/2006/relationships/numbering" Target="numbering.xml"/><Relationship Id="rId16" Type="http://schemas.openxmlformats.org/officeDocument/2006/relationships/hyperlink" Target="https://doi.org/10.18637/jss.v080.i0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5608</TotalTime>
  <Pages>25</Pages>
  <Words>63238</Words>
  <Characters>360461</Characters>
  <Application>Microsoft Office Word</Application>
  <DocSecurity>0</DocSecurity>
  <Lines>3003</Lines>
  <Paragraphs>845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Daniel Noble</cp:lastModifiedBy>
  <cp:revision>56</cp:revision>
  <cp:lastPrinted>2020-10-01T23:31:00Z</cp:lastPrinted>
  <dcterms:created xsi:type="dcterms:W3CDTF">2020-11-17T04:59:00Z</dcterms:created>
  <dcterms:modified xsi:type="dcterms:W3CDTF">2023-07-17T06:12:00Z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id="pGCSFfLm"/&gt;&lt;style id="http://www.zotero.org/styles/apa" locale="en-GB"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